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 xml:space="preserve">The </w:t>
      </w:r>
      <w:commentRangeStart w:id="0"/>
      <w:r w:rsidRPr="00087F77">
        <w:rPr>
          <w:rFonts w:ascii="Times" w:eastAsia="Times New Roman" w:hAnsi="Times" w:cs="Times New Roman"/>
          <w:b/>
          <w:bCs/>
          <w:color w:val="000000"/>
          <w:sz w:val="36"/>
          <w:szCs w:val="36"/>
        </w:rPr>
        <w:t>Possible Contextualization of "Son"</w:t>
      </w:r>
      <w:commentRangeEnd w:id="0"/>
      <w:r w:rsidR="007D4727">
        <w:rPr>
          <w:rStyle w:val="CommentReference"/>
        </w:rPr>
        <w:commentReference w:id="0"/>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 xml:space="preserve">Mrs. Mary </w:t>
      </w:r>
      <w:proofErr w:type="spellStart"/>
      <w:r w:rsidRPr="00087F77">
        <w:rPr>
          <w:rFonts w:ascii="Times New Roman" w:eastAsia="Times New Roman" w:hAnsi="Times New Roman" w:cs="Times New Roman"/>
        </w:rPr>
        <w:t>Danise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Stokeld</w:t>
      </w:r>
      <w:proofErr w:type="spellEnd"/>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0A963D2D" w:rsidR="00087F77" w:rsidRPr="00087F77" w:rsidRDefault="00087F77" w:rsidP="00DD77C3">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7E23087" w14:textId="7BAAE36F" w:rsidR="00247BD7" w:rsidRDefault="00087F77" w:rsidP="00DD77C3">
      <w:pPr>
        <w:spacing w:before="100" w:beforeAutospacing="1" w:after="100" w:afterAutospacing="1" w:line="480" w:lineRule="auto"/>
        <w:ind w:firstLine="720"/>
        <w:rPr>
          <w:ins w:id="1" w:author="Terry, George" w:date="2020-04-02T20:20:00Z"/>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w:t>
      </w:r>
      <w:r w:rsidR="00DD77C3">
        <w:rPr>
          <w:rFonts w:ascii="Times New Roman" w:eastAsia="Times New Roman" w:hAnsi="Times New Roman" w:cs="Times New Roman"/>
        </w:rPr>
        <w:t xml:space="preserve">, </w:t>
      </w:r>
      <w:ins w:id="2" w:author="Terry, George" w:date="2020-04-02T20:09:00Z">
        <w:r w:rsidR="00DD77C3">
          <w:rPr>
            <w:rFonts w:ascii="Times New Roman" w:eastAsia="Times New Roman" w:hAnsi="Times New Roman" w:cs="Times New Roman"/>
          </w:rPr>
          <w:t>and this mystery exists</w:t>
        </w:r>
      </w:ins>
      <w:r w:rsidRPr="00087F77">
        <w:rPr>
          <w:rFonts w:ascii="Times New Roman" w:eastAsia="Times New Roman" w:hAnsi="Times New Roman" w:cs="Times New Roman"/>
        </w:rPr>
        <w:t xml:space="preserve"> even </w:t>
      </w:r>
      <w:del w:id="3" w:author="Terry, George" w:date="2020-04-02T20:09:00Z">
        <w:r w:rsidRPr="00087F77" w:rsidDel="00DD77C3">
          <w:rPr>
            <w:rFonts w:ascii="Times New Roman" w:eastAsia="Times New Roman" w:hAnsi="Times New Roman" w:cs="Times New Roman"/>
          </w:rPr>
          <w:delText xml:space="preserve">for </w:delText>
        </w:r>
      </w:del>
      <w:ins w:id="4" w:author="Terry, George" w:date="2020-04-02T20:09:00Z">
        <w:r w:rsidR="00DD77C3">
          <w:rPr>
            <w:rFonts w:ascii="Times New Roman" w:eastAsia="Times New Roman" w:hAnsi="Times New Roman" w:cs="Times New Roman"/>
          </w:rPr>
          <w:t xml:space="preserve">until </w:t>
        </w:r>
      </w:ins>
      <w:r w:rsidRPr="00087F77">
        <w:rPr>
          <w:rFonts w:ascii="Times New Roman" w:eastAsia="Times New Roman" w:hAnsi="Times New Roman" w:cs="Times New Roman"/>
        </w:rPr>
        <w:t>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xml:space="preserve">) is frequently used in </w:t>
      </w:r>
      <w:ins w:id="5" w:author="Terry, George" w:date="2020-04-02T20:10:00Z">
        <w:r w:rsidR="00DD77C3">
          <w:rPr>
            <w:rFonts w:ascii="Times New Roman" w:eastAsia="Times New Roman" w:hAnsi="Times New Roman" w:cs="Times New Roman"/>
          </w:rPr>
          <w:t xml:space="preserve">the titles of </w:t>
        </w:r>
      </w:ins>
      <w:r w:rsidRPr="00087F77">
        <w:rPr>
          <w:rFonts w:ascii="Times New Roman" w:eastAsia="Times New Roman" w:hAnsi="Times New Roman" w:cs="Times New Roman"/>
        </w:rPr>
        <w:t>ancient books</w:t>
      </w:r>
      <w:ins w:id="6" w:author="Terry, George" w:date="2020-04-02T20:10:00Z">
        <w:r w:rsidR="00DD77C3">
          <w:rPr>
            <w:rFonts w:ascii="Times New Roman" w:eastAsia="Times New Roman" w:hAnsi="Times New Roman" w:cs="Times New Roman"/>
          </w:rPr>
          <w:t xml:space="preserve"> </w:t>
        </w:r>
      </w:ins>
      <w:del w:id="7" w:author="Terry, George" w:date="2020-04-02T20:10:00Z">
        <w:r w:rsidRPr="00087F77" w:rsidDel="00DD77C3">
          <w:rPr>
            <w:rFonts w:ascii="Times New Roman" w:eastAsia="Times New Roman" w:hAnsi="Times New Roman" w:cs="Times New Roman"/>
          </w:rPr>
          <w:delText xml:space="preserve">' title </w:delText>
        </w:r>
      </w:del>
      <w:r w:rsidRPr="00087F77">
        <w:rPr>
          <w:rFonts w:ascii="Times New Roman" w:eastAsia="Times New Roman" w:hAnsi="Times New Roman" w:cs="Times New Roman"/>
        </w:rPr>
        <w:t xml:space="preserve">and </w:t>
      </w:r>
      <w:ins w:id="8" w:author="Terry, George" w:date="2020-04-02T20:11:00Z">
        <w:r w:rsidR="00DD77C3">
          <w:rPr>
            <w:rFonts w:ascii="Times New Roman" w:eastAsia="Times New Roman" w:hAnsi="Times New Roman" w:cs="Times New Roman"/>
          </w:rPr>
          <w:t>in the</w:t>
        </w:r>
      </w:ins>
      <w:ins w:id="9" w:author="Terry, George" w:date="2020-04-03T11:18:00Z">
        <w:r w:rsidR="007D4727">
          <w:rPr>
            <w:rFonts w:ascii="Times New Roman" w:eastAsia="Times New Roman" w:hAnsi="Times New Roman" w:cs="Times New Roman"/>
          </w:rPr>
          <w:t xml:space="preserve"> </w:t>
        </w:r>
      </w:ins>
      <w:ins w:id="10" w:author="Terry, George" w:date="2020-04-02T20:11:00Z">
        <w:r w:rsidR="00DD77C3">
          <w:rPr>
            <w:rFonts w:ascii="Times New Roman" w:eastAsia="Times New Roman" w:hAnsi="Times New Roman" w:cs="Times New Roman"/>
          </w:rPr>
          <w:t xml:space="preserve">names of </w:t>
        </w:r>
      </w:ins>
      <w:r w:rsidRPr="00087F77">
        <w:rPr>
          <w:rFonts w:ascii="Times New Roman" w:eastAsia="Times New Roman" w:hAnsi="Times New Roman" w:cs="Times New Roman"/>
        </w:rPr>
        <w:t>sages</w:t>
      </w:r>
      <w:del w:id="11" w:author="Terry, George" w:date="2020-04-02T20:11:00Z">
        <w:r w:rsidRPr="00087F77" w:rsidDel="00DD77C3">
          <w:rPr>
            <w:rFonts w:ascii="Times New Roman" w:eastAsia="Times New Roman" w:hAnsi="Times New Roman" w:cs="Times New Roman"/>
          </w:rPr>
          <w:delText>' name</w:delText>
        </w:r>
      </w:del>
      <w:r w:rsidRPr="00087F77">
        <w:rPr>
          <w:rFonts w:ascii="Times New Roman" w:eastAsia="Times New Roman" w:hAnsi="Times New Roman" w:cs="Times New Roman"/>
        </w:rPr>
        <w:t>,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xml:space="preserve"> (Daoism), etc. </w:t>
      </w:r>
      <w:del w:id="12" w:author="Terry, George" w:date="2020-04-02T20:11:00Z">
        <w:r w:rsidRPr="00087F77" w:rsidDel="00DD77C3">
          <w:rPr>
            <w:rFonts w:ascii="Times New Roman" w:eastAsia="Times New Roman" w:hAnsi="Times New Roman" w:cs="Times New Roman"/>
          </w:rPr>
          <w:delText xml:space="preserve">but </w:delText>
        </w:r>
      </w:del>
      <w:ins w:id="13" w:author="Terry, George" w:date="2020-04-02T20:11:00Z">
        <w:r w:rsidR="00DD77C3">
          <w:rPr>
            <w:rFonts w:ascii="Times New Roman" w:eastAsia="Times New Roman" w:hAnsi="Times New Roman" w:cs="Times New Roman"/>
          </w:rPr>
          <w:t xml:space="preserve">However, </w:t>
        </w:r>
      </w:ins>
      <w:r w:rsidRPr="00087F77">
        <w:rPr>
          <w:rFonts w:ascii="Times New Roman" w:eastAsia="Times New Roman" w:hAnsi="Times New Roman" w:cs="Times New Roman"/>
        </w:rPr>
        <w:t>people do</w:t>
      </w:r>
      <w:ins w:id="14" w:author="Terry, George" w:date="2020-04-02T20:11:00Z">
        <w:r w:rsidR="00DD77C3">
          <w:rPr>
            <w:rFonts w:ascii="Times New Roman" w:eastAsia="Times New Roman" w:hAnsi="Times New Roman" w:cs="Times New Roman"/>
          </w:rPr>
          <w:t xml:space="preserve"> </w:t>
        </w:r>
      </w:ins>
      <w:r w:rsidRPr="00087F77">
        <w:rPr>
          <w:rFonts w:ascii="Times New Roman" w:eastAsia="Times New Roman" w:hAnsi="Times New Roman" w:cs="Times New Roman"/>
        </w:rPr>
        <w:t>n</w:t>
      </w:r>
      <w:ins w:id="15" w:author="Terry, George" w:date="2020-04-02T20:11:00Z">
        <w:r w:rsidR="00DD77C3">
          <w:rPr>
            <w:rFonts w:ascii="Times New Roman" w:eastAsia="Times New Roman" w:hAnsi="Times New Roman" w:cs="Times New Roman"/>
          </w:rPr>
          <w:t>o</w:t>
        </w:r>
      </w:ins>
      <w:del w:id="16" w:author="Terry, George" w:date="2020-04-02T20:11:00Z">
        <w:r w:rsidRPr="00087F77" w:rsidDel="00DD77C3">
          <w:rPr>
            <w:rFonts w:ascii="Times New Roman" w:eastAsia="Times New Roman" w:hAnsi="Times New Roman" w:cs="Times New Roman"/>
          </w:rPr>
          <w:delText>'</w:delText>
        </w:r>
      </w:del>
      <w:r w:rsidRPr="00087F77">
        <w:rPr>
          <w:rFonts w:ascii="Times New Roman" w:eastAsia="Times New Roman" w:hAnsi="Times New Roman" w:cs="Times New Roman"/>
        </w:rPr>
        <w:t xml:space="preserve">t know </w:t>
      </w:r>
      <w:commentRangeStart w:id="17"/>
      <w:r w:rsidRPr="00087F77">
        <w:rPr>
          <w:rFonts w:ascii="Times New Roman" w:eastAsia="Times New Roman" w:hAnsi="Times New Roman" w:cs="Times New Roman"/>
        </w:rPr>
        <w:t>what it means and why it is like that</w:t>
      </w:r>
      <w:commentRangeEnd w:id="17"/>
      <w:r w:rsidR="00DD77C3">
        <w:rPr>
          <w:rStyle w:val="CommentReference"/>
        </w:rPr>
        <w:commentReference w:id="17"/>
      </w:r>
      <w:r w:rsidRPr="00087F77">
        <w:rPr>
          <w:rFonts w:ascii="Times New Roman" w:eastAsia="Times New Roman" w:hAnsi="Times New Roman" w:cs="Times New Roman"/>
        </w:rPr>
        <w:t xml:space="preserve">. By applying the </w:t>
      </w:r>
      <w:r w:rsidRPr="00247BD7">
        <w:rPr>
          <w:rFonts w:ascii="Times New Roman" w:eastAsia="Times New Roman" w:hAnsi="Times New Roman" w:cs="Times New Roman"/>
          <w:strike/>
          <w:rPrChange w:id="18" w:author="Terry, George" w:date="2020-04-02T20:18:00Z">
            <w:rPr>
              <w:rFonts w:ascii="Times New Roman" w:eastAsia="Times New Roman" w:hAnsi="Times New Roman" w:cs="Times New Roman"/>
            </w:rPr>
          </w:rPrChange>
        </w:rPr>
        <w:t>contextualization method with</w:t>
      </w:r>
      <w:r w:rsidRPr="00087F77">
        <w:rPr>
          <w:rFonts w:ascii="Times New Roman" w:eastAsia="Times New Roman" w:hAnsi="Times New Roman" w:cs="Times New Roman"/>
        </w:rPr>
        <w:t xml:space="preserve"> word frequency-spectrum technique, this paper studies the features and roles of the </w:t>
      </w:r>
      <w:del w:id="19" w:author="Terry, George" w:date="2020-04-03T11:20:00Z">
        <w:r w:rsidRPr="00087F77" w:rsidDel="007D4727">
          <w:rPr>
            <w:rFonts w:ascii="Times New Roman" w:eastAsia="Times New Roman" w:hAnsi="Times New Roman" w:cs="Times New Roman"/>
          </w:rPr>
          <w:delText xml:space="preserve">name </w:delText>
        </w:r>
      </w:del>
      <w:ins w:id="20" w:author="Terry, George" w:date="2020-04-03T11:20:00Z">
        <w:r w:rsidR="007D4727">
          <w:rPr>
            <w:rFonts w:ascii="Times New Roman" w:eastAsia="Times New Roman" w:hAnsi="Times New Roman" w:cs="Times New Roman"/>
          </w:rPr>
          <w:t>term</w:t>
        </w:r>
        <w:r w:rsidR="007D4727" w:rsidRPr="00087F77">
          <w:rPr>
            <w:rFonts w:ascii="Times New Roman" w:eastAsia="Times New Roman" w:hAnsi="Times New Roman" w:cs="Times New Roman"/>
          </w:rPr>
          <w:t xml:space="preserve"> </w:t>
        </w:r>
      </w:ins>
      <w:r w:rsidRPr="00087F77">
        <w:rPr>
          <w:rFonts w:ascii="Times New Roman" w:eastAsia="Times New Roman" w:hAnsi="Times New Roman" w:cs="Times New Roman"/>
        </w:rPr>
        <w:t xml:space="preserve">"son" in pre-China documents. By analyzing the </w:t>
      </w:r>
      <w:del w:id="21" w:author="Terry, George" w:date="2020-04-02T20:18:00Z">
        <w:r w:rsidRPr="00087F77" w:rsidDel="00247BD7">
          <w:rPr>
            <w:rFonts w:ascii="Times New Roman" w:eastAsia="Times New Roman" w:hAnsi="Times New Roman" w:cs="Times New Roman"/>
          </w:rPr>
          <w:delText xml:space="preserve">topmost </w:delText>
        </w:r>
      </w:del>
      <w:ins w:id="22" w:author="Terry, George" w:date="2020-04-02T20:18:00Z">
        <w:r w:rsidR="00247BD7">
          <w:rPr>
            <w:rFonts w:ascii="Times New Roman" w:eastAsia="Times New Roman" w:hAnsi="Times New Roman" w:cs="Times New Roman"/>
          </w:rPr>
          <w:t xml:space="preserve">most common </w:t>
        </w:r>
      </w:ins>
      <w:r w:rsidRPr="00087F77">
        <w:rPr>
          <w:rFonts w:ascii="Times New Roman" w:eastAsia="Times New Roman" w:hAnsi="Times New Roman" w:cs="Times New Roman"/>
        </w:rPr>
        <w:t>use</w:t>
      </w:r>
      <w:ins w:id="23" w:author="Terry, George" w:date="2020-04-02T20:19:00Z">
        <w:r w:rsidR="00247BD7">
          <w:rPr>
            <w:rFonts w:ascii="Times New Roman" w:eastAsia="Times New Roman" w:hAnsi="Times New Roman" w:cs="Times New Roman"/>
          </w:rPr>
          <w:t>s of the term</w:t>
        </w:r>
      </w:ins>
      <w:del w:id="24" w:author="Terry, George" w:date="2020-04-02T20:19:00Z">
        <w:r w:rsidRPr="00087F77" w:rsidDel="00247BD7">
          <w:rPr>
            <w:rFonts w:ascii="Times New Roman" w:eastAsia="Times New Roman" w:hAnsi="Times New Roman" w:cs="Times New Roman"/>
          </w:rPr>
          <w:delText>d</w:delText>
        </w:r>
      </w:del>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pre-China scripture, the paper singles out a group of seven different </w:t>
      </w:r>
      <w:del w:id="25" w:author="Terry, George" w:date="2020-04-02T20:19:00Z">
        <w:r w:rsidRPr="00087F77" w:rsidDel="00247BD7">
          <w:rPr>
            <w:rFonts w:ascii="Times New Roman" w:eastAsia="Times New Roman" w:hAnsi="Times New Roman" w:cs="Times New Roman"/>
          </w:rPr>
          <w:delText>types of "son"</w:delText>
        </w:r>
      </w:del>
      <w:ins w:id="26" w:author="Terry, George" w:date="2020-04-02T20:19:00Z">
        <w:r w:rsidR="00247BD7">
          <w:rPr>
            <w:rFonts w:ascii="Times New Roman" w:eastAsia="Times New Roman" w:hAnsi="Times New Roman" w:cs="Times New Roman"/>
          </w:rPr>
          <w:t>uses</w:t>
        </w:r>
      </w:ins>
      <w:r w:rsidRPr="00087F77">
        <w:rPr>
          <w:rFonts w:ascii="Times New Roman" w:eastAsia="Times New Roman" w:hAnsi="Times New Roman" w:cs="Times New Roman"/>
        </w:rPr>
        <w:t xml:space="preserve"> that are </w:t>
      </w:r>
      <w:r w:rsidRPr="00247BD7">
        <w:rPr>
          <w:rFonts w:ascii="Times New Roman" w:eastAsia="Times New Roman" w:hAnsi="Times New Roman" w:cs="Times New Roman"/>
          <w:strike/>
          <w:rPrChange w:id="27" w:author="Terry, George" w:date="2020-04-02T20:19:00Z">
            <w:rPr>
              <w:rFonts w:ascii="Times New Roman" w:eastAsia="Times New Roman" w:hAnsi="Times New Roman" w:cs="Times New Roman"/>
            </w:rPr>
          </w:rPrChange>
        </w:rPr>
        <w:t>most confusing but are</w:t>
      </w:r>
      <w:r w:rsidRPr="00087F77">
        <w:rPr>
          <w:rFonts w:ascii="Times New Roman" w:eastAsia="Times New Roman" w:hAnsi="Times New Roman" w:cs="Times New Roman"/>
        </w:rPr>
        <w:t xml:space="preserve"> significant and </w:t>
      </w:r>
      <w:del w:id="28" w:author="Terry, George" w:date="2020-04-02T20:19:00Z">
        <w:r w:rsidRPr="00087F77" w:rsidDel="00247BD7">
          <w:rPr>
            <w:rFonts w:ascii="Times New Roman" w:eastAsia="Times New Roman" w:hAnsi="Times New Roman" w:cs="Times New Roman"/>
          </w:rPr>
          <w:delText xml:space="preserve">strictly </w:delText>
        </w:r>
      </w:del>
      <w:ins w:id="29" w:author="Terry, George" w:date="2020-04-02T20:19:00Z">
        <w:r w:rsidR="00247BD7">
          <w:rPr>
            <w:rFonts w:ascii="Times New Roman" w:eastAsia="Times New Roman" w:hAnsi="Times New Roman" w:cs="Times New Roman"/>
          </w:rPr>
          <w:t>uniquely</w:t>
        </w:r>
        <w:r w:rsidR="00247BD7" w:rsidRPr="00087F77">
          <w:rPr>
            <w:rFonts w:ascii="Times New Roman" w:eastAsia="Times New Roman" w:hAnsi="Times New Roman" w:cs="Times New Roman"/>
          </w:rPr>
          <w:t xml:space="preserve"> </w:t>
        </w:r>
      </w:ins>
      <w:r w:rsidRPr="00087F77">
        <w:rPr>
          <w:rFonts w:ascii="Times New Roman" w:eastAsia="Times New Roman" w:hAnsi="Times New Roman" w:cs="Times New Roman"/>
        </w:rPr>
        <w:t xml:space="preserve">related to each other. </w:t>
      </w:r>
    </w:p>
    <w:p w14:paraId="37F8B70A" w14:textId="133D3083" w:rsidR="009E1C33" w:rsidRDefault="00087F77" w:rsidP="00DD77C3">
      <w:pPr>
        <w:spacing w:before="100" w:beforeAutospacing="1" w:after="100" w:afterAutospacing="1" w:line="480" w:lineRule="auto"/>
        <w:ind w:firstLine="720"/>
        <w:rPr>
          <w:ins w:id="30" w:author="Terry, George" w:date="2020-04-02T20:50:00Z"/>
          <w:rFonts w:ascii="Times New Roman" w:eastAsia="Times New Roman" w:hAnsi="Times New Roman" w:cs="Times New Roman"/>
        </w:rPr>
      </w:pPr>
      <w:commentRangeStart w:id="31"/>
      <w:r w:rsidRPr="00247BD7">
        <w:rPr>
          <w:rFonts w:ascii="Times New Roman" w:eastAsia="Times New Roman" w:hAnsi="Times New Roman" w:cs="Times New Roman"/>
          <w:strike/>
          <w:rPrChange w:id="32" w:author="Terry, George" w:date="2020-04-02T20:22:00Z">
            <w:rPr>
              <w:rFonts w:ascii="Times New Roman" w:eastAsia="Times New Roman" w:hAnsi="Times New Roman" w:cs="Times New Roman"/>
            </w:rPr>
          </w:rPrChange>
        </w:rPr>
        <w:t>Realizing that the seven noble sons can correctly match up the five wonderful sons in one, prophesied in Isaiah 9:6-7</w:t>
      </w:r>
      <w:commentRangeEnd w:id="31"/>
      <w:r w:rsidR="00247BD7">
        <w:rPr>
          <w:rStyle w:val="CommentReference"/>
        </w:rPr>
        <w:commentReference w:id="31"/>
      </w:r>
      <w:r w:rsidRPr="00087F77">
        <w:rPr>
          <w:rFonts w:ascii="Times New Roman" w:eastAsia="Times New Roman" w:hAnsi="Times New Roman" w:cs="Times New Roman"/>
        </w:rPr>
        <w:t xml:space="preserve">, the paper asserts that the seven unimaginable sons in pre-China documents </w:t>
      </w:r>
      <w:r w:rsidRPr="00247BD7">
        <w:rPr>
          <w:rFonts w:ascii="Times New Roman" w:eastAsia="Times New Roman" w:hAnsi="Times New Roman" w:cs="Times New Roman"/>
          <w:strike/>
          <w:rPrChange w:id="33" w:author="Terry, George" w:date="2020-04-02T20:24:00Z">
            <w:rPr>
              <w:rFonts w:ascii="Times New Roman" w:eastAsia="Times New Roman" w:hAnsi="Times New Roman" w:cs="Times New Roman"/>
            </w:rPr>
          </w:rPrChange>
        </w:rPr>
        <w:t>are indeed one person</w:t>
      </w:r>
      <w:r w:rsidRPr="00087F77">
        <w:rPr>
          <w:rFonts w:ascii="Times New Roman" w:eastAsia="Times New Roman" w:hAnsi="Times New Roman" w:cs="Times New Roman"/>
        </w:rPr>
        <w:t xml:space="preserve"> poin</w:t>
      </w:r>
      <w:ins w:id="34" w:author="Terry, George" w:date="2020-04-02T20:24:00Z">
        <w:r w:rsidR="00247BD7">
          <w:rPr>
            <w:rFonts w:ascii="Times New Roman" w:eastAsia="Times New Roman" w:hAnsi="Times New Roman" w:cs="Times New Roman"/>
          </w:rPr>
          <w:t>t to one person,</w:t>
        </w:r>
      </w:ins>
      <w:del w:id="35" w:author="Terry, George" w:date="2020-04-02T20:24:00Z">
        <w:r w:rsidRPr="00087F77" w:rsidDel="00247BD7">
          <w:rPr>
            <w:rFonts w:ascii="Times New Roman" w:eastAsia="Times New Roman" w:hAnsi="Times New Roman" w:cs="Times New Roman"/>
          </w:rPr>
          <w:delText>ting</w:delText>
        </w:r>
      </w:del>
      <w:r w:rsidRPr="00087F77">
        <w:rPr>
          <w:rFonts w:ascii="Times New Roman" w:eastAsia="Times New Roman" w:hAnsi="Times New Roman" w:cs="Times New Roman"/>
        </w:rPr>
        <w:t xml:space="preserve"> t</w:t>
      </w:r>
      <w:ins w:id="36" w:author="Terry, George" w:date="2020-04-02T20:24:00Z">
        <w:r w:rsidR="00247BD7">
          <w:rPr>
            <w:rFonts w:ascii="Times New Roman" w:eastAsia="Times New Roman" w:hAnsi="Times New Roman" w:cs="Times New Roman"/>
          </w:rPr>
          <w:t>he</w:t>
        </w:r>
      </w:ins>
      <w:del w:id="37" w:author="Terry, George" w:date="2020-04-02T20:24:00Z">
        <w:r w:rsidRPr="00087F77" w:rsidDel="00247BD7">
          <w:rPr>
            <w:rFonts w:ascii="Times New Roman" w:eastAsia="Times New Roman" w:hAnsi="Times New Roman" w:cs="Times New Roman"/>
          </w:rPr>
          <w:delText>o</w:delText>
        </w:r>
      </w:del>
      <w:r w:rsidRPr="00087F77">
        <w:rPr>
          <w:rFonts w:ascii="Times New Roman" w:eastAsia="Times New Roman" w:hAnsi="Times New Roman" w:cs="Times New Roman"/>
        </w:rPr>
        <w:t xml:space="preserve"> unique Son of God in the </w:t>
      </w:r>
      <w:ins w:id="38" w:author="Terry, George" w:date="2020-04-02T20:25:00Z">
        <w:r w:rsidR="00247BD7">
          <w:rPr>
            <w:rFonts w:ascii="Times New Roman" w:eastAsia="Times New Roman" w:hAnsi="Times New Roman" w:cs="Times New Roman"/>
          </w:rPr>
          <w:t>g</w:t>
        </w:r>
      </w:ins>
      <w:del w:id="39" w:author="Terry, George" w:date="2020-04-02T20:25:00Z">
        <w:r w:rsidRPr="00087F77" w:rsidDel="00247BD7">
          <w:rPr>
            <w:rFonts w:ascii="Times New Roman" w:eastAsia="Times New Roman" w:hAnsi="Times New Roman" w:cs="Times New Roman"/>
          </w:rPr>
          <w:delText>G</w:delText>
        </w:r>
      </w:del>
      <w:r w:rsidRPr="00087F77">
        <w:rPr>
          <w:rFonts w:ascii="Times New Roman" w:eastAsia="Times New Roman" w:hAnsi="Times New Roman" w:cs="Times New Roman"/>
        </w:rPr>
        <w:t xml:space="preserve">ospel. </w:t>
      </w:r>
      <w:commentRangeStart w:id="40"/>
      <w:r w:rsidRPr="00087F77">
        <w:rPr>
          <w:rFonts w:ascii="Times New Roman" w:eastAsia="Times New Roman" w:hAnsi="Times New Roman" w:cs="Times New Roman"/>
        </w:rPr>
        <w:t>Such discovery provides a crucial key, leading to the possible Chinese sonship contextualization</w:t>
      </w:r>
      <w:commentRangeEnd w:id="40"/>
      <w:r w:rsidR="00247BD7">
        <w:rPr>
          <w:rStyle w:val="CommentReference"/>
        </w:rPr>
        <w:commentReference w:id="40"/>
      </w:r>
      <w:r w:rsidRPr="00087F77">
        <w:rPr>
          <w:rFonts w:ascii="Times New Roman" w:eastAsia="Times New Roman" w:hAnsi="Times New Roman" w:cs="Times New Roman"/>
        </w:rPr>
        <w:t xml:space="preserve">. The paper further points out that the core value of pre-China scripture is </w:t>
      </w:r>
      <w:r w:rsidRPr="00EB6765">
        <w:rPr>
          <w:rFonts w:ascii="Times New Roman" w:eastAsia="Times New Roman" w:hAnsi="Times New Roman" w:cs="Times New Roman"/>
          <w:strike/>
          <w:rPrChange w:id="41" w:author="Terry, George" w:date="2020-04-02T20:30:00Z">
            <w:rPr>
              <w:rFonts w:ascii="Times New Roman" w:eastAsia="Times New Roman" w:hAnsi="Times New Roman" w:cs="Times New Roman"/>
            </w:rPr>
          </w:rPrChange>
        </w:rPr>
        <w:t>nothing but</w:t>
      </w:r>
      <w:r w:rsidRPr="00087F77">
        <w:rPr>
          <w:rFonts w:ascii="Times New Roman" w:eastAsia="Times New Roman" w:hAnsi="Times New Roman" w:cs="Times New Roman"/>
        </w:rPr>
        <w:t xml:space="preserve"> ambiguity. In essence, it is a mixture of truth and falsehood without providing criteria for distinguishing between them. It is </w:t>
      </w:r>
      <w:del w:id="42" w:author="Terry, George" w:date="2020-04-03T11:21:00Z">
        <w:r w:rsidRPr="00087F77" w:rsidDel="007D4727">
          <w:rPr>
            <w:rFonts w:ascii="Times New Roman" w:eastAsia="Times New Roman" w:hAnsi="Times New Roman" w:cs="Times New Roman"/>
          </w:rPr>
          <w:delText>such a</w:delText>
        </w:r>
      </w:del>
      <w:ins w:id="43" w:author="Terry, George" w:date="2020-04-03T11:21:00Z">
        <w:r w:rsidR="007D4727">
          <w:rPr>
            <w:rFonts w:ascii="Times New Roman" w:eastAsia="Times New Roman" w:hAnsi="Times New Roman" w:cs="Times New Roman"/>
          </w:rPr>
          <w:t>this</w:t>
        </w:r>
      </w:ins>
      <w:r w:rsidRPr="00087F77">
        <w:rPr>
          <w:rFonts w:ascii="Times New Roman" w:eastAsia="Times New Roman" w:hAnsi="Times New Roman" w:cs="Times New Roman"/>
        </w:rPr>
        <w:t xml:space="preserve"> kind of fuzziness that </w:t>
      </w:r>
      <w:del w:id="44" w:author="Terry, George" w:date="2020-04-02T20:46:00Z">
        <w:r w:rsidRPr="00087F77" w:rsidDel="009E1C33">
          <w:rPr>
            <w:rFonts w:ascii="Times New Roman" w:eastAsia="Times New Roman" w:hAnsi="Times New Roman" w:cs="Times New Roman"/>
          </w:rPr>
          <w:delText xml:space="preserve">causes </w:delText>
        </w:r>
      </w:del>
      <w:ins w:id="45" w:author="Terry, George" w:date="2020-04-02T20:46:00Z">
        <w:r w:rsidR="009E1C33">
          <w:rPr>
            <w:rFonts w:ascii="Times New Roman" w:eastAsia="Times New Roman" w:hAnsi="Times New Roman" w:cs="Times New Roman"/>
          </w:rPr>
          <w:t>shapes</w:t>
        </w:r>
        <w:r w:rsidR="009E1C33" w:rsidRPr="00087F77">
          <w:rPr>
            <w:rFonts w:ascii="Times New Roman" w:eastAsia="Times New Roman" w:hAnsi="Times New Roman" w:cs="Times New Roman"/>
          </w:rPr>
          <w:t xml:space="preserve"> </w:t>
        </w:r>
      </w:ins>
      <w:r w:rsidRPr="00087F77">
        <w:rPr>
          <w:rFonts w:ascii="Times New Roman" w:eastAsia="Times New Roman" w:hAnsi="Times New Roman" w:cs="Times New Roman"/>
        </w:rPr>
        <w:t xml:space="preserve">the myth of "son" and has </w:t>
      </w:r>
      <w:del w:id="46" w:author="Terry, George" w:date="2020-04-02T20:48:00Z">
        <w:r w:rsidRPr="00087F77" w:rsidDel="009E1C33">
          <w:rPr>
            <w:rFonts w:ascii="Times New Roman" w:eastAsia="Times New Roman" w:hAnsi="Times New Roman" w:cs="Times New Roman"/>
          </w:rPr>
          <w:delText>deceived its</w:delText>
        </w:r>
      </w:del>
      <w:ins w:id="47" w:author="Terry, George" w:date="2020-04-02T20:49:00Z">
        <w:r w:rsidR="009E1C33">
          <w:rPr>
            <w:rFonts w:ascii="Times New Roman" w:eastAsia="Times New Roman" w:hAnsi="Times New Roman" w:cs="Times New Roman"/>
          </w:rPr>
          <w:t>effectively hidden t</w:t>
        </w:r>
      </w:ins>
      <w:ins w:id="48" w:author="Terry, George" w:date="2020-04-03T11:22:00Z">
        <w:r w:rsidR="007D4727">
          <w:rPr>
            <w:rFonts w:ascii="Times New Roman" w:eastAsia="Times New Roman" w:hAnsi="Times New Roman" w:cs="Times New Roman"/>
          </w:rPr>
          <w:t>he prophetic nature of the</w:t>
        </w:r>
      </w:ins>
      <w:ins w:id="49" w:author="Terry, George" w:date="2020-04-02T20:49:00Z">
        <w:r w:rsidR="009E1C33">
          <w:rPr>
            <w:rFonts w:ascii="Times New Roman" w:eastAsia="Times New Roman" w:hAnsi="Times New Roman" w:cs="Times New Roman"/>
          </w:rPr>
          <w:t xml:space="preserve"> concept from the</w:t>
        </w:r>
      </w:ins>
      <w:r w:rsidRPr="00087F77">
        <w:rPr>
          <w:rFonts w:ascii="Times New Roman" w:eastAsia="Times New Roman" w:hAnsi="Times New Roman" w:cs="Times New Roman"/>
        </w:rPr>
        <w:t xml:space="preserve"> people </w:t>
      </w:r>
      <w:ins w:id="50" w:author="Terry, George" w:date="2020-04-02T20:49:00Z">
        <w:r w:rsidR="009E1C33">
          <w:rPr>
            <w:rFonts w:ascii="Times New Roman" w:eastAsia="Times New Roman" w:hAnsi="Times New Roman" w:cs="Times New Roman"/>
          </w:rPr>
          <w:t>of</w:t>
        </w:r>
      </w:ins>
      <w:ins w:id="51" w:author="Terry, George" w:date="2020-04-02T20:50:00Z">
        <w:r w:rsidR="009E1C33">
          <w:rPr>
            <w:rFonts w:ascii="Times New Roman" w:eastAsia="Times New Roman" w:hAnsi="Times New Roman" w:cs="Times New Roman"/>
          </w:rPr>
          <w:t xml:space="preserve"> China </w:t>
        </w:r>
      </w:ins>
      <w:r w:rsidRPr="00087F77">
        <w:rPr>
          <w:rFonts w:ascii="Times New Roman" w:eastAsia="Times New Roman" w:hAnsi="Times New Roman" w:cs="Times New Roman"/>
        </w:rPr>
        <w:t xml:space="preserve">for thousands of years </w:t>
      </w:r>
      <w:r w:rsidRPr="009E1C33">
        <w:rPr>
          <w:rFonts w:ascii="Times New Roman" w:eastAsia="Times New Roman" w:hAnsi="Times New Roman" w:cs="Times New Roman"/>
          <w:strike/>
          <w:rPrChange w:id="52" w:author="Terry, George" w:date="2020-04-02T20:50:00Z">
            <w:rPr>
              <w:rFonts w:ascii="Times New Roman" w:eastAsia="Times New Roman" w:hAnsi="Times New Roman" w:cs="Times New Roman"/>
            </w:rPr>
          </w:rPrChange>
        </w:rPr>
        <w:t>in China</w:t>
      </w:r>
      <w:r w:rsidRPr="00087F77">
        <w:rPr>
          <w:rFonts w:ascii="Times New Roman" w:eastAsia="Times New Roman" w:hAnsi="Times New Roman" w:cs="Times New Roman"/>
        </w:rPr>
        <w:t xml:space="preserve">. </w:t>
      </w:r>
    </w:p>
    <w:p w14:paraId="15863AFC" w14:textId="2D7AC7FD" w:rsidR="00087F77" w:rsidRPr="00087F77" w:rsidRDefault="00087F77" w:rsidP="00DD77C3">
      <w:pPr>
        <w:spacing w:before="100" w:beforeAutospacing="1" w:after="100" w:afterAutospacing="1" w:line="480" w:lineRule="auto"/>
        <w:ind w:firstLine="720"/>
        <w:rPr>
          <w:rFonts w:ascii="Times New Roman" w:eastAsia="Times New Roman" w:hAnsi="Times New Roman" w:cs="Times New Roman"/>
        </w:rPr>
      </w:pPr>
      <w:commentRangeStart w:id="53"/>
      <w:r w:rsidRPr="00087F77">
        <w:rPr>
          <w:rFonts w:ascii="Times New Roman" w:eastAsia="Times New Roman" w:hAnsi="Times New Roman" w:cs="Times New Roman"/>
        </w:rPr>
        <w:t>The</w:t>
      </w:r>
      <w:commentRangeEnd w:id="53"/>
      <w:r w:rsidR="009E1C33">
        <w:rPr>
          <w:rStyle w:val="CommentReference"/>
        </w:rPr>
        <w:commentReference w:id="53"/>
      </w:r>
      <w:r w:rsidRPr="00087F77">
        <w:rPr>
          <w:rFonts w:ascii="Times New Roman" w:eastAsia="Times New Roman" w:hAnsi="Times New Roman" w:cs="Times New Roman"/>
        </w:rPr>
        <w:t xml:space="preserve"> paper finally proposes a theory that the prophecy of the Son of God was very famous </w:t>
      </w:r>
      <w:del w:id="54" w:author="Terry, George" w:date="2020-04-02T20:51:00Z">
        <w:r w:rsidRPr="00087F77" w:rsidDel="009E1C33">
          <w:rPr>
            <w:rFonts w:ascii="Times New Roman" w:eastAsia="Times New Roman" w:hAnsi="Times New Roman" w:cs="Times New Roman"/>
          </w:rPr>
          <w:delText>over the</w:delText>
        </w:r>
      </w:del>
      <w:ins w:id="55" w:author="Terry, George" w:date="2020-04-02T20:51:00Z">
        <w:r w:rsidR="009E1C33">
          <w:rPr>
            <w:rFonts w:ascii="Times New Roman" w:eastAsia="Times New Roman" w:hAnsi="Times New Roman" w:cs="Times New Roman"/>
          </w:rPr>
          <w:t>throughout</w:t>
        </w:r>
      </w:ins>
      <w:r w:rsidRPr="00087F77">
        <w:rPr>
          <w:rFonts w:ascii="Times New Roman" w:eastAsia="Times New Roman" w:hAnsi="Times New Roman" w:cs="Times New Roman"/>
        </w:rPr>
        <w:t xml:space="preserve"> China </w:t>
      </w:r>
      <w:r w:rsidRPr="009E1C33">
        <w:rPr>
          <w:rFonts w:ascii="Times New Roman" w:eastAsia="Times New Roman" w:hAnsi="Times New Roman" w:cs="Times New Roman"/>
          <w:strike/>
          <w:rPrChange w:id="56" w:author="Terry, George" w:date="2020-04-02T20:51:00Z">
            <w:rPr>
              <w:rFonts w:ascii="Times New Roman" w:eastAsia="Times New Roman" w:hAnsi="Times New Roman" w:cs="Times New Roman"/>
            </w:rPr>
          </w:rPrChange>
        </w:rPr>
        <w:t>area</w:t>
      </w:r>
      <w:r w:rsidRPr="00087F77">
        <w:rPr>
          <w:rFonts w:ascii="Times New Roman" w:eastAsia="Times New Roman" w:hAnsi="Times New Roman" w:cs="Times New Roman"/>
        </w:rPr>
        <w:t xml:space="preserve"> right before the second century BC. </w:t>
      </w:r>
      <w:r w:rsidRPr="009E1C33">
        <w:rPr>
          <w:rFonts w:ascii="Times New Roman" w:eastAsia="Times New Roman" w:hAnsi="Times New Roman" w:cs="Times New Roman"/>
          <w:strike/>
          <w:rPrChange w:id="57" w:author="Terry, George" w:date="2020-04-02T20:52:00Z">
            <w:rPr>
              <w:rFonts w:ascii="Times New Roman" w:eastAsia="Times New Roman" w:hAnsi="Times New Roman" w:cs="Times New Roman"/>
            </w:rPr>
          </w:rPrChange>
        </w:rPr>
        <w:t xml:space="preserve">It is the sinfulness of man associated with </w:t>
      </w:r>
      <w:ins w:id="58" w:author="Terry, George" w:date="2020-04-02T20:52:00Z">
        <w:r w:rsidR="009E1C33">
          <w:rPr>
            <w:rFonts w:ascii="Times New Roman" w:eastAsia="Times New Roman" w:hAnsi="Times New Roman" w:cs="Times New Roman"/>
          </w:rPr>
          <w:t>T</w:t>
        </w:r>
      </w:ins>
      <w:del w:id="59" w:author="Terry, George" w:date="2020-04-02T20:52:00Z">
        <w:r w:rsidRPr="00087F77" w:rsidDel="009E1C33">
          <w:rPr>
            <w:rFonts w:ascii="Times New Roman" w:eastAsia="Times New Roman" w:hAnsi="Times New Roman" w:cs="Times New Roman"/>
          </w:rPr>
          <w:delText>t</w:delText>
        </w:r>
      </w:del>
      <w:r w:rsidRPr="00087F77">
        <w:rPr>
          <w:rFonts w:ascii="Times New Roman" w:eastAsia="Times New Roman" w:hAnsi="Times New Roman" w:cs="Times New Roman"/>
        </w:rPr>
        <w:t xml:space="preserve">he ambiguity of its language and the craftiness of evil </w:t>
      </w:r>
      <w:del w:id="60" w:author="Terry, George" w:date="2020-04-02T20:52:00Z">
        <w:r w:rsidRPr="00087F77" w:rsidDel="009E1C33">
          <w:rPr>
            <w:rFonts w:ascii="Times New Roman" w:eastAsia="Times New Roman" w:hAnsi="Times New Roman" w:cs="Times New Roman"/>
          </w:rPr>
          <w:delText>that leads them to</w:delText>
        </w:r>
      </w:del>
      <w:ins w:id="61" w:author="Terry, George" w:date="2020-04-02T20:52:00Z">
        <w:r w:rsidR="009E1C33">
          <w:rPr>
            <w:rFonts w:ascii="Times New Roman" w:eastAsia="Times New Roman" w:hAnsi="Times New Roman" w:cs="Times New Roman"/>
          </w:rPr>
          <w:t>meant the people</w:t>
        </w:r>
      </w:ins>
      <w:r w:rsidRPr="00087F77">
        <w:rPr>
          <w:rFonts w:ascii="Times New Roman" w:eastAsia="Times New Roman" w:hAnsi="Times New Roman" w:cs="Times New Roman"/>
        </w:rPr>
        <w:t xml:space="preserve"> fail</w:t>
      </w:r>
      <w:ins w:id="62" w:author="Terry, George" w:date="2020-04-02T20:53:00Z">
        <w:r w:rsidR="009E1C33">
          <w:rPr>
            <w:rFonts w:ascii="Times New Roman" w:eastAsia="Times New Roman" w:hAnsi="Times New Roman" w:cs="Times New Roman"/>
          </w:rPr>
          <w:t>ed</w:t>
        </w:r>
      </w:ins>
      <w:r w:rsidRPr="00087F77">
        <w:rPr>
          <w:rFonts w:ascii="Times New Roman" w:eastAsia="Times New Roman" w:hAnsi="Times New Roman" w:cs="Times New Roman"/>
        </w:rPr>
        <w:t xml:space="preserve"> to recognize </w:t>
      </w:r>
      <w:del w:id="63" w:author="Terry, George" w:date="2020-04-02T20:54:00Z">
        <w:r w:rsidRPr="00087F77" w:rsidDel="009E1C33">
          <w:rPr>
            <w:rFonts w:ascii="Times New Roman" w:eastAsia="Times New Roman" w:hAnsi="Times New Roman" w:cs="Times New Roman"/>
          </w:rPr>
          <w:lastRenderedPageBreak/>
          <w:delText>who He is</w:delText>
        </w:r>
      </w:del>
      <w:ins w:id="64" w:author="Terry, George" w:date="2020-04-02T20:54:00Z">
        <w:r w:rsidR="009E1C33">
          <w:rPr>
            <w:rFonts w:ascii="Times New Roman" w:eastAsia="Times New Roman" w:hAnsi="Times New Roman" w:cs="Times New Roman"/>
          </w:rPr>
          <w:t>the</w:t>
        </w:r>
      </w:ins>
      <w:ins w:id="65" w:author="Terry, George" w:date="2020-04-02T20:55:00Z">
        <w:r w:rsidR="009E1C33">
          <w:rPr>
            <w:rFonts w:ascii="Times New Roman" w:eastAsia="Times New Roman" w:hAnsi="Times New Roman" w:cs="Times New Roman"/>
          </w:rPr>
          <w:t xml:space="preserve"> person to whom their </w:t>
        </w:r>
        <w:r w:rsidR="008C3AFE">
          <w:rPr>
            <w:rFonts w:ascii="Times New Roman" w:eastAsia="Times New Roman" w:hAnsi="Times New Roman" w:cs="Times New Roman"/>
          </w:rPr>
          <w:t>writing</w:t>
        </w:r>
      </w:ins>
      <w:ins w:id="66" w:author="Terry, George" w:date="2020-04-03T11:22:00Z">
        <w:r w:rsidR="007D4727">
          <w:rPr>
            <w:rFonts w:ascii="Times New Roman" w:eastAsia="Times New Roman" w:hAnsi="Times New Roman" w:cs="Times New Roman"/>
          </w:rPr>
          <w:t>s</w:t>
        </w:r>
      </w:ins>
      <w:ins w:id="67" w:author="Terry, George" w:date="2020-04-02T20:55:00Z">
        <w:r w:rsidR="008C3AFE">
          <w:rPr>
            <w:rFonts w:ascii="Times New Roman" w:eastAsia="Times New Roman" w:hAnsi="Times New Roman" w:cs="Times New Roman"/>
          </w:rPr>
          <w:t xml:space="preserve"> pointed</w:t>
        </w:r>
      </w:ins>
      <w:r w:rsidRPr="00087F77">
        <w:rPr>
          <w:rFonts w:ascii="Times New Roman" w:eastAsia="Times New Roman" w:hAnsi="Times New Roman" w:cs="Times New Roman"/>
        </w:rPr>
        <w:t>—</w:t>
      </w:r>
      <w:commentRangeStart w:id="68"/>
      <w:r w:rsidRPr="00087F77">
        <w:rPr>
          <w:rFonts w:ascii="Times New Roman" w:eastAsia="Times New Roman" w:hAnsi="Times New Roman" w:cs="Times New Roman"/>
        </w:rPr>
        <w:t>they identified the predicted Jesus Christ at the wrong place, at the wrong time and on the wrong people.</w:t>
      </w:r>
      <w:commentRangeEnd w:id="68"/>
      <w:r w:rsidR="008C3AFE">
        <w:rPr>
          <w:rStyle w:val="CommentReference"/>
        </w:rPr>
        <w:commentReference w:id="68"/>
      </w:r>
    </w:p>
    <w:p w14:paraId="59918C78" w14:textId="5A5709CD"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xml:space="preserve">), </w:t>
      </w:r>
      <w:commentRangeStart w:id="69"/>
      <w:r w:rsidRPr="00087F77">
        <w:rPr>
          <w:rFonts w:ascii="Times New Roman" w:eastAsia="Times New Roman" w:hAnsi="Times New Roman" w:cs="Times New Roman"/>
        </w:rPr>
        <w:t xml:space="preserve">contextualization, word frequency-spectrum, pre-China </w:t>
      </w:r>
      <w:ins w:id="70" w:author="Terry, George" w:date="2020-04-03T11:23:00Z">
        <w:r w:rsidR="007D4727">
          <w:rPr>
            <w:rFonts w:ascii="Times New Roman" w:eastAsia="Times New Roman" w:hAnsi="Times New Roman" w:cs="Times New Roman"/>
          </w:rPr>
          <w:t>S</w:t>
        </w:r>
      </w:ins>
      <w:del w:id="71" w:author="Terry, George" w:date="2020-04-03T11:23:00Z">
        <w:r w:rsidRPr="00087F77" w:rsidDel="007D4727">
          <w:rPr>
            <w:rFonts w:ascii="Times New Roman" w:eastAsia="Times New Roman" w:hAnsi="Times New Roman" w:cs="Times New Roman"/>
          </w:rPr>
          <w:delText>s</w:delText>
        </w:r>
      </w:del>
      <w:r w:rsidRPr="00087F77">
        <w:rPr>
          <w:rFonts w:ascii="Times New Roman" w:eastAsia="Times New Roman" w:hAnsi="Times New Roman" w:cs="Times New Roman"/>
        </w:rPr>
        <w:t>cripture</w:t>
      </w:r>
      <w:commentRangeEnd w:id="69"/>
      <w:r w:rsidR="007D4727">
        <w:rPr>
          <w:rStyle w:val="CommentReference"/>
        </w:rPr>
        <w:commentReference w:id="69"/>
      </w:r>
      <w:r w:rsidRPr="00087F77">
        <w:rPr>
          <w:rFonts w:ascii="Times New Roman" w:eastAsia="Times New Roman" w:hAnsi="Times New Roman" w:cs="Times New Roman"/>
        </w:rPr>
        <w:t>.</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Table of Contents</w:t>
      </w:r>
    </w:p>
    <w:p w14:paraId="79BD4599" w14:textId="6CAD34C3" w:rsid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Abstract</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Figures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Tables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Acknowledgments</w:t>
      </w:r>
      <w:r w:rsidRPr="000D42A6">
        <w:rPr>
          <w:rFonts w:ascii="Times" w:eastAsia="Times New Roman" w:hAnsi="Times" w:cs="Times New Roman"/>
          <w:color w:val="000000"/>
          <w:sz w:val="26"/>
          <w:szCs w:val="26"/>
        </w:rPr>
        <w:br/>
      </w:r>
    </w:p>
    <w:p w14:paraId="7DB2B9DE" w14:textId="27050DDF"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Introduction .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4C916E76" w14:textId="01C819D9" w:rsidR="006C5AF8" w:rsidRPr="007D4727" w:rsidRDefault="006C5AF8">
      <w:pPr>
        <w:pStyle w:val="ListParagraph"/>
        <w:numPr>
          <w:ilvl w:val="1"/>
          <w:numId w:val="25"/>
        </w:numPr>
        <w:rPr>
          <w:rFonts w:ascii="Times New Roman" w:eastAsia="Times New Roman" w:hAnsi="Times New Roman" w:cs="Times New Roman"/>
          <w:rPrChange w:id="72" w:author="Terry, George" w:date="2020-04-03T11:25:00Z">
            <w:rPr/>
          </w:rPrChange>
        </w:rPr>
        <w:pPrChange w:id="73" w:author="Terry, George" w:date="2020-04-03T11:25:00Z">
          <w:pPr>
            <w:numPr>
              <w:ilvl w:val="1"/>
              <w:numId w:val="25"/>
            </w:numPr>
            <w:tabs>
              <w:tab w:val="num" w:pos="1440"/>
            </w:tabs>
            <w:ind w:left="1440" w:hanging="360"/>
          </w:pPr>
        </w:pPrChange>
      </w:pPr>
      <w:r w:rsidRPr="007D4727">
        <w:rPr>
          <w:rFonts w:ascii="Times New Roman" w:eastAsia="Times New Roman" w:hAnsi="Times New Roman" w:cs="Times New Roman"/>
          <w:rPrChange w:id="74" w:author="Terry, George" w:date="2020-04-03T11:25:00Z">
            <w:rPr/>
          </w:rPrChange>
        </w:rPr>
        <w:t xml:space="preserve">The Need for the Study on pre-China Documents . . . </w:t>
      </w:r>
      <w:proofErr w:type="gramStart"/>
      <w:r w:rsidRPr="007D4727">
        <w:rPr>
          <w:rFonts w:ascii="Times New Roman" w:eastAsia="Times New Roman" w:hAnsi="Times New Roman" w:cs="Times New Roman"/>
          <w:rPrChange w:id="75" w:author="Terry, George" w:date="2020-04-03T11:25:00Z">
            <w:rPr/>
          </w:rPrChange>
        </w:rPr>
        <w:t>. . . .</w:t>
      </w:r>
      <w:proofErr w:type="gramEnd"/>
      <w:r w:rsidRPr="007D4727">
        <w:rPr>
          <w:rFonts w:ascii="Times New Roman" w:eastAsia="Times New Roman" w:hAnsi="Times New Roman" w:cs="Times New Roman"/>
          <w:rPrChange w:id="76" w:author="Terry, George" w:date="2020-04-03T11:25:00Z">
            <w:rPr/>
          </w:rPrChange>
        </w:rPr>
        <w:tab/>
        <w:t>1</w:t>
      </w:r>
    </w:p>
    <w:p w14:paraId="0247859B" w14:textId="07F1EC79"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Contextualization . . . . . . . . . . . . . . . . . . . . .</w:t>
      </w:r>
      <w:r>
        <w:rPr>
          <w:rFonts w:ascii="Times New Roman" w:eastAsia="Times New Roman" w:hAnsi="Times New Roman" w:cs="Times New Roman"/>
        </w:rPr>
        <w:tab/>
      </w:r>
      <w:r w:rsidRPr="006C5AF8">
        <w:rPr>
          <w:rFonts w:ascii="Times New Roman" w:eastAsia="Times New Roman" w:hAnsi="Times New Roman" w:cs="Times New Roman"/>
        </w:rPr>
        <w:t>8</w:t>
      </w:r>
    </w:p>
    <w:p w14:paraId="0CDD2B88" w14:textId="7314D867"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Study "son" in pre-China Documents . . . . .</w:t>
      </w:r>
      <w:r>
        <w:rPr>
          <w:rFonts w:ascii="Times New Roman" w:eastAsia="Times New Roman" w:hAnsi="Times New Roman" w:cs="Times New Roman"/>
        </w:rPr>
        <w:tab/>
      </w:r>
      <w:r w:rsidRPr="006C5AF8">
        <w:rPr>
          <w:rFonts w:ascii="Times New Roman" w:eastAsia="Times New Roman" w:hAnsi="Times New Roman" w:cs="Times New Roman"/>
        </w:rPr>
        <w:t>10</w:t>
      </w:r>
    </w:p>
    <w:p w14:paraId="1BDBB7EF" w14:textId="01BED1D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Goal and Objectives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15</w:t>
      </w:r>
    </w:p>
    <w:p w14:paraId="572C06C8" w14:textId="1084161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Limitation of the Research . . . . . . . . . . . . . . . . . . . . . . . . .</w:t>
      </w:r>
      <w:r>
        <w:rPr>
          <w:rFonts w:ascii="Times New Roman" w:eastAsia="Times New Roman" w:hAnsi="Times New Roman" w:cs="Times New Roman"/>
        </w:rPr>
        <w:tab/>
      </w:r>
      <w:r w:rsidRPr="006C5AF8">
        <w:rPr>
          <w:rFonts w:ascii="Times New Roman" w:eastAsia="Times New Roman" w:hAnsi="Times New Roman" w:cs="Times New Roman"/>
        </w:rPr>
        <w:t>16</w:t>
      </w:r>
    </w:p>
    <w:p w14:paraId="4F0D15BD" w14:textId="364F6D89"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Methodology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4407C52F" w14:textId="2029E5B5"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Contextualization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79246786" w14:textId="025E086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Data-Mining Method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24</w:t>
      </w:r>
    </w:p>
    <w:p w14:paraId="04A47C84" w14:textId="6C7615DC"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Documents Sampling and Collection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354978BE" w14:textId="7DC4D538"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Collection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5EA9F1FB" w14:textId="0334B67D"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Classification . . . . . . . . . . . . . . . . . . . . . . . . . . .</w:t>
      </w:r>
      <w:r>
        <w:rPr>
          <w:rFonts w:ascii="Times New Roman" w:eastAsia="Times New Roman" w:hAnsi="Times New Roman" w:cs="Times New Roman"/>
        </w:rPr>
        <w:tab/>
      </w:r>
      <w:r w:rsidRPr="006C5AF8">
        <w:rPr>
          <w:rFonts w:ascii="Times New Roman" w:eastAsia="Times New Roman" w:hAnsi="Times New Roman" w:cs="Times New Roman"/>
        </w:rPr>
        <w:t>30</w:t>
      </w:r>
    </w:p>
    <w:p w14:paraId="38B505AC" w14:textId="184997AE"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Extraction of Features of "Son" . . . . . . . . . . . . . . . . . . . . . . . . .</w:t>
      </w:r>
      <w:r>
        <w:rPr>
          <w:rFonts w:ascii="Times New Roman" w:eastAsia="Times New Roman" w:hAnsi="Times New Roman" w:cs="Times New Roman"/>
        </w:rPr>
        <w:tab/>
      </w:r>
      <w:r w:rsidRPr="006C5AF8">
        <w:rPr>
          <w:rFonts w:ascii="Times New Roman" w:eastAsia="Times New Roman" w:hAnsi="Times New Roman" w:cs="Times New Roman"/>
        </w:rPr>
        <w:t>37</w:t>
      </w:r>
    </w:p>
    <w:p w14:paraId="13A76902" w14:textId="5A4C9F84"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Contextualization of "Son"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41</w:t>
      </w:r>
    </w:p>
    <w:p w14:paraId="18743D2F" w14:textId="4890695D"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Theory Construction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46</w:t>
      </w:r>
    </w:p>
    <w:p w14:paraId="3E5BE42E" w14:textId="6726E987"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Conclusions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55</w:t>
      </w:r>
    </w:p>
    <w:p w14:paraId="4BCE19E6" w14:textId="3CC45D1A" w:rsidR="006C5AF8" w:rsidRDefault="006C5AF8" w:rsidP="000D42A6">
      <w:pPr>
        <w:rPr>
          <w:rFonts w:ascii="Times New Roman" w:eastAsia="Times New Roman" w:hAnsi="Times New Roman" w:cs="Times New Roman"/>
        </w:rPr>
      </w:pPr>
    </w:p>
    <w:p w14:paraId="54349266" w14:textId="77777777" w:rsidR="006C5AF8" w:rsidRPr="000D42A6" w:rsidRDefault="006C5AF8" w:rsidP="000D42A6">
      <w:pPr>
        <w:rPr>
          <w:rFonts w:ascii="Times New Roman" w:eastAsia="Times New Roman" w:hAnsi="Times New Roman" w:cs="Times New Roman"/>
        </w:rPr>
      </w:pPr>
    </w:p>
    <w:p w14:paraId="21403A9B" w14:textId="281F4B5F" w:rsidR="000D42A6" w:rsidRP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End Notes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61</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Appendix .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66</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Bibliography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C6A78"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2CED2DC6"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73D3F716" w14:textId="7E528838"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w:t>
      </w:r>
      <w:proofErr w:type="spellStart"/>
      <w:r w:rsidRPr="00087F77">
        <w:rPr>
          <w:rFonts w:ascii="Times New Roman" w:eastAsia="Times New Roman" w:hAnsi="Times New Roman" w:cs="Times New Roman"/>
        </w:rPr>
        <w:t>LunYu</w:t>
      </w:r>
      <w:proofErr w:type="spellEnd"/>
      <w:r w:rsidRPr="00087F77">
        <w:rPr>
          <w:rFonts w:ascii="Times New Roman" w:eastAsia="Times New Roman" w:hAnsi="Times New Roman" w:cs="Times New Roman"/>
        </w:rPr>
        <w:t>)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25BB070D" w14:textId="3F40BC7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w:t>
      </w:r>
      <w:proofErr w:type="spellStart"/>
      <w:r w:rsidRPr="00087F77">
        <w:rPr>
          <w:rFonts w:ascii="Times New Roman" w:eastAsia="Times New Roman" w:hAnsi="Times New Roman" w:cs="Times New Roman"/>
        </w:rPr>
        <w:t>SanZiJing</w:t>
      </w:r>
      <w:proofErr w:type="spellEnd"/>
      <w:r w:rsidRPr="00087F77">
        <w:rPr>
          <w:rFonts w:ascii="Times New Roman" w:eastAsia="Times New Roman" w:hAnsi="Times New Roman" w:cs="Times New Roman"/>
        </w:rPr>
        <w:t>)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130A321A" w14:textId="3189E45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w:t>
      </w:r>
      <w:proofErr w:type="spellStart"/>
      <w:r w:rsidRPr="00087F77">
        <w:rPr>
          <w:rFonts w:ascii="Times New Roman" w:eastAsia="Times New Roman" w:hAnsi="Times New Roman" w:cs="Times New Roman"/>
        </w:rPr>
        <w:t>HaiDaoSuanJing</w:t>
      </w:r>
      <w:proofErr w:type="spellEnd"/>
      <w:r w:rsidRPr="00087F77">
        <w:rPr>
          <w:rFonts w:ascii="Times New Roman" w:eastAsia="Times New Roman" w:hAnsi="Times New Roman" w:cs="Times New Roman"/>
        </w:rPr>
        <w:t>)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0930C1A7" w14:textId="1209944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2E81CB9B" w14:textId="148B3EB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446CCC08" w14:textId="3CF2C0A9"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1CDC16C4" w14:textId="47D5F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2621819" w14:textId="75A760B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8434814" w14:textId="3135EE6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Figure-9: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58310EAA" w14:textId="7D088A02"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Figure-10: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2AB02948" w14:textId="4BA37AB1"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0E7F46A4"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43C5B5CE"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140D3849" w14:textId="0C907FA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5A350DFA" w14:textId="1E7D1610"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40661845" w14:textId="3FC41DBB"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27BDF0DA" w14:textId="61B5786E"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3CCD903F" w14:textId="09DA0A93"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2</w:t>
      </w:r>
    </w:p>
    <w:p w14:paraId="35238B71" w14:textId="0CD4717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3</w:t>
      </w:r>
    </w:p>
    <w:p w14:paraId="2FA93DA0" w14:textId="4D1271D8"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4</w:t>
      </w:r>
    </w:p>
    <w:p w14:paraId="0AADF939" w14:textId="57A65677"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76</w:t>
      </w:r>
    </w:p>
    <w:p w14:paraId="4F3EA7DE" w14:textId="234FFBC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4E7A03D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67E17A49" w14:textId="39F30C94"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501D24E6" w14:textId="3C3654B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Del="007D4727" w:rsidRDefault="00087F77" w:rsidP="00087F77">
      <w:pPr>
        <w:spacing w:before="100" w:beforeAutospacing="1" w:after="100" w:afterAutospacing="1"/>
        <w:jc w:val="center"/>
        <w:outlineLvl w:val="2"/>
        <w:rPr>
          <w:del w:id="77" w:author="Terry, George" w:date="2020-04-03T11:25:00Z"/>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pPr>
        <w:spacing w:before="100" w:beforeAutospacing="1" w:after="100" w:afterAutospacing="1"/>
        <w:jc w:val="center"/>
        <w:outlineLvl w:val="2"/>
        <w:rPr>
          <w:rFonts w:ascii="Times New Roman" w:eastAsia="Times New Roman" w:hAnsi="Times New Roman" w:cs="Times New Roman"/>
        </w:rPr>
        <w:pPrChange w:id="78" w:author="Terry, George" w:date="2020-04-03T11:25:00Z">
          <w:pPr/>
        </w:pPrChange>
      </w:pPr>
    </w:p>
    <w:p w14:paraId="49349183" w14:textId="44053DFA" w:rsidR="00087F77" w:rsidRPr="00087F77" w:rsidRDefault="007D4727">
      <w:pPr>
        <w:spacing w:before="100" w:beforeAutospacing="1" w:after="100" w:afterAutospacing="1" w:line="480" w:lineRule="auto"/>
        <w:ind w:firstLine="720"/>
        <w:contextualSpacing/>
        <w:rPr>
          <w:rFonts w:ascii="Times New Roman" w:eastAsia="Times New Roman" w:hAnsi="Times New Roman" w:cs="Times New Roman"/>
        </w:rPr>
        <w:pPrChange w:id="79" w:author="Terry, George" w:date="2020-04-03T12:01:00Z">
          <w:pPr>
            <w:spacing w:before="100" w:beforeAutospacing="1" w:after="100" w:afterAutospacing="1" w:line="480" w:lineRule="auto"/>
          </w:pPr>
        </w:pPrChange>
      </w:pPr>
      <w:ins w:id="80" w:author="Terry, George" w:date="2020-04-03T11:25:00Z">
        <w:r>
          <w:rPr>
            <w:rFonts w:ascii="Times New Roman" w:eastAsia="Times New Roman" w:hAnsi="Times New Roman" w:cs="Times New Roman"/>
          </w:rPr>
          <w:t>A</w:t>
        </w:r>
      </w:ins>
      <w:del w:id="81" w:author="Terry, George" w:date="2020-04-03T11:25:00Z">
        <w:r w:rsidR="00D4222C" w:rsidDel="007D4727">
          <w:rPr>
            <w:rFonts w:ascii="Times New Roman" w:eastAsia="Times New Roman" w:hAnsi="Times New Roman" w:cs="Times New Roman"/>
          </w:rPr>
          <w:delText>The</w:delText>
        </w:r>
        <w:r w:rsidR="00087F77" w:rsidRPr="00087F77" w:rsidDel="007D4727">
          <w:rPr>
            <w:rFonts w:ascii="Times New Roman" w:eastAsia="Times New Roman" w:hAnsi="Times New Roman" w:cs="Times New Roman"/>
          </w:rPr>
          <w:delText xml:space="preserve"> a</w:delText>
        </w:r>
      </w:del>
      <w:r w:rsidR="00087F77" w:rsidRPr="00087F77">
        <w:rPr>
          <w:rFonts w:ascii="Times New Roman" w:eastAsia="Times New Roman" w:hAnsi="Times New Roman" w:cs="Times New Roman"/>
        </w:rPr>
        <w:t>ppreciation is given to my wife Jessie Li who took over the majority of housework while working</w:t>
      </w:r>
      <w:r w:rsidR="00D4222C">
        <w:rPr>
          <w:rFonts w:ascii="Times New Roman" w:eastAsia="Times New Roman" w:hAnsi="Times New Roman" w:cs="Times New Roman"/>
        </w:rPr>
        <w:t xml:space="preserve">, </w:t>
      </w:r>
      <w:ins w:id="82" w:author="Terry, George" w:date="2020-04-03T11:26:00Z">
        <w:r w:rsidR="00813D82">
          <w:rPr>
            <w:rFonts w:ascii="Times New Roman" w:eastAsia="Times New Roman" w:hAnsi="Times New Roman" w:cs="Times New Roman"/>
          </w:rPr>
          <w:t xml:space="preserve">and to </w:t>
        </w:r>
      </w:ins>
      <w:r w:rsidR="00D4222C">
        <w:rPr>
          <w:rFonts w:ascii="Times New Roman" w:eastAsia="Times New Roman" w:hAnsi="Times New Roman" w:cs="Times New Roman"/>
        </w:rPr>
        <w:t>m</w:t>
      </w:r>
      <w:r w:rsidR="00087F77" w:rsidRPr="00087F77">
        <w:rPr>
          <w:rFonts w:ascii="Times New Roman" w:eastAsia="Times New Roman" w:hAnsi="Times New Roman" w:cs="Times New Roman"/>
        </w:rPr>
        <w:t>y son Charles Cheng Ding</w:t>
      </w:r>
      <w:r w:rsidR="00D4222C">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ins w:id="83" w:author="Terry, George" w:date="2020-04-03T11:26:00Z">
        <w:r w:rsidR="00813D82">
          <w:rPr>
            <w:rFonts w:ascii="Times New Roman" w:eastAsia="Times New Roman" w:hAnsi="Times New Roman" w:cs="Times New Roman"/>
          </w:rPr>
          <w:t>.</w:t>
        </w:r>
      </w:ins>
      <w:del w:id="84" w:author="Terry, George" w:date="2020-04-03T11:26:00Z">
        <w:r w:rsidR="00D4222C" w:rsidDel="00813D82">
          <w:rPr>
            <w:rFonts w:ascii="Times New Roman" w:eastAsia="Times New Roman" w:hAnsi="Times New Roman" w:cs="Times New Roman"/>
          </w:rPr>
          <w:delText>,</w:delText>
        </w:r>
      </w:del>
      <w:r w:rsidR="00087F77" w:rsidRPr="00087F77">
        <w:rPr>
          <w:rFonts w:ascii="Times New Roman" w:eastAsia="Times New Roman" w:hAnsi="Times New Roman" w:cs="Times New Roman"/>
        </w:rPr>
        <w:t xml:space="preserve"> </w:t>
      </w:r>
      <w:ins w:id="85" w:author="Terry, George" w:date="2020-04-03T11:26:00Z">
        <w:r w:rsidR="00813D82">
          <w:rPr>
            <w:rFonts w:ascii="Times New Roman" w:eastAsia="Times New Roman" w:hAnsi="Times New Roman" w:cs="Times New Roman"/>
          </w:rPr>
          <w:t>T</w:t>
        </w:r>
      </w:ins>
      <w:del w:id="86" w:author="Terry, George" w:date="2020-04-03T11:26:00Z">
        <w:r w:rsidR="00D4222C" w:rsidDel="00813D82">
          <w:rPr>
            <w:rFonts w:ascii="Times New Roman" w:eastAsia="Times New Roman" w:hAnsi="Times New Roman" w:cs="Times New Roman"/>
          </w:rPr>
          <w:delText>t</w:delText>
        </w:r>
      </w:del>
      <w:r w:rsidR="00087F77" w:rsidRPr="00087F77">
        <w:rPr>
          <w:rFonts w:ascii="Times New Roman" w:eastAsia="Times New Roman" w:hAnsi="Times New Roman" w:cs="Times New Roman"/>
        </w:rPr>
        <w:t>hrough</w:t>
      </w:r>
      <w:ins w:id="87" w:author="Terry, George" w:date="2020-04-03T11:27:00Z">
        <w:r w:rsidR="00813D82">
          <w:rPr>
            <w:rFonts w:ascii="Times New Roman" w:eastAsia="Times New Roman" w:hAnsi="Times New Roman" w:cs="Times New Roman"/>
          </w:rPr>
          <w:t xml:space="preserve"> him</w:t>
        </w:r>
      </w:ins>
      <w:del w:id="88" w:author="Terry, George" w:date="2020-04-03T11:26:00Z">
        <w:r w:rsidR="00087F77" w:rsidRPr="00087F77" w:rsidDel="00813D82">
          <w:rPr>
            <w:rFonts w:ascii="Times New Roman" w:eastAsia="Times New Roman" w:hAnsi="Times New Roman" w:cs="Times New Roman"/>
          </w:rPr>
          <w:delText xml:space="preserve"> </w:delText>
        </w:r>
        <w:r w:rsidR="00D4222C" w:rsidDel="00813D82">
          <w:rPr>
            <w:rFonts w:ascii="Times New Roman" w:eastAsia="Times New Roman" w:hAnsi="Times New Roman" w:cs="Times New Roman"/>
          </w:rPr>
          <w:delText>whom</w:delText>
        </w:r>
      </w:del>
      <w:r w:rsidR="00087F77" w:rsidRPr="00087F77">
        <w:rPr>
          <w:rFonts w:ascii="Times New Roman" w:eastAsia="Times New Roman" w:hAnsi="Times New Roman" w:cs="Times New Roman"/>
        </w:rPr>
        <w:t xml:space="preserve">, I get to better understand the biblical meaning </w:t>
      </w:r>
      <w:del w:id="89" w:author="Terry, George" w:date="2020-04-03T11:27:00Z">
        <w:r w:rsidR="00087F77" w:rsidRPr="00087F77" w:rsidDel="00813D82">
          <w:rPr>
            <w:rFonts w:ascii="Times New Roman" w:eastAsia="Times New Roman" w:hAnsi="Times New Roman" w:cs="Times New Roman"/>
          </w:rPr>
          <w:delText>to have a son</w:delText>
        </w:r>
      </w:del>
      <w:ins w:id="90" w:author="Terry, George" w:date="2020-04-03T11:27:00Z">
        <w:r w:rsidR="00813D82">
          <w:rPr>
            <w:rFonts w:ascii="Times New Roman" w:eastAsia="Times New Roman" w:hAnsi="Times New Roman" w:cs="Times New Roman"/>
          </w:rPr>
          <w:t xml:space="preserve">of fatherhood. </w:t>
        </w:r>
      </w:ins>
      <w:ins w:id="91" w:author="Terry, George" w:date="2020-04-03T11:28:00Z">
        <w:r w:rsidR="00813D82">
          <w:rPr>
            <w:rFonts w:ascii="Times New Roman" w:eastAsia="Times New Roman" w:hAnsi="Times New Roman" w:cs="Times New Roman"/>
          </w:rPr>
          <w:t xml:space="preserve">Finally I express appreciation to my parents, </w:t>
        </w:r>
      </w:ins>
      <w:ins w:id="92" w:author="Terry, George" w:date="2020-04-03T11:27:00Z">
        <w:r w:rsidR="00813D82">
          <w:rPr>
            <w:rFonts w:ascii="Times New Roman" w:eastAsia="Times New Roman" w:hAnsi="Times New Roman" w:cs="Times New Roman"/>
          </w:rPr>
          <w:t>through</w:t>
        </w:r>
      </w:ins>
      <w:del w:id="93" w:author="Terry, George" w:date="2020-04-03T11:27:00Z">
        <w:r w:rsidR="00D4222C" w:rsidDel="00813D82">
          <w:rPr>
            <w:rFonts w:ascii="Times New Roman" w:eastAsia="Times New Roman" w:hAnsi="Times New Roman" w:cs="Times New Roman"/>
          </w:rPr>
          <w:delText xml:space="preserve">, </w:delText>
        </w:r>
      </w:del>
      <w:del w:id="94" w:author="Terry, George" w:date="2020-04-03T11:28:00Z">
        <w:r w:rsidR="00087F77" w:rsidRPr="00087F77" w:rsidDel="00813D82">
          <w:rPr>
            <w:rFonts w:ascii="Times New Roman" w:eastAsia="Times New Roman" w:hAnsi="Times New Roman" w:cs="Times New Roman"/>
          </w:rPr>
          <w:delText>my o</w:delText>
        </w:r>
      </w:del>
      <w:del w:id="95" w:author="Terry, George" w:date="2020-04-03T11:27:00Z">
        <w:r w:rsidR="00087F77" w:rsidRPr="00087F77" w:rsidDel="00813D82">
          <w:rPr>
            <w:rFonts w:ascii="Times New Roman" w:eastAsia="Times New Roman" w:hAnsi="Times New Roman" w:cs="Times New Roman"/>
          </w:rPr>
          <w:delText>ld</w:delText>
        </w:r>
      </w:del>
      <w:del w:id="96" w:author="Terry, George" w:date="2020-04-03T11:28:00Z">
        <w:r w:rsidR="00087F77" w:rsidRPr="00087F77" w:rsidDel="00813D82">
          <w:rPr>
            <w:rFonts w:ascii="Times New Roman" w:eastAsia="Times New Roman" w:hAnsi="Times New Roman" w:cs="Times New Roman"/>
          </w:rPr>
          <w:delText xml:space="preserve"> parents</w:delText>
        </w:r>
      </w:del>
      <w:r w:rsidR="00087F77" w:rsidRPr="00087F77">
        <w:rPr>
          <w:rFonts w:ascii="Times New Roman" w:eastAsia="Times New Roman" w:hAnsi="Times New Roman" w:cs="Times New Roman"/>
        </w:rPr>
        <w:t>, who raised me on earth</w:t>
      </w:r>
      <w:ins w:id="97" w:author="Terry, George" w:date="2020-04-03T11:29:00Z">
        <w:r w:rsidR="00813D82">
          <w:rPr>
            <w:rFonts w:ascii="Times New Roman" w:eastAsia="Times New Roman" w:hAnsi="Times New Roman" w:cs="Times New Roman"/>
          </w:rPr>
          <w:t xml:space="preserve"> and </w:t>
        </w:r>
      </w:ins>
      <w:del w:id="98" w:author="Terry, George" w:date="2020-04-03T11:29:00Z">
        <w:r w:rsidR="00087F77" w:rsidRPr="00087F77" w:rsidDel="00813D82">
          <w:rPr>
            <w:rFonts w:ascii="Times New Roman" w:eastAsia="Times New Roman" w:hAnsi="Times New Roman" w:cs="Times New Roman"/>
          </w:rPr>
          <w:delText xml:space="preserve">. </w:delText>
        </w:r>
      </w:del>
      <w:ins w:id="99" w:author="Terry, George" w:date="2020-04-03T11:29:00Z">
        <w:r w:rsidR="00813D82">
          <w:rPr>
            <w:rFonts w:ascii="Times New Roman" w:eastAsia="Times New Roman" w:hAnsi="Times New Roman" w:cs="Times New Roman"/>
          </w:rPr>
          <w:t>t</w:t>
        </w:r>
      </w:ins>
      <w:del w:id="100" w:author="Terry, George" w:date="2020-04-03T11:29:00Z">
        <w:r w:rsidR="00087F77" w:rsidRPr="00087F77" w:rsidDel="00813D82">
          <w:rPr>
            <w:rFonts w:ascii="Times New Roman" w:eastAsia="Times New Roman" w:hAnsi="Times New Roman" w:cs="Times New Roman"/>
          </w:rPr>
          <w:delText>T</w:delText>
        </w:r>
      </w:del>
      <w:r w:rsidR="00087F77" w:rsidRPr="00087F77">
        <w:rPr>
          <w:rFonts w:ascii="Times New Roman" w:eastAsia="Times New Roman" w:hAnsi="Times New Roman" w:cs="Times New Roman"/>
        </w:rPr>
        <w:t xml:space="preserve">hrough them, I get to better understand the </w:t>
      </w:r>
      <w:del w:id="101" w:author="Terry, George" w:date="2020-04-03T11:29:00Z">
        <w:r w:rsidR="00087F77" w:rsidRPr="00087F77" w:rsidDel="00813D82">
          <w:rPr>
            <w:rFonts w:ascii="Times New Roman" w:eastAsia="Times New Roman" w:hAnsi="Times New Roman" w:cs="Times New Roman"/>
          </w:rPr>
          <w:delText xml:space="preserve">purpose </w:delText>
        </w:r>
      </w:del>
      <w:ins w:id="102" w:author="Terry, George" w:date="2020-04-03T11:29:00Z">
        <w:r w:rsidR="00813D82">
          <w:rPr>
            <w:rFonts w:ascii="Times New Roman" w:eastAsia="Times New Roman" w:hAnsi="Times New Roman" w:cs="Times New Roman"/>
          </w:rPr>
          <w:t>meaning</w:t>
        </w:r>
        <w:r w:rsidR="00813D82" w:rsidRPr="00087F77">
          <w:rPr>
            <w:rFonts w:ascii="Times New Roman" w:eastAsia="Times New Roman" w:hAnsi="Times New Roman" w:cs="Times New Roman"/>
          </w:rPr>
          <w:t xml:space="preserve"> </w:t>
        </w:r>
      </w:ins>
      <w:r w:rsidR="00087F77" w:rsidRPr="00087F77">
        <w:rPr>
          <w:rFonts w:ascii="Times New Roman" w:eastAsia="Times New Roman" w:hAnsi="Times New Roman" w:cs="Times New Roman"/>
        </w:rPr>
        <w:t xml:space="preserve">of </w:t>
      </w:r>
      <w:del w:id="103" w:author="Terry, George" w:date="2020-04-03T11:29:00Z">
        <w:r w:rsidR="00087F77" w:rsidRPr="00087F77" w:rsidDel="00813D82">
          <w:rPr>
            <w:rFonts w:ascii="Times New Roman" w:eastAsia="Times New Roman" w:hAnsi="Times New Roman" w:cs="Times New Roman"/>
          </w:rPr>
          <w:delText>being a son</w:delText>
        </w:r>
      </w:del>
      <w:ins w:id="104" w:author="Terry, George" w:date="2020-04-03T11:29:00Z">
        <w:r w:rsidR="00813D82">
          <w:rPr>
            <w:rFonts w:ascii="Times New Roman" w:eastAsia="Times New Roman" w:hAnsi="Times New Roman" w:cs="Times New Roman"/>
          </w:rPr>
          <w:t>sonship</w:t>
        </w:r>
      </w:ins>
      <w:r w:rsidR="00087F77" w:rsidRPr="00087F77">
        <w:rPr>
          <w:rFonts w:ascii="Times New Roman" w:eastAsia="Times New Roman" w:hAnsi="Times New Roman" w:cs="Times New Roman"/>
        </w:rPr>
        <w:t xml:space="preserve"> on earth.</w:t>
      </w:r>
    </w:p>
    <w:p w14:paraId="3F0EE630" w14:textId="2DF3AC67" w:rsidR="00087F77" w:rsidRPr="00087F77" w:rsidRDefault="00087F77">
      <w:pPr>
        <w:spacing w:before="100" w:beforeAutospacing="1" w:after="100" w:afterAutospacing="1" w:line="480" w:lineRule="auto"/>
        <w:ind w:firstLine="720"/>
        <w:contextualSpacing/>
        <w:rPr>
          <w:rFonts w:ascii="Times New Roman" w:eastAsia="Times New Roman" w:hAnsi="Times New Roman" w:cs="Times New Roman"/>
        </w:rPr>
        <w:pPrChange w:id="105" w:author="Terry, George" w:date="2020-04-03T12:01:00Z">
          <w:pPr>
            <w:spacing w:before="100" w:beforeAutospacing="1" w:after="100" w:afterAutospacing="1" w:line="480" w:lineRule="auto"/>
          </w:pPr>
        </w:pPrChange>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w:t>
      </w:r>
      <w:ins w:id="106" w:author="Terry, George" w:date="2020-04-03T11:30:00Z">
        <w:r w:rsidR="00813D82">
          <w:rPr>
            <w:rFonts w:ascii="Times New Roman" w:eastAsia="Times New Roman" w:hAnsi="Times New Roman" w:cs="Times New Roman"/>
          </w:rPr>
          <w:t xml:space="preserve">. </w:t>
        </w:r>
      </w:ins>
      <w:del w:id="107" w:author="Terry, George" w:date="2020-04-03T11:30:00Z">
        <w:r w:rsidRPr="00087F77" w:rsidDel="00813D82">
          <w:rPr>
            <w:rFonts w:ascii="Times New Roman" w:eastAsia="Times New Roman" w:hAnsi="Times New Roman" w:cs="Times New Roman"/>
          </w:rPr>
          <w:delText xml:space="preserve">, </w:delText>
        </w:r>
      </w:del>
      <w:ins w:id="108" w:author="Terry, George" w:date="2020-04-03T11:30:00Z">
        <w:r w:rsidR="00813D82">
          <w:rPr>
            <w:rFonts w:ascii="Times New Roman" w:eastAsia="Times New Roman" w:hAnsi="Times New Roman" w:cs="Times New Roman"/>
          </w:rPr>
          <w:t xml:space="preserve">I am grateful for </w:t>
        </w:r>
      </w:ins>
      <w:del w:id="109" w:author="Terry, George" w:date="2020-04-03T11:30:00Z">
        <w:r w:rsidRPr="00087F77" w:rsidDel="00813D82">
          <w:rPr>
            <w:rFonts w:ascii="Times New Roman" w:eastAsia="Times New Roman" w:hAnsi="Times New Roman" w:cs="Times New Roman"/>
          </w:rPr>
          <w:delText>t</w:delText>
        </w:r>
      </w:del>
      <w:proofErr w:type="spellStart"/>
      <w:r w:rsidRPr="00087F77">
        <w:rPr>
          <w:rFonts w:ascii="Times New Roman" w:eastAsia="Times New Roman" w:hAnsi="Times New Roman" w:cs="Times New Roman"/>
        </w:rPr>
        <w:t>heir</w:t>
      </w:r>
      <w:proofErr w:type="spellEnd"/>
      <w:r w:rsidRPr="00087F77">
        <w:rPr>
          <w:rFonts w:ascii="Times New Roman" w:eastAsia="Times New Roman" w:hAnsi="Times New Roman" w:cs="Times New Roman"/>
        </w:rPr>
        <w:t xml:space="preserve"> love</w:t>
      </w:r>
      <w:del w:id="110" w:author="Terry, George" w:date="2020-04-03T11:30:00Z">
        <w:r w:rsidRPr="00087F77" w:rsidDel="00813D82">
          <w:rPr>
            <w:rFonts w:ascii="Times New Roman" w:eastAsia="Times New Roman" w:hAnsi="Times New Roman" w:cs="Times New Roman"/>
          </w:rPr>
          <w:delText>s</w:delText>
        </w:r>
      </w:del>
      <w:r w:rsidRPr="00087F77">
        <w:rPr>
          <w:rFonts w:ascii="Times New Roman" w:eastAsia="Times New Roman" w:hAnsi="Times New Roman" w:cs="Times New Roman"/>
        </w:rPr>
        <w:t>, prayers</w:t>
      </w:r>
      <w:del w:id="111" w:author="Terry, George" w:date="2020-04-03T11:30:00Z">
        <w:r w:rsidRPr="00087F77" w:rsidDel="00813D82">
          <w:rPr>
            <w:rFonts w:ascii="Times New Roman" w:eastAsia="Times New Roman" w:hAnsi="Times New Roman" w:cs="Times New Roman"/>
          </w:rPr>
          <w:delText>,</w:delText>
        </w:r>
      </w:del>
      <w:r w:rsidRPr="00087F77">
        <w:rPr>
          <w:rFonts w:ascii="Times New Roman" w:eastAsia="Times New Roman" w:hAnsi="Times New Roman" w:cs="Times New Roman"/>
        </w:rPr>
        <w:t xml:space="preserve"> and </w:t>
      </w:r>
      <w:r w:rsidRPr="00813D82">
        <w:rPr>
          <w:rFonts w:ascii="Times New Roman" w:eastAsia="Times New Roman" w:hAnsi="Times New Roman" w:cs="Times New Roman"/>
          <w:strike/>
          <w:rPrChange w:id="112" w:author="Terry, George" w:date="2020-04-03T11:30:00Z">
            <w:rPr>
              <w:rFonts w:ascii="Times New Roman" w:eastAsia="Times New Roman" w:hAnsi="Times New Roman" w:cs="Times New Roman"/>
            </w:rPr>
          </w:rPrChange>
        </w:rPr>
        <w:t>anonymous</w:t>
      </w:r>
      <w:r w:rsidRPr="00087F77">
        <w:rPr>
          <w:rFonts w:ascii="Times New Roman" w:eastAsia="Times New Roman" w:hAnsi="Times New Roman" w:cs="Times New Roman"/>
        </w:rPr>
        <w:t xml:space="preserve"> financial support. Although I cannot remember all the</w:t>
      </w:r>
      <w:del w:id="113" w:author="Terry, George" w:date="2020-04-03T11:30:00Z">
        <w:r w:rsidRPr="00087F77" w:rsidDel="00813D82">
          <w:rPr>
            <w:rFonts w:ascii="Times New Roman" w:eastAsia="Times New Roman" w:hAnsi="Times New Roman" w:cs="Times New Roman"/>
          </w:rPr>
          <w:delText>ir</w:delText>
        </w:r>
      </w:del>
      <w:r w:rsidRPr="00087F77">
        <w:rPr>
          <w:rFonts w:ascii="Times New Roman" w:eastAsia="Times New Roman" w:hAnsi="Times New Roman" w:cs="Times New Roman"/>
        </w:rPr>
        <w:t xml:space="preserve"> names</w:t>
      </w:r>
      <w:ins w:id="114" w:author="Terry, George" w:date="2020-04-03T11:30:00Z">
        <w:r w:rsidR="00813D82">
          <w:rPr>
            <w:rFonts w:ascii="Times New Roman" w:eastAsia="Times New Roman" w:hAnsi="Times New Roman" w:cs="Times New Roman"/>
          </w:rPr>
          <w:t xml:space="preserve"> of </w:t>
        </w:r>
      </w:ins>
      <w:ins w:id="115" w:author="Terry, George" w:date="2020-04-03T11:31:00Z">
        <w:r w:rsidR="00813D82">
          <w:rPr>
            <w:rFonts w:ascii="Times New Roman" w:eastAsia="Times New Roman" w:hAnsi="Times New Roman" w:cs="Times New Roman"/>
          </w:rPr>
          <w:t>the people at ACCC</w:t>
        </w:r>
      </w:ins>
      <w:r w:rsidRPr="00087F77">
        <w:rPr>
          <w:rFonts w:ascii="Times New Roman" w:eastAsia="Times New Roman" w:hAnsi="Times New Roman" w:cs="Times New Roman"/>
        </w:rPr>
        <w:t>, their images are in my heart forever.</w:t>
      </w:r>
      <w:r w:rsidR="00D4222C">
        <w:rPr>
          <w:rFonts w:ascii="Times New Roman" w:eastAsia="Times New Roman" w:hAnsi="Times New Roman" w:cs="Times New Roman"/>
        </w:rPr>
        <w:t xml:space="preserve"> </w:t>
      </w:r>
      <w:del w:id="116" w:author="Terry, George" w:date="2020-04-03T11:31:00Z">
        <w:r w:rsidR="00D4222C" w:rsidDel="00813D82">
          <w:rPr>
            <w:rFonts w:ascii="Times New Roman" w:eastAsia="Times New Roman" w:hAnsi="Times New Roman" w:cs="Times New Roman"/>
          </w:rPr>
          <w:delText>Especially</w:delText>
        </w:r>
        <w:r w:rsidRPr="00087F77" w:rsidDel="00813D82">
          <w:rPr>
            <w:rFonts w:ascii="Times New Roman" w:eastAsia="Times New Roman" w:hAnsi="Times New Roman" w:cs="Times New Roman"/>
          </w:rPr>
          <w:delText xml:space="preserve"> </w:delText>
        </w:r>
        <w:r w:rsidR="00D4222C" w:rsidDel="00813D82">
          <w:rPr>
            <w:rFonts w:ascii="Times New Roman" w:eastAsia="Times New Roman" w:hAnsi="Times New Roman" w:cs="Times New Roman"/>
          </w:rPr>
          <w:delText>the</w:delText>
        </w:r>
      </w:del>
      <w:ins w:id="117" w:author="Terry, George" w:date="2020-04-03T11:31:00Z">
        <w:r w:rsidR="00813D82">
          <w:rPr>
            <w:rFonts w:ascii="Times New Roman" w:eastAsia="Times New Roman" w:hAnsi="Times New Roman" w:cs="Times New Roman"/>
          </w:rPr>
          <w:t>Special</w:t>
        </w:r>
      </w:ins>
      <w:r w:rsidR="00D4222C">
        <w:rPr>
          <w:rFonts w:ascii="Times New Roman" w:eastAsia="Times New Roman" w:hAnsi="Times New Roman" w:cs="Times New Roman"/>
        </w:rPr>
        <w:t xml:space="preserve"> thanksgiving is </w:t>
      </w:r>
      <w:r w:rsidRPr="00087F77">
        <w:rPr>
          <w:rFonts w:ascii="Times New Roman" w:eastAsia="Times New Roman" w:hAnsi="Times New Roman" w:cs="Times New Roman"/>
        </w:rPr>
        <w:t>given to my second</w:t>
      </w:r>
      <w:ins w:id="118" w:author="Terry, George" w:date="2020-04-03T11:31:00Z">
        <w:r w:rsidR="00813D82">
          <w:rPr>
            <w:rFonts w:ascii="Times New Roman" w:eastAsia="Times New Roman" w:hAnsi="Times New Roman" w:cs="Times New Roman"/>
          </w:rPr>
          <w:t xml:space="preserve"> </w:t>
        </w:r>
      </w:ins>
      <w:del w:id="119" w:author="Terry, George" w:date="2020-04-03T11:31:00Z">
        <w:r w:rsidRPr="00087F77" w:rsidDel="00813D82">
          <w:rPr>
            <w:rFonts w:ascii="Times New Roman" w:eastAsia="Times New Roman" w:hAnsi="Times New Roman" w:cs="Times New Roman"/>
          </w:rPr>
          <w:delText>-</w:delText>
        </w:r>
      </w:del>
      <w:r w:rsidRPr="00087F77">
        <w:rPr>
          <w:rFonts w:ascii="Times New Roman" w:eastAsia="Times New Roman" w:hAnsi="Times New Roman" w:cs="Times New Roman"/>
        </w:rPr>
        <w:t xml:space="preserve">eastern fellowship group, especially to the couple Jack Xiao and </w:t>
      </w:r>
      <w:proofErr w:type="spellStart"/>
      <w:r w:rsidRPr="00087F77">
        <w:rPr>
          <w:rFonts w:ascii="Times New Roman" w:eastAsia="Times New Roman" w:hAnsi="Times New Roman" w:cs="Times New Roman"/>
        </w:rPr>
        <w:t>LiHua</w:t>
      </w:r>
      <w:proofErr w:type="spellEnd"/>
      <w:r w:rsidRPr="00087F77">
        <w:rPr>
          <w:rFonts w:ascii="Times New Roman" w:eastAsia="Times New Roman" w:hAnsi="Times New Roman" w:cs="Times New Roman"/>
        </w:rPr>
        <w:t>, who open</w:t>
      </w:r>
      <w:ins w:id="120" w:author="Terry, George" w:date="2020-04-03T11:32:00Z">
        <w:r w:rsidR="00813D82">
          <w:rPr>
            <w:rFonts w:ascii="Times New Roman" w:eastAsia="Times New Roman" w:hAnsi="Times New Roman" w:cs="Times New Roman"/>
          </w:rPr>
          <w:t>ed</w:t>
        </w:r>
      </w:ins>
      <w:r w:rsidRPr="00087F77">
        <w:rPr>
          <w:rFonts w:ascii="Times New Roman" w:eastAsia="Times New Roman" w:hAnsi="Times New Roman" w:cs="Times New Roman"/>
        </w:rPr>
        <w:t xml:space="preserve"> their house and</w:t>
      </w:r>
      <w:ins w:id="121" w:author="Terry, George" w:date="2020-04-03T11:32:00Z">
        <w:r w:rsidR="00813D82">
          <w:rPr>
            <w:rFonts w:ascii="Times New Roman" w:eastAsia="Times New Roman" w:hAnsi="Times New Roman" w:cs="Times New Roman"/>
          </w:rPr>
          <w:t xml:space="preserve"> have</w:t>
        </w:r>
      </w:ins>
      <w:r w:rsidRPr="00087F77">
        <w:rPr>
          <w:rFonts w:ascii="Times New Roman" w:eastAsia="Times New Roman" w:hAnsi="Times New Roman" w:cs="Times New Roman"/>
        </w:rPr>
        <w:t xml:space="preserve"> le</w:t>
      </w:r>
      <w:del w:id="122" w:author="Terry, George" w:date="2020-04-03T11:31:00Z">
        <w:r w:rsidRPr="00087F77" w:rsidDel="00813D82">
          <w:rPr>
            <w:rFonts w:ascii="Times New Roman" w:eastAsia="Times New Roman" w:hAnsi="Times New Roman" w:cs="Times New Roman"/>
          </w:rPr>
          <w:delText>a</w:delText>
        </w:r>
      </w:del>
      <w:r w:rsidRPr="00087F77">
        <w:rPr>
          <w:rFonts w:ascii="Times New Roman" w:eastAsia="Times New Roman" w:hAnsi="Times New Roman" w:cs="Times New Roman"/>
        </w:rPr>
        <w:t>d many (including me) to Christ.</w:t>
      </w:r>
    </w:p>
    <w:p w14:paraId="39A18F3D" w14:textId="4D5390AB" w:rsidR="00087F77" w:rsidRPr="00087F77" w:rsidRDefault="00D4222C">
      <w:pPr>
        <w:spacing w:before="100" w:beforeAutospacing="1" w:after="100" w:afterAutospacing="1" w:line="480" w:lineRule="auto"/>
        <w:ind w:firstLine="720"/>
        <w:contextualSpacing/>
        <w:rPr>
          <w:rFonts w:ascii="Times New Roman" w:eastAsia="Times New Roman" w:hAnsi="Times New Roman" w:cs="Times New Roman"/>
        </w:rPr>
        <w:pPrChange w:id="123" w:author="Terry, George" w:date="2020-04-03T12:01:00Z">
          <w:pPr>
            <w:spacing w:before="100" w:beforeAutospacing="1" w:after="100" w:afterAutospacing="1" w:line="480" w:lineRule="auto"/>
          </w:pPr>
        </w:pPrChange>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Church 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Specially, </w:t>
      </w:r>
      <w:r w:rsidR="00E96038">
        <w:rPr>
          <w:rFonts w:ascii="Times New Roman" w:eastAsia="Times New Roman" w:hAnsi="Times New Roman" w:cs="Times New Roman"/>
        </w:rPr>
        <w:t xml:space="preserve">I want to thank </w:t>
      </w:r>
      <w:r>
        <w:rPr>
          <w:rFonts w:ascii="Times New Roman" w:eastAsia="Times New Roman" w:hAnsi="Times New Roman" w:cs="Times New Roman"/>
        </w:rPr>
        <w:t xml:space="preserve">Mr. </w:t>
      </w:r>
      <w:proofErr w:type="spellStart"/>
      <w:r>
        <w:rPr>
          <w:rFonts w:ascii="Times New Roman" w:eastAsia="Times New Roman" w:hAnsi="Times New Roman" w:cs="Times New Roman"/>
        </w:rPr>
        <w:t>Krist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Halthen</w:t>
      </w:r>
      <w:proofErr w:type="spellEnd"/>
      <w:ins w:id="124" w:author="Terry, George" w:date="2020-04-03T11:32:00Z">
        <w:r w:rsidR="00813D82">
          <w:rPr>
            <w:rFonts w:ascii="Times New Roman" w:eastAsia="Times New Roman" w:hAnsi="Times New Roman" w:cs="Times New Roman"/>
          </w:rPr>
          <w:t xml:space="preserve"> and </w:t>
        </w:r>
      </w:ins>
      <w:del w:id="125" w:author="Terry, George" w:date="2020-04-03T11:32:00Z">
        <w:r w:rsidDel="00813D82">
          <w:rPr>
            <w:rFonts w:ascii="Times New Roman" w:eastAsia="Times New Roman" w:hAnsi="Times New Roman" w:cs="Times New Roman"/>
          </w:rPr>
          <w:delText xml:space="preserve">, </w:delText>
        </w:r>
      </w:del>
      <w:r>
        <w:rPr>
          <w:rFonts w:ascii="Times New Roman" w:eastAsia="Times New Roman" w:hAnsi="Times New Roman" w:cs="Times New Roman"/>
        </w:rPr>
        <w:t>Ms. Christina Krauss</w:t>
      </w:r>
      <w:ins w:id="126" w:author="Terry, George" w:date="2020-04-03T11:32:00Z">
        <w:r w:rsidR="00813D82">
          <w:rPr>
            <w:rFonts w:ascii="Times New Roman" w:eastAsia="Times New Roman" w:hAnsi="Times New Roman" w:cs="Times New Roman"/>
          </w:rPr>
          <w:t xml:space="preserve"> </w:t>
        </w:r>
      </w:ins>
      <w:del w:id="127" w:author="Terry, George" w:date="2020-04-03T11:32:00Z">
        <w:r w:rsidDel="00813D82">
          <w:rPr>
            <w:rFonts w:ascii="Times New Roman" w:eastAsia="Times New Roman" w:hAnsi="Times New Roman" w:cs="Times New Roman"/>
          </w:rPr>
          <w:delText xml:space="preserve">, </w:delText>
        </w:r>
      </w:del>
      <w:r>
        <w:rPr>
          <w:rFonts w:ascii="Times New Roman" w:eastAsia="Times New Roman" w:hAnsi="Times New Roman" w:cs="Times New Roman"/>
        </w:rPr>
        <w:t xml:space="preserve">for their proofreading, support and praying. </w:t>
      </w:r>
    </w:p>
    <w:p w14:paraId="0600E743" w14:textId="77777777" w:rsidR="00087F77" w:rsidRPr="00087F77" w:rsidRDefault="00087F77">
      <w:pPr>
        <w:spacing w:before="100" w:beforeAutospacing="1" w:after="100" w:afterAutospacing="1" w:line="480" w:lineRule="auto"/>
        <w:ind w:firstLine="720"/>
        <w:contextualSpacing/>
        <w:rPr>
          <w:rFonts w:ascii="Times New Roman" w:eastAsia="Times New Roman" w:hAnsi="Times New Roman" w:cs="Times New Roman"/>
        </w:rPr>
        <w:pPrChange w:id="128" w:author="Terry, George" w:date="2020-04-03T12:01:00Z">
          <w:pPr>
            <w:spacing w:before="100" w:beforeAutospacing="1" w:after="100" w:afterAutospacing="1" w:line="480" w:lineRule="auto"/>
          </w:pPr>
        </w:pPrChange>
      </w:pPr>
      <w:r w:rsidRPr="00087F77">
        <w:rPr>
          <w:rFonts w:ascii="Times New Roman" w:eastAsia="Times New Roman" w:hAnsi="Times New Roman" w:cs="Times New Roman"/>
        </w:rPr>
        <w:t xml:space="preserve">There are more thanks that I cannot enumerate </w:t>
      </w:r>
      <w:r w:rsidRPr="00813D82">
        <w:rPr>
          <w:rFonts w:ascii="Times New Roman" w:eastAsia="Times New Roman" w:hAnsi="Times New Roman" w:cs="Times New Roman"/>
          <w:strike/>
          <w:rPrChange w:id="129" w:author="Terry, George" w:date="2020-04-03T11:33:00Z">
            <w:rPr>
              <w:rFonts w:ascii="Times New Roman" w:eastAsia="Times New Roman" w:hAnsi="Times New Roman" w:cs="Times New Roman"/>
            </w:rPr>
          </w:rPrChange>
        </w:rPr>
        <w:t>them</w:t>
      </w:r>
      <w:r w:rsidRPr="00087F77">
        <w:rPr>
          <w:rFonts w:ascii="Times New Roman" w:eastAsia="Times New Roman" w:hAnsi="Times New Roman" w:cs="Times New Roman"/>
        </w:rPr>
        <w:t>.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pPr>
        <w:spacing w:before="100" w:beforeAutospacing="1" w:after="100" w:afterAutospacing="1" w:line="480" w:lineRule="auto"/>
        <w:contextualSpacing/>
        <w:outlineLvl w:val="2"/>
        <w:rPr>
          <w:rFonts w:ascii="Times" w:eastAsia="Times New Roman" w:hAnsi="Times" w:cs="Times New Roman"/>
          <w:b/>
          <w:bCs/>
          <w:color w:val="000000"/>
          <w:sz w:val="27"/>
          <w:szCs w:val="27"/>
        </w:rPr>
        <w:sectPr w:rsidR="00BA47F7" w:rsidSect="007B471B">
          <w:footerReference w:type="even" r:id="rId11"/>
          <w:footerReference w:type="default" r:id="rId12"/>
          <w:pgSz w:w="12240" w:h="15840"/>
          <w:pgMar w:top="1440" w:right="1440" w:bottom="1440" w:left="1440" w:header="720" w:footer="720" w:gutter="0"/>
          <w:pgNumType w:fmt="lowerRoman" w:start="1"/>
          <w:cols w:space="720"/>
          <w:docGrid w:linePitch="360"/>
        </w:sectPr>
        <w:pPrChange w:id="130" w:author="Terry, George" w:date="2020-04-03T12:01:00Z">
          <w:pPr>
            <w:spacing w:before="100" w:beforeAutospacing="1" w:after="100" w:afterAutospacing="1"/>
            <w:outlineLvl w:val="2"/>
          </w:pPr>
        </w:pPrChange>
      </w:pPr>
    </w:p>
    <w:p w14:paraId="41C1E871" w14:textId="3A3661AA" w:rsidR="00485DF6" w:rsidRDefault="00485DF6">
      <w:pPr>
        <w:pStyle w:val="Heading3"/>
        <w:spacing w:line="480" w:lineRule="auto"/>
        <w:ind w:firstLine="720"/>
        <w:contextualSpacing/>
        <w:rPr>
          <w:rFonts w:ascii="Times" w:hAnsi="Times"/>
          <w:color w:val="000000"/>
        </w:rPr>
        <w:pPrChange w:id="131" w:author="Terry, George" w:date="2020-04-03T12:01:00Z">
          <w:pPr>
            <w:pStyle w:val="Heading3"/>
          </w:pPr>
        </w:pPrChange>
      </w:pPr>
      <w:r>
        <w:rPr>
          <w:rFonts w:ascii="Times" w:hAnsi="Times"/>
          <w:color w:val="000000"/>
        </w:rPr>
        <w:lastRenderedPageBreak/>
        <w:t>I. </w:t>
      </w:r>
      <w:ins w:id="132" w:author="Terry, George" w:date="2020-04-03T11:35:00Z">
        <w:r w:rsidR="00813D82">
          <w:rPr>
            <w:rFonts w:ascii="Times" w:hAnsi="Times"/>
            <w:color w:val="000000"/>
          </w:rPr>
          <w:t xml:space="preserve"> </w:t>
        </w:r>
      </w:ins>
      <w:r>
        <w:rPr>
          <w:rFonts w:ascii="Times" w:hAnsi="Times"/>
          <w:color w:val="000000"/>
        </w:rPr>
        <w:t>Introduction</w:t>
      </w:r>
    </w:p>
    <w:p w14:paraId="46FF0128" w14:textId="46FBFEEC" w:rsidR="00485DF6" w:rsidRDefault="00813D82">
      <w:pPr>
        <w:pStyle w:val="Heading4"/>
        <w:spacing w:line="480" w:lineRule="auto"/>
        <w:ind w:left="720" w:firstLine="720"/>
        <w:contextualSpacing/>
        <w:pPrChange w:id="133" w:author="Terry, George" w:date="2020-04-04T18:16:00Z">
          <w:pPr>
            <w:pStyle w:val="Heading4"/>
          </w:pPr>
        </w:pPrChange>
      </w:pPr>
      <w:ins w:id="134" w:author="Terry, George" w:date="2020-04-03T11:34:00Z">
        <w:r>
          <w:t xml:space="preserve">A.  </w:t>
        </w:r>
      </w:ins>
      <w:r w:rsidR="00485DF6">
        <w:t xml:space="preserve">The Need for the Study </w:t>
      </w:r>
      <w:r w:rsidR="00E96038">
        <w:t xml:space="preserve">on </w:t>
      </w:r>
      <w:r w:rsidR="00485DF6">
        <w:t>pre-China Documents</w:t>
      </w:r>
    </w:p>
    <w:p w14:paraId="3FDC27A9" w14:textId="45121FC4" w:rsidR="00485DF6" w:rsidRDefault="00485DF6">
      <w:pPr>
        <w:pStyle w:val="NormalWeb"/>
        <w:numPr>
          <w:ilvl w:val="0"/>
          <w:numId w:val="13"/>
        </w:numPr>
        <w:spacing w:line="480" w:lineRule="auto"/>
        <w:contextualSpacing/>
        <w:pPrChange w:id="135" w:author="Terry, George" w:date="2020-04-03T12:01:00Z">
          <w:pPr>
            <w:pStyle w:val="NormalWeb"/>
            <w:numPr>
              <w:numId w:val="13"/>
            </w:numPr>
            <w:tabs>
              <w:tab w:val="num" w:pos="2520"/>
            </w:tabs>
            <w:spacing w:line="480" w:lineRule="auto"/>
            <w:ind w:left="2520" w:hanging="360"/>
          </w:pPr>
        </w:pPrChange>
      </w:pPr>
      <w:r>
        <w:t xml:space="preserve">Pre-China Documents are the </w:t>
      </w:r>
      <w:ins w:id="136" w:author="Terry, George" w:date="2020-04-03T11:57:00Z">
        <w:r w:rsidR="0002506D">
          <w:t>F</w:t>
        </w:r>
      </w:ins>
      <w:del w:id="137" w:author="Terry, George" w:date="2020-04-03T11:57:00Z">
        <w:r w:rsidDel="0002506D">
          <w:delText>f</w:delText>
        </w:r>
      </w:del>
      <w:r>
        <w:t xml:space="preserve">oundation of Chinese </w:t>
      </w:r>
      <w:ins w:id="138" w:author="Terry, George" w:date="2020-04-03T11:57:00Z">
        <w:r w:rsidR="0002506D">
          <w:t>C</w:t>
        </w:r>
      </w:ins>
      <w:del w:id="139" w:author="Terry, George" w:date="2020-04-03T11:57:00Z">
        <w:r w:rsidDel="0002506D">
          <w:delText>c</w:delText>
        </w:r>
      </w:del>
      <w:r>
        <w:t>ulture</w:t>
      </w:r>
    </w:p>
    <w:p w14:paraId="4E0B08D7" w14:textId="77777777" w:rsidR="000F51B2" w:rsidRDefault="00485DF6" w:rsidP="0002506D">
      <w:pPr>
        <w:pStyle w:val="NormalWeb"/>
        <w:spacing w:line="480" w:lineRule="auto"/>
        <w:ind w:left="720" w:firstLine="720"/>
        <w:contextualSpacing/>
        <w:rPr>
          <w:ins w:id="140" w:author="Terry, George" w:date="2020-04-03T11:40:00Z"/>
        </w:rPr>
      </w:pPr>
      <w:r>
        <w:t xml:space="preserve">The term pre-China is commonly called pre-Qin among Chinese scholars. The word "China" is a </w:t>
      </w:r>
      <w:ins w:id="141" w:author="Terry, George" w:date="2020-04-03T11:38:00Z">
        <w:r w:rsidR="000F51B2">
          <w:t>W</w:t>
        </w:r>
      </w:ins>
      <w:del w:id="142" w:author="Terry, George" w:date="2020-04-03T11:38:00Z">
        <w:r w:rsidDel="000F51B2">
          <w:delText>w</w:delText>
        </w:r>
      </w:del>
      <w:r>
        <w:t>estern name given for </w:t>
      </w:r>
      <w:r>
        <w:rPr>
          <w:rStyle w:val="Emphasis"/>
        </w:rPr>
        <w:t>Qin</w:t>
      </w:r>
      <w:r>
        <w:t xml:space="preserve"> from its similar </w:t>
      </w:r>
      <w:del w:id="143" w:author="Terry, George" w:date="2020-04-03T11:38:00Z">
        <w:r w:rsidDel="000F51B2">
          <w:delText>accent</w:delText>
        </w:r>
      </w:del>
      <w:ins w:id="144" w:author="Terry, George" w:date="2020-04-03T11:38:00Z">
        <w:r w:rsidR="000F51B2">
          <w:t>pronunc</w:t>
        </w:r>
      </w:ins>
      <w:ins w:id="145" w:author="Terry, George" w:date="2020-04-03T11:39:00Z">
        <w:r w:rsidR="000F51B2">
          <w:t>i</w:t>
        </w:r>
      </w:ins>
      <w:ins w:id="146" w:author="Terry, George" w:date="2020-04-03T11:38:00Z">
        <w:r w:rsidR="000F51B2">
          <w:t>ation</w:t>
        </w:r>
      </w:ins>
      <w:r>
        <w:t xml:space="preserve">. According to </w:t>
      </w:r>
      <w:ins w:id="147" w:author="Terry, George" w:date="2020-04-03T11:39:00Z">
        <w:r w:rsidR="000F51B2">
          <w:t xml:space="preserve">study of </w:t>
        </w:r>
      </w:ins>
      <w:r>
        <w:t xml:space="preserve">Chinese history </w:t>
      </w:r>
      <w:r w:rsidRPr="000F51B2">
        <w:rPr>
          <w:strike/>
          <w:rPrChange w:id="148" w:author="Terry, George" w:date="2020-04-03T11:39:00Z">
            <w:rPr/>
          </w:rPrChange>
        </w:rPr>
        <w:t>study</w:t>
      </w:r>
      <w:r>
        <w:t>, </w:t>
      </w:r>
      <w:r>
        <w:rPr>
          <w:rStyle w:val="Emphasis"/>
        </w:rPr>
        <w:t>Qin</w:t>
      </w:r>
      <w:r>
        <w:t xml:space="preserve"> is the first dynasty (221-206 BC) that unified all states into one nation in history. Hence, the term pre-Qin literally refers to the period of history before 221 BC. </w:t>
      </w:r>
    </w:p>
    <w:p w14:paraId="7BEA46D9" w14:textId="08EB1E74" w:rsidR="00485DF6" w:rsidRDefault="00485DF6">
      <w:pPr>
        <w:pStyle w:val="NormalWeb"/>
        <w:spacing w:line="480" w:lineRule="auto"/>
        <w:ind w:left="720" w:firstLine="720"/>
        <w:contextualSpacing/>
        <w:pPrChange w:id="149" w:author="Terry, George" w:date="2020-04-03T12:01:00Z">
          <w:pPr>
            <w:pStyle w:val="NormalWeb"/>
            <w:spacing w:line="480" w:lineRule="auto"/>
            <w:ind w:left="720"/>
          </w:pPr>
        </w:pPrChange>
      </w:pPr>
      <w:r>
        <w:t xml:space="preserve">However, before </w:t>
      </w:r>
      <w:r w:rsidRPr="000F51B2">
        <w:rPr>
          <w:strike/>
          <w:rPrChange w:id="150" w:author="Terry, George" w:date="2020-04-03T11:40:00Z">
            <w:rPr/>
          </w:rPrChange>
        </w:rPr>
        <w:t>around</w:t>
      </w:r>
      <w:r>
        <w:t xml:space="preserve"> </w:t>
      </w:r>
      <w:ins w:id="151" w:author="Terry, George" w:date="2020-04-03T11:40:00Z">
        <w:r w:rsidR="000F51B2">
          <w:t xml:space="preserve">the </w:t>
        </w:r>
      </w:ins>
      <w:r>
        <w:t xml:space="preserve">seventh century BC, there is no bamboo strip or any paper-like lengthy documents—all </w:t>
      </w:r>
      <w:ins w:id="152" w:author="Terry, George" w:date="2020-04-03T11:40:00Z">
        <w:r w:rsidR="000F51B2">
          <w:t xml:space="preserve">that </w:t>
        </w:r>
      </w:ins>
      <w:r>
        <w:t>archeologists could find are just pieces or sets of characters on bronze</w:t>
      </w:r>
      <w:ins w:id="153" w:author="Terry, George" w:date="2020-04-03T11:41:00Z">
        <w:r w:rsidR="000F51B2">
          <w:t xml:space="preserve"> plates</w:t>
        </w:r>
      </w:ins>
      <w:del w:id="154" w:author="Terry, George" w:date="2020-04-03T11:41:00Z">
        <w:r w:rsidDel="000F51B2">
          <w:delText>s</w:delText>
        </w:r>
      </w:del>
      <w:r>
        <w:t xml:space="preserve"> or bones. Therefore, the term pre-China documents or pre-China </w:t>
      </w:r>
      <w:ins w:id="155" w:author="Terry, George" w:date="2020-04-03T11:41:00Z">
        <w:r w:rsidR="000F51B2">
          <w:t>S</w:t>
        </w:r>
      </w:ins>
      <w:del w:id="156" w:author="Terry, George" w:date="2020-04-03T11:41:00Z">
        <w:r w:rsidDel="000F51B2">
          <w:delText>s</w:delText>
        </w:r>
      </w:del>
      <w:r>
        <w:t>cripture actually refer to a narrow period of time during the Spring-Autumn and Warring State (770BC—221BC).</w:t>
      </w:r>
    </w:p>
    <w:p w14:paraId="3903B657" w14:textId="77777777" w:rsidR="0074300F" w:rsidRDefault="00485DF6" w:rsidP="0002506D">
      <w:pPr>
        <w:pStyle w:val="NormalWeb"/>
        <w:spacing w:line="480" w:lineRule="auto"/>
        <w:ind w:left="720" w:firstLine="720"/>
        <w:contextualSpacing/>
        <w:rPr>
          <w:ins w:id="157" w:author="Terry, George" w:date="2020-04-03T11:50:00Z"/>
        </w:rPr>
      </w:pPr>
      <w:r>
        <w:t xml:space="preserve">The term pre-Qin appeared for a long time in history. It </w:t>
      </w:r>
      <w:commentRangeStart w:id="158"/>
      <w:r>
        <w:t>can be traced back to the first century AD in the book 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xml:space="preserve">. It plays a vital role in </w:t>
      </w:r>
      <w:ins w:id="159" w:author="Terry, George" w:date="2020-04-03T11:47:00Z">
        <w:r w:rsidR="0074300F">
          <w:t xml:space="preserve">the </w:t>
        </w:r>
        <w:proofErr w:type="spellStart"/>
        <w:r w:rsidR="0074300F">
          <w:t>sudy</w:t>
        </w:r>
        <w:proofErr w:type="spellEnd"/>
        <w:r w:rsidR="0074300F">
          <w:t xml:space="preserve"> of </w:t>
        </w:r>
      </w:ins>
      <w:r>
        <w:t>Chinese culture</w:t>
      </w:r>
      <w:ins w:id="160" w:author="Terry, George" w:date="2020-04-03T11:45:00Z">
        <w:r w:rsidR="000F51B2">
          <w:t xml:space="preserve"> </w:t>
        </w:r>
      </w:ins>
      <w:del w:id="161" w:author="Terry, George" w:date="2020-04-03T11:41:00Z">
        <w:r w:rsidRPr="0074300F" w:rsidDel="000F51B2">
          <w:rPr>
            <w:strike/>
            <w:rPrChange w:id="162" w:author="Terry, George" w:date="2020-04-03T11:47:00Z">
              <w:rPr/>
            </w:rPrChange>
          </w:rPr>
          <w:delText xml:space="preserve"> </w:delText>
        </w:r>
      </w:del>
      <w:r w:rsidRPr="0074300F">
        <w:rPr>
          <w:strike/>
          <w:rPrChange w:id="163" w:author="Terry, George" w:date="2020-04-03T11:47:00Z">
            <w:rPr/>
          </w:rPrChange>
        </w:rPr>
        <w:t>study</w:t>
      </w:r>
      <w:r>
        <w:t>. History has proved that </w:t>
      </w:r>
      <w:ins w:id="164" w:author="Terry, George" w:date="2020-04-03T11:47:00Z">
        <w:r w:rsidR="0074300F">
          <w:t xml:space="preserve">the common </w:t>
        </w:r>
      </w:ins>
      <w:ins w:id="165" w:author="Terry, George" w:date="2020-04-03T11:48:00Z">
        <w:r w:rsidR="0074300F">
          <w:t xml:space="preserve">use of </w:t>
        </w:r>
      </w:ins>
      <w:r>
        <w:rPr>
          <w:rStyle w:val="Emphasis"/>
        </w:rPr>
        <w:t>Qin</w:t>
      </w:r>
      <w:r>
        <w:t xml:space="preserve"> is the right boundary to divide </w:t>
      </w:r>
      <w:ins w:id="166" w:author="Terry, George" w:date="2020-04-03T11:48:00Z">
        <w:r w:rsidR="0074300F">
          <w:t xml:space="preserve">the study of </w:t>
        </w:r>
      </w:ins>
      <w:r>
        <w:t xml:space="preserve">Chinese </w:t>
      </w:r>
      <w:commentRangeEnd w:id="158"/>
      <w:r w:rsidR="000F51B2">
        <w:rPr>
          <w:rStyle w:val="CommentReference"/>
          <w:rFonts w:asciiTheme="minorHAnsi" w:eastAsiaTheme="minorHAnsi" w:hAnsiTheme="minorHAnsi" w:cstheme="minorBidi"/>
        </w:rPr>
        <w:commentReference w:id="158"/>
      </w:r>
      <w:r>
        <w:t xml:space="preserve">culture and history. Notably, it is this </w:t>
      </w:r>
      <w:ins w:id="167" w:author="Terry, George" w:date="2020-04-03T11:49:00Z">
        <w:r w:rsidR="0074300F">
          <w:t xml:space="preserve">historical </w:t>
        </w:r>
      </w:ins>
      <w:r>
        <w:t xml:space="preserve">line that the pre-China documents </w:t>
      </w:r>
      <w:r w:rsidRPr="0074300F">
        <w:rPr>
          <w:strike/>
          <w:rPrChange w:id="168" w:author="Terry, George" w:date="2020-04-03T11:49:00Z">
            <w:rPr/>
          </w:rPrChange>
        </w:rPr>
        <w:t>can</w:t>
      </w:r>
      <w:r>
        <w:t xml:space="preserve"> clearly and permanently distinguish </w:t>
      </w:r>
      <w:del w:id="169" w:author="Terry, George" w:date="2020-04-03T11:49:00Z">
        <w:r w:rsidDel="0074300F">
          <w:delText xml:space="preserve">its </w:delText>
        </w:r>
      </w:del>
      <w:ins w:id="170" w:author="Terry, George" w:date="2020-04-03T11:49:00Z">
        <w:r w:rsidR="0074300F">
          <w:t>the culture</w:t>
        </w:r>
      </w:ins>
      <w:ins w:id="171" w:author="Terry, George" w:date="2020-04-03T11:50:00Z">
        <w:r w:rsidR="0074300F">
          <w:t xml:space="preserve"> and religion</w:t>
        </w:r>
      </w:ins>
      <w:ins w:id="172" w:author="Terry, George" w:date="2020-04-03T11:49:00Z">
        <w:r w:rsidR="0074300F">
          <w:t xml:space="preserve"> of China </w:t>
        </w:r>
      </w:ins>
      <w:r w:rsidRPr="0074300F">
        <w:rPr>
          <w:strike/>
          <w:rPrChange w:id="173" w:author="Terry, George" w:date="2020-04-03T11:50:00Z">
            <w:rPr/>
          </w:rPrChange>
        </w:rPr>
        <w:t>characteristics</w:t>
      </w:r>
      <w:r>
        <w:t xml:space="preserve"> from Buddhism </w:t>
      </w:r>
      <w:r w:rsidRPr="0074300F">
        <w:rPr>
          <w:strike/>
          <w:rPrChange w:id="174" w:author="Terry, George" w:date="2020-04-03T11:52:00Z">
            <w:rPr/>
          </w:rPrChange>
        </w:rPr>
        <w:t>no matter how people twist it up</w:t>
      </w:r>
      <w:r>
        <w:t xml:space="preserve">. </w:t>
      </w:r>
    </w:p>
    <w:p w14:paraId="65ACE578" w14:textId="3651B32E" w:rsidR="00485DF6" w:rsidRDefault="00485DF6">
      <w:pPr>
        <w:pStyle w:val="NormalWeb"/>
        <w:spacing w:line="480" w:lineRule="auto"/>
        <w:ind w:left="720" w:firstLine="720"/>
        <w:contextualSpacing/>
        <w:pPrChange w:id="175" w:author="Terry, George" w:date="2020-04-03T12:01:00Z">
          <w:pPr>
            <w:pStyle w:val="NormalWeb"/>
            <w:spacing w:line="480" w:lineRule="auto"/>
            <w:ind w:left="720"/>
          </w:pPr>
        </w:pPrChange>
      </w:pPr>
      <w:r>
        <w:t>After the beginning of </w:t>
      </w:r>
      <w:ins w:id="176" w:author="Terry, George" w:date="2020-04-03T11:50:00Z">
        <w:r w:rsidR="0074300F">
          <w:t xml:space="preserve">the </w:t>
        </w:r>
      </w:ins>
      <w:r>
        <w:rPr>
          <w:rStyle w:val="Emphasis"/>
        </w:rPr>
        <w:t>Qin</w:t>
      </w:r>
      <w:r>
        <w:t xml:space="preserve"> dynasty, although the accumulated documents are piled up like a mountain, essentially, there is nothing new in </w:t>
      </w:r>
      <w:ins w:id="177" w:author="Terry, George" w:date="2020-04-03T11:52:00Z">
        <w:r w:rsidR="0074300F">
          <w:t>them</w:t>
        </w:r>
      </w:ins>
      <w:del w:id="178" w:author="Terry, George" w:date="2020-04-03T11:52:00Z">
        <w:r w:rsidDel="0074300F">
          <w:delText>it</w:delText>
        </w:r>
      </w:del>
      <w:r>
        <w:t xml:space="preserve">. All of them are </w:t>
      </w:r>
      <w:ins w:id="179" w:author="Terry, George" w:date="2020-04-03T11:52:00Z">
        <w:r w:rsidR="0074300F">
          <w:t xml:space="preserve">a </w:t>
        </w:r>
      </w:ins>
      <w:r>
        <w:lastRenderedPageBreak/>
        <w:t xml:space="preserve">circular repetition or mutation with different styles. None of them </w:t>
      </w:r>
      <w:ins w:id="180" w:author="Terry, George" w:date="2020-04-03T11:53:00Z">
        <w:r w:rsidR="0074300F">
          <w:t xml:space="preserve">have </w:t>
        </w:r>
      </w:ins>
      <w:r>
        <w:t>ever surpassed the scope</w:t>
      </w:r>
      <w:r w:rsidRPr="0074300F">
        <w:rPr>
          <w:strike/>
          <w:rPrChange w:id="181" w:author="Terry, George" w:date="2020-04-03T11:54:00Z">
            <w:rPr/>
          </w:rPrChange>
        </w:rPr>
        <w:t xml:space="preserve"> out</w:t>
      </w:r>
      <w:r>
        <w:t xml:space="preserve"> of </w:t>
      </w:r>
      <w:ins w:id="182" w:author="Terry, George" w:date="2020-04-03T11:54:00Z">
        <w:r w:rsidR="0074300F">
          <w:t xml:space="preserve">the teaching in the </w:t>
        </w:r>
      </w:ins>
      <w:r>
        <w:t>pre-Qin documents</w:t>
      </w:r>
      <w:ins w:id="183" w:author="Terry, George" w:date="2020-04-03T11:54:00Z">
        <w:r w:rsidR="0074300F">
          <w:t>,</w:t>
        </w:r>
      </w:ins>
      <w:r>
        <w:t xml:space="preserve"> or could ever </w:t>
      </w:r>
      <w:del w:id="184" w:author="Terry, George" w:date="2020-04-03T11:54:00Z">
        <w:r w:rsidDel="0074300F">
          <w:delText xml:space="preserve">deny </w:delText>
        </w:r>
      </w:del>
      <w:ins w:id="185" w:author="Terry, George" w:date="2020-04-03T11:54:00Z">
        <w:r w:rsidR="0074300F">
          <w:t xml:space="preserve">refute </w:t>
        </w:r>
      </w:ins>
      <w:r>
        <w:t xml:space="preserve">and replace </w:t>
      </w:r>
      <w:del w:id="186" w:author="Terry, George" w:date="2020-04-03T11:54:00Z">
        <w:r w:rsidDel="0074300F">
          <w:delText>it</w:delText>
        </w:r>
      </w:del>
      <w:ins w:id="187" w:author="Terry, George" w:date="2020-04-03T11:54:00Z">
        <w:r w:rsidR="0074300F">
          <w:t>them</w:t>
        </w:r>
      </w:ins>
      <w:r>
        <w:t xml:space="preserve">. It is </w:t>
      </w:r>
      <w:del w:id="188" w:author="Terry, George" w:date="2020-04-03T11:54:00Z">
        <w:r w:rsidDel="0074300F">
          <w:delText xml:space="preserve">succinct </w:delText>
        </w:r>
      </w:del>
      <w:ins w:id="189" w:author="Terry, George" w:date="2020-04-03T11:54:00Z">
        <w:r w:rsidR="0074300F">
          <w:t xml:space="preserve">accurate </w:t>
        </w:r>
      </w:ins>
      <w:r>
        <w:t xml:space="preserve">to state that "Pre-China </w:t>
      </w:r>
      <w:ins w:id="190" w:author="Terry, George" w:date="2020-04-03T11:53:00Z">
        <w:r w:rsidR="0074300F">
          <w:t>S</w:t>
        </w:r>
      </w:ins>
      <w:del w:id="191" w:author="Terry, George" w:date="2020-04-03T11:53:00Z">
        <w:r w:rsidDel="0074300F">
          <w:delText>s</w:delText>
        </w:r>
      </w:del>
      <w:r>
        <w:t>cripture is the origin of the living water of the Chinese thoughts and culture."</w:t>
      </w:r>
      <w:r>
        <w:rPr>
          <w:vertAlign w:val="superscript"/>
        </w:rPr>
        <w:t>[1]</w:t>
      </w:r>
      <w:r>
        <w:t> Any missionary who needs to understand Chinese culture or Chinese people needs to know the pre-China documents.</w:t>
      </w:r>
    </w:p>
    <w:p w14:paraId="34EC2980" w14:textId="4F9AE842" w:rsidR="00485DF6" w:rsidRDefault="007B587D">
      <w:pPr>
        <w:pStyle w:val="NormalWeb"/>
        <w:numPr>
          <w:ilvl w:val="0"/>
          <w:numId w:val="13"/>
        </w:numPr>
        <w:spacing w:line="480" w:lineRule="auto"/>
        <w:contextualSpacing/>
        <w:pPrChange w:id="192" w:author="Terry, George" w:date="2020-04-04T18:17:00Z">
          <w:pPr>
            <w:pStyle w:val="NormalWeb"/>
            <w:numPr>
              <w:numId w:val="13"/>
            </w:numPr>
            <w:tabs>
              <w:tab w:val="num" w:pos="2520"/>
            </w:tabs>
            <w:spacing w:line="480" w:lineRule="auto"/>
            <w:ind w:left="2520" w:hanging="360"/>
          </w:pPr>
        </w:pPrChange>
      </w:pPr>
      <w:ins w:id="193" w:author="Terry, George" w:date="2020-04-04T18:17:00Z">
        <w:r>
          <w:t xml:space="preserve"> </w:t>
        </w:r>
      </w:ins>
      <w:r w:rsidR="00485DF6">
        <w:t xml:space="preserve">Pre-Qin Documents are </w:t>
      </w:r>
      <w:ins w:id="194" w:author="Terry, George" w:date="2020-04-03T11:56:00Z">
        <w:r w:rsidR="0074300F">
          <w:t>P</w:t>
        </w:r>
      </w:ins>
      <w:del w:id="195" w:author="Terry, George" w:date="2020-04-03T11:56:00Z">
        <w:r w:rsidR="00485DF6" w:rsidDel="0074300F">
          <w:delText>p</w:delText>
        </w:r>
      </w:del>
      <w:r w:rsidR="00485DF6">
        <w:t>owerful</w:t>
      </w:r>
      <w:del w:id="196" w:author="Terry, George" w:date="2020-04-03T11:57:00Z">
        <w:r w:rsidR="00485DF6" w:rsidDel="0074300F">
          <w:delText>.</w:delText>
        </w:r>
      </w:del>
    </w:p>
    <w:p w14:paraId="6300E578" w14:textId="77777777" w:rsidR="00485DF6" w:rsidRDefault="00485DF6">
      <w:pPr>
        <w:pStyle w:val="NormalWeb"/>
        <w:spacing w:line="480" w:lineRule="auto"/>
        <w:ind w:left="720" w:firstLine="720"/>
        <w:contextualSpacing/>
        <w:pPrChange w:id="197" w:author="Terry, George" w:date="2020-04-03T12:01:00Z">
          <w:pPr>
            <w:pStyle w:val="NormalWeb"/>
            <w:spacing w:line="480" w:lineRule="auto"/>
            <w:ind w:left="720"/>
          </w:pPr>
        </w:pPrChange>
      </w:pPr>
      <w:r>
        <w:t xml:space="preserve">Many people, including the Chinese people themselves, do not realize how powerful pre-Qin documents are. After they suddenly emerged in history, they soon became the solid foundation of the culture. Since then, they have never </w:t>
      </w:r>
      <w:r w:rsidRPr="0002506D">
        <w:rPr>
          <w:strike/>
          <w:rPrChange w:id="198" w:author="Terry, George" w:date="2020-04-03T11:57:00Z">
            <w:rPr/>
          </w:rPrChange>
        </w:rPr>
        <w:t xml:space="preserve">ever </w:t>
      </w:r>
      <w:r>
        <w:t xml:space="preserve">been removed or replaced </w:t>
      </w:r>
      <w:r w:rsidRPr="0002506D">
        <w:rPr>
          <w:strike/>
          <w:rPrChange w:id="199" w:author="Terry, George" w:date="2020-04-03T11:58:00Z">
            <w:rPr/>
          </w:rPrChange>
        </w:rPr>
        <w:t>or even shacked</w:t>
      </w:r>
      <w:r>
        <w:t xml:space="preserve"> by others.</w:t>
      </w:r>
    </w:p>
    <w:p w14:paraId="347021DC" w14:textId="10CA5435" w:rsidR="00485DF6" w:rsidRDefault="00485DF6">
      <w:pPr>
        <w:pStyle w:val="NormalWeb"/>
        <w:spacing w:line="480" w:lineRule="auto"/>
        <w:ind w:left="720" w:firstLine="720"/>
        <w:contextualSpacing/>
        <w:pPrChange w:id="200" w:author="Terry, George" w:date="2020-04-03T12:01:00Z">
          <w:pPr>
            <w:pStyle w:val="NormalWeb"/>
            <w:spacing w:line="480" w:lineRule="auto"/>
            <w:ind w:left="720"/>
          </w:pPr>
        </w:pPrChange>
      </w:pPr>
      <w:r>
        <w:t xml:space="preserve">According to Chinese history, there were many foreign tribes </w:t>
      </w:r>
      <w:del w:id="201" w:author="Terry, George" w:date="2020-04-03T11:59:00Z">
        <w:r w:rsidDel="0002506D">
          <w:delText xml:space="preserve">ever </w:delText>
        </w:r>
      </w:del>
      <w:ins w:id="202" w:author="Terry, George" w:date="2020-04-03T11:59:00Z">
        <w:r w:rsidR="0002506D">
          <w:t xml:space="preserve">who </w:t>
        </w:r>
      </w:ins>
      <w:r>
        <w:t xml:space="preserve">invaded China, but all of them were either assimilated or perished very </w:t>
      </w:r>
      <w:del w:id="203" w:author="Terry, George" w:date="2020-04-03T11:59:00Z">
        <w:r w:rsidDel="0002506D">
          <w:delText>soon</w:delText>
        </w:r>
      </w:del>
      <w:ins w:id="204" w:author="Terry, George" w:date="2020-04-03T11:59:00Z">
        <w:r w:rsidR="0002506D">
          <w:t>quickly</w:t>
        </w:r>
      </w:ins>
      <w:r>
        <w:t>.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4CCFB2AA" w14:textId="4A114030" w:rsidR="00485DF6" w:rsidRDefault="0002506D">
      <w:pPr>
        <w:pStyle w:val="NormalWeb"/>
        <w:spacing w:line="480" w:lineRule="auto"/>
        <w:ind w:left="720" w:firstLine="720"/>
        <w:contextualSpacing/>
        <w:pPrChange w:id="205" w:author="Terry, George" w:date="2020-04-03T12:03:00Z">
          <w:pPr>
            <w:pStyle w:val="NormalWeb"/>
            <w:spacing w:line="480" w:lineRule="auto"/>
            <w:ind w:left="720"/>
          </w:pPr>
        </w:pPrChange>
      </w:pPr>
      <w:ins w:id="206" w:author="Terry, George" w:date="2020-04-03T12:03:00Z">
        <w:r>
          <w:t>T</w:t>
        </w:r>
      </w:ins>
      <w:del w:id="207" w:author="Terry, George" w:date="2020-04-03T12:03:00Z">
        <w:r w:rsidR="00485DF6" w:rsidDel="0002506D">
          <w:delText>From t</w:delText>
        </w:r>
      </w:del>
      <w:proofErr w:type="gramStart"/>
      <w:r w:rsidR="00485DF6">
        <w:t>he</w:t>
      </w:r>
      <w:proofErr w:type="gramEnd"/>
      <w:r w:rsidR="00485DF6">
        <w:t xml:space="preserve"> Nestorian Stele found in </w:t>
      </w:r>
      <w:proofErr w:type="spellStart"/>
      <w:r w:rsidR="00485DF6">
        <w:t>XiAn</w:t>
      </w:r>
      <w:proofErr w:type="spellEnd"/>
      <w:ins w:id="208" w:author="Terry, George" w:date="2020-04-03T12:03:00Z">
        <w:r>
          <w:t xml:space="preserve"> </w:t>
        </w:r>
      </w:ins>
      <w:del w:id="209" w:author="Terry, George" w:date="2020-04-03T12:03:00Z">
        <w:r w:rsidR="00485DF6" w:rsidDel="0002506D">
          <w:delText xml:space="preserve">, it </w:delText>
        </w:r>
      </w:del>
      <w:r w:rsidR="00485DF6">
        <w:t>shows that Nestori</w:t>
      </w:r>
      <w:r w:rsidR="00147A3A">
        <w:t>ani</w:t>
      </w:r>
      <w:r w:rsidR="00485DF6">
        <w:t xml:space="preserve">sm </w:t>
      </w:r>
      <w:r w:rsidR="00485DF6" w:rsidRPr="0002506D">
        <w:rPr>
          <w:strike/>
          <w:rPrChange w:id="210" w:author="Terry, George" w:date="2020-04-03T12:04:00Z">
            <w:rPr/>
          </w:rPrChange>
        </w:rPr>
        <w:t xml:space="preserve">ever </w:t>
      </w:r>
      <w:r w:rsidR="00485DF6">
        <w:t xml:space="preserve">spread into China in 635 AD. However, if the </w:t>
      </w:r>
      <w:ins w:id="211" w:author="Terry, George" w:date="2020-04-03T12:04:00Z">
        <w:r>
          <w:t>W</w:t>
        </w:r>
      </w:ins>
      <w:del w:id="212" w:author="Terry, George" w:date="2020-04-03T12:04:00Z">
        <w:r w:rsidR="00485DF6" w:rsidDel="0002506D">
          <w:delText>w</w:delText>
        </w:r>
      </w:del>
      <w:r w:rsidR="00485DF6">
        <w:t>estern missionary did not discover the st</w:t>
      </w:r>
      <w:ins w:id="213" w:author="Terry, George" w:date="2020-04-03T12:04:00Z">
        <w:r>
          <w:t>e</w:t>
        </w:r>
      </w:ins>
      <w:del w:id="214" w:author="Terry, George" w:date="2020-04-03T12:04:00Z">
        <w:r w:rsidR="00485DF6" w:rsidDel="0002506D">
          <w:delText>a</w:delText>
        </w:r>
      </w:del>
      <w:r w:rsidR="00485DF6">
        <w:t xml:space="preserve">le in 1623, </w:t>
      </w:r>
      <w:ins w:id="215" w:author="Terry, George" w:date="2020-04-03T12:04:00Z">
        <w:r>
          <w:t xml:space="preserve">the </w:t>
        </w:r>
      </w:ins>
      <w:r w:rsidR="00485DF6">
        <w:t xml:space="preserve">Chinese people would never know that the </w:t>
      </w:r>
      <w:ins w:id="216" w:author="Terry, George" w:date="2020-04-03T12:04:00Z">
        <w:r>
          <w:t>g</w:t>
        </w:r>
      </w:ins>
      <w:del w:id="217" w:author="Terry, George" w:date="2020-04-03T12:04:00Z">
        <w:r w:rsidR="00485DF6" w:rsidDel="0002506D">
          <w:delText>G</w:delText>
        </w:r>
      </w:del>
      <w:r w:rsidR="00485DF6">
        <w:t xml:space="preserve">ospel already had </w:t>
      </w:r>
      <w:r w:rsidR="00485DF6" w:rsidRPr="0002506D">
        <w:rPr>
          <w:strike/>
          <w:rPrChange w:id="218" w:author="Terry, George" w:date="2020-04-03T12:04:00Z">
            <w:rPr/>
          </w:rPrChange>
        </w:rPr>
        <w:t>ever</w:t>
      </w:r>
      <w:r w:rsidR="00485DF6">
        <w:t xml:space="preserve"> actively visited China before</w:t>
      </w:r>
      <w:ins w:id="219" w:author="Terry, George" w:date="2020-04-03T12:05:00Z">
        <w:r>
          <w:t xml:space="preserve"> </w:t>
        </w:r>
        <w:proofErr w:type="gramStart"/>
        <w:r>
          <w:t>when?</w:t>
        </w:r>
      </w:ins>
      <w:r w:rsidR="00485DF6">
        <w:t>—</w:t>
      </w:r>
      <w:commentRangeStart w:id="220"/>
      <w:proofErr w:type="gramEnd"/>
      <w:r w:rsidR="00485DF6">
        <w:t>there is no other trace left for today</w:t>
      </w:r>
      <w:commentRangeEnd w:id="220"/>
      <w:r>
        <w:rPr>
          <w:rStyle w:val="CommentReference"/>
          <w:rFonts w:asciiTheme="minorHAnsi" w:eastAsiaTheme="minorHAnsi" w:hAnsiTheme="minorHAnsi" w:cstheme="minorBidi"/>
        </w:rPr>
        <w:commentReference w:id="220"/>
      </w:r>
      <w:r w:rsidR="00485DF6">
        <w:t>.</w:t>
      </w:r>
    </w:p>
    <w:p w14:paraId="5705F102" w14:textId="3FAFC3BB" w:rsidR="00485DF6" w:rsidRDefault="00485DF6">
      <w:pPr>
        <w:pStyle w:val="NormalWeb"/>
        <w:spacing w:line="480" w:lineRule="auto"/>
        <w:ind w:left="720" w:firstLine="720"/>
        <w:contextualSpacing/>
        <w:pPrChange w:id="221" w:author="Terry, George" w:date="2020-04-03T12:01:00Z">
          <w:pPr>
            <w:pStyle w:val="NormalWeb"/>
            <w:spacing w:line="480" w:lineRule="auto"/>
            <w:ind w:left="720"/>
          </w:pPr>
        </w:pPrChange>
      </w:pPr>
      <w:r>
        <w:lastRenderedPageBreak/>
        <w:t xml:space="preserve">Buddhism was the only foreign culture that survived in China. However, the price is that the inner core of original </w:t>
      </w:r>
      <w:ins w:id="222" w:author="Terry, George" w:date="2020-04-03T12:35:00Z">
        <w:r w:rsidR="00636A04">
          <w:t xml:space="preserve">Chinese </w:t>
        </w:r>
      </w:ins>
      <w:r>
        <w:t>faith ha</w:t>
      </w:r>
      <w:ins w:id="223" w:author="Terry, George" w:date="2020-04-03T12:35:00Z">
        <w:r w:rsidR="00636A04">
          <w:t>d</w:t>
        </w:r>
      </w:ins>
      <w:del w:id="224" w:author="Terry, George" w:date="2020-04-03T12:35:00Z">
        <w:r w:rsidDel="00636A04">
          <w:delText>s</w:delText>
        </w:r>
      </w:del>
      <w:r>
        <w:t xml:space="preserve"> to be modified and replaced by Chinese compatible culture and became what is called the Chinese-Buddhism today, which is quite different from its original Indian Buddhism.</w:t>
      </w:r>
    </w:p>
    <w:p w14:paraId="19FBBDFC" w14:textId="086527A4" w:rsidR="00485DF6" w:rsidRDefault="00485DF6">
      <w:pPr>
        <w:pStyle w:val="NormalWeb"/>
        <w:spacing w:line="480" w:lineRule="auto"/>
        <w:ind w:left="720" w:firstLine="720"/>
        <w:contextualSpacing/>
        <w:pPrChange w:id="225" w:author="Terry, George" w:date="2020-04-03T12:01:00Z">
          <w:pPr>
            <w:pStyle w:val="NormalWeb"/>
            <w:spacing w:line="480" w:lineRule="auto"/>
            <w:ind w:left="720"/>
          </w:pPr>
        </w:pPrChange>
      </w:pPr>
      <w:r>
        <w:t xml:space="preserve">In the early </w:t>
      </w:r>
      <w:ins w:id="226" w:author="Terry, George" w:date="2020-04-03T12:36:00Z">
        <w:r w:rsidR="00636A04">
          <w:t xml:space="preserve">part </w:t>
        </w:r>
      </w:ins>
      <w:r>
        <w:t xml:space="preserve">of the past century, under the influence of </w:t>
      </w:r>
      <w:ins w:id="227" w:author="Terry, George" w:date="2020-04-03T12:36:00Z">
        <w:r w:rsidR="00636A04">
          <w:t>W</w:t>
        </w:r>
      </w:ins>
      <w:del w:id="228" w:author="Terry, George" w:date="2020-04-03T12:36:00Z">
        <w:r w:rsidDel="00636A04">
          <w:delText>w</w:delText>
        </w:r>
      </w:del>
      <w:r>
        <w:t xml:space="preserve">estern culture, Chinese modern intellectuals and scholars began to doubt the authenticity of the pre-Qin documents and </w:t>
      </w:r>
      <w:r w:rsidRPr="00636A04">
        <w:rPr>
          <w:strike/>
          <w:rPrChange w:id="229" w:author="Terry, George" w:date="2020-04-03T12:37:00Z">
            <w:rPr/>
          </w:rPrChange>
        </w:rPr>
        <w:t>to</w:t>
      </w:r>
      <w:r>
        <w:t xml:space="preserve"> criticized traditional Chinese documents. They even wanted to adopt </w:t>
      </w:r>
      <w:ins w:id="230" w:author="Terry, George" w:date="2020-04-03T12:37:00Z">
        <w:r w:rsidR="00636A04">
          <w:t xml:space="preserve">the </w:t>
        </w:r>
      </w:ins>
      <w:r>
        <w:t xml:space="preserve">Wade–Giles </w:t>
      </w:r>
      <w:ins w:id="231" w:author="Terry, George" w:date="2020-04-03T12:37:00Z">
        <w:r w:rsidR="00636A04">
          <w:t>R</w:t>
        </w:r>
      </w:ins>
      <w:del w:id="232" w:author="Terry, George" w:date="2020-04-03T12:37:00Z">
        <w:r w:rsidDel="00636A04">
          <w:delText>r</w:delText>
        </w:r>
      </w:del>
      <w:r>
        <w:t xml:space="preserve">omanization system to replace the Chinese </w:t>
      </w:r>
      <w:commentRangeStart w:id="233"/>
      <w:r>
        <w:t>characters</w:t>
      </w:r>
      <w:commentRangeEnd w:id="233"/>
      <w:r w:rsidR="00636A04">
        <w:rPr>
          <w:rStyle w:val="CommentReference"/>
          <w:rFonts w:asciiTheme="minorHAnsi" w:eastAsiaTheme="minorHAnsi" w:hAnsiTheme="minorHAnsi" w:cstheme="minorBidi"/>
        </w:rPr>
        <w:commentReference w:id="233"/>
      </w:r>
      <w:r>
        <w:t xml:space="preserve">. During the ten-year cultural </w:t>
      </w:r>
      <w:commentRangeStart w:id="234"/>
      <w:r>
        <w:t>revolution</w:t>
      </w:r>
      <w:commentRangeEnd w:id="234"/>
      <w:r w:rsidR="001A5A3D">
        <w:rPr>
          <w:rStyle w:val="CommentReference"/>
          <w:rFonts w:asciiTheme="minorHAnsi" w:eastAsiaTheme="minorHAnsi" w:hAnsiTheme="minorHAnsi" w:cstheme="minorBidi"/>
        </w:rPr>
        <w:commentReference w:id="234"/>
      </w:r>
      <w:r>
        <w:t xml:space="preserve">, pre-Qin documents were once locked down into </w:t>
      </w:r>
      <w:ins w:id="235" w:author="Terry, George" w:date="2020-04-03T12:42:00Z">
        <w:r w:rsidR="001A5A3D">
          <w:t>an</w:t>
        </w:r>
      </w:ins>
      <w:del w:id="236" w:author="Terry, George" w:date="2020-04-03T12:42:00Z">
        <w:r w:rsidDel="001A5A3D">
          <w:delText>the</w:delText>
        </w:r>
      </w:del>
      <w:r>
        <w:t xml:space="preserve"> historical </w:t>
      </w:r>
      <w:proofErr w:type="gramStart"/>
      <w:r>
        <w:t>prison, and</w:t>
      </w:r>
      <w:proofErr w:type="gramEnd"/>
      <w:r>
        <w:t xml:space="preserve"> replace</w:t>
      </w:r>
      <w:ins w:id="237" w:author="Terry, George" w:date="2020-04-03T12:42:00Z">
        <w:r w:rsidR="001A5A3D">
          <w:t>d</w:t>
        </w:r>
      </w:ins>
      <w:del w:id="238" w:author="Terry, George" w:date="2020-04-03T12:42:00Z">
        <w:r w:rsidDel="001A5A3D">
          <w:delText xml:space="preserve"> it</w:delText>
        </w:r>
      </w:del>
      <w:r>
        <w:t xml:space="preserve"> with Marxism and </w:t>
      </w:r>
      <w:commentRangeStart w:id="239"/>
      <w:r>
        <w:t>socialism</w:t>
      </w:r>
      <w:commentRangeEnd w:id="239"/>
      <w:r w:rsidR="001A5A3D">
        <w:rPr>
          <w:rStyle w:val="CommentReference"/>
          <w:rFonts w:asciiTheme="minorHAnsi" w:eastAsiaTheme="minorHAnsi" w:hAnsiTheme="minorHAnsi" w:cstheme="minorBidi"/>
        </w:rPr>
        <w:commentReference w:id="239"/>
      </w:r>
      <w:r>
        <w:t xml:space="preserve">. However, today, it can be found that </w:t>
      </w:r>
      <w:ins w:id="240" w:author="Terry, George" w:date="2020-04-03T12:43:00Z">
        <w:r w:rsidR="001A5A3D">
          <w:t xml:space="preserve">the </w:t>
        </w:r>
      </w:ins>
      <w:r>
        <w:t xml:space="preserve">Wade–Giles </w:t>
      </w:r>
      <w:ins w:id="241" w:author="Terry, George" w:date="2020-04-03T12:43:00Z">
        <w:r w:rsidR="001A5A3D">
          <w:t>R</w:t>
        </w:r>
      </w:ins>
      <w:del w:id="242" w:author="Terry, George" w:date="2020-04-03T12:43:00Z">
        <w:r w:rsidDel="001A5A3D">
          <w:delText>r</w:delText>
        </w:r>
      </w:del>
      <w:r>
        <w:t>omanization system eventually be</w:t>
      </w:r>
      <w:ins w:id="243" w:author="Terry, George" w:date="2020-04-03T12:43:00Z">
        <w:r w:rsidR="001A5A3D">
          <w:t>came</w:t>
        </w:r>
      </w:ins>
      <w:del w:id="244" w:author="Terry, George" w:date="2020-04-03T12:43:00Z">
        <w:r w:rsidDel="001A5A3D">
          <w:delText>comes</w:delText>
        </w:r>
      </w:del>
      <w:r>
        <w:t xml:space="preserve"> what is called "Pinyin" for today, a useful assistant tool for Chinese character</w:t>
      </w:r>
      <w:ins w:id="245" w:author="Terry, George" w:date="2020-04-03T12:43:00Z">
        <w:r w:rsidR="001A5A3D">
          <w:t>s</w:t>
        </w:r>
      </w:ins>
      <w:r>
        <w:t xml:space="preserve">. The </w:t>
      </w:r>
      <w:ins w:id="246" w:author="Terry, George" w:date="2020-04-03T12:43:00Z">
        <w:r w:rsidR="001A5A3D">
          <w:t>W</w:t>
        </w:r>
      </w:ins>
      <w:del w:id="247" w:author="Terry, George" w:date="2020-04-03T12:43:00Z">
        <w:r w:rsidDel="001A5A3D">
          <w:delText>w</w:delText>
        </w:r>
      </w:del>
      <w:r>
        <w:t>estern Marxism-socialism</w:t>
      </w:r>
      <w:ins w:id="248" w:author="Terry, George" w:date="2020-04-03T12:44:00Z">
        <w:r w:rsidR="001A5A3D">
          <w:t xml:space="preserve"> </w:t>
        </w:r>
      </w:ins>
      <w:del w:id="249" w:author="Terry, George" w:date="2020-04-03T12:44:00Z">
        <w:r w:rsidDel="001A5A3D">
          <w:delText xml:space="preserve"> now </w:delText>
        </w:r>
      </w:del>
      <w:r>
        <w:t>bec</w:t>
      </w:r>
      <w:ins w:id="250" w:author="Terry, George" w:date="2020-04-03T12:45:00Z">
        <w:r w:rsidR="001A5A3D">
          <w:t>ame</w:t>
        </w:r>
      </w:ins>
      <w:del w:id="251" w:author="Terry, George" w:date="2020-04-03T12:44:00Z">
        <w:r w:rsidDel="001A5A3D">
          <w:delText>omes</w:delText>
        </w:r>
      </w:del>
      <w:r>
        <w:t xml:space="preserve"> </w:t>
      </w:r>
      <w:del w:id="252" w:author="Terry, George" w:date="2020-04-03T12:45:00Z">
        <w:r w:rsidDel="001A5A3D">
          <w:delText xml:space="preserve">what </w:delText>
        </w:r>
      </w:del>
      <w:ins w:id="253" w:author="Terry, George" w:date="2020-04-03T12:45:00Z">
        <w:r w:rsidR="001A5A3D">
          <w:t xml:space="preserve">the </w:t>
        </w:r>
      </w:ins>
      <w:r>
        <w:t xml:space="preserve">so-called </w:t>
      </w:r>
      <w:r w:rsidRPr="001A5A3D">
        <w:rPr>
          <w:strike/>
          <w:rPrChange w:id="254" w:author="Terry, George" w:date="2020-04-03T12:45:00Z">
            <w:rPr/>
          </w:rPrChange>
        </w:rPr>
        <w:t>the</w:t>
      </w:r>
      <w:r>
        <w:t xml:space="preserve"> "Chinese-Style-Socialism</w:t>
      </w:r>
      <w:ins w:id="255" w:author="Terry, George" w:date="2020-04-03T12:45:00Z">
        <w:r w:rsidR="001A5A3D">
          <w:t>.</w:t>
        </w:r>
      </w:ins>
      <w:r>
        <w:t>"</w:t>
      </w:r>
      <w:del w:id="256" w:author="Terry, George" w:date="2020-04-03T12:45:00Z">
        <w:r w:rsidDel="001A5A3D">
          <w:delText xml:space="preserve"> is.</w:delText>
        </w:r>
      </w:del>
      <w:r>
        <w:t xml:space="preserve"> As a matter of fact, the inner core of the original Marxism socialism has already been assimilated and shifted </w:t>
      </w:r>
      <w:ins w:id="257" w:author="Terry, George" w:date="2020-04-03T12:47:00Z">
        <w:r w:rsidR="001A5A3D">
          <w:t>away from?</w:t>
        </w:r>
      </w:ins>
      <w:del w:id="258" w:author="Terry, George" w:date="2020-04-03T12:47:00Z">
        <w:r w:rsidDel="001A5A3D">
          <w:delText>to</w:delText>
        </w:r>
      </w:del>
      <w:r>
        <w:t xml:space="preserve"> the core value of pre-Qin documents, even though they keep criticizing pre-China documents.</w:t>
      </w:r>
    </w:p>
    <w:p w14:paraId="69B4215E" w14:textId="2BAE7474" w:rsidR="00485DF6" w:rsidRDefault="00485DF6">
      <w:pPr>
        <w:pStyle w:val="NormalWeb"/>
        <w:spacing w:line="480" w:lineRule="auto"/>
        <w:ind w:left="720" w:firstLine="720"/>
        <w:contextualSpacing/>
        <w:pPrChange w:id="259" w:author="Terry, George" w:date="2020-04-03T12:01:00Z">
          <w:pPr>
            <w:pStyle w:val="NormalWeb"/>
            <w:spacing w:line="480" w:lineRule="auto"/>
            <w:ind w:left="720"/>
          </w:pPr>
        </w:pPrChange>
      </w:pPr>
      <w:r>
        <w:t>After the Tiananmen Square Massacre in June 1989, many have become quite open toward Christianity. "Many reports have indicated that there was a so-called 'Christianity Fever' among the intellectuals after the Tiananmen Square Massacre."</w:t>
      </w:r>
      <w:r>
        <w:rPr>
          <w:vertAlign w:val="superscript"/>
        </w:rPr>
        <w:t>[2]</w:t>
      </w:r>
      <w:r>
        <w:t> However, before the fever was over, as early as in 1995, pastor Chuang began to find that the "Culture-Christians" already emerged among Chinese intellectuals. The so-called "Culture-Christian" essentially is the assimilated Chinese-</w:t>
      </w:r>
      <w:ins w:id="260" w:author="Terry, George" w:date="2020-04-03T12:48:00Z">
        <w:r w:rsidR="001A5A3D">
          <w:t>s</w:t>
        </w:r>
      </w:ins>
      <w:del w:id="261" w:author="Terry, George" w:date="2020-04-03T12:48:00Z">
        <w:r w:rsidDel="001A5A3D">
          <w:delText>S</w:delText>
        </w:r>
      </w:del>
      <w:r>
        <w:t>tyle-Christians, even though they deny the allegation that they seek to "save China with Christianity."</w:t>
      </w:r>
      <w:r>
        <w:rPr>
          <w:vertAlign w:val="superscript"/>
        </w:rPr>
        <w:t>[3]</w:t>
      </w:r>
    </w:p>
    <w:p w14:paraId="3E711586" w14:textId="0FCFA82E" w:rsidR="00485DF6" w:rsidRDefault="00485DF6">
      <w:pPr>
        <w:pStyle w:val="NormalWeb"/>
        <w:spacing w:line="480" w:lineRule="auto"/>
        <w:ind w:left="720" w:firstLine="720"/>
        <w:contextualSpacing/>
        <w:pPrChange w:id="262" w:author="Terry, George" w:date="2020-04-03T12:01:00Z">
          <w:pPr>
            <w:pStyle w:val="NormalWeb"/>
            <w:spacing w:line="480" w:lineRule="auto"/>
            <w:ind w:left="720"/>
          </w:pPr>
        </w:pPrChange>
      </w:pPr>
      <w:r>
        <w:lastRenderedPageBreak/>
        <w:t>In recent years, the Chinese governmental sponsored study of Christianity began to thrive. Many thes</w:t>
      </w:r>
      <w:ins w:id="263" w:author="Terry, George" w:date="2020-04-03T12:49:00Z">
        <w:r w:rsidR="00110C38">
          <w:t>e</w:t>
        </w:r>
      </w:ins>
      <w:del w:id="264" w:author="Terry, George" w:date="2020-04-03T12:49:00Z">
        <w:r w:rsidDel="00110C38">
          <w:delText>i</w:delText>
        </w:r>
      </w:del>
      <w:r>
        <w:t>s and papers are founded and accomplished in the School of Central Committee of the Communist Party (SCCCP). For example,</w:t>
      </w:r>
      <w:r w:rsidR="00E96038">
        <w:t xml:space="preserve"> </w:t>
      </w:r>
      <w:r>
        <w:t>"Comparison between </w:t>
      </w:r>
      <w:proofErr w:type="spellStart"/>
      <w:r>
        <w:rPr>
          <w:rStyle w:val="Emphasis"/>
        </w:rPr>
        <w:t>KongZi</w:t>
      </w:r>
      <w:proofErr w:type="spellEnd"/>
      <w:r>
        <w:t xml:space="preserve"> and Jesus on </w:t>
      </w:r>
      <w:proofErr w:type="spellStart"/>
      <w:r>
        <w:t>Wealthview</w:t>
      </w:r>
      <w:proofErr w:type="spellEnd"/>
      <w:r>
        <w:t>" (2019) </w:t>
      </w:r>
      <w:r>
        <w:rPr>
          <w:vertAlign w:val="superscript"/>
        </w:rPr>
        <w:t>[4]</w:t>
      </w:r>
      <w:r>
        <w:t> "Study on Chinese Christian Socialism and Latin American Liberation Theology</w:t>
      </w:r>
      <w:ins w:id="265" w:author="Terry, George" w:date="2020-04-03T12:49:00Z">
        <w:r w:rsidR="00110C38">
          <w:t>,</w:t>
        </w:r>
      </w:ins>
      <w:r>
        <w:t>" (2017)</w:t>
      </w:r>
      <w:ins w:id="266" w:author="Terry, George" w:date="2020-04-03T12:49:00Z">
        <w:r w:rsidR="00110C38">
          <w:t>, etc.</w:t>
        </w:r>
      </w:ins>
      <w:del w:id="267" w:author="Terry, George" w:date="2020-04-03T12:49:00Z">
        <w:r w:rsidDel="00110C38">
          <w:delText> </w:delText>
        </w:r>
      </w:del>
      <w:r>
        <w:rPr>
          <w:vertAlign w:val="superscript"/>
        </w:rPr>
        <w:t>[5]</w:t>
      </w:r>
      <w:r>
        <w:t> </w:t>
      </w:r>
      <w:del w:id="268" w:author="Terry, George" w:date="2020-04-03T12:49:00Z">
        <w:r w:rsidDel="00110C38">
          <w:delText xml:space="preserve">, etc. </w:delText>
        </w:r>
      </w:del>
      <w:r>
        <w:t>There are more and more signs to show that among Chinese empire rulers, there will be a "Chinese-</w:t>
      </w:r>
      <w:ins w:id="269" w:author="Terry, George" w:date="2020-04-03T12:50:00Z">
        <w:r w:rsidR="00110C38">
          <w:t>s</w:t>
        </w:r>
      </w:ins>
      <w:del w:id="270" w:author="Terry, George" w:date="2020-04-03T12:50:00Z">
        <w:r w:rsidDel="00110C38">
          <w:delText>S</w:delText>
        </w:r>
      </w:del>
      <w:r>
        <w:t xml:space="preserve">tyle-Constantine." On the one hand, since Chinese Christians are strictly not allowed to preach in public, some warm-hearted Christians greatly count on the government to change. On the other hand, the advanced technology has helped the ruler to quickly know what </w:t>
      </w:r>
      <w:del w:id="271" w:author="Terry, George" w:date="2020-04-03T12:50:00Z">
        <w:r w:rsidDel="00110C38">
          <w:delText xml:space="preserve">its </w:delText>
        </w:r>
      </w:del>
      <w:ins w:id="272" w:author="Terry, George" w:date="2020-04-03T12:50:00Z">
        <w:r w:rsidR="00110C38">
          <w:t xml:space="preserve">the </w:t>
        </w:r>
      </w:ins>
      <w:r>
        <w:t xml:space="preserve">people are thinking </w:t>
      </w:r>
      <w:r w:rsidRPr="00110C38">
        <w:rPr>
          <w:strike/>
          <w:rPrChange w:id="273" w:author="Terry, George" w:date="2020-04-03T12:50:00Z">
            <w:rPr/>
          </w:rPrChange>
        </w:rPr>
        <w:t>in mind</w:t>
      </w:r>
      <w:r>
        <w:t xml:space="preserve">, </w:t>
      </w:r>
      <w:ins w:id="274" w:author="Terry, George" w:date="2020-04-03T12:50:00Z">
        <w:r w:rsidR="00110C38">
          <w:t>and</w:t>
        </w:r>
      </w:ins>
      <w:ins w:id="275" w:author="Terry, George" w:date="2020-04-03T12:51:00Z">
        <w:r w:rsidR="00110C38">
          <w:t xml:space="preserve"> </w:t>
        </w:r>
      </w:ins>
      <w:r>
        <w:t>in order to grip the power permanently, they are willing to do anything as long as they are stable. How much Chinese-</w:t>
      </w:r>
      <w:ins w:id="276" w:author="Terry, George" w:date="2020-04-03T12:51:00Z">
        <w:r w:rsidR="00110C38">
          <w:t>s</w:t>
        </w:r>
      </w:ins>
      <w:del w:id="277" w:author="Terry, George" w:date="2020-04-03T12:51:00Z">
        <w:r w:rsidDel="00110C38">
          <w:delText>S</w:delText>
        </w:r>
      </w:del>
      <w:r>
        <w:t>tyle-</w:t>
      </w:r>
      <w:proofErr w:type="spellStart"/>
      <w:r>
        <w:t>Constantine</w:t>
      </w:r>
      <w:ins w:id="278" w:author="Terry, George" w:date="2020-04-03T12:51:00Z">
        <w:r w:rsidR="00110C38">
          <w:t>s</w:t>
        </w:r>
      </w:ins>
      <w:proofErr w:type="spellEnd"/>
      <w:r>
        <w:t xml:space="preserve"> can benefit </w:t>
      </w:r>
      <w:r w:rsidRPr="00110C38">
        <w:rPr>
          <w:strike/>
          <w:rPrChange w:id="279" w:author="Terry, George" w:date="2020-04-03T12:51:00Z">
            <w:rPr/>
          </w:rPrChange>
        </w:rPr>
        <w:t xml:space="preserve">to </w:t>
      </w:r>
      <w:r>
        <w:t>the missionary is yet unknown.</w:t>
      </w:r>
    </w:p>
    <w:p w14:paraId="1353919F" w14:textId="77777777" w:rsidR="00485DF6" w:rsidRDefault="00485DF6">
      <w:pPr>
        <w:pStyle w:val="NormalWeb"/>
        <w:spacing w:line="480" w:lineRule="auto"/>
        <w:ind w:left="720" w:firstLine="720"/>
        <w:contextualSpacing/>
        <w:pPrChange w:id="280" w:author="Terry, George" w:date="2020-04-03T12:01:00Z">
          <w:pPr>
            <w:pStyle w:val="NormalWeb"/>
            <w:spacing w:line="480" w:lineRule="auto"/>
            <w:ind w:left="720"/>
          </w:pPr>
        </w:pPrChange>
      </w:pPr>
      <w:r>
        <w:t xml:space="preserve">Seldom people notice that as its economics keeps growing in the world, its core value of pre-China is also spreading into every corner of the world. A secret way is not through the official spy but through </w:t>
      </w:r>
      <w:r w:rsidRPr="00110C38">
        <w:rPr>
          <w:strike/>
          <w:rPrChange w:id="281" w:author="Terry, George" w:date="2020-04-03T12:52:00Z">
            <w:rPr/>
          </w:rPrChange>
        </w:rPr>
        <w:t>the</w:t>
      </w:r>
      <w:r>
        <w:t xml:space="preserve"> Chinese style food. Many Chinese people, including rulers, citizens and Christians, believe that it is a great universal truth that "people take food as heaven."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)—an idea from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about the first century BC.</w:t>
      </w:r>
    </w:p>
    <w:p w14:paraId="08062F5F" w14:textId="4364EB62" w:rsidR="00485DF6" w:rsidRDefault="00485DF6">
      <w:pPr>
        <w:pStyle w:val="NormalWeb"/>
        <w:spacing w:line="480" w:lineRule="auto"/>
        <w:ind w:left="720" w:firstLine="720"/>
        <w:contextualSpacing/>
        <w:pPrChange w:id="282" w:author="Terry, George" w:date="2020-04-03T12:01:00Z">
          <w:pPr>
            <w:pStyle w:val="NormalWeb"/>
            <w:spacing w:line="480" w:lineRule="auto"/>
            <w:ind w:left="720"/>
          </w:pPr>
        </w:pPrChange>
      </w:pPr>
      <w:r>
        <w:t>It is a kind of</w:t>
      </w:r>
      <w:ins w:id="283" w:author="Terry, George" w:date="2020-04-06T10:37:00Z">
        <w:r w:rsidR="00BC71D1">
          <w:t xml:space="preserve"> </w:t>
        </w:r>
      </w:ins>
      <w:del w:id="284" w:author="Terry, George" w:date="2020-04-06T10:37:00Z">
        <w:r w:rsidDel="00BC71D1">
          <w:delText xml:space="preserve"> </w:delText>
        </w:r>
      </w:del>
      <w:r>
        <w:t>Chinese tradition among Chinese intellectuals to believe that to quote words from pre-China documents can strengthen the power of his speech. Among the most famous three papers (</w:t>
      </w:r>
      <w:proofErr w:type="spellStart"/>
      <w:r>
        <w:rPr>
          <w:rFonts w:ascii="MS Mincho" w:eastAsia="MS Mincho" w:hAnsi="MS Mincho" w:cs="MS Mincho" w:hint="eastAsia"/>
        </w:rPr>
        <w:t>老三篇</w:t>
      </w:r>
      <w:proofErr w:type="spellEnd"/>
      <w:r>
        <w:t>) of </w:t>
      </w:r>
      <w:r>
        <w:rPr>
          <w:rStyle w:val="Emphasis"/>
        </w:rPr>
        <w:t xml:space="preserve">Mao </w:t>
      </w:r>
      <w:proofErr w:type="spellStart"/>
      <w:r>
        <w:rPr>
          <w:rStyle w:val="Emphasis"/>
        </w:rPr>
        <w:t>ZeDong</w:t>
      </w:r>
      <w:proofErr w:type="spellEnd"/>
      <w:r>
        <w:t> (1893-1976), one of them is titled as </w:t>
      </w:r>
      <w:proofErr w:type="spellStart"/>
      <w:r>
        <w:rPr>
          <w:rStyle w:val="Emphasis"/>
        </w:rPr>
        <w:t>YuGonYiShan</w:t>
      </w:r>
      <w:proofErr w:type="spellEnd"/>
      <w:r>
        <w:t> </w:t>
      </w:r>
      <w:proofErr w:type="spellStart"/>
      <w:r>
        <w:rPr>
          <w:rFonts w:ascii="MS Mincho" w:eastAsia="MS Mincho" w:hAnsi="MS Mincho" w:cs="MS Mincho" w:hint="eastAsia"/>
        </w:rPr>
        <w:t>愚公移山</w:t>
      </w:r>
      <w:proofErr w:type="spellEnd"/>
      <w:r>
        <w:t>, which is the words directly copied from </w:t>
      </w:r>
      <w:proofErr w:type="spellStart"/>
      <w:r>
        <w:rPr>
          <w:rStyle w:val="Emphasis"/>
        </w:rPr>
        <w:t>LieZi</w:t>
      </w:r>
      <w:proofErr w:type="spellEnd"/>
      <w:r>
        <w:t> </w:t>
      </w:r>
      <w:proofErr w:type="spellStart"/>
      <w:r>
        <w:rPr>
          <w:rFonts w:ascii="MS Mincho" w:eastAsia="MS Mincho" w:hAnsi="MS Mincho" w:cs="MS Mincho" w:hint="eastAsia"/>
        </w:rPr>
        <w:t>列子</w:t>
      </w:r>
      <w:proofErr w:type="spellEnd"/>
      <w:r>
        <w:t xml:space="preserve"> in </w:t>
      </w:r>
      <w:r>
        <w:lastRenderedPageBreak/>
        <w:t xml:space="preserve">pre-China documents. In the Chinese Christian </w:t>
      </w:r>
      <w:ins w:id="285" w:author="Terry, George" w:date="2020-04-03T12:53:00Z">
        <w:r w:rsidR="00110C38">
          <w:t>C</w:t>
        </w:r>
      </w:ins>
      <w:del w:id="286" w:author="Terry, George" w:date="2020-04-03T12:53:00Z">
        <w:r w:rsidDel="00110C38">
          <w:delText>c</w:delText>
        </w:r>
      </w:del>
      <w:r>
        <w:t xml:space="preserve">hurch and community, it is estimated that about one third to a half of the pastors directly or indirectly </w:t>
      </w:r>
      <w:r w:rsidRPr="00110C38">
        <w:rPr>
          <w:strike/>
          <w:rPrChange w:id="287" w:author="Terry, George" w:date="2020-04-03T12:53:00Z">
            <w:rPr/>
          </w:rPrChange>
        </w:rPr>
        <w:t>ever</w:t>
      </w:r>
      <w:r>
        <w:t xml:space="preserve"> quote words from pre-China documents to support their preach</w:t>
      </w:r>
      <w:ins w:id="288" w:author="Terry, George" w:date="2020-04-03T12:53:00Z">
        <w:r w:rsidR="00110C38">
          <w:t>ing and</w:t>
        </w:r>
      </w:ins>
      <w:r>
        <w:t xml:space="preserve"> to win the audience.</w:t>
      </w:r>
    </w:p>
    <w:p w14:paraId="530561CA" w14:textId="77777777" w:rsidR="00110C38" w:rsidRDefault="00485DF6" w:rsidP="0002506D">
      <w:pPr>
        <w:pStyle w:val="NormalWeb"/>
        <w:spacing w:line="480" w:lineRule="auto"/>
        <w:ind w:left="720" w:firstLine="720"/>
        <w:contextualSpacing/>
        <w:rPr>
          <w:ins w:id="289" w:author="Terry, George" w:date="2020-04-03T12:56:00Z"/>
        </w:rPr>
      </w:pPr>
      <w:r>
        <w:t>Pastor Zhuang pointed out that "Most Chinese have a strong conviction that</w:t>
      </w:r>
      <w:del w:id="290" w:author="Terry, George" w:date="2020-04-03T12:54:00Z">
        <w:r w:rsidDel="00110C38">
          <w:delText>,</w:delText>
        </w:r>
      </w:del>
      <w:r>
        <w:t xml:space="preserve"> unless we can win many of these Chinese intellectuals, Christianity will not be fully contextualized in China and the foundation of </w:t>
      </w:r>
      <w:ins w:id="291" w:author="Terry, George" w:date="2020-04-03T12:54:00Z">
        <w:r w:rsidR="00110C38">
          <w:t xml:space="preserve">the </w:t>
        </w:r>
      </w:ins>
      <w:r>
        <w:t xml:space="preserve">Chinese </w:t>
      </w:r>
      <w:ins w:id="292" w:author="Terry, George" w:date="2020-04-03T12:54:00Z">
        <w:r w:rsidR="00110C38">
          <w:t>C</w:t>
        </w:r>
      </w:ins>
      <w:del w:id="293" w:author="Terry, George" w:date="2020-04-03T12:54:00Z">
        <w:r w:rsidDel="00110C38">
          <w:delText>c</w:delText>
        </w:r>
      </w:del>
      <w:r>
        <w:t>hurch will still be very shaky."</w:t>
      </w:r>
      <w:r>
        <w:rPr>
          <w:vertAlign w:val="superscript"/>
        </w:rPr>
        <w:t>[6]</w:t>
      </w:r>
      <w:r>
        <w:t> What th</w:t>
      </w:r>
      <w:ins w:id="294" w:author="Terry, George" w:date="2020-04-03T12:54:00Z">
        <w:r w:rsidR="00110C38">
          <w:t>is</w:t>
        </w:r>
      </w:ins>
      <w:del w:id="295" w:author="Terry, George" w:date="2020-04-03T12:54:00Z">
        <w:r w:rsidDel="00110C38">
          <w:delText>e</w:delText>
        </w:r>
      </w:del>
      <w:r>
        <w:t xml:space="preserve"> pastor refer</w:t>
      </w:r>
      <w:ins w:id="296" w:author="Terry, George" w:date="2020-04-03T12:54:00Z">
        <w:r w:rsidR="00110C38">
          <w:t>s</w:t>
        </w:r>
      </w:ins>
      <w:del w:id="297" w:author="Terry, George" w:date="2020-04-03T12:54:00Z">
        <w:r w:rsidDel="00110C38">
          <w:delText>red</w:delText>
        </w:r>
      </w:del>
      <w:r>
        <w:t xml:space="preserve"> to </w:t>
      </w:r>
      <w:ins w:id="298" w:author="Terry, George" w:date="2020-04-03T12:54:00Z">
        <w:r w:rsidR="00110C38">
          <w:t xml:space="preserve">when he speaks </w:t>
        </w:r>
      </w:ins>
      <w:r>
        <w:t xml:space="preserve">about the so-called Chinese intellectuals are indeed the Chinese cultured people based on pre-China documents. Unless he was truly reborn, a Chinese could not escape the </w:t>
      </w:r>
      <w:del w:id="299" w:author="Terry, George" w:date="2020-04-03T12:55:00Z">
        <w:r w:rsidDel="00110C38">
          <w:delText xml:space="preserve">scope </w:delText>
        </w:r>
      </w:del>
      <w:ins w:id="300" w:author="Terry, George" w:date="2020-04-03T12:55:00Z">
        <w:r w:rsidR="00110C38">
          <w:t xml:space="preserve">influence </w:t>
        </w:r>
      </w:ins>
      <w:r>
        <w:t>of</w:t>
      </w:r>
      <w:ins w:id="301" w:author="Terry, George" w:date="2020-04-03T12:55:00Z">
        <w:r w:rsidR="00110C38">
          <w:t xml:space="preserve"> the worldview of</w:t>
        </w:r>
      </w:ins>
      <w:r>
        <w:t xml:space="preserve"> pre-China documents </w:t>
      </w:r>
      <w:r w:rsidRPr="00110C38">
        <w:rPr>
          <w:strike/>
          <w:rPrChange w:id="302" w:author="Terry, George" w:date="2020-04-03T12:55:00Z">
            <w:rPr/>
          </w:rPrChange>
        </w:rPr>
        <w:t>worldview</w:t>
      </w:r>
      <w:r>
        <w:t xml:space="preserve">, even though he is </w:t>
      </w:r>
      <w:del w:id="303" w:author="Terry, George" w:date="2020-04-03T12:55:00Z">
        <w:r w:rsidDel="00110C38">
          <w:delText xml:space="preserve">a </w:delText>
        </w:r>
      </w:del>
      <w:r>
        <w:t>criti</w:t>
      </w:r>
      <w:ins w:id="304" w:author="Terry, George" w:date="2020-04-03T12:55:00Z">
        <w:r w:rsidR="00110C38">
          <w:t>cal</w:t>
        </w:r>
      </w:ins>
      <w:del w:id="305" w:author="Terry, George" w:date="2020-04-03T12:55:00Z">
        <w:r w:rsidDel="00110C38">
          <w:delText>cism</w:delText>
        </w:r>
      </w:del>
      <w:r>
        <w:t xml:space="preserve"> of the pre-China documents.</w:t>
      </w:r>
    </w:p>
    <w:p w14:paraId="7054023C" w14:textId="177B60B2" w:rsidR="00485DF6" w:rsidRDefault="00485DF6">
      <w:pPr>
        <w:pStyle w:val="NormalWeb"/>
        <w:spacing w:line="480" w:lineRule="auto"/>
        <w:ind w:left="720" w:firstLine="720"/>
        <w:contextualSpacing/>
        <w:pPrChange w:id="306" w:author="Terry, George" w:date="2020-04-03T12:01:00Z">
          <w:pPr>
            <w:pStyle w:val="NormalWeb"/>
            <w:spacing w:line="480" w:lineRule="auto"/>
            <w:ind w:left="720"/>
          </w:pPr>
        </w:pPrChange>
      </w:pPr>
      <w:del w:id="307" w:author="Terry, George" w:date="2020-04-03T12:56:00Z">
        <w:r w:rsidDel="00110C38">
          <w:delText xml:space="preserve"> </w:delText>
        </w:r>
      </w:del>
      <w:r>
        <w:t xml:space="preserve">To win Chinese intellectuals is essentially to win them back to the </w:t>
      </w:r>
      <w:ins w:id="308" w:author="Terry, George" w:date="2020-04-03T12:56:00Z">
        <w:r w:rsidR="00110C38">
          <w:t>g</w:t>
        </w:r>
      </w:ins>
      <w:del w:id="309" w:author="Terry, George" w:date="2020-04-03T12:56:00Z">
        <w:r w:rsidDel="00110C38">
          <w:delText>G</w:delText>
        </w:r>
      </w:del>
      <w:r>
        <w:t xml:space="preserve">ospel </w:t>
      </w:r>
      <w:ins w:id="310" w:author="Terry, George" w:date="2020-04-03T12:56:00Z">
        <w:r w:rsidR="00110C38">
          <w:t xml:space="preserve">and </w:t>
        </w:r>
      </w:ins>
      <w:r>
        <w:t>out of any influence</w:t>
      </w:r>
      <w:del w:id="311" w:author="Terry, George" w:date="2020-04-03T12:56:00Z">
        <w:r w:rsidDel="00110C38">
          <w:delText>s</w:delText>
        </w:r>
      </w:del>
      <w:r>
        <w:t xml:space="preserve"> </w:t>
      </w:r>
      <w:del w:id="312" w:author="Terry, George" w:date="2020-04-03T12:56:00Z">
        <w:r w:rsidDel="00110C38">
          <w:delText>of</w:delText>
        </w:r>
      </w:del>
      <w:ins w:id="313" w:author="Terry, George" w:date="2020-04-03T12:56:00Z">
        <w:r w:rsidR="00110C38">
          <w:t>of the</w:t>
        </w:r>
      </w:ins>
      <w:r>
        <w:t xml:space="preserve"> pre-Qin documents. There is no compromise between the Bible and the pre-China documents. There is an invisible spiritual-warfare in China that is more horrible than the cultural revolution. The past two</w:t>
      </w:r>
      <w:ins w:id="314" w:author="Terry, George" w:date="2020-04-03T12:57:00Z">
        <w:r w:rsidR="00110C38">
          <w:t>-</w:t>
        </w:r>
      </w:ins>
      <w:del w:id="315" w:author="Terry, George" w:date="2020-04-03T12:57:00Z">
        <w:r w:rsidDel="00110C38">
          <w:delText xml:space="preserve"> </w:delText>
        </w:r>
      </w:del>
      <w:r>
        <w:t>thousand</w:t>
      </w:r>
      <w:ins w:id="316" w:author="Terry, George" w:date="2020-04-03T12:57:00Z">
        <w:r w:rsidR="00110C38">
          <w:t>-</w:t>
        </w:r>
      </w:ins>
      <w:del w:id="317" w:author="Terry, George" w:date="2020-04-03T12:57:00Z">
        <w:r w:rsidDel="00110C38">
          <w:delText xml:space="preserve"> </w:delText>
        </w:r>
      </w:del>
      <w:r>
        <w:t xml:space="preserve">year history shows that the pre-China documents </w:t>
      </w:r>
      <w:ins w:id="318" w:author="Terry, George" w:date="2020-04-03T12:57:00Z">
        <w:r w:rsidR="00110C38">
          <w:t>still control the minds o</w:t>
        </w:r>
      </w:ins>
      <w:ins w:id="319" w:author="Terry, George" w:date="2020-04-03T12:58:00Z">
        <w:r w:rsidR="00110C38">
          <w:t xml:space="preserve">f </w:t>
        </w:r>
      </w:ins>
      <w:del w:id="320" w:author="Terry, George" w:date="2020-04-03T12:57:00Z">
        <w:r w:rsidDel="00110C38">
          <w:delText xml:space="preserve">have won </w:delText>
        </w:r>
      </w:del>
      <w:ins w:id="321" w:author="Terry, George" w:date="2020-04-03T12:58:00Z">
        <w:r w:rsidR="00110C38">
          <w:t>the people in China</w:t>
        </w:r>
      </w:ins>
      <w:del w:id="322" w:author="Terry, George" w:date="2020-04-03T12:58:00Z">
        <w:r w:rsidDel="00110C38">
          <w:delText>in China</w:delText>
        </w:r>
      </w:del>
      <w:r>
        <w:t xml:space="preserve">. Now the power in the air </w:t>
      </w:r>
      <w:ins w:id="323" w:author="Terry, George" w:date="2020-04-03T12:58:00Z">
        <w:r w:rsidR="00110C38">
          <w:t xml:space="preserve">of China </w:t>
        </w:r>
      </w:ins>
      <w:r>
        <w:t xml:space="preserve">wants to </w:t>
      </w:r>
      <w:del w:id="324" w:author="Terry, George" w:date="2020-04-03T12:58:00Z">
        <w:r w:rsidDel="00110C38">
          <w:delText xml:space="preserve">succeed </w:delText>
        </w:r>
      </w:del>
      <w:ins w:id="325" w:author="Terry, George" w:date="2020-04-03T12:58:00Z">
        <w:r w:rsidR="00110C38">
          <w:t>spread throughout</w:t>
        </w:r>
      </w:ins>
      <w:del w:id="326" w:author="Terry, George" w:date="2020-04-03T12:58:00Z">
        <w:r w:rsidDel="00110C38">
          <w:delText>in</w:delText>
        </w:r>
      </w:del>
      <w:r>
        <w:t xml:space="preserve"> the world.</w:t>
      </w:r>
    </w:p>
    <w:p w14:paraId="61E6B6E0" w14:textId="58892162" w:rsidR="00485DF6" w:rsidDel="00BC71D1" w:rsidRDefault="00485DF6" w:rsidP="00BC71D1">
      <w:pPr>
        <w:pStyle w:val="NormalWeb"/>
        <w:numPr>
          <w:ilvl w:val="0"/>
          <w:numId w:val="13"/>
        </w:numPr>
        <w:spacing w:line="480" w:lineRule="auto"/>
        <w:contextualSpacing/>
        <w:rPr>
          <w:del w:id="327" w:author="Terry, George" w:date="2020-04-06T10:37:00Z"/>
        </w:rPr>
      </w:pPr>
      <w:r>
        <w:t xml:space="preserve">Pre-China </w:t>
      </w:r>
      <w:ins w:id="328" w:author="Terry, George" w:date="2020-04-03T12:58:00Z">
        <w:r w:rsidR="00110C38">
          <w:t>S</w:t>
        </w:r>
      </w:ins>
      <w:del w:id="329" w:author="Terry, George" w:date="2020-04-03T12:58:00Z">
        <w:r w:rsidDel="00110C38">
          <w:delText>s</w:delText>
        </w:r>
      </w:del>
      <w:r>
        <w:t xml:space="preserve">cripture is </w:t>
      </w:r>
      <w:ins w:id="330" w:author="Terry, George" w:date="2020-04-03T12:58:00Z">
        <w:r w:rsidR="00110C38">
          <w:t>A</w:t>
        </w:r>
      </w:ins>
      <w:del w:id="331" w:author="Terry, George" w:date="2020-04-03T12:58:00Z">
        <w:r w:rsidDel="00110C38">
          <w:delText>a</w:delText>
        </w:r>
      </w:del>
      <w:r>
        <w:t>mbigu</w:t>
      </w:r>
      <w:ins w:id="332" w:author="Terry, George" w:date="2020-04-03T12:58:00Z">
        <w:r w:rsidR="00110C38">
          <w:t>ous</w:t>
        </w:r>
      </w:ins>
      <w:del w:id="333" w:author="Terry, George" w:date="2020-04-03T12:58:00Z">
        <w:r w:rsidDel="00110C38">
          <w:delText>ity</w:delText>
        </w:r>
      </w:del>
    </w:p>
    <w:p w14:paraId="1FD298E0" w14:textId="77777777" w:rsidR="00BC71D1" w:rsidRDefault="00BC71D1">
      <w:pPr>
        <w:pStyle w:val="NormalWeb"/>
        <w:numPr>
          <w:ilvl w:val="0"/>
          <w:numId w:val="13"/>
        </w:numPr>
        <w:spacing w:line="480" w:lineRule="auto"/>
        <w:contextualSpacing/>
        <w:rPr>
          <w:ins w:id="334" w:author="Terry, George" w:date="2020-04-06T10:37:00Z"/>
        </w:rPr>
        <w:pPrChange w:id="335" w:author="Terry, George" w:date="2020-04-03T12:01:00Z">
          <w:pPr>
            <w:pStyle w:val="NormalWeb"/>
            <w:numPr>
              <w:numId w:val="13"/>
            </w:numPr>
            <w:tabs>
              <w:tab w:val="num" w:pos="2520"/>
            </w:tabs>
            <w:spacing w:line="480" w:lineRule="auto"/>
            <w:ind w:left="2520" w:hanging="360"/>
          </w:pPr>
        </w:pPrChange>
      </w:pPr>
    </w:p>
    <w:p w14:paraId="6B028B9C" w14:textId="24261C59" w:rsidR="00485DF6" w:rsidRDefault="007B587D" w:rsidP="00BC71D1">
      <w:pPr>
        <w:pStyle w:val="NormalWeb"/>
        <w:spacing w:line="480" w:lineRule="auto"/>
        <w:ind w:firstLine="720"/>
        <w:contextualSpacing/>
        <w:pPrChange w:id="336" w:author="Terry, George" w:date="2020-04-06T10:38:00Z">
          <w:pPr>
            <w:pStyle w:val="NormalWeb"/>
            <w:numPr>
              <w:ilvl w:val="1"/>
              <w:numId w:val="13"/>
            </w:numPr>
            <w:tabs>
              <w:tab w:val="num" w:pos="3240"/>
            </w:tabs>
            <w:spacing w:line="480" w:lineRule="auto"/>
            <w:ind w:left="3240" w:hanging="360"/>
          </w:pPr>
        </w:pPrChange>
      </w:pPr>
      <w:proofErr w:type="spellStart"/>
      <w:ins w:id="337" w:author="Terry, George" w:date="2020-04-04T18:15:00Z">
        <w:r>
          <w:t>a</w:t>
        </w:r>
      </w:ins>
      <w:proofErr w:type="spellEnd"/>
      <w:ins w:id="338" w:author="Terry, George" w:date="2020-04-03T13:43:00Z">
        <w:r w:rsidR="007E384D">
          <w:t xml:space="preserve">.  </w:t>
        </w:r>
      </w:ins>
      <w:r w:rsidR="00485DF6">
        <w:t>Pre-China core value is obscure</w:t>
      </w:r>
    </w:p>
    <w:p w14:paraId="5BB2D083" w14:textId="14DCF802" w:rsidR="00485DF6" w:rsidRDefault="00485DF6">
      <w:pPr>
        <w:pStyle w:val="NormalWeb"/>
        <w:spacing w:line="480" w:lineRule="auto"/>
        <w:ind w:left="720" w:firstLine="720"/>
        <w:contextualSpacing/>
        <w:pPrChange w:id="339" w:author="Terry, George" w:date="2020-04-03T12:58:00Z">
          <w:pPr>
            <w:pStyle w:val="NormalWeb"/>
            <w:spacing w:line="480" w:lineRule="auto"/>
            <w:ind w:left="1440"/>
          </w:pPr>
        </w:pPrChange>
      </w:pPr>
      <w:r>
        <w:t xml:space="preserve">On the one hand, the pre-China </w:t>
      </w:r>
      <w:ins w:id="340" w:author="Terry, George" w:date="2020-04-03T13:01:00Z">
        <w:r w:rsidR="00234901">
          <w:t>S</w:t>
        </w:r>
      </w:ins>
      <w:del w:id="341" w:author="Terry, George" w:date="2020-04-03T13:01:00Z">
        <w:r w:rsidDel="00234901">
          <w:delText>s</w:delText>
        </w:r>
      </w:del>
      <w:r>
        <w:t xml:space="preserve">cripture is the foundation of the Chinese. They are powerful and influential in history. On the other hand, its core value is difficult to describe. Joachim </w:t>
      </w:r>
      <w:proofErr w:type="spellStart"/>
      <w:r>
        <w:t>Gentz</w:t>
      </w:r>
      <w:proofErr w:type="spellEnd"/>
      <w:r>
        <w:t xml:space="preserve"> once raised </w:t>
      </w:r>
      <w:ins w:id="342" w:author="Terry, George" w:date="2020-04-03T13:04:00Z">
        <w:r w:rsidR="00234901">
          <w:t xml:space="preserve">the </w:t>
        </w:r>
      </w:ins>
      <w:r>
        <w:t>question</w:t>
      </w:r>
      <w:ins w:id="343" w:author="Terry, George" w:date="2020-04-03T13:04:00Z">
        <w:r w:rsidR="00234901">
          <w:t>s,</w:t>
        </w:r>
      </w:ins>
      <w:del w:id="344" w:author="Terry, George" w:date="2020-04-03T13:04:00Z">
        <w:r w:rsidDel="00234901">
          <w:delText>s</w:delText>
        </w:r>
      </w:del>
      <w:r>
        <w:t xml:space="preserve"> "Is Confucianism a religion? Is it a philosophy or a teaching of ethics?" Nobody can clearly tell. Another example is the endless debates of Daoism. Many scholars spent their life in studying the book </w:t>
      </w:r>
      <w:r>
        <w:lastRenderedPageBreak/>
        <w:t>of </w:t>
      </w:r>
      <w:proofErr w:type="spellStart"/>
      <w:r>
        <w:rPr>
          <w:rStyle w:val="Emphasis"/>
        </w:rPr>
        <w:t>LaoZi</w:t>
      </w:r>
      <w:proofErr w:type="spellEnd"/>
      <w:r>
        <w:t xml:space="preserve"> or </w:t>
      </w:r>
      <w:proofErr w:type="spellStart"/>
      <w:r>
        <w:t>DaoDeJing</w:t>
      </w:r>
      <w:proofErr w:type="spellEnd"/>
      <w:r>
        <w:t>. Some of them claimed to find the secrets of the book. However, history shows that none of them escaped the scope of the words in its book, "if the Dao can be defined, then it is not the Dao."</w:t>
      </w:r>
    </w:p>
    <w:p w14:paraId="4D4C3E5B" w14:textId="77777777" w:rsidR="002A2C3F" w:rsidRDefault="00485DF6" w:rsidP="00234901">
      <w:pPr>
        <w:pStyle w:val="NormalWeb"/>
        <w:spacing w:line="480" w:lineRule="auto"/>
        <w:ind w:left="720" w:firstLine="720"/>
        <w:contextualSpacing/>
        <w:rPr>
          <w:ins w:id="345" w:author="Terry, George" w:date="2020-04-03T13:19:00Z"/>
        </w:rPr>
      </w:pPr>
      <w:r>
        <w:t>The pre-China does not have a fixed core value. The pre-China scripture can be best described as a fuzzy set of many super el</w:t>
      </w:r>
      <w:ins w:id="346" w:author="Terry, George" w:date="2020-04-03T13:07:00Z">
        <w:r w:rsidR="00234901">
          <w:t>oquent</w:t>
        </w:r>
      </w:ins>
      <w:del w:id="347" w:author="Terry, George" w:date="2020-04-03T13:07:00Z">
        <w:r w:rsidDel="00234901">
          <w:delText>egant</w:delText>
        </w:r>
      </w:del>
      <w:r>
        <w:t xml:space="preserve"> elements, including the concept</w:t>
      </w:r>
      <w:ins w:id="348" w:author="Terry, George" w:date="2020-04-03T13:07:00Z">
        <w:r w:rsidR="00234901">
          <w:t>s</w:t>
        </w:r>
      </w:ins>
      <w:r>
        <w:t xml:space="preserve"> of god, heaven, love, peace, righteousness, justice, ethic, rituals, judgment, wisdom, logos, name, and so on and on. But there is no clear central integrated point </w:t>
      </w:r>
      <w:r w:rsidRPr="00234901">
        <w:rPr>
          <w:strike/>
          <w:rPrChange w:id="349" w:author="Terry, George" w:date="2020-04-03T13:08:00Z">
            <w:rPr/>
          </w:rPrChange>
        </w:rPr>
        <w:t>inside of it</w:t>
      </w:r>
      <w:r>
        <w:t xml:space="preserve">. It is the </w:t>
      </w:r>
      <w:ins w:id="350" w:author="Terry, George" w:date="2020-04-03T13:14:00Z">
        <w:r w:rsidR="0006444D">
          <w:t xml:space="preserve">various </w:t>
        </w:r>
      </w:ins>
      <w:r>
        <w:t xml:space="preserve">scattered </w:t>
      </w:r>
      <w:r w:rsidRPr="0006444D">
        <w:rPr>
          <w:strike/>
          <w:rPrChange w:id="351" w:author="Terry, George" w:date="2020-04-03T13:14:00Z">
            <w:rPr/>
          </w:rPrChange>
        </w:rPr>
        <w:t>kernel</w:t>
      </w:r>
      <w:r>
        <w:t xml:space="preserve"> elements that </w:t>
      </w:r>
      <w:del w:id="352" w:author="Terry, George" w:date="2020-04-03T13:15:00Z">
        <w:r w:rsidDel="0006444D">
          <w:delText xml:space="preserve">founded </w:delText>
        </w:r>
      </w:del>
      <w:ins w:id="353" w:author="Terry, George" w:date="2020-04-03T13:15:00Z">
        <w:r w:rsidR="0006444D">
          <w:t xml:space="preserve">shaped </w:t>
        </w:r>
      </w:ins>
      <w:r>
        <w:t>the Chinese culture</w:t>
      </w:r>
      <w:ins w:id="354" w:author="Terry, George" w:date="2020-04-03T13:15:00Z">
        <w:r w:rsidR="0006444D">
          <w:t>,</w:t>
        </w:r>
      </w:ins>
      <w:r>
        <w:t xml:space="preserve"> rather than </w:t>
      </w:r>
      <w:del w:id="355" w:author="Terry, George" w:date="2020-04-03T13:17:00Z">
        <w:r w:rsidDel="0006444D">
          <w:delText xml:space="preserve">the </w:delText>
        </w:r>
      </w:del>
      <w:ins w:id="356" w:author="Terry, George" w:date="2020-04-03T13:17:00Z">
        <w:r w:rsidR="0006444D">
          <w:t xml:space="preserve">a single </w:t>
        </w:r>
      </w:ins>
      <w:r>
        <w:t xml:space="preserve">core value </w:t>
      </w:r>
      <w:ins w:id="357" w:author="Terry, George" w:date="2020-04-03T13:19:00Z">
        <w:r w:rsidR="002A2C3F">
          <w:t>in</w:t>
        </w:r>
      </w:ins>
      <w:del w:id="358" w:author="Terry, George" w:date="2020-04-03T13:19:00Z">
        <w:r w:rsidDel="002A2C3F">
          <w:delText>of</w:delText>
        </w:r>
      </w:del>
      <w:r>
        <w:t xml:space="preserve"> the pre-China scripture. </w:t>
      </w:r>
    </w:p>
    <w:p w14:paraId="75F620B5" w14:textId="022DA799" w:rsidR="00485DF6" w:rsidRDefault="00485DF6">
      <w:pPr>
        <w:pStyle w:val="NormalWeb"/>
        <w:spacing w:line="480" w:lineRule="auto"/>
        <w:ind w:left="720" w:firstLine="720"/>
        <w:contextualSpacing/>
        <w:pPrChange w:id="359" w:author="Terry, George" w:date="2020-04-03T13:05:00Z">
          <w:pPr>
            <w:pStyle w:val="NormalWeb"/>
            <w:spacing w:line="480" w:lineRule="auto"/>
            <w:ind w:left="1440"/>
          </w:pPr>
        </w:pPrChange>
      </w:pPr>
      <w:r>
        <w:t>The core value of pre-China scripture is nothing but ambiguity. In essence, it is a mixture of truth and falsehood without providing criteria for distinguishing between them.</w:t>
      </w:r>
      <w:r>
        <w:rPr>
          <w:vertAlign w:val="superscript"/>
        </w:rPr>
        <w:t>[7]</w:t>
      </w:r>
      <w:r>
        <w:t> If mysticism insists that there is a permanent unchangeable core value in it that people are not able to know, then, the core value has to be the same core value of the words of the Serpent in Gen</w:t>
      </w:r>
      <w:ins w:id="360" w:author="Terry, George" w:date="2020-04-03T13:20:00Z">
        <w:r w:rsidR="002A2C3F">
          <w:t>esis</w:t>
        </w:r>
      </w:ins>
      <w:r>
        <w:t xml:space="preserve"> </w:t>
      </w:r>
      <w:commentRangeStart w:id="361"/>
      <w:r>
        <w:t>3</w:t>
      </w:r>
      <w:commentRangeEnd w:id="361"/>
      <w:r w:rsidR="002A2C3F">
        <w:rPr>
          <w:rStyle w:val="CommentReference"/>
          <w:rFonts w:asciiTheme="minorHAnsi" w:eastAsiaTheme="minorHAnsi" w:hAnsiTheme="minorHAnsi" w:cstheme="minorBidi"/>
        </w:rPr>
        <w:commentReference w:id="361"/>
      </w:r>
      <w:r>
        <w:t>. History shows that pre-China scripture is a powerful tool for rulers</w:t>
      </w:r>
      <w:ins w:id="362" w:author="Terry, George" w:date="2020-04-03T13:23:00Z">
        <w:r w:rsidR="002A2C3F">
          <w:t xml:space="preserve"> and for </w:t>
        </w:r>
      </w:ins>
      <w:del w:id="363" w:author="Terry, George" w:date="2020-04-03T13:23:00Z">
        <w:r w:rsidDel="002A2C3F">
          <w:delText xml:space="preserve">; </w:delText>
        </w:r>
      </w:del>
      <w:r>
        <w:t>whoever owns the state</w:t>
      </w:r>
      <w:del w:id="364" w:author="Terry, George" w:date="2020-04-03T13:23:00Z">
        <w:r w:rsidDel="002A2C3F">
          <w:delText>,</w:delText>
        </w:r>
      </w:del>
      <w:r>
        <w:t xml:space="preserve"> </w:t>
      </w:r>
      <w:r w:rsidRPr="002A2C3F">
        <w:rPr>
          <w:strike/>
          <w:rPrChange w:id="365" w:author="Terry, George" w:date="2020-04-03T13:23:00Z">
            <w:rPr/>
          </w:rPrChange>
        </w:rPr>
        <w:t>whoever is the core value</w:t>
      </w:r>
      <w:r>
        <w:t>. The cent</w:t>
      </w:r>
      <w:ins w:id="366" w:author="Terry, George" w:date="2020-04-03T13:23:00Z">
        <w:r w:rsidR="002A2C3F">
          <w:t>ral</w:t>
        </w:r>
      </w:ins>
      <w:del w:id="367" w:author="Terry, George" w:date="2020-04-03T13:23:00Z">
        <w:r w:rsidDel="002A2C3F">
          <w:delText>er</w:delText>
        </w:r>
      </w:del>
      <w:r>
        <w:t xml:space="preserve"> point of pre-China scripture can drift freely from one place to another.</w:t>
      </w:r>
    </w:p>
    <w:p w14:paraId="7E51A7E7" w14:textId="1D84E1A7" w:rsidR="00485DF6" w:rsidRDefault="007B587D" w:rsidP="00BC71D1">
      <w:pPr>
        <w:pStyle w:val="NormalWeb"/>
        <w:spacing w:line="480" w:lineRule="auto"/>
        <w:ind w:firstLine="720"/>
        <w:contextualSpacing/>
        <w:pPrChange w:id="368" w:author="Terry, George" w:date="2020-04-06T10:38:00Z">
          <w:pPr>
            <w:pStyle w:val="NormalWeb"/>
            <w:numPr>
              <w:ilvl w:val="1"/>
              <w:numId w:val="13"/>
            </w:numPr>
            <w:tabs>
              <w:tab w:val="num" w:pos="3240"/>
            </w:tabs>
            <w:spacing w:line="480" w:lineRule="auto"/>
            <w:ind w:left="3240" w:hanging="360"/>
          </w:pPr>
        </w:pPrChange>
      </w:pPr>
      <w:ins w:id="369" w:author="Terry, George" w:date="2020-04-04T18:16:00Z">
        <w:r>
          <w:t>b</w:t>
        </w:r>
      </w:ins>
      <w:ins w:id="370" w:author="Terry, George" w:date="2020-04-03T13:43:00Z">
        <w:r w:rsidR="007E384D">
          <w:t xml:space="preserve">.  </w:t>
        </w:r>
      </w:ins>
      <w:r w:rsidR="00485DF6">
        <w:t xml:space="preserve">Pre-China </w:t>
      </w:r>
      <w:ins w:id="371" w:author="Terry, George" w:date="2020-04-03T13:24:00Z">
        <w:r w:rsidR="002A2C3F">
          <w:t>S</w:t>
        </w:r>
      </w:ins>
      <w:del w:id="372" w:author="Terry, George" w:date="2020-04-03T13:24:00Z">
        <w:r w:rsidR="00485DF6" w:rsidDel="002A2C3F">
          <w:delText>s</w:delText>
        </w:r>
      </w:del>
      <w:r w:rsidR="00485DF6">
        <w:t xml:space="preserve">cripture is a </w:t>
      </w:r>
      <w:ins w:id="373" w:author="Terry, George" w:date="2020-04-03T13:44:00Z">
        <w:r w:rsidR="007E384D">
          <w:t>f</w:t>
        </w:r>
      </w:ins>
      <w:del w:id="374" w:author="Terry, George" w:date="2020-04-03T13:24:00Z">
        <w:r w:rsidR="00485DF6" w:rsidDel="002A2C3F">
          <w:delText>f</w:delText>
        </w:r>
      </w:del>
      <w:r w:rsidR="00485DF6">
        <w:t xml:space="preserve">uzzy </w:t>
      </w:r>
      <w:ins w:id="375" w:author="Terry, George" w:date="2020-04-03T13:44:00Z">
        <w:r w:rsidR="007E384D">
          <w:t>s</w:t>
        </w:r>
      </w:ins>
      <w:del w:id="376" w:author="Terry, George" w:date="2020-04-03T13:24:00Z">
        <w:r w:rsidR="00485DF6" w:rsidDel="002A2C3F">
          <w:delText>s</w:delText>
        </w:r>
      </w:del>
      <w:r w:rsidR="00485DF6">
        <w:t xml:space="preserve">et of </w:t>
      </w:r>
      <w:ins w:id="377" w:author="Terry, George" w:date="2020-04-03T13:44:00Z">
        <w:r w:rsidR="007E384D">
          <w:t>d</w:t>
        </w:r>
      </w:ins>
      <w:del w:id="378" w:author="Terry, George" w:date="2020-04-03T13:24:00Z">
        <w:r w:rsidR="00485DF6" w:rsidDel="002A2C3F">
          <w:delText>d</w:delText>
        </w:r>
      </w:del>
      <w:r w:rsidR="00485DF6">
        <w:t>ocuments</w:t>
      </w:r>
      <w:del w:id="379" w:author="Terry, George" w:date="2020-04-03T13:23:00Z">
        <w:r w:rsidR="00485DF6" w:rsidDel="002A2C3F">
          <w:delText>.</w:delText>
        </w:r>
      </w:del>
    </w:p>
    <w:p w14:paraId="1DA33557" w14:textId="77777777" w:rsidR="00485DF6" w:rsidRDefault="00485DF6">
      <w:pPr>
        <w:pStyle w:val="NormalWeb"/>
        <w:spacing w:line="480" w:lineRule="auto"/>
        <w:ind w:left="720" w:firstLine="720"/>
        <w:contextualSpacing/>
        <w:pPrChange w:id="380" w:author="Terry, George" w:date="2020-04-03T13:23:00Z">
          <w:pPr>
            <w:pStyle w:val="NormalWeb"/>
            <w:spacing w:line="480" w:lineRule="auto"/>
            <w:ind w:left="1440"/>
          </w:pPr>
        </w:pPrChange>
      </w:pPr>
      <w:r>
        <w:t>First, in theory, the pre-Qin documents refer to all documents that were written before 221 BC. However, in real life, due to the poor quality of pre-Qin documents, the date of existing documents cannot be verified or confirmed. Many documents were deleted, shortened, or modified during the transmission process. Some of the existing documents were believed to be fake. The poor quality led to a single document to have multiple different versions, which make it more difficult for dating.</w:t>
      </w:r>
    </w:p>
    <w:p w14:paraId="19421E27" w14:textId="4B6A0804" w:rsidR="00485DF6" w:rsidDel="002A2C3F" w:rsidRDefault="00485DF6">
      <w:pPr>
        <w:pStyle w:val="NormalWeb"/>
        <w:spacing w:line="480" w:lineRule="auto"/>
        <w:ind w:left="720" w:firstLine="720"/>
        <w:contextualSpacing/>
        <w:rPr>
          <w:del w:id="381" w:author="Terry, George" w:date="2020-04-03T13:28:00Z"/>
        </w:rPr>
        <w:pPrChange w:id="382" w:author="Terry, George" w:date="2020-04-03T13:27:00Z">
          <w:pPr>
            <w:pStyle w:val="NormalWeb"/>
            <w:spacing w:line="480" w:lineRule="auto"/>
            <w:ind w:left="1440"/>
          </w:pPr>
        </w:pPrChange>
      </w:pPr>
      <w:r>
        <w:lastRenderedPageBreak/>
        <w:t>Second, in history, there is no consensus agreement about the pre-Qin documents list. Because the quality of some post-Qin documents is better than pre-Qin, many scholars would include those together in pre-Qin study. For example,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written in the first century BC, is considered as one of the most valuable ancient documents. When stud</w:t>
      </w:r>
      <w:ins w:id="383" w:author="Terry, George" w:date="2020-04-03T13:29:00Z">
        <w:r w:rsidR="002A2C3F">
          <w:t>ying</w:t>
        </w:r>
      </w:ins>
      <w:del w:id="384" w:author="Terry, George" w:date="2020-04-03T13:29:00Z">
        <w:r w:rsidDel="002A2C3F">
          <w:delText>y</w:delText>
        </w:r>
      </w:del>
      <w:r>
        <w:t xml:space="preserve"> pre-Qin,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cannot be ignored.</w:t>
      </w:r>
      <w:ins w:id="385" w:author="Terry, George" w:date="2020-04-03T13:28:00Z">
        <w:r w:rsidR="002A2C3F">
          <w:t xml:space="preserve">  </w:t>
        </w:r>
      </w:ins>
    </w:p>
    <w:p w14:paraId="188B85F4" w14:textId="77777777" w:rsidR="00485DF6" w:rsidRDefault="00485DF6">
      <w:pPr>
        <w:pStyle w:val="NormalWeb"/>
        <w:spacing w:line="480" w:lineRule="auto"/>
        <w:ind w:left="720" w:firstLine="720"/>
        <w:contextualSpacing/>
        <w:pPrChange w:id="386" w:author="Terry, George" w:date="2020-04-03T13:28:00Z">
          <w:pPr>
            <w:pStyle w:val="NormalWeb"/>
            <w:spacing w:line="480" w:lineRule="auto"/>
            <w:ind w:left="1440"/>
          </w:pPr>
        </w:pPrChange>
      </w:pPr>
      <w:r>
        <w:t xml:space="preserve">Due to those reasons, the term pre-Qin documents </w:t>
      </w:r>
      <w:proofErr w:type="gramStart"/>
      <w:r>
        <w:t>is</w:t>
      </w:r>
      <w:proofErr w:type="gramEnd"/>
      <w:r>
        <w:t xml:space="preserve"> indeed a fuzzy set of documents. Anyone can define it according to his needs.</w:t>
      </w:r>
    </w:p>
    <w:p w14:paraId="3B9E9591" w14:textId="7726EBF7" w:rsidR="00485DF6" w:rsidRDefault="007B587D" w:rsidP="00BC71D1">
      <w:pPr>
        <w:pStyle w:val="NormalWeb"/>
        <w:spacing w:line="480" w:lineRule="auto"/>
        <w:ind w:firstLine="720"/>
        <w:contextualSpacing/>
        <w:pPrChange w:id="387" w:author="Terry, George" w:date="2020-04-06T10:38:00Z">
          <w:pPr>
            <w:pStyle w:val="NormalWeb"/>
            <w:numPr>
              <w:ilvl w:val="1"/>
              <w:numId w:val="13"/>
            </w:numPr>
            <w:tabs>
              <w:tab w:val="num" w:pos="3240"/>
            </w:tabs>
            <w:spacing w:line="480" w:lineRule="auto"/>
            <w:ind w:left="3240" w:hanging="360"/>
          </w:pPr>
        </w:pPrChange>
      </w:pPr>
      <w:ins w:id="388" w:author="Terry, George" w:date="2020-04-04T18:16:00Z">
        <w:r>
          <w:t>c</w:t>
        </w:r>
      </w:ins>
      <w:ins w:id="389" w:author="Terry, George" w:date="2020-04-03T13:44:00Z">
        <w:r w:rsidR="007E384D">
          <w:t xml:space="preserve">.  </w:t>
        </w:r>
      </w:ins>
      <w:r w:rsidR="00485DF6">
        <w:t>Pre-China archaic language is a vague language.</w:t>
      </w:r>
    </w:p>
    <w:p w14:paraId="4DDCB0CB" w14:textId="77777777" w:rsidR="00485DF6" w:rsidRDefault="00485DF6">
      <w:pPr>
        <w:pStyle w:val="NormalWeb"/>
        <w:spacing w:line="480" w:lineRule="auto"/>
        <w:ind w:left="720" w:firstLine="720"/>
        <w:contextualSpacing/>
        <w:pPrChange w:id="390" w:author="Terry, George" w:date="2020-04-03T13:30:00Z">
          <w:pPr>
            <w:pStyle w:val="NormalWeb"/>
            <w:spacing w:line="480" w:lineRule="auto"/>
            <w:ind w:left="1440"/>
          </w:pPr>
        </w:pPrChange>
      </w:pPr>
      <w:r>
        <w:t>First, archaic Chinese language has no punctuation marks, which means readers can determine that word grouping based on context. However, a different group could mean differently.</w:t>
      </w:r>
    </w:p>
    <w:p w14:paraId="267742C6" w14:textId="77777777" w:rsidR="00485DF6" w:rsidRDefault="00485DF6">
      <w:pPr>
        <w:pStyle w:val="NormalWeb"/>
        <w:spacing w:line="480" w:lineRule="auto"/>
        <w:ind w:left="720" w:firstLine="720"/>
        <w:contextualSpacing/>
        <w:pPrChange w:id="391" w:author="Terry, George" w:date="2020-04-03T13:30:00Z">
          <w:pPr>
            <w:pStyle w:val="NormalWeb"/>
            <w:spacing w:line="480" w:lineRule="auto"/>
            <w:ind w:left="1440"/>
          </w:pPr>
        </w:pPrChange>
      </w:pPr>
      <w: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48497667" w14:textId="77777777" w:rsidR="00485DF6" w:rsidRDefault="00485DF6">
      <w:pPr>
        <w:pStyle w:val="NormalWeb"/>
        <w:spacing w:line="480" w:lineRule="auto"/>
        <w:ind w:left="720" w:firstLine="720"/>
        <w:contextualSpacing/>
        <w:pPrChange w:id="392" w:author="Terry, George" w:date="2020-04-03T13:30:00Z">
          <w:pPr>
            <w:pStyle w:val="NormalWeb"/>
            <w:spacing w:line="480" w:lineRule="auto"/>
            <w:ind w:left="1440"/>
          </w:pPr>
        </w:pPrChange>
      </w:pPr>
      <w:r>
        <w:t>Third, Chinese is a zero-article language. There is no concept of an article for the noun. There is no difference between the definite and indefinite nouns. Whether a noun is singular or plural, specific or general, is determined by readers.</w:t>
      </w:r>
    </w:p>
    <w:p w14:paraId="45502A67" w14:textId="77777777" w:rsidR="00485DF6" w:rsidRDefault="00485DF6">
      <w:pPr>
        <w:pStyle w:val="NormalWeb"/>
        <w:spacing w:line="480" w:lineRule="auto"/>
        <w:ind w:left="720" w:firstLine="720"/>
        <w:contextualSpacing/>
        <w:pPrChange w:id="393" w:author="Terry, George" w:date="2020-04-03T13:30:00Z">
          <w:pPr>
            <w:pStyle w:val="NormalWeb"/>
            <w:spacing w:line="480" w:lineRule="auto"/>
            <w:ind w:left="1440"/>
          </w:pPr>
        </w:pPrChange>
      </w:pPr>
      <w:r>
        <w:t>On the one hand, these characteristics make Chines language easier to learn and give readers more free space for imagination. On the other hand, it is subject to cause ambiguity.</w:t>
      </w:r>
    </w:p>
    <w:p w14:paraId="2F9CD76F" w14:textId="365E280A" w:rsidR="002A2C3F" w:rsidRDefault="00485DF6" w:rsidP="007B587D">
      <w:pPr>
        <w:pStyle w:val="NormalWeb"/>
        <w:numPr>
          <w:ilvl w:val="0"/>
          <w:numId w:val="13"/>
        </w:numPr>
        <w:spacing w:line="480" w:lineRule="auto"/>
        <w:contextualSpacing/>
        <w:rPr>
          <w:ins w:id="394" w:author="Terry, George" w:date="2020-04-03T13:30:00Z"/>
        </w:rPr>
      </w:pPr>
      <w:r>
        <w:lastRenderedPageBreak/>
        <w:t xml:space="preserve">Many think the ambiguity is a defect for pre-Qin documents. </w:t>
      </w:r>
    </w:p>
    <w:p w14:paraId="42C78D13" w14:textId="0682EF00" w:rsidR="00A8182F" w:rsidDel="00A8182F" w:rsidRDefault="00485DF6" w:rsidP="00A8182F">
      <w:pPr>
        <w:pStyle w:val="NormalWeb"/>
        <w:spacing w:line="480" w:lineRule="auto"/>
        <w:ind w:left="720" w:firstLine="720"/>
        <w:contextualSpacing/>
        <w:rPr>
          <w:del w:id="395" w:author="Terry, George" w:date="2020-04-03T13:38:00Z"/>
          <w:moveTo w:id="396" w:author="Terry, George" w:date="2020-04-03T13:38:00Z"/>
        </w:rPr>
      </w:pPr>
      <w:r>
        <w:t>It is not worth</w:t>
      </w:r>
      <w:del w:id="397" w:author="Terry, George" w:date="2020-04-03T13:31:00Z">
        <w:r w:rsidDel="00A8182F">
          <w:delText xml:space="preserve"> to</w:delText>
        </w:r>
      </w:del>
      <w:ins w:id="398" w:author="Terry, George" w:date="2020-04-03T13:30:00Z">
        <w:r w:rsidR="002A2C3F">
          <w:t xml:space="preserve"> </w:t>
        </w:r>
      </w:ins>
      <w:del w:id="399" w:author="Terry, George" w:date="2020-04-03T13:30:00Z">
        <w:r w:rsidDel="002A2C3F">
          <w:delText xml:space="preserve"> </w:delText>
        </w:r>
      </w:del>
      <w:r>
        <w:t>study</w:t>
      </w:r>
      <w:ins w:id="400" w:author="Terry, George" w:date="2020-04-03T13:31:00Z">
        <w:r w:rsidR="00A8182F">
          <w:t>ing</w:t>
        </w:r>
      </w:ins>
      <w:r>
        <w:t xml:space="preserve"> the vague documents </w:t>
      </w:r>
      <w:ins w:id="401" w:author="Terry, George" w:date="2020-04-03T13:31:00Z">
        <w:r w:rsidR="00A8182F">
          <w:t xml:space="preserve">because of their </w:t>
        </w:r>
      </w:ins>
      <w:del w:id="402" w:author="Terry, George" w:date="2020-04-03T13:31:00Z">
        <w:r w:rsidDel="00A8182F">
          <w:delText xml:space="preserve">with </w:delText>
        </w:r>
      </w:del>
      <w:r>
        <w:t>poor quality. As a matter of fact, poor quality and ambiguity are the secret weapons that make pre-China documents powerful. If people could fully understand the ambiguity of Chinese documents,</w:t>
      </w:r>
      <w:ins w:id="403" w:author="Terry, George" w:date="2020-04-03T13:32:00Z">
        <w:r w:rsidR="00A8182F">
          <w:t xml:space="preserve"> they</w:t>
        </w:r>
      </w:ins>
      <w:del w:id="404" w:author="Terry, George" w:date="2020-04-03T13:32:00Z">
        <w:r w:rsidDel="00A8182F">
          <w:delText xml:space="preserve"> it</w:delText>
        </w:r>
      </w:del>
      <w:r>
        <w:t xml:space="preserve"> would not conclude that "The world of Chinese religions is so overwhelmingly rich and complex that we are forced to reduce this complexity in any presentation of it."</w:t>
      </w:r>
      <w:r>
        <w:rPr>
          <w:vertAlign w:val="superscript"/>
        </w:rPr>
        <w:t>[8]</w:t>
      </w:r>
      <w:r>
        <w:t xml:space="preserve"> Indeed, Chinese pre-Qin scripture is not </w:t>
      </w:r>
      <w:ins w:id="405" w:author="Terry, George" w:date="2020-04-03T13:32:00Z">
        <w:r w:rsidR="00A8182F">
          <w:t xml:space="preserve">only </w:t>
        </w:r>
      </w:ins>
      <w:r>
        <w:t>ambiguous</w:t>
      </w:r>
      <w:ins w:id="406" w:author="Terry, George" w:date="2020-04-03T13:32:00Z">
        <w:r w:rsidR="00A8182F">
          <w:t>,</w:t>
        </w:r>
      </w:ins>
      <w:r>
        <w:t xml:space="preserve"> but </w:t>
      </w:r>
      <w:ins w:id="407" w:author="Terry, George" w:date="2020-04-03T13:32:00Z">
        <w:r w:rsidR="00A8182F">
          <w:t xml:space="preserve">also </w:t>
        </w:r>
      </w:ins>
      <w:r>
        <w:t xml:space="preserve">crafty. </w:t>
      </w:r>
      <w:moveToRangeStart w:id="408" w:author="Terry, George" w:date="2020-04-03T13:38:00Z" w:name="move36813521"/>
      <w:moveTo w:id="409" w:author="Terry, George" w:date="2020-04-03T13:38:00Z">
        <w:r w:rsidR="00A8182F">
          <w:t>"</w:t>
        </w:r>
        <w:proofErr w:type="spellStart"/>
        <w:r w:rsidR="00A8182F">
          <w:t>LaoZi</w:t>
        </w:r>
        <w:proofErr w:type="spellEnd"/>
        <w:r w:rsidR="00A8182F">
          <w:t xml:space="preserve"> used ambiguity to save words."</w:t>
        </w:r>
        <w:r w:rsidR="00A8182F">
          <w:rPr>
            <w:vertAlign w:val="superscript"/>
          </w:rPr>
          <w:t>[9]</w:t>
        </w:r>
      </w:moveTo>
      <w:ins w:id="410" w:author="Terry, George" w:date="2020-04-03T13:38:00Z">
        <w:r w:rsidR="00A8182F">
          <w:t xml:space="preserve"> </w:t>
        </w:r>
      </w:ins>
    </w:p>
    <w:moveToRangeEnd w:id="408"/>
    <w:p w14:paraId="2F779B38" w14:textId="7C7BE78B" w:rsidR="00485DF6" w:rsidRDefault="00485DF6">
      <w:pPr>
        <w:pStyle w:val="NormalWeb"/>
        <w:spacing w:line="480" w:lineRule="auto"/>
        <w:ind w:left="720" w:firstLine="720"/>
        <w:contextualSpacing/>
        <w:pPrChange w:id="411" w:author="Terry, George" w:date="2020-04-03T13:38:00Z">
          <w:pPr>
            <w:pStyle w:val="NormalWeb"/>
            <w:numPr>
              <w:numId w:val="13"/>
            </w:numPr>
            <w:tabs>
              <w:tab w:val="num" w:pos="2520"/>
            </w:tabs>
            <w:spacing w:line="480" w:lineRule="auto"/>
            <w:ind w:left="2520" w:hanging="360"/>
          </w:pPr>
        </w:pPrChange>
      </w:pPr>
      <w:r>
        <w:t>It is the ambiguity that makes missionary difficult to understand and communicate with the heart of local people. </w:t>
      </w:r>
      <w:moveFromRangeStart w:id="412" w:author="Terry, George" w:date="2020-04-03T13:38:00Z" w:name="move36813521"/>
      <w:moveFrom w:id="413" w:author="Terry, George" w:date="2020-04-03T13:38:00Z">
        <w:r w:rsidDel="00A8182F">
          <w:t>"LaoZi used ambiguity to save words."</w:t>
        </w:r>
        <w:r w:rsidDel="00A8182F">
          <w:rPr>
            <w:vertAlign w:val="superscript"/>
          </w:rPr>
          <w:t>[9]</w:t>
        </w:r>
      </w:moveFrom>
      <w:moveFromRangeEnd w:id="412"/>
    </w:p>
    <w:p w14:paraId="1A8A791B" w14:textId="77777777" w:rsidR="00485DF6" w:rsidRDefault="00485DF6">
      <w:pPr>
        <w:pStyle w:val="NormalWeb"/>
        <w:spacing w:line="480" w:lineRule="auto"/>
        <w:ind w:left="720" w:firstLine="720"/>
        <w:contextualSpacing/>
        <w:pPrChange w:id="414" w:author="Terry, George" w:date="2020-04-03T13:36:00Z">
          <w:pPr>
            <w:pStyle w:val="NormalWeb"/>
            <w:spacing w:line="480" w:lineRule="auto"/>
          </w:pPr>
        </w:pPrChange>
      </w:pPr>
      <w:r>
        <w:t>From the above analysis, this paper believes that unless the Chinese pre-Qin documents can be contextualized, Christianity cannot be fully rooted in China and the foundation of the Chinese church will still be very shaky.</w:t>
      </w:r>
    </w:p>
    <w:p w14:paraId="4D54B868" w14:textId="5D83485E" w:rsidR="00485DF6" w:rsidRDefault="007E384D">
      <w:pPr>
        <w:pStyle w:val="Heading4"/>
        <w:spacing w:before="0" w:beforeAutospacing="0" w:after="0" w:afterAutospacing="0" w:line="480" w:lineRule="auto"/>
        <w:ind w:left="720" w:firstLine="720"/>
        <w:contextualSpacing/>
        <w:pPrChange w:id="415" w:author="Terry, George" w:date="2020-04-04T18:13:00Z">
          <w:pPr>
            <w:pStyle w:val="Heading4"/>
          </w:pPr>
        </w:pPrChange>
      </w:pPr>
      <w:ins w:id="416" w:author="Terry, George" w:date="2020-04-03T13:44:00Z">
        <w:r>
          <w:t xml:space="preserve">B.  </w:t>
        </w:r>
      </w:ins>
      <w:r w:rsidR="00485DF6">
        <w:t>The Need for Contextualization</w:t>
      </w:r>
    </w:p>
    <w:p w14:paraId="46333F14" w14:textId="69DE448F" w:rsidR="00485DF6" w:rsidRDefault="00485DF6">
      <w:pPr>
        <w:pStyle w:val="NormalWeb"/>
        <w:spacing w:line="480" w:lineRule="auto"/>
        <w:ind w:left="720" w:firstLine="720"/>
        <w:contextualSpacing/>
        <w:pPrChange w:id="417" w:author="Terry, George" w:date="2020-04-03T13:38:00Z">
          <w:pPr>
            <w:pStyle w:val="NormalWeb"/>
            <w:spacing w:line="480" w:lineRule="auto"/>
          </w:pPr>
        </w:pPrChange>
      </w:pPr>
      <w:r>
        <w:t xml:space="preserve">From a historical viewpoint, </w:t>
      </w:r>
      <w:del w:id="418" w:author="Terry, George" w:date="2020-04-03T13:45:00Z">
        <w:r w:rsidDel="007E384D">
          <w:delText xml:space="preserve">the </w:delText>
        </w:r>
      </w:del>
      <w:r>
        <w:t>mission</w:t>
      </w:r>
      <w:ins w:id="419" w:author="Terry, George" w:date="2020-04-03T13:45:00Z">
        <w:r w:rsidR="007E384D">
          <w:t>s</w:t>
        </w:r>
      </w:ins>
      <w:del w:id="420" w:author="Terry, George" w:date="2020-04-03T13:45:00Z">
        <w:r w:rsidDel="007E384D">
          <w:delText>ary</w:delText>
        </w:r>
      </w:del>
      <w:r>
        <w:t xml:space="preserve"> in China can be classified into </w:t>
      </w:r>
      <w:del w:id="421" w:author="Terry, George" w:date="2020-04-03T13:45:00Z">
        <w:r w:rsidDel="007E384D">
          <w:delText>"</w:delText>
        </w:r>
      </w:del>
      <w:r>
        <w:t>three periods through three different groups</w:t>
      </w:r>
      <w:ins w:id="422" w:author="Terry, George" w:date="2020-04-03T13:42:00Z">
        <w:r w:rsidR="007E384D">
          <w:t>:</w:t>
        </w:r>
      </w:ins>
      <w:del w:id="423" w:author="Terry, George" w:date="2020-04-03T13:42:00Z">
        <w:r w:rsidDel="007E384D">
          <w:delText>.</w:delText>
        </w:r>
      </w:del>
      <w:r>
        <w:t xml:space="preserve"> 1) the Nestorians in 7th through the 9th centuries</w:t>
      </w:r>
      <w:ins w:id="424" w:author="Terry, George" w:date="2020-04-03T13:45:00Z">
        <w:r w:rsidR="007E384D">
          <w:t>;</w:t>
        </w:r>
      </w:ins>
      <w:del w:id="425" w:author="Terry, George" w:date="2020-04-03T13:45:00Z">
        <w:r w:rsidDel="007E384D">
          <w:delText>.</w:delText>
        </w:r>
      </w:del>
      <w:r>
        <w:t xml:space="preserve"> 2) Jesuit Catholics in the 16th through the 18th centuries, for example, Matthew Ricco (1552-1610)</w:t>
      </w:r>
      <w:ins w:id="426" w:author="Terry, George" w:date="2020-04-03T13:45:00Z">
        <w:r w:rsidR="007E384D">
          <w:t>;</w:t>
        </w:r>
      </w:ins>
      <w:del w:id="427" w:author="Terry, George" w:date="2020-04-03T13:45:00Z">
        <w:r w:rsidDel="007E384D">
          <w:delText>,</w:delText>
        </w:r>
      </w:del>
      <w:r>
        <w:t xml:space="preserve"> and 3) Protestants in 19th and 20th centuries, for example, Robert Morrison (1782-1834)."</w:t>
      </w:r>
      <w:r>
        <w:rPr>
          <w:vertAlign w:val="superscript"/>
        </w:rPr>
        <w:t>[10]</w:t>
      </w:r>
      <w:r>
        <w:t xml:space="preserve">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w:t>
      </w:r>
      <w:r>
        <w:lastRenderedPageBreak/>
        <w:t xml:space="preserve">1919 is the real mark that Christianity formally entered into Chinese Culture. It means that the </w:t>
      </w:r>
      <w:ins w:id="428" w:author="Terry, George" w:date="2020-04-03T13:46:00Z">
        <w:r w:rsidR="007E384D">
          <w:t>g</w:t>
        </w:r>
      </w:ins>
      <w:del w:id="429" w:author="Terry, George" w:date="2020-04-03T13:46:00Z">
        <w:r w:rsidDel="007E384D">
          <w:delText>G</w:delText>
        </w:r>
      </w:del>
      <w:r>
        <w:t>ospel is</w:t>
      </w:r>
      <w:del w:id="430" w:author="Terry, George" w:date="2020-04-03T13:46:00Z">
        <w:r w:rsidDel="007E384D">
          <w:delText xml:space="preserve"> globally</w:delText>
        </w:r>
      </w:del>
      <w:r>
        <w:t xml:space="preserve"> translatable </w:t>
      </w:r>
      <w:ins w:id="431" w:author="Terry, George" w:date="2020-04-03T13:46:00Z">
        <w:r w:rsidR="007E384D">
          <w:t xml:space="preserve">globally </w:t>
        </w:r>
      </w:ins>
      <w:r>
        <w:t xml:space="preserve">and </w:t>
      </w:r>
      <w:ins w:id="432" w:author="Terry, George" w:date="2020-04-03T13:46:00Z">
        <w:r w:rsidR="007E384D">
          <w:t>spe</w:t>
        </w:r>
      </w:ins>
      <w:ins w:id="433" w:author="Terry, George" w:date="2020-04-03T13:47:00Z">
        <w:r w:rsidR="007E384D">
          <w:t xml:space="preserve">cifically to </w:t>
        </w:r>
      </w:ins>
      <w:r>
        <w:t>Chinese culture</w:t>
      </w:r>
      <w:del w:id="434" w:author="Terry, George" w:date="2020-04-03T13:47:00Z">
        <w:r w:rsidDel="007E384D">
          <w:delText xml:space="preserve"> is contextualizable</w:delText>
        </w:r>
      </w:del>
      <w:r>
        <w:t xml:space="preserve">. The completion of the translation paved the way for missionary successors to be able to continue to contextualize </w:t>
      </w:r>
      <w:ins w:id="435" w:author="Terry, George" w:date="2020-04-03T13:48:00Z">
        <w:r w:rsidR="007E384D">
          <w:t xml:space="preserve">their message to </w:t>
        </w:r>
      </w:ins>
      <w:r>
        <w:t>the Chinese culture.</w:t>
      </w:r>
    </w:p>
    <w:p w14:paraId="3707BF2D" w14:textId="09A017DD" w:rsidR="00485DF6" w:rsidRDefault="00485DF6">
      <w:pPr>
        <w:pStyle w:val="NormalWeb"/>
        <w:spacing w:line="480" w:lineRule="auto"/>
        <w:ind w:left="720" w:firstLine="720"/>
        <w:contextualSpacing/>
        <w:pPrChange w:id="436" w:author="Terry, George" w:date="2020-04-03T13:48:00Z">
          <w:pPr>
            <w:pStyle w:val="NormalWeb"/>
            <w:spacing w:line="480" w:lineRule="auto"/>
          </w:pPr>
        </w:pPrChange>
      </w:pPr>
      <w:r>
        <w:t xml:space="preserve">However, in the following one hundred years, </w:t>
      </w:r>
      <w:del w:id="437" w:author="Terry, George" w:date="2020-04-03T13:50:00Z">
        <w:r w:rsidDel="007E384D">
          <w:delText xml:space="preserve">Chinese culture </w:delText>
        </w:r>
      </w:del>
      <w:r>
        <w:t>contextualization</w:t>
      </w:r>
      <w:ins w:id="438" w:author="Terry, George" w:date="2020-04-03T13:50:00Z">
        <w:r w:rsidR="007E384D">
          <w:t xml:space="preserve"> to Chinese culture</w:t>
        </w:r>
      </w:ins>
      <w:r>
        <w:t xml:space="preserve">, </w:t>
      </w:r>
      <w:commentRangeStart w:id="439"/>
      <w:r w:rsidRPr="007E384D">
        <w:rPr>
          <w:strike/>
          <w:rPrChange w:id="440" w:author="Terry, George" w:date="2020-04-03T13:50:00Z">
            <w:rPr/>
          </w:rPrChange>
        </w:rPr>
        <w:t xml:space="preserve">especially </w:t>
      </w:r>
      <w:ins w:id="441" w:author="Terry, George" w:date="2020-04-03T13:50:00Z">
        <w:r w:rsidR="007E384D" w:rsidRPr="007E384D">
          <w:rPr>
            <w:strike/>
            <w:rPrChange w:id="442" w:author="Terry, George" w:date="2020-04-03T13:50:00Z">
              <w:rPr/>
            </w:rPrChange>
          </w:rPr>
          <w:t>in</w:t>
        </w:r>
      </w:ins>
      <w:del w:id="443" w:author="Terry, George" w:date="2020-04-03T13:50:00Z">
        <w:r w:rsidRPr="007E384D" w:rsidDel="007E384D">
          <w:rPr>
            <w:strike/>
            <w:rPrChange w:id="444" w:author="Terry, George" w:date="2020-04-03T13:50:00Z">
              <w:rPr/>
            </w:rPrChange>
          </w:rPr>
          <w:delText>on</w:delText>
        </w:r>
      </w:del>
      <w:r w:rsidRPr="007E384D">
        <w:rPr>
          <w:strike/>
          <w:rPrChange w:id="445" w:author="Terry, George" w:date="2020-04-03T13:50:00Z">
            <w:rPr/>
          </w:rPrChange>
        </w:rPr>
        <w:t xml:space="preserve"> the pre-China documents</w:t>
      </w:r>
      <w:commentRangeEnd w:id="439"/>
      <w:r w:rsidR="007E384D">
        <w:rPr>
          <w:rStyle w:val="CommentReference"/>
          <w:rFonts w:asciiTheme="minorHAnsi" w:eastAsiaTheme="minorHAnsi" w:hAnsiTheme="minorHAnsi" w:cstheme="minorBidi"/>
        </w:rPr>
        <w:commentReference w:id="439"/>
      </w:r>
      <w:r>
        <w:t xml:space="preserve">, </w:t>
      </w:r>
      <w:ins w:id="446" w:author="Terry, George" w:date="2020-04-03T13:49:00Z">
        <w:r w:rsidR="007E384D">
          <w:t>has</w:t>
        </w:r>
      </w:ins>
      <w:del w:id="447" w:author="Terry, George" w:date="2020-04-03T13:49:00Z">
        <w:r w:rsidDel="007E384D">
          <w:delText>is</w:delText>
        </w:r>
      </w:del>
      <w:r>
        <w:t xml:space="preserve"> not </w:t>
      </w:r>
      <w:ins w:id="448" w:author="Terry, George" w:date="2020-04-03T13:49:00Z">
        <w:r w:rsidR="007E384D">
          <w:t xml:space="preserve">been </w:t>
        </w:r>
      </w:ins>
      <w:r>
        <w:t>very successful, at least not significantly. The majority of work focused on seeking similarities or connections between the Bible and the pre-China documents. The earliest book among them is "The Daoism: The Parting of the Way" (1957). In the book, the author discussed "the parallels between the Dao De Jing and the NT."</w:t>
      </w:r>
      <w:r>
        <w:rPr>
          <w:vertAlign w:val="superscript"/>
        </w:rPr>
        <w:t>[11]</w:t>
      </w:r>
      <w:r>
        <w:t xml:space="preserve"> The earlies master thesis could be "A Comparative Study </w:t>
      </w:r>
      <w:ins w:id="449" w:author="Terry, George" w:date="2020-04-03T13:54:00Z">
        <w:r w:rsidR="006D2220">
          <w:t>o</w:t>
        </w:r>
      </w:ins>
      <w:del w:id="450" w:author="Terry, George" w:date="2020-04-03T13:54:00Z">
        <w:r w:rsidDel="006D2220">
          <w:delText>O</w:delText>
        </w:r>
      </w:del>
      <w:r>
        <w:t xml:space="preserve">f </w:t>
      </w:r>
      <w:ins w:id="451" w:author="Terry, George" w:date="2020-04-03T13:55:00Z">
        <w:r w:rsidR="006D2220">
          <w:t>t</w:t>
        </w:r>
      </w:ins>
      <w:del w:id="452" w:author="Terry, George" w:date="2020-04-03T13:55:00Z">
        <w:r w:rsidDel="006D2220">
          <w:delText>T</w:delText>
        </w:r>
      </w:del>
      <w:r>
        <w:t xml:space="preserve">he Concept </w:t>
      </w:r>
      <w:ins w:id="453" w:author="Terry, George" w:date="2020-04-03T13:54:00Z">
        <w:r w:rsidR="006D2220">
          <w:t>o</w:t>
        </w:r>
      </w:ins>
      <w:del w:id="454" w:author="Terry, George" w:date="2020-04-03T13:54:00Z">
        <w:r w:rsidDel="006D2220">
          <w:delText>O</w:delText>
        </w:r>
      </w:del>
      <w:r>
        <w:t xml:space="preserve">f Wisdom </w:t>
      </w:r>
      <w:ins w:id="455" w:author="Terry, George" w:date="2020-04-03T13:55:00Z">
        <w:r w:rsidR="006D2220">
          <w:t>i</w:t>
        </w:r>
      </w:ins>
      <w:del w:id="456" w:author="Terry, George" w:date="2020-04-03T13:55:00Z">
        <w:r w:rsidDel="006D2220">
          <w:delText>I</w:delText>
        </w:r>
      </w:del>
      <w:r>
        <w:t xml:space="preserve">n The Book </w:t>
      </w:r>
      <w:ins w:id="457" w:author="Terry, George" w:date="2020-04-03T13:54:00Z">
        <w:r w:rsidR="006D2220">
          <w:t>o</w:t>
        </w:r>
      </w:ins>
      <w:del w:id="458" w:author="Terry, George" w:date="2020-04-03T13:54:00Z">
        <w:r w:rsidDel="006D2220">
          <w:delText>O</w:delText>
        </w:r>
      </w:del>
      <w:r>
        <w:t xml:space="preserve">f Wisdom </w:t>
      </w:r>
      <w:ins w:id="459" w:author="Terry, George" w:date="2020-04-03T13:54:00Z">
        <w:r w:rsidR="006D2220">
          <w:t>a</w:t>
        </w:r>
      </w:ins>
      <w:del w:id="460" w:author="Terry, George" w:date="2020-04-03T13:54:00Z">
        <w:r w:rsidDel="006D2220">
          <w:delText>A</w:delText>
        </w:r>
      </w:del>
      <w:r>
        <w:t xml:space="preserve">nd </w:t>
      </w:r>
      <w:ins w:id="461" w:author="Terry, George" w:date="2020-04-03T13:54:00Z">
        <w:r w:rsidR="006D2220">
          <w:t>t</w:t>
        </w:r>
      </w:ins>
      <w:del w:id="462" w:author="Terry, George" w:date="2020-04-03T13:54:00Z">
        <w:r w:rsidDel="006D2220">
          <w:delText>T</w:delText>
        </w:r>
      </w:del>
      <w:r>
        <w:t>he Tad-</w:t>
      </w:r>
      <w:proofErr w:type="spellStart"/>
      <w:r>
        <w:t>Teh</w:t>
      </w:r>
      <w:proofErr w:type="spellEnd"/>
      <w:r>
        <w:t>-Ching</w:t>
      </w:r>
      <w:ins w:id="463" w:author="Terry, George" w:date="2020-04-03T13:52:00Z">
        <w:r w:rsidR="006D2220">
          <w:t>,</w:t>
        </w:r>
      </w:ins>
      <w:r>
        <w:t>" (1969)</w:t>
      </w:r>
      <w:r>
        <w:rPr>
          <w:vertAlign w:val="superscript"/>
        </w:rPr>
        <w:t>[12]</w:t>
      </w:r>
      <w:del w:id="464" w:author="Terry, George" w:date="2020-04-03T13:52:00Z">
        <w:r w:rsidDel="006D2220">
          <w:delText>,</w:delText>
        </w:r>
      </w:del>
      <w:r>
        <w:t xml:space="preserve"> in which </w:t>
      </w:r>
      <w:del w:id="465" w:author="Terry, George" w:date="2020-04-03T13:52:00Z">
        <w:r w:rsidDel="006D2220">
          <w:delText xml:space="preserve">paper, </w:delText>
        </w:r>
      </w:del>
      <w:r>
        <w:t>the author discussed the similarities about the concept of "wisdom" and "immortality" between the Dao-De-Jing and the Book Wisdom in Septuagint.</w:t>
      </w:r>
    </w:p>
    <w:p w14:paraId="3F3E042E" w14:textId="3B7CB616" w:rsidR="00485DF6" w:rsidRDefault="00485DF6">
      <w:pPr>
        <w:pStyle w:val="NormalWeb"/>
        <w:spacing w:line="480" w:lineRule="auto"/>
        <w:ind w:left="720" w:firstLine="720"/>
        <w:contextualSpacing/>
        <w:pPrChange w:id="466" w:author="Terry, George" w:date="2020-04-03T13:55:00Z">
          <w:pPr>
            <w:pStyle w:val="NormalWeb"/>
            <w:spacing w:line="480" w:lineRule="auto"/>
          </w:pPr>
        </w:pPrChange>
      </w:pPr>
      <w:r>
        <w:t xml:space="preserve">The most influential book regarding </w:t>
      </w:r>
      <w:ins w:id="467" w:author="Terry, George" w:date="2020-04-03T13:55:00Z">
        <w:r w:rsidR="006D2220">
          <w:t>contextualization</w:t>
        </w:r>
      </w:ins>
      <w:ins w:id="468" w:author="Terry, George" w:date="2020-04-03T13:58:00Z">
        <w:r w:rsidR="006D2220">
          <w:t xml:space="preserve"> potential</w:t>
        </w:r>
      </w:ins>
      <w:ins w:id="469" w:author="Terry, George" w:date="2020-04-03T13:55:00Z">
        <w:r w:rsidR="006D2220">
          <w:t xml:space="preserve"> </w:t>
        </w:r>
      </w:ins>
      <w:ins w:id="470" w:author="Terry, George" w:date="2020-04-03T13:56:00Z">
        <w:r w:rsidR="006D2220">
          <w:t>of</w:t>
        </w:r>
      </w:ins>
      <w:del w:id="471" w:author="Terry, George" w:date="2020-04-03T13:55:00Z">
        <w:r w:rsidDel="006D2220">
          <w:delText>the</w:delText>
        </w:r>
      </w:del>
      <w:r>
        <w:t xml:space="preserve"> pre-China scripture </w:t>
      </w:r>
      <w:del w:id="472" w:author="Terry, George" w:date="2020-04-03T13:56:00Z">
        <w:r w:rsidDel="006D2220">
          <w:delText>contextualization is</w:delText>
        </w:r>
      </w:del>
      <w:ins w:id="473" w:author="Terry, George" w:date="2020-04-03T13:56:00Z">
        <w:r w:rsidR="006D2220">
          <w:t>to</w:t>
        </w:r>
      </w:ins>
      <w:r>
        <w:t xml:space="preserve"> </w:t>
      </w:r>
      <w:ins w:id="474" w:author="Terry, George" w:date="2020-04-03T13:56:00Z">
        <w:r w:rsidR="006D2220">
          <w:t xml:space="preserve">the Christian faith is </w:t>
        </w:r>
      </w:ins>
      <w:del w:id="475" w:author="Terry, George" w:date="2020-04-03T13:56:00Z">
        <w:r w:rsidDel="006D2220">
          <w:delText>"</w:delText>
        </w:r>
      </w:del>
      <w:proofErr w:type="spellStart"/>
      <w:r>
        <w:rPr>
          <w:rFonts w:ascii="MS Mincho" w:eastAsia="MS Mincho" w:hAnsi="MS Mincho" w:cs="MS Mincho" w:hint="eastAsia"/>
        </w:rPr>
        <w:t>老子</w:t>
      </w:r>
      <w:proofErr w:type="spellEnd"/>
      <w:r>
        <w:t xml:space="preserve"> VS </w:t>
      </w:r>
      <w:proofErr w:type="spellStart"/>
      <w:r>
        <w:rPr>
          <w:rFonts w:ascii="MS Mincho" w:eastAsia="MS Mincho" w:hAnsi="MS Mincho" w:cs="MS Mincho" w:hint="eastAsia"/>
        </w:rPr>
        <w:t>圣</w:t>
      </w:r>
      <w:r>
        <w:rPr>
          <w:rFonts w:ascii="PingFang TC" w:eastAsia="PingFang TC" w:hAnsi="PingFang TC" w:cs="PingFang TC" w:hint="eastAsia"/>
        </w:rPr>
        <w:t>经</w:t>
      </w:r>
      <w:r>
        <w:t>-</w:t>
      </w:r>
      <w:r>
        <w:rPr>
          <w:rFonts w:ascii="MS Mincho" w:eastAsia="MS Mincho" w:hAnsi="MS Mincho" w:cs="MS Mincho" w:hint="eastAsia"/>
        </w:rPr>
        <w:t>跨越</w:t>
      </w:r>
      <w:r>
        <w:rPr>
          <w:rFonts w:ascii="PingFang TC" w:eastAsia="PingFang TC" w:hAnsi="PingFang TC" w:cs="PingFang TC" w:hint="eastAsia"/>
        </w:rPr>
        <w:t>时</w:t>
      </w:r>
      <w:r>
        <w:rPr>
          <w:rFonts w:ascii="MS Mincho" w:eastAsia="MS Mincho" w:hAnsi="MS Mincho" w:cs="MS Mincho" w:hint="eastAsia"/>
        </w:rPr>
        <w:t>空的迎候</w:t>
      </w:r>
      <w:proofErr w:type="spellEnd"/>
      <w:r>
        <w:t xml:space="preserve"> [</w:t>
      </w:r>
      <w:proofErr w:type="spellStart"/>
      <w:r>
        <w:t>LaoZi</w:t>
      </w:r>
      <w:proofErr w:type="spellEnd"/>
      <w:r>
        <w:t xml:space="preserve"> and The Bible: A Meeting Transcending Time and Space]"(1997)</w:t>
      </w:r>
      <w:r>
        <w:rPr>
          <w:vertAlign w:val="superscript"/>
        </w:rPr>
        <w:t>[13]</w:t>
      </w:r>
      <w:r>
        <w:t xml:space="preserve"> The author is the Chinese pastor Yuan </w:t>
      </w:r>
      <w:proofErr w:type="spellStart"/>
      <w:r>
        <w:t>ZhiMing</w:t>
      </w:r>
      <w:proofErr w:type="spellEnd"/>
      <w:r>
        <w:t xml:space="preserve">. He systematically and thoroughly explored the nature and characteristics of the pre-China scripture, through the similarities discovered between the book of </w:t>
      </w:r>
      <w:proofErr w:type="spellStart"/>
      <w:r>
        <w:t>DaoDeJing</w:t>
      </w:r>
      <w:proofErr w:type="spellEnd"/>
      <w:r>
        <w:t xml:space="preserve"> and the Bible</w:t>
      </w:r>
      <w:ins w:id="476" w:author="Terry, George" w:date="2020-04-03T13:57:00Z">
        <w:r w:rsidR="006D2220">
          <w:t>.</w:t>
        </w:r>
      </w:ins>
      <w:del w:id="477" w:author="Terry, George" w:date="2020-04-03T13:57:00Z">
        <w:r w:rsidDel="006D2220">
          <w:delText>,</w:delText>
        </w:r>
      </w:del>
      <w:r>
        <w:t xml:space="preserve"> </w:t>
      </w:r>
      <w:ins w:id="478" w:author="Terry, George" w:date="2020-04-03T13:57:00Z">
        <w:r w:rsidR="006D2220">
          <w:t xml:space="preserve"> H</w:t>
        </w:r>
      </w:ins>
      <w:del w:id="479" w:author="Terry, George" w:date="2020-04-03T13:57:00Z">
        <w:r w:rsidDel="006D2220">
          <w:delText>h</w:delText>
        </w:r>
      </w:del>
      <w:r>
        <w:t>e </w:t>
      </w:r>
      <w:del w:id="480" w:author="Terry, George" w:date="2020-04-03T13:57:00Z">
        <w:r w:rsidDel="006D2220">
          <w:delText>"</w:delText>
        </w:r>
      </w:del>
      <w:r>
        <w:t>captured</w:t>
      </w:r>
      <w:del w:id="481" w:author="Terry, George" w:date="2020-04-03T13:57:00Z">
        <w:r w:rsidDel="006D2220">
          <w:delText xml:space="preserve"> in</w:delText>
        </w:r>
      </w:del>
      <w:r>
        <w:t xml:space="preserve"> three major propositions: </w:t>
      </w:r>
      <w:ins w:id="482" w:author="Terry, George" w:date="2020-04-03T13:57:00Z">
        <w:r w:rsidR="006D2220">
          <w:t>“</w:t>
        </w:r>
      </w:ins>
      <w:r>
        <w:t>the origin of the Dao is to be identified with the Christian God; the personification of the Dao—the sage- is the anticipation of the coming Jesus Christ; and the cultivation of the Dao closely approximates Christian spirituality."</w:t>
      </w:r>
      <w:r>
        <w:rPr>
          <w:vertAlign w:val="superscript"/>
        </w:rPr>
        <w:t>[14]</w:t>
      </w:r>
      <w:del w:id="483" w:author="Terry, George" w:date="2020-04-03T13:58:00Z">
        <w:r w:rsidDel="006D2220">
          <w:delText>.</w:delText>
        </w:r>
      </w:del>
    </w:p>
    <w:p w14:paraId="49332297" w14:textId="0F67164D" w:rsidR="00485DF6" w:rsidRDefault="00485DF6">
      <w:pPr>
        <w:pStyle w:val="NormalWeb"/>
        <w:spacing w:line="480" w:lineRule="auto"/>
        <w:ind w:left="720" w:firstLine="720"/>
        <w:contextualSpacing/>
        <w:pPrChange w:id="484" w:author="Terry, George" w:date="2020-04-03T13:58:00Z">
          <w:pPr>
            <w:pStyle w:val="NormalWeb"/>
            <w:spacing w:line="480" w:lineRule="auto"/>
          </w:pPr>
        </w:pPrChange>
      </w:pPr>
      <w:r>
        <w:lastRenderedPageBreak/>
        <w:t>Pastor Yuan's book has some critical issues. First, the title of the book put </w:t>
      </w:r>
      <w:proofErr w:type="spellStart"/>
      <w:r>
        <w:rPr>
          <w:rStyle w:val="Emphasis"/>
        </w:rPr>
        <w:t>LaoZi</w:t>
      </w:r>
      <w:proofErr w:type="spellEnd"/>
      <w:r>
        <w:t> and the Bible together at the same level, which indirectly equalized the pre-China scripture with the Bible. He ignored the facts of the poor quality and poor credential</w:t>
      </w:r>
      <w:ins w:id="485" w:author="Terry, George" w:date="2020-04-03T13:59:00Z">
        <w:r w:rsidR="006D2220">
          <w:t>s</w:t>
        </w:r>
      </w:ins>
      <w:r>
        <w:t xml:space="preserve"> of the pre-China scripture that cannot compare with the canonized Bible. Second, to lead Chinese to Christ by promoting Chinese pre-China scripture</w:t>
      </w:r>
      <w:del w:id="486" w:author="Terry, George" w:date="2020-04-03T14:00:00Z">
        <w:r w:rsidDel="006D2220">
          <w:delText>,</w:delText>
        </w:r>
      </w:del>
      <w:r>
        <w:t xml:space="preserve"> could cause Chinese-</w:t>
      </w:r>
      <w:ins w:id="487" w:author="Terry, George" w:date="2020-04-03T14:00:00Z">
        <w:r w:rsidR="006D2220">
          <w:t>s</w:t>
        </w:r>
      </w:ins>
      <w:del w:id="488" w:author="Terry, George" w:date="2020-04-03T14:00:00Z">
        <w:r w:rsidDel="006D2220">
          <w:delText>S</w:delText>
        </w:r>
      </w:del>
      <w:r>
        <w:t>tyle-Christians—Christian nationalist</w:t>
      </w:r>
      <w:ins w:id="489" w:author="Terry, George" w:date="2020-04-03T14:00:00Z">
        <w:r w:rsidR="006D2220">
          <w:t>s</w:t>
        </w:r>
      </w:ins>
      <w:r>
        <w:t>, Christian patriotism, or even Christian communist</w:t>
      </w:r>
      <w:ins w:id="490" w:author="Terry, George" w:date="2020-04-03T14:00:00Z">
        <w:r w:rsidR="006D2220">
          <w:t>s</w:t>
        </w:r>
      </w:ins>
      <w:r>
        <w:t xml:space="preserve">. Third, the evidence and conclusion found in the book cannot change the property of the ambiguity of pre-China documents. </w:t>
      </w:r>
      <w:commentRangeStart w:id="491"/>
      <w:r>
        <w:t>The bold conclusion is subject to be attacked to make use of the ambiguity for evangelism</w:t>
      </w:r>
      <w:commentRangeEnd w:id="491"/>
      <w:r w:rsidR="00463C4F">
        <w:rPr>
          <w:rStyle w:val="CommentReference"/>
          <w:rFonts w:asciiTheme="minorHAnsi" w:eastAsiaTheme="minorHAnsi" w:hAnsiTheme="minorHAnsi" w:cstheme="minorBidi"/>
        </w:rPr>
        <w:commentReference w:id="491"/>
      </w:r>
      <w:r>
        <w:t>.</w:t>
      </w:r>
    </w:p>
    <w:p w14:paraId="4A0DF482" w14:textId="5532D123" w:rsidR="00463C4F" w:rsidRDefault="00463C4F">
      <w:pPr>
        <w:pStyle w:val="Heading4"/>
        <w:spacing w:line="480" w:lineRule="auto"/>
        <w:ind w:left="1080" w:firstLine="360"/>
        <w:contextualSpacing/>
        <w:pPrChange w:id="492" w:author="Terry, George" w:date="2020-04-04T18:18:00Z">
          <w:pPr>
            <w:pStyle w:val="Heading4"/>
          </w:pPr>
        </w:pPrChange>
      </w:pPr>
      <w:ins w:id="493" w:author="Terry, George" w:date="2020-04-03T14:05:00Z">
        <w:r>
          <w:t xml:space="preserve">C. </w:t>
        </w:r>
      </w:ins>
      <w:ins w:id="494" w:author="Terry, George" w:date="2020-04-04T18:18:00Z">
        <w:r w:rsidR="007B587D">
          <w:t xml:space="preserve"> </w:t>
        </w:r>
      </w:ins>
      <w:r w:rsidR="00485DF6">
        <w:t xml:space="preserve">The Need for Study </w:t>
      </w:r>
      <w:ins w:id="495" w:author="Terry, George" w:date="2020-04-03T14:06:00Z">
        <w:r>
          <w:t xml:space="preserve">of </w:t>
        </w:r>
      </w:ins>
      <w:r w:rsidR="00485DF6">
        <w:t>"</w:t>
      </w:r>
      <w:ins w:id="496" w:author="Terry, George" w:date="2020-04-03T14:06:00Z">
        <w:r>
          <w:t>S</w:t>
        </w:r>
      </w:ins>
      <w:del w:id="497" w:author="Terry, George" w:date="2020-04-03T14:06:00Z">
        <w:r w:rsidR="00485DF6" w:rsidDel="00463C4F">
          <w:delText>s</w:delText>
        </w:r>
      </w:del>
      <w:r w:rsidR="00485DF6">
        <w:t xml:space="preserve">on" in </w:t>
      </w:r>
      <w:ins w:id="498" w:author="Terry, George" w:date="2020-04-03T14:06:00Z">
        <w:r>
          <w:t>P</w:t>
        </w:r>
      </w:ins>
      <w:del w:id="499" w:author="Terry, George" w:date="2020-04-03T14:06:00Z">
        <w:r w:rsidR="00485DF6" w:rsidDel="00463C4F">
          <w:delText>p</w:delText>
        </w:r>
      </w:del>
      <w:r w:rsidR="00485DF6">
        <w:t>re-China Documents</w:t>
      </w:r>
    </w:p>
    <w:p w14:paraId="52F63BDE" w14:textId="77777777" w:rsidR="00485DF6" w:rsidRDefault="00485DF6">
      <w:pPr>
        <w:pStyle w:val="NormalWeb"/>
        <w:numPr>
          <w:ilvl w:val="0"/>
          <w:numId w:val="14"/>
        </w:numPr>
        <w:spacing w:line="480" w:lineRule="auto"/>
        <w:contextualSpacing/>
        <w:pPrChange w:id="500" w:author="Terry, George" w:date="2020-04-03T12:01:00Z">
          <w:pPr>
            <w:pStyle w:val="NormalWeb"/>
            <w:numPr>
              <w:numId w:val="14"/>
            </w:numPr>
            <w:tabs>
              <w:tab w:val="num" w:pos="2520"/>
            </w:tabs>
            <w:spacing w:line="480" w:lineRule="auto"/>
            <w:ind w:left="2520" w:hanging="360"/>
          </w:pPr>
        </w:pPrChange>
      </w:pPr>
      <w:r>
        <w:t>Sonship is a myth in China.</w:t>
      </w:r>
    </w:p>
    <w:p w14:paraId="4B63A52A" w14:textId="47CF67AC" w:rsidR="00485DF6" w:rsidDel="00463C4F" w:rsidRDefault="00485DF6">
      <w:pPr>
        <w:pStyle w:val="NormalWeb"/>
        <w:spacing w:line="480" w:lineRule="auto"/>
        <w:ind w:left="720" w:firstLine="720"/>
        <w:contextualSpacing/>
        <w:rPr>
          <w:del w:id="501" w:author="Terry, George" w:date="2020-04-03T14:08:00Z"/>
        </w:rPr>
        <w:pPrChange w:id="502" w:author="Terry, George" w:date="2020-04-03T14:10:00Z">
          <w:pPr>
            <w:pStyle w:val="NormalWeb"/>
            <w:spacing w:line="480" w:lineRule="auto"/>
            <w:ind w:left="720"/>
          </w:pPr>
        </w:pPrChange>
      </w:pPr>
      <w: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w:t>
      </w:r>
      <w:ins w:id="503" w:author="Terry, George" w:date="2020-04-03T14:07:00Z">
        <w:r w:rsidR="00463C4F">
          <w:t>ou</w:t>
        </w:r>
      </w:ins>
      <w:del w:id="504" w:author="Terry, George" w:date="2020-04-03T14:07:00Z">
        <w:r w:rsidDel="00463C4F">
          <w:delText>i</w:delText>
        </w:r>
      </w:del>
      <w:r>
        <w:t>nd many extraordinary features that associate with "son," for example:</w:t>
      </w:r>
      <w:ins w:id="505" w:author="Terry, George" w:date="2020-04-03T14:08:00Z">
        <w:r w:rsidR="00463C4F">
          <w:t xml:space="preserve">  </w:t>
        </w:r>
      </w:ins>
    </w:p>
    <w:p w14:paraId="2F6C85C0" w14:textId="77777777" w:rsidR="00463C4F" w:rsidRDefault="00463C4F">
      <w:pPr>
        <w:pStyle w:val="NormalWeb"/>
        <w:spacing w:line="480" w:lineRule="auto"/>
        <w:ind w:left="720" w:firstLine="720"/>
        <w:contextualSpacing/>
        <w:rPr>
          <w:ins w:id="506" w:author="Terry, George" w:date="2020-04-03T14:10:00Z"/>
        </w:rPr>
        <w:pPrChange w:id="507" w:author="Terry, George" w:date="2020-04-03T14:10:00Z">
          <w:pPr>
            <w:pStyle w:val="NormalWeb"/>
            <w:spacing w:line="480" w:lineRule="auto"/>
            <w:ind w:left="720" w:firstLine="360"/>
            <w:contextualSpacing/>
          </w:pPr>
        </w:pPrChange>
      </w:pPr>
      <w:ins w:id="508" w:author="Terry, George" w:date="2020-04-03T14:08:00Z">
        <w:r>
          <w:t>w</w:t>
        </w:r>
      </w:ins>
      <w:del w:id="509" w:author="Terry, George" w:date="2020-04-03T14:08:00Z">
        <w:r w:rsidR="00485DF6" w:rsidDel="00463C4F">
          <w:delText>W</w:delText>
        </w:r>
      </w:del>
      <w:r w:rsidR="00485DF6">
        <w:t xml:space="preserve">hen "son" is used in the person's name in the early Shang and Zhou dynasty, </w:t>
      </w:r>
      <w:del w:id="510" w:author="Terry, George" w:date="2020-04-03T14:08:00Z">
        <w:r w:rsidR="00485DF6" w:rsidDel="00463C4F">
          <w:delText>"son"</w:delText>
        </w:r>
      </w:del>
      <w:ins w:id="511" w:author="Terry, George" w:date="2020-04-03T14:08:00Z">
        <w:r>
          <w:t>it</w:t>
        </w:r>
      </w:ins>
      <w:r w:rsidR="00485DF6">
        <w:t xml:space="preserve"> is always related to the royal family members. </w:t>
      </w:r>
    </w:p>
    <w:p w14:paraId="48C41D37" w14:textId="549DDAFE" w:rsidR="00485DF6" w:rsidRDefault="00485DF6">
      <w:pPr>
        <w:pStyle w:val="NormalWeb"/>
        <w:spacing w:line="480" w:lineRule="auto"/>
        <w:ind w:left="720" w:firstLine="720"/>
        <w:contextualSpacing/>
        <w:pPrChange w:id="512" w:author="Terry, George" w:date="2020-04-03T14:10:00Z">
          <w:pPr>
            <w:pStyle w:val="NormalWeb"/>
            <w:spacing w:line="480" w:lineRule="auto"/>
            <w:ind w:left="720"/>
          </w:pPr>
        </w:pPrChange>
      </w:pPr>
      <w:r>
        <w:t xml:space="preserve">During the Spring and Autumn period, "son" has a meaning of political power </w:t>
      </w:r>
      <w:ins w:id="513" w:author="Terry, George" w:date="2020-04-03T14:10:00Z">
        <w:r w:rsidR="00463C4F">
          <w:t xml:space="preserve">and </w:t>
        </w:r>
      </w:ins>
      <w:r>
        <w:t>cultural influence. As the royal members and political person went down, the word "son" became a meaningless form spreading in the society </w:t>
      </w:r>
      <w:r>
        <w:rPr>
          <w:vertAlign w:val="superscript"/>
        </w:rPr>
        <w:t>[15]</w:t>
      </w:r>
      <w:r>
        <w:t xml:space="preserve"> and gradually changed to become </w:t>
      </w:r>
      <w:r>
        <w:lastRenderedPageBreak/>
        <w:t>a suffix existing in culture</w:t>
      </w:r>
      <w:r>
        <w:rPr>
          <w:vertAlign w:val="superscript"/>
        </w:rPr>
        <w:t>[16]</w:t>
      </w:r>
      <w:r>
        <w:t> </w:t>
      </w:r>
      <w:r>
        <w:rPr>
          <w:vertAlign w:val="superscript"/>
        </w:rPr>
        <w:t>[17]</w:t>
      </w:r>
      <w:r>
        <w:t> </w:t>
      </w:r>
      <w:r>
        <w:rPr>
          <w:vertAlign w:val="superscript"/>
        </w:rPr>
        <w:t>[18]</w:t>
      </w:r>
      <w:r>
        <w:t> </w:t>
      </w:r>
      <w:r>
        <w:rPr>
          <w:vertAlign w:val="superscript"/>
        </w:rPr>
        <w:t>[19]</w:t>
      </w:r>
      <w:r>
        <w:t xml:space="preserve"> until today </w:t>
      </w:r>
      <w:del w:id="514" w:author="Terry, George" w:date="2020-04-03T14:12:00Z">
        <w:r w:rsidDel="004E5792">
          <w:delText>and to</w:delText>
        </w:r>
      </w:del>
      <w:ins w:id="515" w:author="Terry, George" w:date="2020-04-03T14:12:00Z">
        <w:r w:rsidR="004E5792">
          <w:t>it has</w:t>
        </w:r>
      </w:ins>
      <w:r>
        <w:t xml:space="preserve"> become</w:t>
      </w:r>
      <w:del w:id="516" w:author="Terry, George" w:date="2020-04-03T14:12:00Z">
        <w:r w:rsidDel="004E5792">
          <w:delText>s</w:delText>
        </w:r>
      </w:del>
      <w:r>
        <w:t xml:space="preserve"> </w:t>
      </w:r>
      <w:del w:id="517" w:author="Terry, George" w:date="2020-04-03T14:12:00Z">
        <w:r w:rsidDel="004E5792">
          <w:delText xml:space="preserve">unpopular </w:delText>
        </w:r>
      </w:del>
      <w:ins w:id="518" w:author="Terry, George" w:date="2020-04-03T14:12:00Z">
        <w:r w:rsidR="004E5792">
          <w:t xml:space="preserve">uncommon </w:t>
        </w:r>
      </w:ins>
      <w:r>
        <w:t xml:space="preserve">in China. Most scholars believe that "son" is used in the title to express </w:t>
      </w:r>
      <w:r w:rsidRPr="004E5792">
        <w:rPr>
          <w:strike/>
          <w:rPrChange w:id="519" w:author="Terry, George" w:date="2020-04-03T14:12:00Z">
            <w:rPr/>
          </w:rPrChange>
        </w:rPr>
        <w:t>the</w:t>
      </w:r>
      <w:r>
        <w:t xml:space="preserve"> respectfulness.</w:t>
      </w:r>
      <w:r>
        <w:rPr>
          <w:vertAlign w:val="superscript"/>
        </w:rPr>
        <w:t>[20]</w:t>
      </w:r>
      <w:r>
        <w:t> </w:t>
      </w:r>
      <w:r>
        <w:rPr>
          <w:vertAlign w:val="superscript"/>
        </w:rPr>
        <w:t>[21]</w:t>
      </w:r>
      <w:r>
        <w:t> </w:t>
      </w:r>
      <w:r>
        <w:rPr>
          <w:vertAlign w:val="superscript"/>
        </w:rPr>
        <w:t>[22]</w:t>
      </w:r>
    </w:p>
    <w:p w14:paraId="26A1A278" w14:textId="46E713B8" w:rsidR="00485DF6" w:rsidRDefault="00485DF6">
      <w:pPr>
        <w:pStyle w:val="NormalWeb"/>
        <w:spacing w:line="480" w:lineRule="auto"/>
        <w:ind w:left="720"/>
        <w:contextualSpacing/>
        <w:pPrChange w:id="520" w:author="Terry, George" w:date="2020-04-03T12:01:00Z">
          <w:pPr>
            <w:pStyle w:val="NormalWeb"/>
            <w:spacing w:line="480" w:lineRule="auto"/>
            <w:ind w:left="720"/>
          </w:pPr>
        </w:pPrChange>
      </w:pPr>
      <w:r>
        <w:t>Some scholars found that "son" has a meaning of 'god' or 'diviner</w:t>
      </w:r>
      <w:ins w:id="521" w:author="Terry, George" w:date="2020-04-03T14:12:00Z">
        <w:r w:rsidR="004E5792">
          <w:t>.</w:t>
        </w:r>
      </w:ins>
      <w:r>
        <w:t>' </w:t>
      </w:r>
      <w:r>
        <w:rPr>
          <w:vertAlign w:val="superscript"/>
        </w:rPr>
        <w:t>[23]</w:t>
      </w:r>
      <w:del w:id="522" w:author="Terry, George" w:date="2020-04-03T14:13:00Z">
        <w:r w:rsidDel="004E5792">
          <w:delText>.</w:delText>
        </w:r>
      </w:del>
      <w:r>
        <w:t xml:space="preserve"> A scholar also found that "son" may contain "mysticism" in it.</w:t>
      </w:r>
      <w:r>
        <w:rPr>
          <w:vertAlign w:val="superscript"/>
        </w:rPr>
        <w:t>[24]</w:t>
      </w:r>
    </w:p>
    <w:p w14:paraId="21E2A71E" w14:textId="258C614F" w:rsidR="00485DF6" w:rsidDel="004E5792" w:rsidRDefault="00485DF6">
      <w:pPr>
        <w:pStyle w:val="NormalWeb"/>
        <w:spacing w:line="480" w:lineRule="auto"/>
        <w:ind w:left="720" w:firstLine="720"/>
        <w:contextualSpacing/>
        <w:rPr>
          <w:del w:id="523" w:author="Terry, George" w:date="2020-04-03T14:13:00Z"/>
        </w:rPr>
        <w:pPrChange w:id="524" w:author="Terry, George" w:date="2020-04-03T14:13:00Z">
          <w:pPr>
            <w:pStyle w:val="NormalWeb"/>
            <w:spacing w:line="480" w:lineRule="auto"/>
            <w:ind w:left="720"/>
          </w:pPr>
        </w:pPrChange>
      </w:pPr>
      <w:r>
        <w:t>When used in the family, both </w:t>
      </w:r>
      <w:r>
        <w:rPr>
          <w:rStyle w:val="Emphasis"/>
        </w:rPr>
        <w:t>Zi</w:t>
      </w:r>
      <w:r>
        <w:t> </w:t>
      </w:r>
      <w:r>
        <w:rPr>
          <w:rFonts w:ascii="MS Mincho" w:eastAsia="MS Mincho" w:hAnsi="MS Mincho" w:cs="MS Mincho" w:hint="eastAsia"/>
        </w:rPr>
        <w:t>子</w:t>
      </w:r>
      <w:r>
        <w:t xml:space="preserve"> and </w:t>
      </w:r>
      <w:proofErr w:type="spellStart"/>
      <w:r>
        <w:rPr>
          <w:rStyle w:val="Emphasis"/>
        </w:rPr>
        <w:t>Er</w:t>
      </w:r>
      <w:proofErr w:type="spellEnd"/>
      <w:r>
        <w:t> </w:t>
      </w:r>
      <w:r>
        <w:rPr>
          <w:rFonts w:ascii="MS Mincho" w:eastAsia="MS Mincho" w:hAnsi="MS Mincho" w:cs="MS Mincho" w:hint="eastAsia"/>
          <w:i/>
          <w:iCs/>
        </w:rPr>
        <w:t>儿</w:t>
      </w:r>
      <w:r>
        <w:t> are same to express "male child</w:t>
      </w:r>
      <w:ins w:id="525" w:author="Terry, George" w:date="2020-04-03T14:14:00Z">
        <w:r w:rsidR="004E5792">
          <w:t>,</w:t>
        </w:r>
      </w:ins>
      <w:r>
        <w:t>"</w:t>
      </w:r>
      <w:del w:id="526" w:author="Terry, George" w:date="2020-04-03T14:14:00Z">
        <w:r w:rsidDel="004E5792">
          <w:delText>,</w:delText>
        </w:r>
      </w:del>
      <w:r>
        <w:t xml:space="preserve"> the difference is that </w:t>
      </w:r>
      <w:proofErr w:type="spellStart"/>
      <w:r>
        <w:rPr>
          <w:rStyle w:val="Emphasis"/>
        </w:rPr>
        <w:t>Er</w:t>
      </w:r>
      <w:proofErr w:type="spellEnd"/>
      <w:r>
        <w:t> </w:t>
      </w:r>
      <w:r>
        <w:rPr>
          <w:rFonts w:ascii="MS Mincho" w:eastAsia="MS Mincho" w:hAnsi="MS Mincho" w:cs="MS Mincho" w:hint="eastAsia"/>
          <w:i/>
          <w:iCs/>
        </w:rPr>
        <w:t>儿</w:t>
      </w:r>
      <w:r>
        <w:t> is used for low-class family, containing some negative meaning.</w:t>
      </w:r>
      <w:r>
        <w:rPr>
          <w:vertAlign w:val="superscript"/>
        </w:rPr>
        <w:t>[25]</w:t>
      </w:r>
      <w:r>
        <w:t> </w:t>
      </w:r>
      <w:r>
        <w:rPr>
          <w:vertAlign w:val="superscript"/>
        </w:rPr>
        <w:t>[26]</w:t>
      </w:r>
      <w:r>
        <w:t> </w:t>
      </w:r>
      <w:r>
        <w:rPr>
          <w:vertAlign w:val="superscript"/>
        </w:rPr>
        <w:t>[27]</w:t>
      </w:r>
      <w:r>
        <w:t> </w:t>
      </w:r>
      <w:r>
        <w:rPr>
          <w:vertAlign w:val="superscript"/>
        </w:rPr>
        <w:t>[28]</w:t>
      </w:r>
      <w:ins w:id="527" w:author="Terry, George" w:date="2020-04-03T14:13:00Z">
        <w:r w:rsidR="004E5792">
          <w:t xml:space="preserve"> </w:t>
        </w:r>
      </w:ins>
    </w:p>
    <w:p w14:paraId="0F31F55B" w14:textId="42FAA72C" w:rsidR="00485DF6" w:rsidRDefault="00485DF6">
      <w:pPr>
        <w:pStyle w:val="NormalWeb"/>
        <w:spacing w:line="480" w:lineRule="auto"/>
        <w:ind w:left="720" w:firstLine="720"/>
        <w:contextualSpacing/>
        <w:pPrChange w:id="528" w:author="Terry, George" w:date="2020-04-03T14:13:00Z">
          <w:pPr>
            <w:pStyle w:val="NormalWeb"/>
            <w:spacing w:line="480" w:lineRule="auto"/>
            <w:ind w:left="720"/>
          </w:pPr>
        </w:pPrChange>
      </w:pPr>
      <w:r>
        <w:t>When </w:t>
      </w:r>
      <w:r>
        <w:rPr>
          <w:rStyle w:val="Emphasis"/>
        </w:rPr>
        <w:t>Zi</w:t>
      </w:r>
      <w:r>
        <w:t> </w:t>
      </w:r>
      <w:r>
        <w:rPr>
          <w:rFonts w:ascii="MS Mincho" w:eastAsia="MS Mincho" w:hAnsi="MS Mincho" w:cs="MS Mincho" w:hint="eastAsia"/>
        </w:rPr>
        <w:t>子</w:t>
      </w:r>
      <w:r>
        <w:t xml:space="preserve"> is used with Jun </w:t>
      </w:r>
      <w:r>
        <w:rPr>
          <w:rFonts w:ascii="MS Mincho" w:eastAsia="MS Mincho" w:hAnsi="MS Mincho" w:cs="MS Mincho" w:hint="eastAsia"/>
        </w:rPr>
        <w:t>君</w:t>
      </w:r>
      <w:r>
        <w:t>, many scholars find that the phrase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is related to "love</w:t>
      </w:r>
      <w:ins w:id="529" w:author="Terry, George" w:date="2020-04-03T14:15:00Z">
        <w:r w:rsidR="004E5792">
          <w:t>,</w:t>
        </w:r>
      </w:ins>
      <w:r>
        <w:t>"</w:t>
      </w:r>
      <w:del w:id="530" w:author="Terry, George" w:date="2020-04-03T14:15:00Z">
        <w:r w:rsidDel="004E5792">
          <w:delText>,</w:delText>
        </w:r>
      </w:del>
      <w:r>
        <w:t xml:space="preserve"> "righteousness</w:t>
      </w:r>
      <w:ins w:id="531" w:author="Terry, George" w:date="2020-04-03T14:15:00Z">
        <w:r w:rsidR="004E5792">
          <w:t>,</w:t>
        </w:r>
      </w:ins>
      <w:r>
        <w:t>"</w:t>
      </w:r>
      <w:del w:id="532" w:author="Terry, George" w:date="2020-04-03T14:15:00Z">
        <w:r w:rsidDel="004E5792">
          <w:delText>,</w:delText>
        </w:r>
      </w:del>
      <w:r>
        <w:t xml:space="preserve"> "braveness</w:t>
      </w:r>
      <w:ins w:id="533" w:author="Terry, George" w:date="2020-04-03T14:15:00Z">
        <w:r w:rsidR="004E5792">
          <w:t>,</w:t>
        </w:r>
      </w:ins>
      <w:r>
        <w:t>"</w:t>
      </w:r>
      <w:del w:id="534" w:author="Terry, George" w:date="2020-04-03T14:15:00Z">
        <w:r w:rsidDel="004E5792">
          <w:delText>,</w:delText>
        </w:r>
      </w:del>
      <w:r>
        <w:t xml:space="preserve"> "wisdom</w:t>
      </w:r>
      <w:ins w:id="535" w:author="Terry, George" w:date="2020-04-03T14:15:00Z">
        <w:r w:rsidR="004E5792">
          <w:t>,</w:t>
        </w:r>
      </w:ins>
      <w:r>
        <w:t>"</w:t>
      </w:r>
      <w:del w:id="536" w:author="Terry, George" w:date="2020-04-03T14:15:00Z">
        <w:r w:rsidDel="004E5792">
          <w:delText>,</w:delText>
        </w:r>
      </w:del>
      <w:r>
        <w:t xml:space="preserve"> "faithful</w:t>
      </w:r>
      <w:ins w:id="537" w:author="Terry, George" w:date="2020-04-03T14:16:00Z">
        <w:r w:rsidR="004E5792">
          <w:t>,</w:t>
        </w:r>
      </w:ins>
      <w:r>
        <w:t>"</w:t>
      </w:r>
      <w:ins w:id="538" w:author="Terry, George" w:date="2020-04-03T14:16:00Z">
        <w:r w:rsidR="004E5792">
          <w:t xml:space="preserve"> </w:t>
        </w:r>
      </w:ins>
      <w:del w:id="539" w:author="Terry, George" w:date="2020-04-03T14:16:00Z">
        <w:r w:rsidDel="004E5792">
          <w:delText>,</w:delText>
        </w:r>
      </w:del>
      <w:r>
        <w:t>"adequate (middle)</w:t>
      </w:r>
      <w:ins w:id="540" w:author="Terry, George" w:date="2020-04-03T14:16:00Z">
        <w:r w:rsidR="004E5792">
          <w:t>.</w:t>
        </w:r>
      </w:ins>
      <w:r>
        <w:t>"</w:t>
      </w:r>
      <w:r>
        <w:rPr>
          <w:vertAlign w:val="superscript"/>
        </w:rPr>
        <w:t>[29]</w:t>
      </w:r>
      <w:r>
        <w:t> </w:t>
      </w:r>
      <w:r>
        <w:rPr>
          <w:vertAlign w:val="superscript"/>
        </w:rPr>
        <w:t>[30]</w:t>
      </w:r>
      <w:r>
        <w:t> </w:t>
      </w:r>
      <w:proofErr w:type="spellStart"/>
      <w:r>
        <w:t>DuJunPu</w:t>
      </w:r>
      <w:proofErr w:type="spellEnd"/>
      <w:r>
        <w:t xml:space="preserve"> considers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as a model of Ru family, the righteous man (</w:t>
      </w:r>
      <w:proofErr w:type="spellStart"/>
      <w:r>
        <w:rPr>
          <w:rStyle w:val="Emphasis"/>
        </w:rPr>
        <w:t>YiRen</w:t>
      </w:r>
      <w:proofErr w:type="spellEnd"/>
      <w:r>
        <w:t> </w:t>
      </w:r>
      <w:proofErr w:type="spellStart"/>
      <w:r>
        <w:rPr>
          <w:rFonts w:ascii="PingFang TC" w:eastAsia="PingFang TC" w:hAnsi="PingFang TC" w:cs="PingFang TC" w:hint="eastAsia"/>
        </w:rPr>
        <w:t>义</w:t>
      </w:r>
      <w:r>
        <w:rPr>
          <w:rFonts w:ascii="MS Mincho" w:eastAsia="MS Mincho" w:hAnsi="MS Mincho" w:cs="MS Mincho" w:hint="eastAsia"/>
        </w:rPr>
        <w:t>人</w:t>
      </w:r>
      <w:proofErr w:type="spellEnd"/>
      <w:r>
        <w:t xml:space="preserve">) as a model of Christianity. He found that both of them have many similarities </w:t>
      </w:r>
      <w:commentRangeStart w:id="541"/>
      <w:r>
        <w:t>on the upward</w:t>
      </w:r>
      <w:commentRangeEnd w:id="541"/>
      <w:r w:rsidR="004E5792">
        <w:rPr>
          <w:rStyle w:val="CommentReference"/>
          <w:rFonts w:asciiTheme="minorHAnsi" w:eastAsiaTheme="minorHAnsi" w:hAnsiTheme="minorHAnsi" w:cstheme="minorBidi"/>
        </w:rPr>
        <w:commentReference w:id="541"/>
      </w:r>
      <w:r>
        <w:t>.</w:t>
      </w:r>
      <w:r>
        <w:rPr>
          <w:vertAlign w:val="superscript"/>
        </w:rPr>
        <w:t>[31]</w:t>
      </w:r>
    </w:p>
    <w:p w14:paraId="0A9E542B" w14:textId="77777777" w:rsidR="00485DF6" w:rsidRDefault="00485DF6">
      <w:pPr>
        <w:pStyle w:val="NormalWeb"/>
        <w:spacing w:line="480" w:lineRule="auto"/>
        <w:ind w:left="720" w:firstLine="720"/>
        <w:contextualSpacing/>
        <w:pPrChange w:id="542" w:author="Terry, George" w:date="2020-04-03T14:13:00Z">
          <w:pPr>
            <w:pStyle w:val="NormalWeb"/>
            <w:spacing w:line="480" w:lineRule="auto"/>
            <w:ind w:left="720"/>
          </w:pPr>
        </w:pPrChange>
      </w:pPr>
      <w:r>
        <w:t>A Chinese researcher found that the word </w:t>
      </w:r>
      <w:proofErr w:type="spellStart"/>
      <w:r>
        <w:rPr>
          <w:rStyle w:val="Emphasis"/>
        </w:rPr>
        <w:t>ZiYue</w:t>
      </w:r>
      <w:proofErr w:type="spellEnd"/>
      <w:r>
        <w:t> </w:t>
      </w:r>
      <w:proofErr w:type="spellStart"/>
      <w:r>
        <w:rPr>
          <w:rFonts w:ascii="MS Mincho" w:eastAsia="MS Mincho" w:hAnsi="MS Mincho" w:cs="MS Mincho" w:hint="eastAsia"/>
        </w:rPr>
        <w:t>子曰</w:t>
      </w:r>
      <w:proofErr w:type="spellEnd"/>
      <w:r>
        <w:t xml:space="preserve"> (Son-Speak) frequently appears at the beginning of a book or chapter in pre-China documents. He proposed that it is a need to gain authenticity and authority</w:t>
      </w:r>
      <w:r>
        <w:rPr>
          <w:vertAlign w:val="superscript"/>
        </w:rPr>
        <w:t>[32]</w:t>
      </w:r>
      <w:r>
        <w:t> while containing friendship and equality among people.</w:t>
      </w:r>
    </w:p>
    <w:p w14:paraId="770F9A42" w14:textId="44227C0E" w:rsidR="00485DF6" w:rsidRDefault="00485DF6">
      <w:pPr>
        <w:pStyle w:val="NormalWeb"/>
        <w:spacing w:line="480" w:lineRule="auto"/>
        <w:ind w:left="720" w:firstLine="720"/>
        <w:contextualSpacing/>
        <w:pPrChange w:id="543" w:author="Terry, George" w:date="2020-04-03T14:13:00Z">
          <w:pPr>
            <w:pStyle w:val="NormalWeb"/>
            <w:spacing w:line="480" w:lineRule="auto"/>
            <w:ind w:left="720"/>
          </w:pPr>
        </w:pPrChange>
      </w:pPr>
      <w:r>
        <w:t xml:space="preserve">The pre-China documents have been studied for two thousand years in history. No scholar ever </w:t>
      </w:r>
      <w:del w:id="544" w:author="Terry, George" w:date="2020-04-03T14:18:00Z">
        <w:r w:rsidDel="004E5792">
          <w:delText>questioned about</w:delText>
        </w:r>
      </w:del>
      <w:ins w:id="545" w:author="Terry, George" w:date="2020-04-03T14:18:00Z">
        <w:r w:rsidR="004E5792">
          <w:t>considered</w:t>
        </w:r>
      </w:ins>
      <w:r>
        <w:t xml:space="preserve"> the</w:t>
      </w:r>
      <w:ins w:id="546" w:author="Terry, George" w:date="2020-04-03T14:18:00Z">
        <w:r w:rsidR="004E5792">
          <w:t xml:space="preserve"> meaning of</w:t>
        </w:r>
      </w:ins>
      <w:r>
        <w:t xml:space="preserve"> "son" in history. Historical information about the special meaning of "son" is very limited and not very useful. It is only in recent years that Chinese scholars begin to admit it is a </w:t>
      </w:r>
      <w:del w:id="547" w:author="Terry, George" w:date="2020-04-03T14:18:00Z">
        <w:r w:rsidDel="004E5792">
          <w:delText xml:space="preserve">myth </w:delText>
        </w:r>
      </w:del>
      <w:ins w:id="548" w:author="Terry, George" w:date="2020-04-03T14:18:00Z">
        <w:r w:rsidR="004E5792">
          <w:t xml:space="preserve">metaphor </w:t>
        </w:r>
      </w:ins>
      <w:r>
        <w:t>rather than "as-is" in history. It is a piece of significant progress in Chinese culture. However, although more than a dozen papers or thes</w:t>
      </w:r>
      <w:ins w:id="549" w:author="Terry, George" w:date="2020-04-03T14:19:00Z">
        <w:r w:rsidR="004E5792">
          <w:t>e</w:t>
        </w:r>
      </w:ins>
      <w:del w:id="550" w:author="Terry, George" w:date="2020-04-03T14:19:00Z">
        <w:r w:rsidDel="004E5792">
          <w:delText>i</w:delText>
        </w:r>
      </w:del>
      <w:r>
        <w:t>s are published within ten years in China, the origin, the meaning, the usage and property of "son" in Chinese culture is still a myth for today. </w:t>
      </w:r>
      <w:r>
        <w:rPr>
          <w:vertAlign w:val="superscript"/>
        </w:rPr>
        <w:t>[33]</w:t>
      </w:r>
    </w:p>
    <w:p w14:paraId="2C9DCF5D" w14:textId="463EAB31" w:rsidR="00485DF6" w:rsidRDefault="00485DF6">
      <w:pPr>
        <w:pStyle w:val="NormalWeb"/>
        <w:numPr>
          <w:ilvl w:val="0"/>
          <w:numId w:val="14"/>
        </w:numPr>
        <w:spacing w:line="480" w:lineRule="auto"/>
        <w:contextualSpacing/>
        <w:pPrChange w:id="551" w:author="Terry, George" w:date="2020-04-04T18:18:00Z">
          <w:pPr>
            <w:pStyle w:val="NormalWeb"/>
            <w:numPr>
              <w:numId w:val="14"/>
            </w:numPr>
            <w:tabs>
              <w:tab w:val="num" w:pos="2520"/>
            </w:tabs>
            <w:spacing w:line="480" w:lineRule="auto"/>
            <w:ind w:left="2520" w:hanging="360"/>
          </w:pPr>
        </w:pPrChange>
      </w:pPr>
      <w:r>
        <w:lastRenderedPageBreak/>
        <w:t>Son-preference in China is mysterious.</w:t>
      </w:r>
    </w:p>
    <w:p w14:paraId="3D28E027" w14:textId="2A174C1D" w:rsidR="00485DF6" w:rsidRDefault="00485DF6">
      <w:pPr>
        <w:pStyle w:val="NormalWeb"/>
        <w:spacing w:line="480" w:lineRule="auto"/>
        <w:ind w:left="720" w:firstLine="720"/>
        <w:contextualSpacing/>
        <w:pPrChange w:id="552" w:author="Terry, George" w:date="2020-04-03T14:13:00Z">
          <w:pPr>
            <w:pStyle w:val="NormalWeb"/>
            <w:spacing w:line="480" w:lineRule="auto"/>
            <w:ind w:left="720"/>
          </w:pPr>
        </w:pPrChange>
      </w:pPr>
      <w:r>
        <w:t>Traditionally, Chinese people prefer to have a son over a daughter. Some of those who do not have a son</w:t>
      </w:r>
      <w:ins w:id="553" w:author="Terry, George" w:date="2020-04-03T14:19:00Z">
        <w:r w:rsidR="00BE2FE8">
          <w:t xml:space="preserve"> </w:t>
        </w:r>
      </w:ins>
      <w:del w:id="554" w:author="Terry, George" w:date="2020-04-03T14:19:00Z">
        <w:r w:rsidDel="00BE2FE8">
          <w:delText xml:space="preserve">, </w:delText>
        </w:r>
      </w:del>
      <w:r>
        <w:t xml:space="preserve">would even worship and pray to a god for </w:t>
      </w:r>
      <w:ins w:id="555" w:author="Terry, George" w:date="2020-04-03T14:19:00Z">
        <w:r w:rsidR="00BE2FE8">
          <w:t>one</w:t>
        </w:r>
      </w:ins>
      <w:del w:id="556" w:author="Terry, George" w:date="2020-04-03T14:19:00Z">
        <w:r w:rsidDel="00BE2FE8">
          <w:delText>it</w:delText>
        </w:r>
      </w:del>
      <w:r>
        <w:t>.</w:t>
      </w:r>
      <w:r>
        <w:rPr>
          <w:vertAlign w:val="superscript"/>
        </w:rPr>
        <w:t>[34]</w:t>
      </w:r>
      <w:r>
        <w:t> It is said that Confucius' father had many daughters, but he desired to have a son, and he finally got Confucius at his old age after he prayed at a hill. In memory of the hill, he gave Confucius a name "hill" (</w:t>
      </w:r>
      <w:proofErr w:type="spellStart"/>
      <w:r>
        <w:t>Qiu</w:t>
      </w:r>
      <w:proofErr w:type="spellEnd"/>
      <w:r>
        <w:t xml:space="preserve"> </w:t>
      </w:r>
      <w:r>
        <w:rPr>
          <w:rFonts w:ascii="MS Mincho" w:eastAsia="MS Mincho" w:hAnsi="MS Mincho" w:cs="MS Mincho" w:hint="eastAsia"/>
        </w:rPr>
        <w:t>丘</w:t>
      </w:r>
      <w:r>
        <w:t>). Confucius is originally called </w:t>
      </w:r>
      <w:proofErr w:type="spellStart"/>
      <w:r>
        <w:rPr>
          <w:rStyle w:val="Emphasis"/>
        </w:rPr>
        <w:t>KongQiu</w:t>
      </w:r>
      <w:proofErr w:type="spellEnd"/>
      <w:r>
        <w:t> </w:t>
      </w:r>
      <w:proofErr w:type="spellStart"/>
      <w:r>
        <w:rPr>
          <w:rFonts w:ascii="MS Mincho" w:eastAsia="MS Mincho" w:hAnsi="MS Mincho" w:cs="MS Mincho" w:hint="eastAsia"/>
        </w:rPr>
        <w:t>孔丘</w:t>
      </w:r>
      <w:proofErr w:type="spellEnd"/>
      <w:r>
        <w:t xml:space="preserve"> rather than </w:t>
      </w:r>
      <w:proofErr w:type="spellStart"/>
      <w:r>
        <w:rPr>
          <w:rStyle w:val="Emphasis"/>
        </w:rPr>
        <w:t>KongZi</w:t>
      </w:r>
      <w:proofErr w:type="spellEnd"/>
      <w:r>
        <w:t> </w:t>
      </w:r>
      <w:proofErr w:type="spellStart"/>
      <w:r>
        <w:rPr>
          <w:rFonts w:ascii="MS Mincho" w:eastAsia="MS Mincho" w:hAnsi="MS Mincho" w:cs="MS Mincho" w:hint="eastAsia"/>
        </w:rPr>
        <w:t>孔子</w:t>
      </w:r>
      <w:proofErr w:type="spellEnd"/>
      <w:r>
        <w:t xml:space="preserve"> in Chinese.</w:t>
      </w:r>
    </w:p>
    <w:p w14:paraId="642C08F0" w14:textId="6BF5FA72" w:rsidR="00485DF6" w:rsidRDefault="00485DF6">
      <w:pPr>
        <w:pStyle w:val="NormalWeb"/>
        <w:spacing w:line="480" w:lineRule="auto"/>
        <w:ind w:left="720" w:firstLine="720"/>
        <w:contextualSpacing/>
        <w:pPrChange w:id="557" w:author="Terry, George" w:date="2020-04-03T14:20:00Z">
          <w:pPr>
            <w:pStyle w:val="NormalWeb"/>
            <w:spacing w:line="480" w:lineRule="auto"/>
            <w:ind w:left="720"/>
          </w:pPr>
        </w:pPrChange>
      </w:pPr>
      <w:r>
        <w:t>Such tradition is still popular in China's countryside today. Many Chinese families would not stop bearing</w:t>
      </w:r>
      <w:del w:id="558" w:author="Terry, George" w:date="2020-04-03T14:20:00Z">
        <w:r w:rsidDel="00BE2FE8">
          <w:delText xml:space="preserve"> the</w:delText>
        </w:r>
      </w:del>
      <w:r>
        <w:t xml:space="preserve"> child</w:t>
      </w:r>
      <w:ins w:id="559" w:author="Terry, George" w:date="2020-04-03T14:20:00Z">
        <w:r w:rsidR="00BE2FE8">
          <w:t>ren</w:t>
        </w:r>
      </w:ins>
      <w:r>
        <w:t xml:space="preserve"> until a boy was born. The son-preference tradition leads to numerous female babies </w:t>
      </w:r>
      <w:del w:id="560" w:author="Terry, George" w:date="2020-04-03T14:20:00Z">
        <w:r w:rsidDel="00BE2FE8">
          <w:delText xml:space="preserve">to </w:delText>
        </w:r>
      </w:del>
      <w:r>
        <w:t>be</w:t>
      </w:r>
      <w:ins w:id="561" w:author="Terry, George" w:date="2020-04-03T14:20:00Z">
        <w:r w:rsidR="00BE2FE8">
          <w:t>ing</w:t>
        </w:r>
      </w:ins>
      <w:r>
        <w:t xml:space="preserve"> killed or sent to orphan organizations. Although the Chinese government has banned sex-selective abortion in recent years, the Chinese </w:t>
      </w:r>
      <w:ins w:id="562" w:author="Terry, George" w:date="2020-04-03T14:21:00Z">
        <w:r w:rsidR="00BE2FE8">
          <w:t xml:space="preserve">male to female </w:t>
        </w:r>
      </w:ins>
      <w:r>
        <w:t xml:space="preserve">sex ratio still keeps </w:t>
      </w:r>
      <w:del w:id="563" w:author="Terry, George" w:date="2020-04-03T14:21:00Z">
        <w:r w:rsidDel="00BE2FE8">
          <w:delText xml:space="preserve">in </w:delText>
        </w:r>
      </w:del>
      <w:r>
        <w:t>a high rank in the world.</w:t>
      </w:r>
    </w:p>
    <w:p w14:paraId="085FD80D" w14:textId="4152BFDB" w:rsidR="00485DF6" w:rsidRDefault="00485DF6">
      <w:pPr>
        <w:pStyle w:val="NormalWeb"/>
        <w:spacing w:line="480" w:lineRule="auto"/>
        <w:ind w:left="720" w:firstLine="720"/>
        <w:contextualSpacing/>
        <w:pPrChange w:id="564" w:author="Terry, George" w:date="2020-04-03T14:21:00Z">
          <w:pPr>
            <w:pStyle w:val="NormalWeb"/>
            <w:spacing w:line="480" w:lineRule="auto"/>
            <w:ind w:left="720"/>
          </w:pPr>
        </w:pPrChange>
      </w:pPr>
      <w:r>
        <w:t>Many scholars begin to notice that the son-preference has played an important economic and social role</w:t>
      </w:r>
      <w:del w:id="565" w:author="Terry, George" w:date="2020-04-03T14:21:00Z">
        <w:r w:rsidDel="00BE2FE8">
          <w:delText>s</w:delText>
        </w:r>
      </w:del>
      <w:r>
        <w:t xml:space="preserve"> in </w:t>
      </w:r>
      <w:ins w:id="566" w:author="Terry, George" w:date="2020-04-03T14:22:00Z">
        <w:r w:rsidR="00841164">
          <w:t>A</w:t>
        </w:r>
      </w:ins>
      <w:del w:id="567" w:author="Terry, George" w:date="2020-04-03T14:22:00Z">
        <w:r w:rsidDel="00841164">
          <w:delText>a</w:delText>
        </w:r>
      </w:del>
      <w:r>
        <w:t>sia. For example, in China and South Korea,</w:t>
      </w:r>
      <w:del w:id="568" w:author="Terry, George" w:date="2020-04-03T14:22:00Z">
        <w:r w:rsidDel="00841164">
          <w:delText xml:space="preserve"> the</w:delText>
        </w:r>
      </w:del>
      <w:r>
        <w:t xml:space="preserve"> ancestor worship </w:t>
      </w:r>
      <w:del w:id="569" w:author="Terry, George" w:date="2020-04-03T14:22:00Z">
        <w:r w:rsidDel="00841164">
          <w:delText>need to have</w:delText>
        </w:r>
      </w:del>
      <w:ins w:id="570" w:author="Terry, George" w:date="2020-04-03T14:22:00Z">
        <w:r w:rsidR="00841164">
          <w:t>requires a</w:t>
        </w:r>
      </w:ins>
      <w:r>
        <w:t xml:space="preserve"> male offspring to ensure the welfare of the departed soul</w:t>
      </w:r>
      <w:ins w:id="571" w:author="Terry, George" w:date="2020-04-03T14:22:00Z">
        <w:r w:rsidR="00841164">
          <w:t xml:space="preserve">s. </w:t>
        </w:r>
      </w:ins>
      <w:del w:id="572" w:author="Terry, George" w:date="2020-04-03T14:22:00Z">
        <w:r w:rsidDel="00841164">
          <w:delText>s;</w:delText>
        </w:r>
      </w:del>
      <w:ins w:id="573" w:author="Terry, George" w:date="2020-04-03T14:22:00Z">
        <w:r w:rsidR="00841164">
          <w:t>T</w:t>
        </w:r>
      </w:ins>
      <w:del w:id="574" w:author="Terry, George" w:date="2020-04-03T14:22:00Z">
        <w:r w:rsidDel="00841164">
          <w:delText xml:space="preserve"> t</w:delText>
        </w:r>
      </w:del>
      <w:r>
        <w:t>hey believe that</w:t>
      </w:r>
      <w:del w:id="575" w:author="Terry, George" w:date="2020-04-03T14:22:00Z">
        <w:r w:rsidDel="00841164">
          <w:delText>,</w:delText>
        </w:r>
      </w:del>
      <w:r>
        <w:t xml:space="preserve"> without sons, grandsons and great-grandsons, one’s afterlife is insecure and at stake. In India, male descendants are central for ensuring one’s prestige during one’s lifetime and after death.</w:t>
      </w:r>
      <w:r>
        <w:rPr>
          <w:vertAlign w:val="superscript"/>
        </w:rPr>
        <w:t>[35]</w:t>
      </w:r>
      <w:r>
        <w:t> Besides, son-preference is related to the ethnic overpopulation.</w:t>
      </w:r>
      <w:ins w:id="576" w:author="Terry, George" w:date="2020-04-03T14:23:00Z">
        <w:r w:rsidR="00841164">
          <w:t xml:space="preserve"> </w:t>
        </w:r>
      </w:ins>
      <w:ins w:id="577" w:author="Terry, George" w:date="2020-04-03T15:32:00Z">
        <w:r w:rsidR="00C409A1">
          <w:t>Mainland China has the world’s most imbalanced sex ratio at birth</w:t>
        </w:r>
      </w:ins>
      <w:ins w:id="578" w:author="Terry, George" w:date="2020-04-03T15:33:00Z">
        <w:r w:rsidR="00C409A1">
          <w:t xml:space="preserve"> and the traditional preference for boys has resulted in 115 boys born for every 100 girls from </w:t>
        </w:r>
      </w:ins>
      <w:commentRangeStart w:id="579"/>
      <w:ins w:id="580" w:author="Terry, George" w:date="2020-04-03T15:34:00Z">
        <w:r w:rsidR="00C409A1">
          <w:t>1994</w:t>
        </w:r>
      </w:ins>
      <w:commentRangeEnd w:id="579"/>
      <w:ins w:id="581" w:author="Terry, George" w:date="2020-04-03T15:36:00Z">
        <w:r w:rsidR="00C409A1">
          <w:rPr>
            <w:rStyle w:val="CommentReference"/>
            <w:rFonts w:asciiTheme="minorHAnsi" w:eastAsiaTheme="minorHAnsi" w:hAnsiTheme="minorHAnsi" w:cstheme="minorBidi"/>
          </w:rPr>
          <w:commentReference w:id="579"/>
        </w:r>
      </w:ins>
      <w:ins w:id="582" w:author="Terry, George" w:date="2020-04-03T14:23:00Z">
        <w:r w:rsidR="00841164">
          <w:t>.</w:t>
        </w:r>
      </w:ins>
    </w:p>
    <w:p w14:paraId="4740F182" w14:textId="77777777" w:rsidR="00C409A1" w:rsidRDefault="00485DF6">
      <w:pPr>
        <w:pStyle w:val="NormalWeb"/>
        <w:spacing w:line="480" w:lineRule="auto"/>
        <w:ind w:left="720" w:firstLine="720"/>
        <w:contextualSpacing/>
        <w:rPr>
          <w:ins w:id="583" w:author="Terry, George" w:date="2020-04-03T15:38:00Z"/>
        </w:rPr>
      </w:pPr>
      <w:r>
        <w:t xml:space="preserve">In such a culture, "son" is more important than </w:t>
      </w:r>
      <w:del w:id="584" w:author="Terry, George" w:date="2020-04-03T14:39:00Z">
        <w:r w:rsidDel="008B1FE2">
          <w:delText xml:space="preserve">the </w:delText>
        </w:r>
      </w:del>
      <w:r>
        <w:t xml:space="preserve">delicious food and sexual love in daily life. </w:t>
      </w:r>
      <w:del w:id="585" w:author="Terry, George" w:date="2020-04-03T15:37:00Z">
        <w:r w:rsidDel="00C409A1">
          <w:delText xml:space="preserve">Killing </w:delText>
        </w:r>
      </w:del>
      <w:ins w:id="586" w:author="Terry, George" w:date="2020-04-03T15:37:00Z">
        <w:r w:rsidR="00C409A1">
          <w:t xml:space="preserve">The death of </w:t>
        </w:r>
      </w:ins>
      <w:r>
        <w:t xml:space="preserve">their boys is more than </w:t>
      </w:r>
      <w:del w:id="587" w:author="Terry, George" w:date="2020-04-03T15:37:00Z">
        <w:r w:rsidDel="00C409A1">
          <w:delText>killing their</w:delText>
        </w:r>
      </w:del>
      <w:ins w:id="588" w:author="Terry, George" w:date="2020-04-03T15:37:00Z">
        <w:r w:rsidR="00C409A1">
          <w:t>loss of</w:t>
        </w:r>
      </w:ins>
      <w:r>
        <w:t xml:space="preserve"> life</w:t>
      </w:r>
      <w:ins w:id="589" w:author="Terry, George" w:date="2020-04-03T14:40:00Z">
        <w:r w:rsidR="009E78F5">
          <w:t>—it is to destroy their famil</w:t>
        </w:r>
      </w:ins>
      <w:ins w:id="590" w:author="Terry, George" w:date="2020-04-03T14:41:00Z">
        <w:r w:rsidR="009E78F5">
          <w:t xml:space="preserve">y </w:t>
        </w:r>
        <w:r w:rsidR="009E78F5">
          <w:lastRenderedPageBreak/>
          <w:t>line</w:t>
        </w:r>
      </w:ins>
      <w:r>
        <w:t>. For example, in the </w:t>
      </w:r>
      <w:r>
        <w:rPr>
          <w:rStyle w:val="Emphasis"/>
        </w:rPr>
        <w:t xml:space="preserve">Tian </w:t>
      </w:r>
      <w:proofErr w:type="spellStart"/>
      <w:r>
        <w:rPr>
          <w:rStyle w:val="Emphasis"/>
        </w:rPr>
        <w:t>Mingjian</w:t>
      </w:r>
      <w:proofErr w:type="spellEnd"/>
      <w:r>
        <w:t> (</w:t>
      </w:r>
      <w:proofErr w:type="spellStart"/>
      <w:r>
        <w:rPr>
          <w:rFonts w:ascii="MS Mincho" w:eastAsia="MS Mincho" w:hAnsi="MS Mincho" w:cs="MS Mincho" w:hint="eastAsia"/>
        </w:rPr>
        <w:t>田明建</w:t>
      </w:r>
      <w:proofErr w:type="spellEnd"/>
      <w:r>
        <w:t>) incident in 1994,</w:t>
      </w:r>
      <w:r>
        <w:rPr>
          <w:vertAlign w:val="superscript"/>
        </w:rPr>
        <w:t>[36]</w:t>
      </w:r>
      <w:r>
        <w:t> he became mad after he knew his son was forcibly aborted. The political leader, </w:t>
      </w:r>
      <w:r>
        <w:rPr>
          <w:rStyle w:val="Emphasis"/>
        </w:rPr>
        <w:t xml:space="preserve">Deng </w:t>
      </w:r>
      <w:proofErr w:type="spellStart"/>
      <w:r>
        <w:rPr>
          <w:rStyle w:val="Emphasis"/>
        </w:rPr>
        <w:t>XiaoPing</w:t>
      </w:r>
      <w:proofErr w:type="spellEnd"/>
      <w:r>
        <w:t> (</w:t>
      </w:r>
      <w:proofErr w:type="spellStart"/>
      <w:r>
        <w:rPr>
          <w:rFonts w:ascii="PingFang TC" w:eastAsia="PingFang TC" w:hAnsi="PingFang TC" w:cs="PingFang TC" w:hint="eastAsia"/>
        </w:rPr>
        <w:t>邓</w:t>
      </w:r>
      <w:r>
        <w:rPr>
          <w:rFonts w:ascii="MS Mincho" w:eastAsia="MS Mincho" w:hAnsi="MS Mincho" w:cs="MS Mincho" w:hint="eastAsia"/>
        </w:rPr>
        <w:t>小</w:t>
      </w:r>
      <w:proofErr w:type="spellEnd"/>
      <w:del w:id="591" w:author="Terry, George" w:date="2020-04-03T15:37:00Z">
        <w:r w:rsidDel="00C409A1">
          <w:rPr>
            <w:rFonts w:ascii="MS Mincho" w:eastAsia="MS Mincho" w:hAnsi="MS Mincho" w:cs="MS Mincho" w:hint="eastAsia"/>
          </w:rPr>
          <w:delText>平</w:delText>
        </w:r>
      </w:del>
      <w:r>
        <w:t>), proudly called himself "the son of the people" before he died</w:t>
      </w:r>
      <w:ins w:id="592" w:author="Terry, George" w:date="2020-04-03T15:38:00Z">
        <w:r w:rsidR="00C409A1">
          <w:t>;</w:t>
        </w:r>
      </w:ins>
      <w:r>
        <w:t xml:space="preserve"> regardless</w:t>
      </w:r>
      <w:ins w:id="593" w:author="Terry, George" w:date="2020-04-03T15:38:00Z">
        <w:r w:rsidR="00C409A1">
          <w:t>,</w:t>
        </w:r>
      </w:ins>
      <w:r>
        <w:t xml:space="preserve"> the people </w:t>
      </w:r>
      <w:ins w:id="594" w:author="Terry, George" w:date="2020-04-03T15:38:00Z">
        <w:r w:rsidR="00C409A1">
          <w:t xml:space="preserve">did not </w:t>
        </w:r>
      </w:ins>
      <w:proofErr w:type="gramStart"/>
      <w:r>
        <w:t>accepted</w:t>
      </w:r>
      <w:proofErr w:type="gramEnd"/>
      <w:r>
        <w:t xml:space="preserve"> </w:t>
      </w:r>
      <w:ins w:id="595" w:author="Terry, George" w:date="2020-04-03T15:38:00Z">
        <w:r w:rsidR="00C409A1">
          <w:t>him</w:t>
        </w:r>
      </w:ins>
      <w:del w:id="596" w:author="Terry, George" w:date="2020-04-03T15:38:00Z">
        <w:r w:rsidDel="00C409A1">
          <w:delText>it not</w:delText>
        </w:r>
      </w:del>
      <w:r>
        <w:t xml:space="preserve">. </w:t>
      </w:r>
    </w:p>
    <w:p w14:paraId="5FF01DAC" w14:textId="217DD601" w:rsidR="00485DF6" w:rsidDel="00C409A1" w:rsidRDefault="00485DF6">
      <w:pPr>
        <w:pStyle w:val="NormalWeb"/>
        <w:spacing w:line="480" w:lineRule="auto"/>
        <w:ind w:left="720" w:firstLine="720"/>
        <w:contextualSpacing/>
        <w:rPr>
          <w:del w:id="597" w:author="Terry, George" w:date="2020-04-03T15:38:00Z"/>
        </w:rPr>
        <w:pPrChange w:id="598" w:author="Terry, George" w:date="2020-04-03T14:24:00Z">
          <w:pPr>
            <w:pStyle w:val="NormalWeb"/>
            <w:spacing w:line="480" w:lineRule="auto"/>
            <w:ind w:left="720"/>
          </w:pPr>
        </w:pPrChange>
      </w:pPr>
      <w:r>
        <w:t>Chinese people care more about sonship than godship.</w:t>
      </w:r>
      <w:ins w:id="599" w:author="Terry, George" w:date="2020-04-03T15:38:00Z">
        <w:r w:rsidR="00C409A1">
          <w:t xml:space="preserve"> </w:t>
        </w:r>
      </w:ins>
    </w:p>
    <w:p w14:paraId="19AF3D1B" w14:textId="09003FA7" w:rsidR="00485DF6" w:rsidRDefault="00485DF6">
      <w:pPr>
        <w:pStyle w:val="NormalWeb"/>
        <w:spacing w:line="480" w:lineRule="auto"/>
        <w:ind w:left="720" w:firstLine="720"/>
        <w:contextualSpacing/>
        <w:pPrChange w:id="600" w:author="Terry, George" w:date="2020-04-03T15:38:00Z">
          <w:pPr>
            <w:pStyle w:val="NormalWeb"/>
            <w:spacing w:line="480" w:lineRule="auto"/>
            <w:ind w:left="720"/>
          </w:pPr>
        </w:pPrChange>
      </w:pPr>
      <w:r>
        <w:t>In th</w:t>
      </w:r>
      <w:ins w:id="601" w:author="Terry, George" w:date="2020-04-03T15:38:00Z">
        <w:r w:rsidR="00C409A1">
          <w:t>is</w:t>
        </w:r>
      </w:ins>
      <w:del w:id="602" w:author="Terry, George" w:date="2020-04-03T15:38:00Z">
        <w:r w:rsidDel="00C409A1">
          <w:delText>ese</w:delText>
        </w:r>
      </w:del>
      <w:r>
        <w:t xml:space="preserve"> area</w:t>
      </w:r>
      <w:del w:id="603" w:author="Terry, George" w:date="2020-04-03T15:39:00Z">
        <w:r w:rsidDel="00C409A1">
          <w:delText>s</w:delText>
        </w:r>
      </w:del>
      <w:r>
        <w:t xml:space="preserve">, the </w:t>
      </w:r>
      <w:ins w:id="604" w:author="Terry, George" w:date="2020-04-03T15:39:00Z">
        <w:r w:rsidR="00C409A1">
          <w:t xml:space="preserve">concept of </w:t>
        </w:r>
      </w:ins>
      <w:r>
        <w:t>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72C804AE" w14:textId="77777777" w:rsidR="00485DF6" w:rsidRDefault="00485DF6">
      <w:pPr>
        <w:pStyle w:val="NormalWeb"/>
        <w:numPr>
          <w:ilvl w:val="0"/>
          <w:numId w:val="14"/>
        </w:numPr>
        <w:spacing w:line="480" w:lineRule="auto"/>
        <w:contextualSpacing/>
        <w:pPrChange w:id="605" w:author="Terry, George" w:date="2020-04-03T12:01:00Z">
          <w:pPr>
            <w:pStyle w:val="NormalWeb"/>
            <w:numPr>
              <w:numId w:val="14"/>
            </w:numPr>
            <w:tabs>
              <w:tab w:val="num" w:pos="2520"/>
            </w:tabs>
            <w:spacing w:line="480" w:lineRule="auto"/>
            <w:ind w:left="2520" w:hanging="360"/>
          </w:pPr>
        </w:pPrChange>
      </w:pPr>
      <w:r>
        <w:t>Missiological significance in sonship study</w:t>
      </w:r>
      <w:del w:id="606" w:author="Terry, George" w:date="2020-04-03T15:39:00Z">
        <w:r w:rsidDel="009E59C5">
          <w:delText>.</w:delText>
        </w:r>
      </w:del>
    </w:p>
    <w:p w14:paraId="7E68792C" w14:textId="3FF2202C" w:rsidR="00485DF6" w:rsidRDefault="00485DF6">
      <w:pPr>
        <w:pStyle w:val="NormalWeb"/>
        <w:spacing w:line="480" w:lineRule="auto"/>
        <w:ind w:left="720" w:firstLine="720"/>
        <w:contextualSpacing/>
        <w:pPrChange w:id="607" w:author="Terry, George" w:date="2020-04-03T15:39:00Z">
          <w:pPr>
            <w:pStyle w:val="NormalWeb"/>
            <w:spacing w:line="480" w:lineRule="auto"/>
            <w:ind w:left="720"/>
          </w:pPr>
        </w:pPrChange>
      </w:pPr>
      <w:r>
        <w:t xml:space="preserve">To begin to study the </w:t>
      </w:r>
      <w:ins w:id="608" w:author="Terry, George" w:date="2020-04-03T15:40:00Z">
        <w:r w:rsidR="00CE24D2">
          <w:t xml:space="preserve">concept of </w:t>
        </w:r>
      </w:ins>
      <w:r>
        <w:t xml:space="preserve">sonship in pre-China documents is a </w:t>
      </w:r>
      <w:r w:rsidRPr="00CE24D2">
        <w:rPr>
          <w:strike/>
          <w:rPrChange w:id="609" w:author="Terry, George" w:date="2020-04-03T15:41:00Z">
            <w:rPr/>
          </w:rPrChange>
        </w:rPr>
        <w:t>piece of</w:t>
      </w:r>
      <w:r>
        <w:t xml:space="preserve"> significant progress in China. From a missiological viewpoint, it is a sign of harvest time. However, it is a misfortune that all such researches are limited within a circle of secular atheis</w:t>
      </w:r>
      <w:ins w:id="610" w:author="Terry, George" w:date="2020-04-03T15:42:00Z">
        <w:r w:rsidR="00CE24D2">
          <w:t>tic</w:t>
        </w:r>
      </w:ins>
      <w:del w:id="611" w:author="Terry, George" w:date="2020-04-03T15:42:00Z">
        <w:r w:rsidDel="00CE24D2">
          <w:delText>m</w:delText>
        </w:r>
      </w:del>
      <w:r>
        <w:t xml:space="preserve"> scholars—many of </w:t>
      </w:r>
      <w:ins w:id="612" w:author="Terry, George" w:date="2020-04-03T15:42:00Z">
        <w:r w:rsidR="00CE24D2">
          <w:t>whom</w:t>
        </w:r>
      </w:ins>
      <w:del w:id="613" w:author="Terry, George" w:date="2020-04-03T15:42:00Z">
        <w:r w:rsidDel="00CE24D2">
          <w:delText>them</w:delText>
        </w:r>
      </w:del>
      <w:r>
        <w:t xml:space="preserve"> are Chinese communist political members</w:t>
      </w:r>
      <w:ins w:id="614" w:author="Terry, George" w:date="2020-04-03T15:42:00Z">
        <w:r w:rsidR="00CE24D2">
          <w:t xml:space="preserve">. </w:t>
        </w:r>
      </w:ins>
      <w:del w:id="615" w:author="Terry, George" w:date="2020-04-03T15:42:00Z">
        <w:r w:rsidDel="00CE24D2">
          <w:delText>—</w:delText>
        </w:r>
      </w:del>
      <w:ins w:id="616" w:author="Terry, George" w:date="2020-04-03T15:42:00Z">
        <w:r w:rsidR="00CE24D2">
          <w:t>T</w:t>
        </w:r>
      </w:ins>
      <w:del w:id="617" w:author="Terry, George" w:date="2020-04-03T15:42:00Z">
        <w:r w:rsidDel="00CE24D2">
          <w:delText>t</w:delText>
        </w:r>
      </w:del>
      <w:r>
        <w:t>hey desire to be "the son of the people</w:t>
      </w:r>
      <w:ins w:id="618" w:author="Terry, George" w:date="2020-04-03T15:42:00Z">
        <w:r w:rsidR="00CE24D2">
          <w:t>,</w:t>
        </w:r>
      </w:ins>
      <w:r>
        <w:t>"</w:t>
      </w:r>
      <w:ins w:id="619" w:author="Terry, George" w:date="2020-04-03T15:42:00Z">
        <w:r w:rsidR="00CE24D2">
          <w:t xml:space="preserve"> while</w:t>
        </w:r>
      </w:ins>
      <w:r>
        <w:t xml:space="preserve"> </w:t>
      </w:r>
      <w:del w:id="620" w:author="Terry, George" w:date="2020-04-03T15:42:00Z">
        <w:r w:rsidDel="00CE24D2">
          <w:delText xml:space="preserve">-- </w:delText>
        </w:r>
      </w:del>
      <w:r>
        <w:t>Christian scholars are still blind and blank in this area.</w:t>
      </w:r>
    </w:p>
    <w:p w14:paraId="08FD97D5" w14:textId="3607B24E" w:rsidR="00485DF6" w:rsidRDefault="00485DF6">
      <w:pPr>
        <w:pStyle w:val="NormalWeb"/>
        <w:spacing w:line="480" w:lineRule="auto"/>
        <w:ind w:left="720" w:firstLine="720"/>
        <w:contextualSpacing/>
        <w:pPrChange w:id="621" w:author="Terry, George" w:date="2020-04-03T15:42:00Z">
          <w:pPr>
            <w:pStyle w:val="NormalWeb"/>
            <w:spacing w:line="480" w:lineRule="auto"/>
            <w:ind w:left="720"/>
          </w:pPr>
        </w:pPrChange>
      </w:pPr>
      <w:r>
        <w:t>Apostle John already had reiterated that "this is the testimony: God has given us eternal life, and this life is in his Son. He who has the Son has life; he who does not have the Son of God does not have life</w:t>
      </w:r>
      <w:del w:id="622" w:author="Terry, George" w:date="2020-04-03T15:43:00Z">
        <w:r w:rsidDel="00CE24D2">
          <w:delText>.</w:delText>
        </w:r>
      </w:del>
      <w:r>
        <w:t>" (1John 5:11-12)</w:t>
      </w:r>
      <w:ins w:id="623" w:author="Terry, George" w:date="2020-04-03T15:43:00Z">
        <w:r w:rsidR="00CE24D2">
          <w:t>.</w:t>
        </w:r>
      </w:ins>
      <w:r>
        <w:t xml:space="preserve"> From this verse, it can be seen how important the</w:t>
      </w:r>
      <w:ins w:id="624" w:author="Terry, George" w:date="2020-04-03T15:43:00Z">
        <w:r w:rsidR="00CE24D2">
          <w:t xml:space="preserve"> concept of</w:t>
        </w:r>
      </w:ins>
      <w:r>
        <w:t xml:space="preserve"> "son" is in Christianity.</w:t>
      </w:r>
    </w:p>
    <w:p w14:paraId="03B669D3" w14:textId="1378AB6D" w:rsidR="00485DF6" w:rsidRDefault="00485DF6">
      <w:pPr>
        <w:pStyle w:val="NormalWeb"/>
        <w:spacing w:line="480" w:lineRule="auto"/>
        <w:ind w:left="720" w:firstLine="720"/>
        <w:contextualSpacing/>
        <w:pPrChange w:id="625" w:author="Terry, George" w:date="2020-04-03T15:43:00Z">
          <w:pPr>
            <w:pStyle w:val="NormalWeb"/>
            <w:spacing w:line="480" w:lineRule="auto"/>
            <w:ind w:left="720"/>
          </w:pPr>
        </w:pPrChange>
      </w:pPr>
      <w:r>
        <w:t xml:space="preserve">However, in today's Chinese Christian </w:t>
      </w:r>
      <w:ins w:id="626" w:author="Terry, George" w:date="2020-04-03T15:43:00Z">
        <w:r w:rsidR="00CE24D2">
          <w:t>C</w:t>
        </w:r>
      </w:ins>
      <w:del w:id="627" w:author="Terry, George" w:date="2020-04-03T15:43:00Z">
        <w:r w:rsidDel="00CE24D2">
          <w:delText>c</w:delText>
        </w:r>
      </w:del>
      <w:r>
        <w:t xml:space="preserve">hurch and community, it seems that pastors, missionaries, and Christian scholars seldom talk about the biblical </w:t>
      </w:r>
      <w:ins w:id="628" w:author="Terry, George" w:date="2020-04-03T15:43:00Z">
        <w:r w:rsidR="00CE24D2">
          <w:t xml:space="preserve">concept of </w:t>
        </w:r>
      </w:ins>
      <w:r>
        <w:lastRenderedPageBreak/>
        <w:t xml:space="preserve">"son." They </w:t>
      </w:r>
      <w:r w:rsidRPr="00CE24D2">
        <w:rPr>
          <w:strike/>
          <w:rPrChange w:id="629" w:author="Terry, George" w:date="2020-04-03T15:43:00Z">
            <w:rPr/>
          </w:rPrChange>
        </w:rPr>
        <w:t>still</w:t>
      </w:r>
      <w:r>
        <w:t xml:space="preserve"> focus</w:t>
      </w:r>
      <w:ins w:id="630" w:author="Terry, George" w:date="2020-04-03T15:43:00Z">
        <w:r w:rsidR="00CE24D2">
          <w:t xml:space="preserve"> exclusi</w:t>
        </w:r>
      </w:ins>
      <w:ins w:id="631" w:author="Terry, George" w:date="2020-04-03T15:44:00Z">
        <w:r w:rsidR="00CE24D2">
          <w:t>vely</w:t>
        </w:r>
      </w:ins>
      <w:r>
        <w:t xml:space="preserve"> on the study </w:t>
      </w:r>
      <w:ins w:id="632" w:author="Terry, George" w:date="2020-04-03T15:44:00Z">
        <w:r w:rsidR="00CE24D2">
          <w:t>of</w:t>
        </w:r>
      </w:ins>
      <w:del w:id="633" w:author="Terry, George" w:date="2020-04-03T15:44:00Z">
        <w:r w:rsidDel="00CE24D2">
          <w:delText>on</w:delText>
        </w:r>
      </w:del>
      <w:r>
        <w:t xml:space="preserve"> the trinity, which has been debated for more than five hundred years. Whereas, for atheists who do not believe in God, it is absurd to discuss with them about the trinity. If Christians fail to present </w:t>
      </w:r>
      <w:ins w:id="634" w:author="Terry, George" w:date="2020-04-03T15:44:00Z">
        <w:r w:rsidR="00CE24D2">
          <w:t xml:space="preserve">to </w:t>
        </w:r>
      </w:ins>
      <w:r>
        <w:t xml:space="preserve">them the biblical </w:t>
      </w:r>
      <w:del w:id="635" w:author="Terry, George" w:date="2020-04-03T15:44:00Z">
        <w:r w:rsidDel="00CE24D2">
          <w:delText xml:space="preserve">definition </w:delText>
        </w:r>
      </w:del>
      <w:ins w:id="636" w:author="Terry, George" w:date="2020-04-03T15:44:00Z">
        <w:r w:rsidR="00CE24D2">
          <w:t xml:space="preserve">concept </w:t>
        </w:r>
      </w:ins>
      <w:r>
        <w:t>of "son" at this time, millions of people would die in the miserable darkness and lose the chance to choose eternal life.</w:t>
      </w:r>
    </w:p>
    <w:p w14:paraId="080673E9" w14:textId="558417DE" w:rsidR="00485DF6" w:rsidRDefault="00485DF6">
      <w:pPr>
        <w:pStyle w:val="NormalWeb"/>
        <w:spacing w:line="480" w:lineRule="auto"/>
        <w:ind w:left="720" w:firstLine="720"/>
        <w:contextualSpacing/>
        <w:pPrChange w:id="637" w:author="Terry, George" w:date="2020-04-03T15:45:00Z">
          <w:pPr>
            <w:pStyle w:val="NormalWeb"/>
            <w:spacing w:line="480" w:lineRule="auto"/>
            <w:ind w:left="720"/>
          </w:pPr>
        </w:pPrChange>
      </w:pPr>
      <w:r>
        <w:t xml:space="preserve">In this spiritual warfare, Chinese secular scholars have already overwhelmingly won over Christian scholars. They can read both Chinese and English; they can freely </w:t>
      </w:r>
      <w:ins w:id="638" w:author="Terry, George" w:date="2020-04-03T15:45:00Z">
        <w:r w:rsidR="00CE24D2">
          <w:t>deconstruct</w:t>
        </w:r>
      </w:ins>
      <w:del w:id="639" w:author="Terry, George" w:date="2020-04-03T15:45:00Z">
        <w:r w:rsidDel="00CE24D2">
          <w:delText>disassembly</w:delText>
        </w:r>
      </w:del>
      <w:r>
        <w:t xml:space="preserve"> the</w:t>
      </w:r>
      <w:ins w:id="640" w:author="Terry, George" w:date="2020-04-03T15:45:00Z">
        <w:r w:rsidR="00CE24D2">
          <w:t xml:space="preserve"> message of the</w:t>
        </w:r>
      </w:ins>
      <w:r>
        <w:t xml:space="preserve"> Bible and freely absorb whatever</w:t>
      </w:r>
      <w:del w:id="641" w:author="Terry, George" w:date="2020-04-03T15:45:00Z">
        <w:r w:rsidDel="00CE24D2">
          <w:delText xml:space="preserve"> it</w:delText>
        </w:r>
      </w:del>
      <w:r>
        <w:t xml:space="preserve"> is useful for them</w:t>
      </w:r>
      <w:ins w:id="642" w:author="Terry, George" w:date="2020-04-03T15:45:00Z">
        <w:r w:rsidR="00CE24D2">
          <w:t xml:space="preserve">. </w:t>
        </w:r>
      </w:ins>
      <w:del w:id="643" w:author="Terry, George" w:date="2020-04-03T15:45:00Z">
        <w:r w:rsidDel="00CE24D2">
          <w:delText xml:space="preserve">; </w:delText>
        </w:r>
      </w:del>
      <w:r>
        <w:t xml:space="preserve">With the government sponsorship, cooperating with Harvard University, </w:t>
      </w:r>
      <w:ins w:id="644" w:author="Terry, George" w:date="2020-04-03T15:46:00Z">
        <w:r w:rsidR="00CE24D2">
          <w:t xml:space="preserve">atheistic </w:t>
        </w:r>
      </w:ins>
      <w:r>
        <w:t xml:space="preserve">Chinese scholars are permeating their worldly thoughts into every corner of the world. Whereas, in the </w:t>
      </w:r>
      <w:ins w:id="645" w:author="Terry, George" w:date="2020-04-03T15:46:00Z">
        <w:r w:rsidR="00CE24D2">
          <w:t>W</w:t>
        </w:r>
      </w:ins>
      <w:del w:id="646" w:author="Terry, George" w:date="2020-04-03T15:46:00Z">
        <w:r w:rsidDel="00CE24D2">
          <w:delText>w</w:delText>
        </w:r>
      </w:del>
      <w:r>
        <w:t>estern</w:t>
      </w:r>
      <w:ins w:id="647" w:author="Terry, George" w:date="2020-04-03T15:46:00Z">
        <w:r w:rsidR="00CE24D2">
          <w:t xml:space="preserve"> world</w:t>
        </w:r>
      </w:ins>
      <w:r>
        <w:t xml:space="preserve">, many Christian scholars are thwarted by the Chinese writing system. They are monitored and passive in the pre-China documents study, </w:t>
      </w:r>
      <w:del w:id="648" w:author="Terry, George" w:date="2020-04-03T15:47:00Z">
        <w:r w:rsidDel="00CE24D2">
          <w:delText>not mentioning the</w:delText>
        </w:r>
      </w:del>
      <w:ins w:id="649" w:author="Terry, George" w:date="2020-04-03T15:47:00Z">
        <w:r w:rsidR="00CE24D2">
          <w:t>and uninformed about the need for</w:t>
        </w:r>
      </w:ins>
      <w:r>
        <w:t xml:space="preserve"> indigenization.</w:t>
      </w:r>
    </w:p>
    <w:p w14:paraId="7A996438" w14:textId="377B6E1C" w:rsidR="00485DF6" w:rsidRDefault="00485DF6">
      <w:pPr>
        <w:pStyle w:val="NormalWeb"/>
        <w:spacing w:line="480" w:lineRule="auto"/>
        <w:ind w:left="720" w:firstLine="720"/>
        <w:contextualSpacing/>
        <w:pPrChange w:id="650" w:author="Terry, George" w:date="2020-04-03T15:47:00Z">
          <w:pPr>
            <w:pStyle w:val="NormalWeb"/>
            <w:spacing w:line="480" w:lineRule="auto"/>
            <w:ind w:left="720"/>
          </w:pPr>
        </w:pPrChange>
      </w:pPr>
      <w:r>
        <w:t xml:space="preserve">Despite </w:t>
      </w:r>
      <w:ins w:id="651" w:author="Terry, George" w:date="2020-04-03T15:47:00Z">
        <w:r w:rsidR="00CE24D2">
          <w:t xml:space="preserve">the fact </w:t>
        </w:r>
      </w:ins>
      <w:r>
        <w:t xml:space="preserve">that Chinese secular scholars have advantages in the study of the </w:t>
      </w:r>
      <w:ins w:id="652" w:author="Terry, George" w:date="2020-04-03T15:47:00Z">
        <w:r w:rsidR="00CE24D2">
          <w:t xml:space="preserve">concept of </w:t>
        </w:r>
      </w:ins>
      <w:r>
        <w:t xml:space="preserve">"son" in pre-China documents, they cannot solve the </w:t>
      </w:r>
      <w:del w:id="653" w:author="Terry, George" w:date="2020-04-03T15:47:00Z">
        <w:r w:rsidDel="00CE24D2">
          <w:delText xml:space="preserve">myth </w:delText>
        </w:r>
      </w:del>
      <w:ins w:id="654" w:author="Terry, George" w:date="2020-04-03T15:47:00Z">
        <w:r w:rsidR="00CE24D2">
          <w:t xml:space="preserve">metaphor </w:t>
        </w:r>
      </w:ins>
      <w:r>
        <w:t>due to the mono</w:t>
      </w:r>
      <w:ins w:id="655" w:author="Terry, George" w:date="2020-04-03T15:48:00Z">
        <w:r w:rsidR="00CE24D2">
          <w:t>-</w:t>
        </w:r>
      </w:ins>
      <w:del w:id="656" w:author="Terry, George" w:date="2020-04-03T15:48:00Z">
        <w:r w:rsidDel="00CE24D2">
          <w:delText xml:space="preserve"> </w:delText>
        </w:r>
      </w:del>
      <w:r>
        <w:t>worldly worldview. The mission has to fall on the shoulders of the Christian scholars since</w:t>
      </w:r>
      <w:ins w:id="657" w:author="Terry, George" w:date="2020-04-03T15:48:00Z">
        <w:r w:rsidR="00CE24D2">
          <w:t>,</w:t>
        </w:r>
      </w:ins>
      <w:r>
        <w:t xml:space="preserve"> they can view it from both an </w:t>
      </w:r>
      <w:proofErr w:type="spellStart"/>
      <w:r>
        <w:t>etic</w:t>
      </w:r>
      <w:proofErr w:type="spellEnd"/>
      <w:r>
        <w:t xml:space="preserve"> and emic perspective.</w:t>
      </w:r>
    </w:p>
    <w:p w14:paraId="69A6A97C" w14:textId="0F60B989" w:rsidR="00485DF6" w:rsidRDefault="002E4BA4">
      <w:pPr>
        <w:pStyle w:val="Heading4"/>
        <w:spacing w:line="480" w:lineRule="auto"/>
        <w:ind w:left="720" w:firstLine="720"/>
        <w:contextualSpacing/>
        <w:pPrChange w:id="658" w:author="Terry, George" w:date="2020-04-04T18:18:00Z">
          <w:pPr>
            <w:pStyle w:val="Heading4"/>
          </w:pPr>
        </w:pPrChange>
      </w:pPr>
      <w:ins w:id="659" w:author="Terry, George" w:date="2020-04-03T15:49:00Z">
        <w:r>
          <w:t xml:space="preserve">D.  </w:t>
        </w:r>
      </w:ins>
      <w:r w:rsidR="00485DF6">
        <w:t>Goal and Objectives</w:t>
      </w:r>
    </w:p>
    <w:p w14:paraId="39C0DEAD" w14:textId="0CBA81EF" w:rsidR="00485DF6" w:rsidDel="002E4BA4" w:rsidRDefault="00485DF6">
      <w:pPr>
        <w:pStyle w:val="NormalWeb"/>
        <w:spacing w:line="480" w:lineRule="auto"/>
        <w:ind w:left="720" w:firstLine="720"/>
        <w:contextualSpacing/>
        <w:rPr>
          <w:del w:id="660" w:author="Terry, George" w:date="2020-04-03T15:49:00Z"/>
        </w:rPr>
        <w:pPrChange w:id="661" w:author="Terry, George" w:date="2020-04-03T15:48:00Z">
          <w:pPr>
            <w:pStyle w:val="NormalWeb"/>
            <w:spacing w:line="480" w:lineRule="auto"/>
          </w:pPr>
        </w:pPrChange>
      </w:pPr>
      <w:r>
        <w:t xml:space="preserve">Italian </w:t>
      </w:r>
      <w:proofErr w:type="spellStart"/>
      <w:r>
        <w:t>Allessandro</w:t>
      </w:r>
      <w:proofErr w:type="spellEnd"/>
      <w:r>
        <w:t xml:space="preserve"> </w:t>
      </w:r>
      <w:proofErr w:type="spellStart"/>
      <w:r>
        <w:t>Valignani</w:t>
      </w:r>
      <w:proofErr w:type="spellEnd"/>
      <w:r>
        <w:t xml:space="preserve"> (1539-1606), a leader of the Jesuits in the Orient, looking out his window at Macao in 1579, cried out toward the Chinese coast, 'Oh, Rock, Rock, when will you open?'</w:t>
      </w:r>
      <w:r>
        <w:rPr>
          <w:vertAlign w:val="superscript"/>
        </w:rPr>
        <w:t>[37]</w:t>
      </w:r>
      <w:ins w:id="662" w:author="Terry, George" w:date="2020-04-03T15:49:00Z">
        <w:r w:rsidR="002E4BA4">
          <w:t xml:space="preserve"> </w:t>
        </w:r>
      </w:ins>
    </w:p>
    <w:p w14:paraId="372B6A84" w14:textId="77777777" w:rsidR="00485DF6" w:rsidRDefault="00485DF6">
      <w:pPr>
        <w:pStyle w:val="NormalWeb"/>
        <w:spacing w:line="480" w:lineRule="auto"/>
        <w:ind w:left="720" w:firstLine="720"/>
        <w:contextualSpacing/>
        <w:pPrChange w:id="663" w:author="Terry, George" w:date="2020-04-03T15:49:00Z">
          <w:pPr>
            <w:pStyle w:val="NormalWeb"/>
            <w:spacing w:line="480" w:lineRule="auto"/>
          </w:pPr>
        </w:pPrChange>
      </w:pPr>
      <w:r>
        <w:t xml:space="preserve">In a Sunday school inauguration speech in a Chinese church in America several years ago, a dean of the Chinese Dept. stated that Chinese </w:t>
      </w:r>
      <w:r>
        <w:lastRenderedPageBreak/>
        <w:t>culture is “broad-profound” (</w:t>
      </w:r>
      <w:proofErr w:type="spellStart"/>
      <w:r>
        <w:rPr>
          <w:rFonts w:ascii="MS Mincho" w:eastAsia="MS Mincho" w:hAnsi="MS Mincho" w:cs="MS Mincho" w:hint="eastAsia"/>
        </w:rPr>
        <w:t>博大精深</w:t>
      </w:r>
      <w:proofErr w:type="spellEnd"/>
      <w:r>
        <w:t>) and “brilliant-</w:t>
      </w:r>
      <w:proofErr w:type="gramStart"/>
      <w:r>
        <w:t>splendid”(</w:t>
      </w:r>
      <w:proofErr w:type="spellStart"/>
      <w:proofErr w:type="gramEnd"/>
      <w:r>
        <w:rPr>
          <w:rFonts w:ascii="MS Mincho" w:eastAsia="MS Mincho" w:hAnsi="MS Mincho" w:cs="MS Mincho" w:hint="eastAsia"/>
        </w:rPr>
        <w:t>光</w:t>
      </w:r>
      <w:r>
        <w:rPr>
          <w:rFonts w:ascii="PingFang TC" w:eastAsia="PingFang TC" w:hAnsi="PingFang TC" w:cs="PingFang TC" w:hint="eastAsia"/>
        </w:rPr>
        <w:t>辉灿烂</w:t>
      </w:r>
      <w:proofErr w:type="spellEnd"/>
      <w:r>
        <w:t>). She encouraged youth in American to continue to inherit, develop, and glorify the Chinese tradition.</w:t>
      </w:r>
    </w:p>
    <w:p w14:paraId="17A2115D" w14:textId="5D9ECC92" w:rsidR="00485DF6" w:rsidRDefault="00485DF6">
      <w:pPr>
        <w:pStyle w:val="NormalWeb"/>
        <w:spacing w:line="480" w:lineRule="auto"/>
        <w:ind w:left="720" w:firstLine="720"/>
        <w:contextualSpacing/>
        <w:pPrChange w:id="664" w:author="Terry, George" w:date="2020-04-03T15:50:00Z">
          <w:pPr>
            <w:pStyle w:val="NormalWeb"/>
            <w:spacing w:line="480" w:lineRule="auto"/>
          </w:pPr>
        </w:pPrChange>
      </w:pPr>
      <w:r>
        <w:t xml:space="preserve">In a Commemoration of the 500th Anniversary of the Reformation in 1917, the Chinese pastor </w:t>
      </w:r>
      <w:proofErr w:type="spellStart"/>
      <w:r>
        <w:t>WangYi</w:t>
      </w:r>
      <w:proofErr w:type="spellEnd"/>
      <w:r>
        <w:t xml:space="preserve"> </w:t>
      </w:r>
      <w:proofErr w:type="spellStart"/>
      <w:r>
        <w:rPr>
          <w:rFonts w:ascii="MS Mincho" w:eastAsia="MS Mincho" w:hAnsi="MS Mincho" w:cs="MS Mincho" w:hint="eastAsia"/>
        </w:rPr>
        <w:t>王怡</w:t>
      </w:r>
      <w:proofErr w:type="spellEnd"/>
      <w:r>
        <w:t xml:space="preserve"> stated that "As for today, Christianity has yet shaken the core of Chinese culture." </w:t>
      </w:r>
      <w:r>
        <w:rPr>
          <w:vertAlign w:val="superscript"/>
        </w:rPr>
        <w:t>[38]</w:t>
      </w:r>
      <w:r>
        <w:t xml:space="preserve"> On December 30th, 2019, right before the coronavirus broke out in </w:t>
      </w:r>
      <w:proofErr w:type="spellStart"/>
      <w:r>
        <w:t>WuHan</w:t>
      </w:r>
      <w:proofErr w:type="spellEnd"/>
      <w:r>
        <w:t xml:space="preserve">, Pastor Wang Yi was tried in a secret trial and sentenced to </w:t>
      </w:r>
      <w:ins w:id="665" w:author="Terry, George" w:date="2020-04-03T15:50:00Z">
        <w:r w:rsidR="00D7341A">
          <w:t>nine</w:t>
        </w:r>
      </w:ins>
      <w:del w:id="666" w:author="Terry, George" w:date="2020-04-03T15:50:00Z">
        <w:r w:rsidDel="00D7341A">
          <w:delText>9</w:delText>
        </w:r>
      </w:del>
      <w:r>
        <w:t xml:space="preserve"> years in prison for the crimes of "inciting to subvert state power" and "illegal business operations."</w:t>
      </w:r>
    </w:p>
    <w:p w14:paraId="3F80D43C" w14:textId="4759ED94" w:rsidR="00485DF6" w:rsidRDefault="00485DF6">
      <w:pPr>
        <w:pStyle w:val="NormalWeb"/>
        <w:spacing w:line="480" w:lineRule="auto"/>
        <w:ind w:left="720" w:firstLine="720"/>
        <w:contextualSpacing/>
        <w:pPrChange w:id="667" w:author="Terry, George" w:date="2020-04-03T15:50:00Z">
          <w:pPr>
            <w:pStyle w:val="NormalWeb"/>
            <w:spacing w:line="480" w:lineRule="auto"/>
          </w:pPr>
        </w:pPrChange>
      </w:pPr>
      <w:r>
        <w:t xml:space="preserve">The goal of this paper is to help to open the rock to shake the core of the Chinese culture. As part of </w:t>
      </w:r>
      <w:ins w:id="668" w:author="Terry, George" w:date="2020-04-03T15:51:00Z">
        <w:r w:rsidR="00D7341A">
          <w:t xml:space="preserve">the </w:t>
        </w:r>
      </w:ins>
      <w:r>
        <w:t xml:space="preserve">efforts continued for </w:t>
      </w:r>
      <w:ins w:id="669" w:author="Terry, George" w:date="2020-04-03T15:51:00Z">
        <w:r w:rsidR="00D7341A">
          <w:t xml:space="preserve">discovering the potential for contextualization of the gospel in </w:t>
        </w:r>
      </w:ins>
      <w:r>
        <w:t>the pre-China scriptur</w:t>
      </w:r>
      <w:ins w:id="670" w:author="Terry, George" w:date="2020-04-03T15:52:00Z">
        <w:r w:rsidR="00D7341A">
          <w:t>e</w:t>
        </w:r>
      </w:ins>
      <w:del w:id="671" w:author="Terry, George" w:date="2020-04-03T15:52:00Z">
        <w:r w:rsidDel="00D7341A">
          <w:delText>e contextualization</w:delText>
        </w:r>
      </w:del>
      <w:r>
        <w:t>, t</w:t>
      </w:r>
      <w:ins w:id="672" w:author="Terry, George" w:date="2020-04-03T15:52:00Z">
        <w:r w:rsidR="00D7341A">
          <w:t xml:space="preserve">he paper will </w:t>
        </w:r>
      </w:ins>
      <w:del w:id="673" w:author="Terry, George" w:date="2020-04-03T15:52:00Z">
        <w:r w:rsidDel="00D7341A">
          <w:delText xml:space="preserve">o </w:delText>
        </w:r>
      </w:del>
      <w:r>
        <w:t>explore the Chinese character </w:t>
      </w:r>
      <w:r>
        <w:rPr>
          <w:rStyle w:val="Emphasis"/>
        </w:rPr>
        <w:t>Zi</w:t>
      </w:r>
      <w:r>
        <w:t> (means Son) used in Chinese classical pre-Qin documents</w:t>
      </w:r>
      <w:ins w:id="674" w:author="Terry, George" w:date="2020-04-03T15:52:00Z">
        <w:r w:rsidR="00D7341A">
          <w:t xml:space="preserve">. </w:t>
        </w:r>
      </w:ins>
      <w:del w:id="675" w:author="Terry, George" w:date="2020-04-03T15:52:00Z">
        <w:r w:rsidDel="00D7341A">
          <w:delText xml:space="preserve">, </w:delText>
        </w:r>
      </w:del>
      <w:ins w:id="676" w:author="Terry, George" w:date="2020-04-03T15:52:00Z">
        <w:r w:rsidR="00D7341A">
          <w:t>T</w:t>
        </w:r>
      </w:ins>
      <w:del w:id="677" w:author="Terry, George" w:date="2020-04-03T15:52:00Z">
        <w:r w:rsidDel="00D7341A">
          <w:delText>t</w:delText>
        </w:r>
      </w:del>
      <w:proofErr w:type="gramStart"/>
      <w:r>
        <w:t>he</w:t>
      </w:r>
      <w:proofErr w:type="gramEnd"/>
      <w:r>
        <w:t xml:space="preserve"> paper will accomplish three objectives:</w:t>
      </w:r>
    </w:p>
    <w:p w14:paraId="4C5AC528" w14:textId="53752244" w:rsidR="00485DF6" w:rsidRDefault="005A0A6B">
      <w:pPr>
        <w:pStyle w:val="NormalWeb"/>
        <w:numPr>
          <w:ilvl w:val="0"/>
          <w:numId w:val="15"/>
        </w:numPr>
        <w:spacing w:line="480" w:lineRule="auto"/>
        <w:contextualSpacing/>
        <w:pPrChange w:id="678" w:author="Terry, George" w:date="2020-04-03T12:01:00Z">
          <w:pPr>
            <w:pStyle w:val="NormalWeb"/>
            <w:numPr>
              <w:numId w:val="15"/>
            </w:numPr>
            <w:tabs>
              <w:tab w:val="num" w:pos="2160"/>
            </w:tabs>
            <w:spacing w:line="480" w:lineRule="auto"/>
            <w:ind w:left="2160" w:hanging="360"/>
          </w:pPr>
        </w:pPrChange>
      </w:pPr>
      <w:ins w:id="679" w:author="Terry, George" w:date="2020-04-03T15:53:00Z">
        <w:r>
          <w:t>t</w:t>
        </w:r>
      </w:ins>
      <w:del w:id="680" w:author="Terry, George" w:date="2020-04-03T15:53:00Z">
        <w:r w:rsidR="00485DF6" w:rsidDel="005A0A6B">
          <w:delText>T</w:delText>
        </w:r>
      </w:del>
      <w:r w:rsidR="00485DF6">
        <w:t xml:space="preserve">o </w:t>
      </w:r>
      <w:proofErr w:type="gramStart"/>
      <w:ins w:id="681" w:author="Terry, George" w:date="2020-04-03T15:52:00Z">
        <w:r>
          <w:t>understa</w:t>
        </w:r>
      </w:ins>
      <w:ins w:id="682" w:author="Terry, George" w:date="2020-04-03T15:53:00Z">
        <w:r>
          <w:t>nd</w:t>
        </w:r>
      </w:ins>
      <w:proofErr w:type="gramEnd"/>
      <w:del w:id="683" w:author="Terry, George" w:date="2020-04-03T15:52:00Z">
        <w:r w:rsidR="00485DF6" w:rsidDel="005A0A6B">
          <w:delText>get</w:delText>
        </w:r>
      </w:del>
      <w:r w:rsidR="00485DF6">
        <w:t xml:space="preserve"> the features of </w:t>
      </w:r>
      <w:ins w:id="684" w:author="Terry, George" w:date="2020-04-03T15:53:00Z">
        <w:r>
          <w:t xml:space="preserve">the concept of </w:t>
        </w:r>
      </w:ins>
      <w:r w:rsidR="00485DF6">
        <w:t>"son" in pre-China scripture</w:t>
      </w:r>
      <w:ins w:id="685" w:author="Terry, George" w:date="2020-04-03T15:53:00Z">
        <w:r>
          <w:t>;</w:t>
        </w:r>
      </w:ins>
      <w:del w:id="686" w:author="Terry, George" w:date="2020-04-03T15:53:00Z">
        <w:r w:rsidR="00485DF6" w:rsidDel="005A0A6B">
          <w:delText>.</w:delText>
        </w:r>
      </w:del>
    </w:p>
    <w:p w14:paraId="514A74AF" w14:textId="6E233009" w:rsidR="00485DF6" w:rsidRDefault="005A0A6B">
      <w:pPr>
        <w:pStyle w:val="NormalWeb"/>
        <w:numPr>
          <w:ilvl w:val="0"/>
          <w:numId w:val="15"/>
        </w:numPr>
        <w:spacing w:line="480" w:lineRule="auto"/>
        <w:contextualSpacing/>
        <w:pPrChange w:id="687" w:author="Terry, George" w:date="2020-04-03T12:01:00Z">
          <w:pPr>
            <w:pStyle w:val="NormalWeb"/>
            <w:numPr>
              <w:numId w:val="15"/>
            </w:numPr>
            <w:tabs>
              <w:tab w:val="num" w:pos="2160"/>
            </w:tabs>
            <w:spacing w:line="480" w:lineRule="auto"/>
            <w:ind w:left="2160" w:hanging="360"/>
          </w:pPr>
        </w:pPrChange>
      </w:pPr>
      <w:ins w:id="688" w:author="Terry, George" w:date="2020-04-03T15:53:00Z">
        <w:r>
          <w:t>t</w:t>
        </w:r>
      </w:ins>
      <w:del w:id="689" w:author="Terry, George" w:date="2020-04-03T15:53:00Z">
        <w:r w:rsidR="00485DF6" w:rsidDel="005A0A6B">
          <w:delText>T</w:delText>
        </w:r>
      </w:del>
      <w:r w:rsidR="00485DF6">
        <w:t xml:space="preserve">o </w:t>
      </w:r>
      <w:proofErr w:type="gramStart"/>
      <w:r w:rsidR="00485DF6">
        <w:t>seek</w:t>
      </w:r>
      <w:proofErr w:type="gramEnd"/>
      <w:r w:rsidR="00485DF6">
        <w:t xml:space="preserve"> </w:t>
      </w:r>
      <w:ins w:id="690" w:author="Terry, George" w:date="2020-04-03T15:53:00Z">
        <w:r>
          <w:t>its</w:t>
        </w:r>
      </w:ins>
      <w:del w:id="691" w:author="Terry, George" w:date="2020-04-03T15:53:00Z">
        <w:r w:rsidR="00485DF6" w:rsidDel="005A0A6B">
          <w:delText>the</w:delText>
        </w:r>
      </w:del>
      <w:r w:rsidR="00485DF6">
        <w:t xml:space="preserve"> </w:t>
      </w:r>
      <w:ins w:id="692" w:author="Terry, George" w:date="2020-04-03T15:53:00Z">
        <w:r>
          <w:t xml:space="preserve">conceptual </w:t>
        </w:r>
      </w:ins>
      <w:r w:rsidR="00485DF6">
        <w:t>similarity and connection to the Bible</w:t>
      </w:r>
      <w:ins w:id="693" w:author="Terry, George" w:date="2020-04-03T15:53:00Z">
        <w:r>
          <w:t>;</w:t>
        </w:r>
      </w:ins>
      <w:del w:id="694" w:author="Terry, George" w:date="2020-04-03T15:53:00Z">
        <w:r w:rsidR="00485DF6" w:rsidDel="005A0A6B">
          <w:delText>.</w:delText>
        </w:r>
      </w:del>
    </w:p>
    <w:p w14:paraId="306B3FA8" w14:textId="6FA04765" w:rsidR="00485DF6" w:rsidRDefault="005A0A6B">
      <w:pPr>
        <w:pStyle w:val="NormalWeb"/>
        <w:numPr>
          <w:ilvl w:val="0"/>
          <w:numId w:val="15"/>
        </w:numPr>
        <w:spacing w:line="480" w:lineRule="auto"/>
        <w:contextualSpacing/>
        <w:pPrChange w:id="695" w:author="Terry, George" w:date="2020-04-03T12:01:00Z">
          <w:pPr>
            <w:pStyle w:val="NormalWeb"/>
            <w:numPr>
              <w:numId w:val="15"/>
            </w:numPr>
            <w:tabs>
              <w:tab w:val="num" w:pos="2160"/>
            </w:tabs>
            <w:spacing w:line="480" w:lineRule="auto"/>
            <w:ind w:left="2160" w:hanging="360"/>
          </w:pPr>
        </w:pPrChange>
      </w:pPr>
      <w:ins w:id="696" w:author="Terry, George" w:date="2020-04-03T15:53:00Z">
        <w:r>
          <w:t>t</w:t>
        </w:r>
      </w:ins>
      <w:del w:id="697" w:author="Terry, George" w:date="2020-04-03T15:53:00Z">
        <w:r w:rsidR="00485DF6" w:rsidDel="005A0A6B">
          <w:delText>T</w:delText>
        </w:r>
      </w:del>
      <w:r w:rsidR="00485DF6">
        <w:t xml:space="preserve">o </w:t>
      </w:r>
      <w:proofErr w:type="gramStart"/>
      <w:r w:rsidR="00485DF6">
        <w:t>contextualize</w:t>
      </w:r>
      <w:proofErr w:type="gramEnd"/>
      <w:r w:rsidR="00485DF6">
        <w:t xml:space="preserve"> </w:t>
      </w:r>
      <w:ins w:id="698" w:author="Terry, George" w:date="2020-04-03T15:53:00Z">
        <w:r>
          <w:t xml:space="preserve">the concept of </w:t>
        </w:r>
      </w:ins>
      <w:r w:rsidR="00485DF6">
        <w:t>"son" in pre-Qin documents</w:t>
      </w:r>
      <w:ins w:id="699" w:author="Terry, George" w:date="2020-04-03T15:53:00Z">
        <w:r>
          <w:t xml:space="preserve"> to the gospel</w:t>
        </w:r>
      </w:ins>
      <w:r w:rsidR="00485DF6">
        <w:t>.</w:t>
      </w:r>
    </w:p>
    <w:p w14:paraId="1D75E0F5" w14:textId="72E90911" w:rsidR="00485DF6" w:rsidRDefault="00485DF6">
      <w:pPr>
        <w:pStyle w:val="NormalWeb"/>
        <w:spacing w:line="480" w:lineRule="auto"/>
        <w:ind w:left="720" w:firstLine="720"/>
        <w:contextualSpacing/>
        <w:pPrChange w:id="700" w:author="Terry, George" w:date="2020-04-03T15:52:00Z">
          <w:pPr>
            <w:pStyle w:val="NormalWeb"/>
            <w:spacing w:line="480" w:lineRule="auto"/>
          </w:pPr>
        </w:pPrChange>
      </w:pPr>
      <w:r>
        <w:t xml:space="preserve">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w:t>
      </w:r>
      <w:ins w:id="701" w:author="Terry, George" w:date="2020-04-03T15:54:00Z">
        <w:r w:rsidR="005A0A6B">
          <w:t xml:space="preserve">concept of </w:t>
        </w:r>
      </w:ins>
      <w:r>
        <w:t xml:space="preserve">"son" in the Bible. The paper believes that the scientific evidence and assertion would not be the key to lead secular people to Christ. Jesus </w:t>
      </w:r>
      <w:ins w:id="702" w:author="Terry, George" w:date="2020-04-03T15:54:00Z">
        <w:r w:rsidR="005A0A6B">
          <w:t xml:space="preserve">said </w:t>
        </w:r>
      </w:ins>
      <w:del w:id="703" w:author="Terry, George" w:date="2020-04-03T15:54:00Z">
        <w:r w:rsidDel="005A0A6B">
          <w:lastRenderedPageBreak/>
          <w:delText xml:space="preserve">told </w:delText>
        </w:r>
      </w:del>
      <w:r>
        <w:t>that, “Because you have seen me, you have believed; blessed are those who have not seen and yet have believed.” (J</w:t>
      </w:r>
      <w:ins w:id="704" w:author="Terry, George" w:date="2020-04-04T17:28:00Z">
        <w:r w:rsidR="00560075">
          <w:t>o</w:t>
        </w:r>
      </w:ins>
      <w:r>
        <w:t>hn</w:t>
      </w:r>
      <w:ins w:id="705" w:author="Terry, George" w:date="2020-04-04T17:28:00Z">
        <w:r w:rsidR="00560075">
          <w:t xml:space="preserve"> </w:t>
        </w:r>
      </w:ins>
      <w:r>
        <w:t>20:29 NIV)</w:t>
      </w:r>
    </w:p>
    <w:p w14:paraId="4E43D113" w14:textId="77777777" w:rsidR="00485DF6" w:rsidRDefault="00485DF6">
      <w:pPr>
        <w:pStyle w:val="Heading4"/>
        <w:spacing w:line="480" w:lineRule="auto"/>
        <w:contextualSpacing/>
        <w:pPrChange w:id="706" w:author="Terry, George" w:date="2020-04-03T12:01:00Z">
          <w:pPr>
            <w:pStyle w:val="Heading4"/>
          </w:pPr>
        </w:pPrChange>
      </w:pPr>
      <w:r>
        <w:t>Limitation of the Research</w:t>
      </w:r>
    </w:p>
    <w:p w14:paraId="1AB896FA" w14:textId="77777777" w:rsidR="00485DF6" w:rsidRDefault="00485DF6">
      <w:pPr>
        <w:pStyle w:val="NormalWeb"/>
        <w:numPr>
          <w:ilvl w:val="0"/>
          <w:numId w:val="16"/>
        </w:numPr>
        <w:spacing w:line="480" w:lineRule="auto"/>
        <w:contextualSpacing/>
        <w:pPrChange w:id="707" w:author="Terry, George" w:date="2020-04-03T12:01:00Z">
          <w:pPr>
            <w:pStyle w:val="NormalWeb"/>
            <w:numPr>
              <w:numId w:val="16"/>
            </w:numPr>
            <w:tabs>
              <w:tab w:val="num" w:pos="720"/>
            </w:tabs>
            <w:spacing w:line="480" w:lineRule="auto"/>
            <w:ind w:left="720" w:hanging="360"/>
          </w:pPr>
        </w:pPrChange>
      </w:pPr>
      <w:r>
        <w:t>The paper will not study or discuss the contents of the pre-China documents, even though many of the texts can support the conclusion of the research.</w:t>
      </w:r>
    </w:p>
    <w:p w14:paraId="3684BCD4" w14:textId="71F1957A" w:rsidR="00485DF6" w:rsidRDefault="00485DF6">
      <w:pPr>
        <w:pStyle w:val="NormalWeb"/>
        <w:numPr>
          <w:ilvl w:val="0"/>
          <w:numId w:val="16"/>
        </w:numPr>
        <w:spacing w:line="480" w:lineRule="auto"/>
        <w:contextualSpacing/>
        <w:pPrChange w:id="708" w:author="Terry, George" w:date="2020-04-03T12:01:00Z">
          <w:pPr>
            <w:pStyle w:val="NormalWeb"/>
            <w:numPr>
              <w:numId w:val="16"/>
            </w:numPr>
            <w:tabs>
              <w:tab w:val="num" w:pos="720"/>
            </w:tabs>
            <w:spacing w:line="480" w:lineRule="auto"/>
            <w:ind w:left="720" w:hanging="360"/>
          </w:pPr>
        </w:pPrChange>
      </w:pPr>
      <w:r>
        <w:t>The paper will not explore the archeological evidence related to the inter-cultur</w:t>
      </w:r>
      <w:ins w:id="709" w:author="Terry, George" w:date="2020-04-03T15:54:00Z">
        <w:r w:rsidR="005A0A6B">
          <w:t xml:space="preserve">al </w:t>
        </w:r>
      </w:ins>
      <w:del w:id="710" w:author="Terry, George" w:date="2020-04-03T15:54:00Z">
        <w:r w:rsidDel="005A0A6B">
          <w:delText xml:space="preserve">e </w:delText>
        </w:r>
      </w:del>
      <w:r>
        <w:t xml:space="preserve">study between the Chinese culture and Israel or the </w:t>
      </w:r>
      <w:ins w:id="711" w:author="Terry, George" w:date="2020-04-03T15:55:00Z">
        <w:r w:rsidR="005A0A6B">
          <w:t>W</w:t>
        </w:r>
      </w:ins>
      <w:del w:id="712" w:author="Terry, George" w:date="2020-04-03T15:55:00Z">
        <w:r w:rsidDel="005A0A6B">
          <w:delText>w</w:delText>
        </w:r>
      </w:del>
      <w:r>
        <w:t>estern culture.</w:t>
      </w:r>
    </w:p>
    <w:p w14:paraId="1D4CD9D9" w14:textId="77777777" w:rsidR="00485DF6" w:rsidRDefault="00485DF6">
      <w:pPr>
        <w:pStyle w:val="NormalWeb"/>
        <w:numPr>
          <w:ilvl w:val="0"/>
          <w:numId w:val="16"/>
        </w:numPr>
        <w:spacing w:line="480" w:lineRule="auto"/>
        <w:contextualSpacing/>
        <w:pPrChange w:id="713" w:author="Terry, George" w:date="2020-04-03T12:01:00Z">
          <w:pPr>
            <w:pStyle w:val="NormalWeb"/>
            <w:numPr>
              <w:numId w:val="16"/>
            </w:numPr>
            <w:tabs>
              <w:tab w:val="num" w:pos="720"/>
            </w:tabs>
            <w:spacing w:line="480" w:lineRule="auto"/>
            <w:ind w:left="720" w:hanging="360"/>
          </w:pPr>
        </w:pPrChange>
      </w:pPr>
      <w:r>
        <w:t>The paper will not study the theological definition of "son" in the Bible.</w:t>
      </w:r>
    </w:p>
    <w:p w14:paraId="33E9B449" w14:textId="77777777" w:rsidR="00485DF6" w:rsidRDefault="00485DF6">
      <w:pPr>
        <w:spacing w:before="100" w:beforeAutospacing="1" w:after="100" w:afterAutospacing="1" w:line="480" w:lineRule="auto"/>
        <w:contextualSpacing/>
        <w:rPr>
          <w:rFonts w:ascii="Times" w:eastAsia="Times New Roman" w:hAnsi="Times" w:cs="Times New Roman"/>
          <w:b/>
          <w:bCs/>
          <w:color w:val="000000"/>
          <w:sz w:val="27"/>
          <w:szCs w:val="27"/>
        </w:rPr>
        <w:pPrChange w:id="714" w:author="Terry, George" w:date="2020-04-03T12:01:00Z">
          <w:pPr/>
        </w:pPrChange>
      </w:pPr>
      <w:r>
        <w:rPr>
          <w:rFonts w:ascii="Times" w:hAnsi="Times"/>
          <w:color w:val="000000"/>
        </w:rPr>
        <w:br w:type="page"/>
      </w:r>
    </w:p>
    <w:p w14:paraId="284E2297" w14:textId="10E81E93" w:rsidR="00485DF6" w:rsidRDefault="00485DF6">
      <w:pPr>
        <w:pStyle w:val="Heading3"/>
        <w:spacing w:before="0" w:beforeAutospacing="0" w:after="0" w:afterAutospacing="0" w:line="480" w:lineRule="auto"/>
        <w:ind w:firstLine="720"/>
        <w:contextualSpacing/>
        <w:rPr>
          <w:rFonts w:ascii="Times" w:hAnsi="Times"/>
          <w:color w:val="000000"/>
        </w:rPr>
        <w:pPrChange w:id="715" w:author="Terry, George" w:date="2020-04-04T17:29:00Z">
          <w:pPr>
            <w:pStyle w:val="Heading3"/>
          </w:pPr>
        </w:pPrChange>
      </w:pPr>
      <w:r>
        <w:rPr>
          <w:rFonts w:ascii="Times" w:hAnsi="Times"/>
          <w:color w:val="000000"/>
        </w:rPr>
        <w:lastRenderedPageBreak/>
        <w:t>II. Methodology</w:t>
      </w:r>
    </w:p>
    <w:p w14:paraId="5891BCA4" w14:textId="0655CA3E" w:rsidR="00485DF6" w:rsidRDefault="005A0A6B">
      <w:pPr>
        <w:pStyle w:val="Heading4"/>
        <w:spacing w:before="0" w:beforeAutospacing="0" w:after="0" w:afterAutospacing="0" w:line="480" w:lineRule="auto"/>
        <w:ind w:left="1440"/>
        <w:contextualSpacing/>
        <w:pPrChange w:id="716" w:author="Terry, George" w:date="2020-04-04T17:29:00Z">
          <w:pPr>
            <w:pStyle w:val="Heading4"/>
            <w:numPr>
              <w:numId w:val="17"/>
            </w:numPr>
            <w:tabs>
              <w:tab w:val="num" w:pos="1800"/>
            </w:tabs>
            <w:ind w:left="1800" w:hanging="360"/>
          </w:pPr>
        </w:pPrChange>
      </w:pPr>
      <w:ins w:id="717" w:author="Terry, George" w:date="2020-04-03T15:55:00Z">
        <w:r>
          <w:t xml:space="preserve">A.  </w:t>
        </w:r>
      </w:ins>
      <w:r w:rsidR="00485DF6">
        <w:t>Contextualization</w:t>
      </w:r>
    </w:p>
    <w:p w14:paraId="69FECBD9" w14:textId="58223CCA" w:rsidR="00485DF6" w:rsidRDefault="005A0A6B">
      <w:pPr>
        <w:pStyle w:val="NormalWeb"/>
        <w:spacing w:before="0" w:beforeAutospacing="0" w:after="0" w:afterAutospacing="0" w:line="480" w:lineRule="auto"/>
        <w:ind w:left="1080" w:firstLine="720"/>
        <w:contextualSpacing/>
        <w:pPrChange w:id="718" w:author="Terry, George" w:date="2020-04-04T17:29:00Z">
          <w:pPr>
            <w:pStyle w:val="NormalWeb"/>
            <w:spacing w:line="480" w:lineRule="auto"/>
            <w:ind w:left="720"/>
          </w:pPr>
        </w:pPrChange>
      </w:pPr>
      <w:ins w:id="719" w:author="Terry, George" w:date="2020-04-03T15:55:00Z">
        <w:r>
          <w:t>1</w:t>
        </w:r>
      </w:ins>
      <w:del w:id="720" w:author="Terry, George" w:date="2020-04-03T15:55:00Z">
        <w:r w:rsidR="00485DF6" w:rsidDel="005A0A6B">
          <w:delText>A</w:delText>
        </w:r>
      </w:del>
      <w:r w:rsidR="00485DF6">
        <w:t>.</w:t>
      </w:r>
      <w:ins w:id="721" w:author="Terry, George" w:date="2020-04-03T15:55:00Z">
        <w:r>
          <w:t xml:space="preserve"> </w:t>
        </w:r>
      </w:ins>
      <w:r w:rsidR="00485DF6">
        <w:t xml:space="preserve"> Understanding</w:t>
      </w:r>
      <w:del w:id="722" w:author="Terry, George" w:date="2020-04-03T15:56:00Z">
        <w:r w:rsidR="00485DF6" w:rsidDel="005A0A6B">
          <w:delText xml:space="preserve"> </w:delText>
        </w:r>
      </w:del>
      <w:del w:id="723" w:author="Terry, George" w:date="2020-04-03T15:55:00Z">
        <w:r w:rsidR="00485DF6" w:rsidDel="005A0A6B">
          <w:delText>of</w:delText>
        </w:r>
      </w:del>
      <w:r w:rsidR="00485DF6">
        <w:t xml:space="preserve"> Contextualization:</w:t>
      </w:r>
    </w:p>
    <w:p w14:paraId="6EDF2FBA" w14:textId="15D1E525" w:rsidR="00485DF6" w:rsidRDefault="00485DF6">
      <w:pPr>
        <w:pStyle w:val="NormalWeb"/>
        <w:spacing w:line="480" w:lineRule="auto"/>
        <w:ind w:left="720" w:firstLine="720"/>
        <w:contextualSpacing/>
        <w:pPrChange w:id="724" w:author="Terry, George" w:date="2020-04-03T15:55:00Z">
          <w:pPr>
            <w:pStyle w:val="NormalWeb"/>
            <w:spacing w:line="480" w:lineRule="auto"/>
            <w:ind w:left="720"/>
          </w:pPr>
        </w:pPrChange>
      </w:pPr>
      <w:r>
        <w:t>The word "contextualization" comes from the root word "context</w:t>
      </w:r>
      <w:ins w:id="725" w:author="Terry, George" w:date="2020-04-04T17:29:00Z">
        <w:r w:rsidR="00560075">
          <w:t>,</w:t>
        </w:r>
      </w:ins>
      <w:r>
        <w: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w:t>
      </w:r>
      <w:ins w:id="726" w:author="Terry, George" w:date="2020-04-04T17:30:00Z">
        <w:r w:rsidR="00560075">
          <w:t>c</w:t>
        </w:r>
      </w:ins>
      <w:del w:id="727" w:author="Terry, George" w:date="2020-04-04T17:30:00Z">
        <w:r w:rsidDel="00560075">
          <w:delText>C</w:delText>
        </w:r>
      </w:del>
      <w:r>
        <w:t>ontextual</w:t>
      </w:r>
      <w:ins w:id="728" w:author="Terry, George" w:date="2020-04-04T17:30:00Z">
        <w:r w:rsidR="00560075">
          <w:t>,</w:t>
        </w:r>
      </w:ins>
      <w:r>
        <w:t>" meaning "message related." The term "contextualize," which is reserved in missiology and theology, refers to find</w:t>
      </w:r>
      <w:ins w:id="729" w:author="Terry, George" w:date="2020-04-04T17:31:00Z">
        <w:r w:rsidR="00560075">
          <w:t>ing</w:t>
        </w:r>
      </w:ins>
      <w:r>
        <w:t xml:space="preserve"> or explor</w:t>
      </w:r>
      <w:ins w:id="730" w:author="Terry, George" w:date="2020-04-04T17:31:00Z">
        <w:r w:rsidR="00560075">
          <w:t>ing</w:t>
        </w:r>
      </w:ins>
      <w:del w:id="731" w:author="Terry, George" w:date="2020-04-04T17:31:00Z">
        <w:r w:rsidDel="00560075">
          <w:delText>e</w:delText>
        </w:r>
      </w:del>
      <w:r>
        <w:t xml:space="preserve"> any message in a local culture that could be associated or connected with the universal, perpetual truth of the </w:t>
      </w:r>
      <w:ins w:id="732" w:author="Terry, George" w:date="2020-04-04T17:31:00Z">
        <w:r w:rsidR="00560075">
          <w:t>g</w:t>
        </w:r>
      </w:ins>
      <w:del w:id="733" w:author="Terry, George" w:date="2020-04-04T17:31:00Z">
        <w:r w:rsidDel="00560075">
          <w:delText>G</w:delText>
        </w:r>
      </w:del>
      <w:r>
        <w:t>ospel. Its noun form is "contextualization."</w:t>
      </w:r>
    </w:p>
    <w:p w14:paraId="0336E1FE" w14:textId="7CC898DC" w:rsidR="00485DF6" w:rsidRDefault="00485DF6">
      <w:pPr>
        <w:pStyle w:val="NormalWeb"/>
        <w:spacing w:line="480" w:lineRule="auto"/>
        <w:ind w:left="720" w:firstLine="720"/>
        <w:contextualSpacing/>
        <w:pPrChange w:id="734" w:author="Terry, George" w:date="2020-04-03T15:56:00Z">
          <w:pPr>
            <w:pStyle w:val="NormalWeb"/>
            <w:spacing w:line="480" w:lineRule="auto"/>
            <w:ind w:left="720"/>
          </w:pPr>
        </w:pPrChange>
      </w:pPr>
      <w:r>
        <w:t xml:space="preserve">Contextualization, culture, and theology are indivisible. They all have a simultaneous beginning from </w:t>
      </w:r>
      <w:ins w:id="735" w:author="Terry, George" w:date="2020-04-04T17:32:00Z">
        <w:r w:rsidR="00560075">
          <w:t>any</w:t>
        </w:r>
      </w:ins>
      <w:del w:id="736" w:author="Terry, George" w:date="2020-04-04T17:32:00Z">
        <w:r w:rsidDel="00560075">
          <w:delText>the</w:delText>
        </w:r>
      </w:del>
      <w:r>
        <w:t xml:space="preserve"> communication between God and man, even though the term contextualization was </w:t>
      </w:r>
      <w:ins w:id="737" w:author="Terry, George" w:date="2020-04-04T17:32:00Z">
        <w:r w:rsidR="00560075">
          <w:t xml:space="preserve">not </w:t>
        </w:r>
      </w:ins>
      <w:r>
        <w:t xml:space="preserve">coined </w:t>
      </w:r>
      <w:r w:rsidRPr="00560075">
        <w:rPr>
          <w:strike/>
          <w:rPrChange w:id="738" w:author="Terry, George" w:date="2020-04-04T17:32:00Z">
            <w:rPr/>
          </w:rPrChange>
        </w:rPr>
        <w:t>late</w:t>
      </w:r>
      <w:r>
        <w:t xml:space="preserve"> until 1972 in the publication of </w:t>
      </w:r>
      <w:ins w:id="739" w:author="Terry, George" w:date="2020-04-04T17:32:00Z">
        <w:r w:rsidR="00560075">
          <w:t>“</w:t>
        </w:r>
      </w:ins>
      <w:r>
        <w:t>Ministry in Context: The Third Mandate Program of the Theological Education Fund (TEF)</w:t>
      </w:r>
      <w:ins w:id="740" w:author="Terry, George" w:date="2020-04-04T17:32:00Z">
        <w:r w:rsidR="00560075">
          <w:t>”</w:t>
        </w:r>
      </w:ins>
      <w:r>
        <w:t xml:space="preserve"> (1970-77) at Bromley of </w:t>
      </w:r>
      <w:commentRangeStart w:id="741"/>
      <w:r>
        <w:t>England</w:t>
      </w:r>
      <w:commentRangeEnd w:id="741"/>
      <w:r w:rsidR="00560075">
        <w:rPr>
          <w:rStyle w:val="CommentReference"/>
          <w:rFonts w:asciiTheme="minorHAnsi" w:eastAsiaTheme="minorHAnsi" w:hAnsiTheme="minorHAnsi" w:cstheme="minorBidi"/>
        </w:rPr>
        <w:commentReference w:id="741"/>
      </w:r>
      <w:r>
        <w:t>. TEF was launched by International Missionary Council</w:t>
      </w:r>
      <w:ins w:id="742" w:author="Terry, George" w:date="2020-04-04T17:33:00Z">
        <w:r w:rsidR="00560075">
          <w:t xml:space="preserve"> </w:t>
        </w:r>
      </w:ins>
      <w:r>
        <w:t>(IMC) at its Ghana assembly in 1957-58.</w:t>
      </w:r>
      <w:r>
        <w:rPr>
          <w:vertAlign w:val="superscript"/>
        </w:rPr>
        <w:t>[39]</w:t>
      </w:r>
      <w:r>
        <w:t> </w:t>
      </w:r>
      <w:proofErr w:type="spellStart"/>
      <w:r>
        <w:t>Shoki</w:t>
      </w:r>
      <w:proofErr w:type="spellEnd"/>
      <w:r>
        <w:t xml:space="preserve"> Coe (Taiwanese Hwang Chang Hui,</w:t>
      </w:r>
      <w:r>
        <w:rPr>
          <w:rFonts w:ascii="MS Mincho" w:eastAsia="MS Mincho" w:hAnsi="MS Mincho" w:cs="MS Mincho" w:hint="eastAsia"/>
        </w:rPr>
        <w:t>黄彰</w:t>
      </w:r>
      <w:r>
        <w:rPr>
          <w:rFonts w:ascii="PingFang TC" w:eastAsia="PingFang TC" w:hAnsi="PingFang TC" w:cs="PingFang TC" w:hint="eastAsia"/>
        </w:rPr>
        <w:t>辉</w:t>
      </w:r>
      <w:r>
        <w:t>,1914-1988) was "honored around the world for the effective use of the term ‘contextualization’ to explain how one should construct relevant theologies."</w:t>
      </w:r>
      <w:r>
        <w:rPr>
          <w:vertAlign w:val="superscript"/>
        </w:rPr>
        <w:t>[40]</w:t>
      </w:r>
    </w:p>
    <w:p w14:paraId="6B8884A5" w14:textId="05E865AE" w:rsidR="00485DF6" w:rsidRDefault="00485DF6">
      <w:pPr>
        <w:pStyle w:val="NormalWeb"/>
        <w:spacing w:line="480" w:lineRule="auto"/>
        <w:ind w:left="720"/>
        <w:contextualSpacing/>
        <w:pPrChange w:id="743" w:author="Terry, George" w:date="2020-04-03T12:01:00Z">
          <w:pPr>
            <w:pStyle w:val="NormalWeb"/>
            <w:spacing w:line="480" w:lineRule="auto"/>
            <w:ind w:left="720"/>
          </w:pPr>
        </w:pPrChange>
      </w:pPr>
      <w:r>
        <w:t xml:space="preserve">Coe presented his paper "In Search of Renewal in Theological Education " in the World Council of Churches Consultation in </w:t>
      </w:r>
      <w:proofErr w:type="gramStart"/>
      <w:r>
        <w:t xml:space="preserve">1972, </w:t>
      </w:r>
      <w:ins w:id="744" w:author="Terry, George" w:date="2020-04-04T17:34:00Z">
        <w:r w:rsidR="00560075">
          <w:t>and</w:t>
        </w:r>
        <w:proofErr w:type="gramEnd"/>
        <w:r w:rsidR="00560075">
          <w:t xml:space="preserve"> </w:t>
        </w:r>
      </w:ins>
      <w:r>
        <w:t>published in 1973.</w:t>
      </w:r>
      <w:r>
        <w:rPr>
          <w:vertAlign w:val="superscript"/>
        </w:rPr>
        <w:t>[41]</w:t>
      </w:r>
      <w:r>
        <w:t xml:space="preserve"> Coe considers </w:t>
      </w:r>
      <w:del w:id="745" w:author="Terry, George" w:date="2020-04-04T17:34:00Z">
        <w:r w:rsidDel="00560075">
          <w:delText xml:space="preserve">the </w:delText>
        </w:r>
      </w:del>
      <w:r>
        <w:t xml:space="preserve">contextualization as the way towards reform in theological education. He states that "in </w:t>
      </w:r>
      <w:r>
        <w:lastRenderedPageBreak/>
        <w:t>using the word contextualization, we try to convey all that is implied in the familiar term indigenization, yet seek to press beyond for a more dynamic concept which is open to change and which is also future-oriented."</w:t>
      </w:r>
      <w:r>
        <w:rPr>
          <w:vertAlign w:val="superscript"/>
        </w:rPr>
        <w:t>[42]</w:t>
      </w:r>
    </w:p>
    <w:p w14:paraId="6F5590B2" w14:textId="2CA7D264" w:rsidR="00485DF6" w:rsidRDefault="00485DF6">
      <w:pPr>
        <w:pStyle w:val="NormalWeb"/>
        <w:spacing w:line="480" w:lineRule="auto"/>
        <w:ind w:left="720" w:firstLine="720"/>
        <w:contextualSpacing/>
        <w:pPrChange w:id="746" w:author="Terry, George" w:date="2020-04-03T15:56:00Z">
          <w:pPr>
            <w:pStyle w:val="NormalWeb"/>
            <w:spacing w:line="480" w:lineRule="auto"/>
            <w:ind w:left="720"/>
          </w:pPr>
        </w:pPrChange>
      </w:pPr>
      <w:r>
        <w:t xml:space="preserve">At first, not all scholars agreed upon the usage of the term "contextualization." In the late 1970s, James O. </w:t>
      </w:r>
      <w:proofErr w:type="spellStart"/>
      <w:r>
        <w:t>Buswell</w:t>
      </w:r>
      <w:proofErr w:type="spellEnd"/>
      <w:r>
        <w:t xml:space="preserve"> III argued that the term did not necessarily improve on older terms such as indigenous, indigeneity, and </w:t>
      </w:r>
      <w:commentRangeStart w:id="747"/>
      <w:r>
        <w:t>indigenization</w:t>
      </w:r>
      <w:commentRangeEnd w:id="747"/>
      <w:r w:rsidR="00560075">
        <w:rPr>
          <w:rStyle w:val="CommentReference"/>
          <w:rFonts w:asciiTheme="minorHAnsi" w:eastAsiaTheme="minorHAnsi" w:hAnsiTheme="minorHAnsi" w:cstheme="minorBidi"/>
        </w:rPr>
        <w:commentReference w:id="747"/>
      </w:r>
      <w:r>
        <w:t>. Bruce Fleming believed that "the word was already so tinted by liberal presuppositions and so tarnished with misunderstanding and confusion that it should be laid to rest forthwith." He proposed the usage of a new term for contextualization: context-</w:t>
      </w:r>
      <w:commentRangeStart w:id="748"/>
      <w:r>
        <w:t>indigenization</w:t>
      </w:r>
      <w:commentRangeEnd w:id="748"/>
      <w:r w:rsidR="00560075">
        <w:rPr>
          <w:rStyle w:val="CommentReference"/>
          <w:rFonts w:asciiTheme="minorHAnsi" w:eastAsiaTheme="minorHAnsi" w:hAnsiTheme="minorHAnsi" w:cstheme="minorBidi"/>
        </w:rPr>
        <w:commentReference w:id="748"/>
      </w:r>
      <w:r>
        <w:t>. However, by that time, "most conservative evangelicals were already enamored with the word contextualization"</w:t>
      </w:r>
      <w:r>
        <w:rPr>
          <w:vertAlign w:val="superscript"/>
        </w:rPr>
        <w:t>[43]</w:t>
      </w:r>
      <w: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Pr>
          <w:vertAlign w:val="superscript"/>
        </w:rPr>
        <w:t>[44]</w:t>
      </w:r>
      <w:r>
        <w:t> </w:t>
      </w:r>
      <w:del w:id="749" w:author="Terry, George" w:date="2020-04-04T17:37:00Z">
        <w:r w:rsidDel="00560075">
          <w:delText>It was</w:delText>
        </w:r>
      </w:del>
      <w:ins w:id="750" w:author="Terry, George" w:date="2020-04-04T17:37:00Z">
        <w:r w:rsidR="00560075">
          <w:t>Contextualization</w:t>
        </w:r>
      </w:ins>
      <w:r>
        <w:t xml:space="preserve"> not only </w:t>
      </w:r>
      <w:ins w:id="751" w:author="Terry, George" w:date="2020-04-04T17:37:00Z">
        <w:r w:rsidR="00560075">
          <w:t>required</w:t>
        </w:r>
      </w:ins>
      <w:del w:id="752" w:author="Terry, George" w:date="2020-04-04T17:37:00Z">
        <w:r w:rsidDel="00560075">
          <w:delText>the</w:delText>
        </w:r>
      </w:del>
      <w:r>
        <w:t xml:space="preserve"> reflection</w:t>
      </w:r>
      <w:ins w:id="753" w:author="Terry, George" w:date="2020-04-04T17:37:00Z">
        <w:r w:rsidR="00560075">
          <w:t xml:space="preserve"> on the history</w:t>
        </w:r>
      </w:ins>
      <w:del w:id="754" w:author="Terry, George" w:date="2020-04-04T17:37:00Z">
        <w:r w:rsidDel="00560075">
          <w:delText>s</w:delText>
        </w:r>
      </w:del>
      <w:r>
        <w:t xml:space="preserve"> </w:t>
      </w:r>
      <w:ins w:id="755" w:author="Terry, George" w:date="2020-04-04T17:37:00Z">
        <w:r w:rsidR="00560075">
          <w:t>of both</w:t>
        </w:r>
      </w:ins>
      <w:del w:id="756" w:author="Terry, George" w:date="2020-04-04T17:37:00Z">
        <w:r w:rsidDel="00560075">
          <w:delText>from</w:delText>
        </w:r>
      </w:del>
      <w:r>
        <w:t xml:space="preserve"> the OT and the NT, </w:t>
      </w:r>
      <w:del w:id="757" w:author="Terry, George" w:date="2020-04-04T17:38:00Z">
        <w:r w:rsidDel="00560075">
          <w:delText xml:space="preserve">but </w:delText>
        </w:r>
      </w:del>
      <w:ins w:id="758" w:author="Terry, George" w:date="2020-04-04T17:38:00Z">
        <w:r w:rsidR="00560075">
          <w:t xml:space="preserve">it </w:t>
        </w:r>
      </w:ins>
      <w:r>
        <w:t xml:space="preserve">also </w:t>
      </w:r>
      <w:r w:rsidRPr="00560075">
        <w:rPr>
          <w:strike/>
          <w:rPrChange w:id="759" w:author="Terry, George" w:date="2020-04-04T17:38:00Z">
            <w:rPr/>
          </w:rPrChange>
        </w:rPr>
        <w:t>the</w:t>
      </w:r>
      <w:r>
        <w:t xml:space="preserve"> </w:t>
      </w:r>
      <w:ins w:id="760" w:author="Terry, George" w:date="2020-04-04T17:38:00Z">
        <w:r w:rsidR="00BB139A">
          <w:t>assumed consideration</w:t>
        </w:r>
      </w:ins>
      <w:del w:id="761" w:author="Terry, George" w:date="2020-04-04T17:38:00Z">
        <w:r w:rsidDel="00BB139A">
          <w:delText>reflections</w:delText>
        </w:r>
      </w:del>
      <w:r>
        <w:t xml:space="preserve"> </w:t>
      </w:r>
      <w:ins w:id="762" w:author="Terry, George" w:date="2020-04-04T17:38:00Z">
        <w:r w:rsidR="00BB139A">
          <w:t xml:space="preserve">of </w:t>
        </w:r>
      </w:ins>
      <w:del w:id="763" w:author="Terry, George" w:date="2020-04-04T17:38:00Z">
        <w:r w:rsidDel="00BB139A">
          <w:delText xml:space="preserve">from </w:delText>
        </w:r>
      </w:del>
      <w:r>
        <w:t xml:space="preserve">the history of the </w:t>
      </w:r>
      <w:del w:id="764" w:author="Terry, George" w:date="2020-04-04T17:38:00Z">
        <w:r w:rsidDel="00BB139A">
          <w:delText>c</w:delText>
        </w:r>
      </w:del>
      <w:ins w:id="765" w:author="Terry, George" w:date="2020-04-04T17:38:00Z">
        <w:r w:rsidR="00BB139A">
          <w:t>C</w:t>
        </w:r>
      </w:ins>
      <w:r>
        <w:t xml:space="preserve">hurch and its mission in </w:t>
      </w:r>
      <w:del w:id="766" w:author="Terry, George" w:date="2020-04-04T17:39:00Z">
        <w:r w:rsidDel="00BB139A">
          <w:delText>i</w:delText>
        </w:r>
      </w:del>
      <w:ins w:id="767" w:author="Terry, George" w:date="2020-04-04T17:39:00Z">
        <w:r w:rsidR="00BB139A">
          <w:t xml:space="preserve">each </w:t>
        </w:r>
      </w:ins>
      <w:del w:id="768" w:author="Terry, George" w:date="2020-04-04T17:39:00Z">
        <w:r w:rsidDel="00BB139A">
          <w:delText>t</w:delText>
        </w:r>
      </w:del>
      <w:del w:id="769" w:author="Terry, George" w:date="2020-04-04T17:38:00Z">
        <w:r w:rsidDel="00BB139A">
          <w:delText xml:space="preserve">s </w:delText>
        </w:r>
      </w:del>
      <w:r>
        <w:t>era.</w:t>
      </w:r>
    </w:p>
    <w:p w14:paraId="409CFD04" w14:textId="3DF0DE83" w:rsidR="00485DF6" w:rsidRDefault="00485DF6">
      <w:pPr>
        <w:pStyle w:val="NormalWeb"/>
        <w:spacing w:before="0" w:beforeAutospacing="0" w:after="0" w:afterAutospacing="0" w:line="480" w:lineRule="auto"/>
        <w:ind w:left="720" w:firstLine="720"/>
        <w:contextualSpacing/>
        <w:pPrChange w:id="770" w:author="Terry, George" w:date="2020-04-04T18:19:00Z">
          <w:pPr>
            <w:pStyle w:val="NormalWeb"/>
            <w:spacing w:line="480" w:lineRule="auto"/>
            <w:ind w:left="720"/>
          </w:pPr>
        </w:pPrChange>
      </w:pPr>
      <w:del w:id="771" w:author="Terry, George" w:date="2020-04-04T17:40:00Z">
        <w:r w:rsidDel="00BB139A">
          <w:delText>So far, t</w:delText>
        </w:r>
      </w:del>
      <w:ins w:id="772" w:author="Terry, George" w:date="2020-04-04T17:40:00Z">
        <w:r w:rsidR="00BB139A">
          <w:t>T</w:t>
        </w:r>
      </w:ins>
      <w:r>
        <w:t xml:space="preserve">here are </w:t>
      </w:r>
      <w:r w:rsidRPr="00BB139A">
        <w:rPr>
          <w:strike/>
          <w:rPrChange w:id="773" w:author="Terry, George" w:date="2020-04-04T17:40:00Z">
            <w:rPr/>
          </w:rPrChange>
        </w:rPr>
        <w:t xml:space="preserve">still </w:t>
      </w:r>
      <w:r w:rsidRPr="00BB139A">
        <w:rPr>
          <w:strike/>
          <w:rPrChange w:id="774" w:author="Terry, George" w:date="2020-04-04T17:39:00Z">
            <w:rPr/>
          </w:rPrChange>
        </w:rPr>
        <w:t>some</w:t>
      </w:r>
      <w:r>
        <w:t xml:space="preserve"> </w:t>
      </w:r>
      <w:ins w:id="775" w:author="Terry, George" w:date="2020-04-04T17:40:00Z">
        <w:r w:rsidR="00BB139A">
          <w:t xml:space="preserve">several </w:t>
        </w:r>
      </w:ins>
      <w:r>
        <w:t>definitional nuances of contextualization</w:t>
      </w:r>
      <w:ins w:id="776" w:author="Terry, George" w:date="2020-04-04T17:39:00Z">
        <w:r w:rsidR="00BB139A">
          <w:t xml:space="preserve"> that require comment</w:t>
        </w:r>
      </w:ins>
      <w:r>
        <w:t>.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799F45AD" w14:textId="1ADDB5C8" w:rsidR="00BB139A" w:rsidRDefault="00485DF6">
      <w:pPr>
        <w:numPr>
          <w:ilvl w:val="1"/>
          <w:numId w:val="17"/>
        </w:numPr>
        <w:ind w:left="2517"/>
        <w:contextualSpacing/>
        <w:rPr>
          <w:ins w:id="777" w:author="Terry, George" w:date="2020-04-04T17:42:00Z"/>
        </w:rPr>
        <w:pPrChange w:id="778" w:author="Terry, George" w:date="2020-04-04T17:42:00Z">
          <w:pPr>
            <w:numPr>
              <w:ilvl w:val="1"/>
              <w:numId w:val="17"/>
            </w:numPr>
            <w:tabs>
              <w:tab w:val="num" w:pos="2520"/>
            </w:tabs>
            <w:spacing w:before="100" w:beforeAutospacing="1" w:after="100" w:afterAutospacing="1"/>
            <w:ind w:left="2520" w:hanging="360"/>
          </w:pPr>
        </w:pPrChange>
      </w:pPr>
      <w:r>
        <w:t xml:space="preserve">Coe stated that contextualization is a critical assessment of what makes the context really significant in the light of the </w:t>
      </w:r>
      <w:proofErr w:type="spellStart"/>
      <w:r w:rsidRPr="00BB139A">
        <w:rPr>
          <w:i/>
          <w:iCs/>
          <w:rPrChange w:id="779" w:author="Terry, George" w:date="2020-04-04T17:40:00Z">
            <w:rPr/>
          </w:rPrChange>
        </w:rPr>
        <w:t>Misso</w:t>
      </w:r>
      <w:proofErr w:type="spellEnd"/>
      <w:r w:rsidRPr="00BB139A">
        <w:rPr>
          <w:i/>
          <w:iCs/>
          <w:rPrChange w:id="780" w:author="Terry, George" w:date="2020-04-04T17:40:00Z">
            <w:rPr/>
          </w:rPrChange>
        </w:rPr>
        <w:t xml:space="preserve"> Dei</w:t>
      </w:r>
      <w:r>
        <w:t>. It is the missiological discernment of the signs of the times, seek</w:t>
      </w:r>
      <w:ins w:id="781" w:author="Terry, George" w:date="2020-04-04T17:47:00Z">
        <w:r w:rsidR="00BB139A">
          <w:t>ing</w:t>
        </w:r>
      </w:ins>
      <w:r>
        <w:t xml:space="preserve"> where God is at work and calling us to participate in it. </w:t>
      </w:r>
      <w:commentRangeStart w:id="782"/>
      <w:r>
        <w:t>(Coe 1976,</w:t>
      </w:r>
      <w:ins w:id="783" w:author="Terry, George" w:date="2020-04-04T17:41:00Z">
        <w:r w:rsidR="00BB139A">
          <w:t xml:space="preserve"> </w:t>
        </w:r>
      </w:ins>
      <w:r>
        <w:t>21-22)</w:t>
      </w:r>
      <w:commentRangeEnd w:id="782"/>
      <w:r w:rsidR="00BB139A">
        <w:rPr>
          <w:rStyle w:val="CommentReference"/>
        </w:rPr>
        <w:commentReference w:id="782"/>
      </w:r>
    </w:p>
    <w:p w14:paraId="573EC105" w14:textId="77777777" w:rsidR="00BB139A" w:rsidRDefault="00BB139A">
      <w:pPr>
        <w:ind w:left="2517"/>
        <w:contextualSpacing/>
        <w:pPrChange w:id="784" w:author="Terry, George" w:date="2020-04-04T17:42:00Z">
          <w:pPr>
            <w:numPr>
              <w:ilvl w:val="1"/>
              <w:numId w:val="17"/>
            </w:numPr>
            <w:tabs>
              <w:tab w:val="num" w:pos="2520"/>
            </w:tabs>
            <w:spacing w:before="100" w:beforeAutospacing="1" w:after="100" w:afterAutospacing="1"/>
            <w:ind w:left="2520" w:hanging="360"/>
          </w:pPr>
        </w:pPrChange>
      </w:pPr>
    </w:p>
    <w:p w14:paraId="65547750" w14:textId="1B0C8A8E" w:rsidR="00BB139A" w:rsidRPr="00BB139A" w:rsidRDefault="00485DF6" w:rsidP="00BB139A">
      <w:pPr>
        <w:numPr>
          <w:ilvl w:val="1"/>
          <w:numId w:val="17"/>
        </w:numPr>
        <w:ind w:left="2517"/>
        <w:contextualSpacing/>
        <w:rPr>
          <w:ins w:id="785" w:author="Terry, George" w:date="2020-04-04T17:43:00Z"/>
          <w:rPrChange w:id="786" w:author="Terry, George" w:date="2020-04-04T17:43:00Z">
            <w:rPr>
              <w:ins w:id="787" w:author="Terry, George" w:date="2020-04-04T17:43:00Z"/>
              <w:vertAlign w:val="superscript"/>
            </w:rPr>
          </w:rPrChange>
        </w:rPr>
      </w:pPr>
      <w: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Pr>
          <w:vertAlign w:val="superscript"/>
        </w:rPr>
        <w:t>[45]</w:t>
      </w:r>
    </w:p>
    <w:p w14:paraId="4B2C1C2A" w14:textId="77777777" w:rsidR="00BB139A" w:rsidRDefault="00BB139A">
      <w:pPr>
        <w:contextualSpacing/>
        <w:pPrChange w:id="788" w:author="Terry, George" w:date="2020-04-04T17:43:00Z">
          <w:pPr>
            <w:numPr>
              <w:ilvl w:val="1"/>
              <w:numId w:val="17"/>
            </w:numPr>
            <w:tabs>
              <w:tab w:val="num" w:pos="2520"/>
            </w:tabs>
            <w:spacing w:before="100" w:beforeAutospacing="1" w:after="100" w:afterAutospacing="1"/>
            <w:ind w:left="2520" w:hanging="360"/>
          </w:pPr>
        </w:pPrChange>
      </w:pPr>
    </w:p>
    <w:p w14:paraId="73C64AC0" w14:textId="408F37C0" w:rsidR="00BB139A" w:rsidRPr="00BB139A" w:rsidRDefault="00485DF6" w:rsidP="00BB139A">
      <w:pPr>
        <w:numPr>
          <w:ilvl w:val="1"/>
          <w:numId w:val="17"/>
        </w:numPr>
        <w:ind w:left="2517"/>
        <w:contextualSpacing/>
        <w:rPr>
          <w:ins w:id="789" w:author="Terry, George" w:date="2020-04-04T17:43:00Z"/>
          <w:rPrChange w:id="790" w:author="Terry, George" w:date="2020-04-04T17:43:00Z">
            <w:rPr>
              <w:ins w:id="791" w:author="Terry, George" w:date="2020-04-04T17:43:00Z"/>
              <w:vertAlign w:val="superscript"/>
            </w:rPr>
          </w:rPrChange>
        </w:rPr>
      </w:pPr>
      <w:proofErr w:type="spellStart"/>
      <w:r>
        <w:t>Tite</w:t>
      </w:r>
      <w:proofErr w:type="spellEnd"/>
      <w:r>
        <w:t xml:space="preserve"> </w:t>
      </w:r>
      <w:proofErr w:type="spellStart"/>
      <w:r>
        <w:t>Tienou</w:t>
      </w:r>
      <w:proofErr w:type="spellEnd"/>
      <w: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w:t>
      </w:r>
      <w:proofErr w:type="gramStart"/>
      <w:r>
        <w:t>51)</w:t>
      </w:r>
      <w:r>
        <w:rPr>
          <w:vertAlign w:val="superscript"/>
        </w:rPr>
        <w:t>[</w:t>
      </w:r>
      <w:proofErr w:type="gramEnd"/>
      <w:r>
        <w:rPr>
          <w:vertAlign w:val="superscript"/>
        </w:rPr>
        <w:t>46</w:t>
      </w:r>
      <w:del w:id="792" w:author="Terry, George" w:date="2020-04-04T17:42:00Z">
        <w:r w:rsidDel="00BB139A">
          <w:rPr>
            <w:vertAlign w:val="superscript"/>
          </w:rPr>
          <w:delText>]</w:delText>
        </w:r>
      </w:del>
    </w:p>
    <w:p w14:paraId="515A8A8E" w14:textId="77777777" w:rsidR="00BB139A" w:rsidRDefault="00BB139A">
      <w:pPr>
        <w:contextualSpacing/>
        <w:pPrChange w:id="793" w:author="Terry, George" w:date="2020-04-04T17:43:00Z">
          <w:pPr>
            <w:numPr>
              <w:ilvl w:val="1"/>
              <w:numId w:val="17"/>
            </w:numPr>
            <w:tabs>
              <w:tab w:val="num" w:pos="2520"/>
            </w:tabs>
            <w:spacing w:before="100" w:beforeAutospacing="1" w:after="100" w:afterAutospacing="1"/>
            <w:ind w:left="2520" w:hanging="360"/>
          </w:pPr>
        </w:pPrChange>
      </w:pPr>
    </w:p>
    <w:p w14:paraId="758A10E1" w14:textId="3E2E9CA5" w:rsidR="00485DF6" w:rsidRPr="00BB139A" w:rsidRDefault="00485DF6">
      <w:pPr>
        <w:numPr>
          <w:ilvl w:val="1"/>
          <w:numId w:val="17"/>
        </w:numPr>
        <w:ind w:left="2517"/>
        <w:contextualSpacing/>
        <w:rPr>
          <w:ins w:id="794" w:author="Terry, George" w:date="2020-04-04T17:43:00Z"/>
          <w:rPrChange w:id="795" w:author="Terry, George" w:date="2020-04-04T17:43:00Z">
            <w:rPr>
              <w:ins w:id="796" w:author="Terry, George" w:date="2020-04-04T17:43:00Z"/>
              <w:vertAlign w:val="superscript"/>
            </w:rPr>
          </w:rPrChange>
        </w:rPr>
        <w:pPrChange w:id="797" w:author="Terry, George" w:date="2020-04-04T17:43:00Z">
          <w:pPr>
            <w:numPr>
              <w:ilvl w:val="1"/>
              <w:numId w:val="17"/>
            </w:numPr>
            <w:tabs>
              <w:tab w:val="num" w:pos="2520"/>
            </w:tabs>
            <w:spacing w:before="100" w:beforeAutospacing="1" w:after="100" w:afterAutospacing="1"/>
            <w:ind w:left="2520" w:hanging="360"/>
          </w:pPr>
        </w:pPrChange>
      </w:pPr>
      <w:r>
        <w:t xml:space="preserve">David </w:t>
      </w:r>
      <w:proofErr w:type="spellStart"/>
      <w:r>
        <w:t>Hesselgrave</w:t>
      </w:r>
      <w:proofErr w:type="spellEnd"/>
      <w:r>
        <w:t xml:space="preserve"> and Ed </w:t>
      </w:r>
      <w:proofErr w:type="spellStart"/>
      <w:r>
        <w:t>Rommen</w:t>
      </w:r>
      <w:proofErr w:type="spellEnd"/>
      <w: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Pr>
          <w:vertAlign w:val="superscript"/>
        </w:rPr>
        <w:t>[47]</w:t>
      </w:r>
    </w:p>
    <w:p w14:paraId="1D3C2D0D" w14:textId="77777777" w:rsidR="00BB139A" w:rsidRDefault="00BB139A">
      <w:pPr>
        <w:ind w:left="2517"/>
        <w:contextualSpacing/>
        <w:pPrChange w:id="798" w:author="Terry, George" w:date="2020-04-04T17:43:00Z">
          <w:pPr>
            <w:numPr>
              <w:ilvl w:val="1"/>
              <w:numId w:val="17"/>
            </w:numPr>
            <w:tabs>
              <w:tab w:val="num" w:pos="2520"/>
            </w:tabs>
            <w:spacing w:before="100" w:beforeAutospacing="1" w:after="100" w:afterAutospacing="1"/>
            <w:ind w:left="2520" w:hanging="360"/>
          </w:pPr>
        </w:pPrChange>
      </w:pPr>
    </w:p>
    <w:p w14:paraId="7E3EB43F" w14:textId="3CA6AF67" w:rsidR="00BB139A" w:rsidRPr="005C604A" w:rsidRDefault="00485DF6" w:rsidP="00BB139A">
      <w:pPr>
        <w:numPr>
          <w:ilvl w:val="1"/>
          <w:numId w:val="17"/>
        </w:numPr>
        <w:contextualSpacing/>
        <w:rPr>
          <w:ins w:id="799" w:author="Terry, George" w:date="2020-04-04T18:20:00Z"/>
          <w:rPrChange w:id="800" w:author="Terry, George" w:date="2020-04-04T18:20:00Z">
            <w:rPr>
              <w:ins w:id="801" w:author="Terry, George" w:date="2020-04-04T18:20:00Z"/>
              <w:vertAlign w:val="superscript"/>
            </w:rPr>
          </w:rPrChange>
        </w:rPr>
      </w:pPr>
      <w:r>
        <w:t xml:space="preserve">According to </w:t>
      </w:r>
      <w:proofErr w:type="spellStart"/>
      <w:r>
        <w:t>Hesselgrave</w:t>
      </w:r>
      <w:proofErr w:type="spellEnd"/>
      <w:r>
        <w:t>,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Pr>
          <w:vertAlign w:val="superscript"/>
        </w:rPr>
        <w:t>[48]</w:t>
      </w:r>
    </w:p>
    <w:p w14:paraId="61A3CBEC" w14:textId="77777777" w:rsidR="005C604A" w:rsidRDefault="005C604A">
      <w:pPr>
        <w:contextualSpacing/>
        <w:pPrChange w:id="802" w:author="Terry, George" w:date="2020-04-04T18:20:00Z">
          <w:pPr>
            <w:numPr>
              <w:ilvl w:val="1"/>
              <w:numId w:val="17"/>
            </w:numPr>
            <w:tabs>
              <w:tab w:val="num" w:pos="2520"/>
            </w:tabs>
            <w:spacing w:before="100" w:beforeAutospacing="1" w:after="100" w:afterAutospacing="1"/>
            <w:ind w:left="2520" w:hanging="360"/>
          </w:pPr>
        </w:pPrChange>
      </w:pPr>
    </w:p>
    <w:p w14:paraId="76FC4AFE" w14:textId="652A9CCE" w:rsidR="00BB139A" w:rsidRDefault="00485DF6">
      <w:pPr>
        <w:numPr>
          <w:ilvl w:val="1"/>
          <w:numId w:val="17"/>
        </w:numPr>
        <w:ind w:left="2517"/>
        <w:contextualSpacing/>
        <w:rPr>
          <w:ins w:id="803" w:author="Terry, George" w:date="2020-04-04T18:19:00Z"/>
        </w:rPr>
        <w:pPrChange w:id="804" w:author="Terry, George" w:date="2020-04-04T18:19:00Z">
          <w:pPr>
            <w:numPr>
              <w:ilvl w:val="1"/>
              <w:numId w:val="17"/>
            </w:numPr>
            <w:tabs>
              <w:tab w:val="num" w:pos="2520"/>
            </w:tabs>
            <w:spacing w:before="100" w:beforeAutospacing="1" w:after="100" w:afterAutospacing="1"/>
            <w:ind w:left="2520" w:hanging="360"/>
          </w:pPr>
        </w:pPrChange>
      </w:pPr>
      <w: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Pr>
          <w:vertAlign w:val="superscript"/>
        </w:rPr>
        <w:t>[49]</w:t>
      </w:r>
    </w:p>
    <w:p w14:paraId="2ECE753C" w14:textId="77777777" w:rsidR="007B587D" w:rsidRDefault="007B587D">
      <w:pPr>
        <w:ind w:left="2517"/>
        <w:contextualSpacing/>
        <w:pPrChange w:id="805" w:author="Terry, George" w:date="2020-04-04T18:19:00Z">
          <w:pPr>
            <w:numPr>
              <w:ilvl w:val="1"/>
              <w:numId w:val="17"/>
            </w:numPr>
            <w:tabs>
              <w:tab w:val="num" w:pos="2520"/>
            </w:tabs>
            <w:spacing w:before="100" w:beforeAutospacing="1" w:after="100" w:afterAutospacing="1"/>
            <w:ind w:left="2520" w:hanging="360"/>
          </w:pPr>
        </w:pPrChange>
      </w:pPr>
    </w:p>
    <w:p w14:paraId="14825F6F" w14:textId="35005B96" w:rsidR="00BB139A" w:rsidRDefault="00485DF6">
      <w:pPr>
        <w:numPr>
          <w:ilvl w:val="1"/>
          <w:numId w:val="17"/>
        </w:numPr>
        <w:contextualSpacing/>
        <w:pPrChange w:id="806" w:author="Terry, George" w:date="2020-04-04T17:45:00Z">
          <w:pPr>
            <w:numPr>
              <w:ilvl w:val="1"/>
              <w:numId w:val="17"/>
            </w:numPr>
            <w:tabs>
              <w:tab w:val="num" w:pos="2520"/>
            </w:tabs>
            <w:spacing w:before="100" w:beforeAutospacing="1" w:after="100" w:afterAutospacing="1"/>
            <w:ind w:left="2520" w:hanging="360"/>
          </w:pPr>
        </w:pPrChange>
      </w:pPr>
      <w:r>
        <w:t>Dr. Stan May, who considers missionaries as ambassadors representing Christ, and the ambassador as contextualizing change agent, simply stated, "contextualization means that the message is defined by Scripture but shaped by culture."</w:t>
      </w:r>
      <w:r>
        <w:rPr>
          <w:vertAlign w:val="superscript"/>
        </w:rPr>
        <w:t>[50]</w:t>
      </w:r>
    </w:p>
    <w:p w14:paraId="54DE7ADE" w14:textId="29775BE3" w:rsidR="00BB139A" w:rsidRPr="00BB139A" w:rsidRDefault="00485DF6" w:rsidP="00BB139A">
      <w:pPr>
        <w:numPr>
          <w:ilvl w:val="1"/>
          <w:numId w:val="17"/>
        </w:numPr>
        <w:spacing w:before="120" w:after="120"/>
        <w:ind w:left="2517"/>
        <w:contextualSpacing/>
        <w:rPr>
          <w:ins w:id="807" w:author="Terry, George" w:date="2020-04-04T17:46:00Z"/>
          <w:rPrChange w:id="808" w:author="Terry, George" w:date="2020-04-04T17:46:00Z">
            <w:rPr>
              <w:ins w:id="809" w:author="Terry, George" w:date="2020-04-04T17:46:00Z"/>
              <w:vertAlign w:val="superscript"/>
            </w:rPr>
          </w:rPrChange>
        </w:rPr>
      </w:pPr>
      <w:r>
        <w:lastRenderedPageBreak/>
        <w:t>Jackson Wu suggested that contextualization refers to the process wherein people interpret, communicate, and apply the Bible within a particular cultural context.</w:t>
      </w:r>
      <w:r>
        <w:rPr>
          <w:vertAlign w:val="superscript"/>
        </w:rPr>
        <w:t>[51]</w:t>
      </w:r>
    </w:p>
    <w:p w14:paraId="630CE4E9" w14:textId="77777777" w:rsidR="00BB139A" w:rsidRDefault="00BB139A">
      <w:pPr>
        <w:spacing w:before="120" w:after="120"/>
        <w:contextualSpacing/>
        <w:pPrChange w:id="810" w:author="Terry, George" w:date="2020-04-04T17:46:00Z">
          <w:pPr>
            <w:numPr>
              <w:ilvl w:val="1"/>
              <w:numId w:val="17"/>
            </w:numPr>
            <w:tabs>
              <w:tab w:val="num" w:pos="2520"/>
            </w:tabs>
            <w:spacing w:before="100" w:beforeAutospacing="1" w:after="100" w:afterAutospacing="1"/>
            <w:ind w:left="2520" w:hanging="360"/>
          </w:pPr>
        </w:pPrChange>
      </w:pPr>
    </w:p>
    <w:p w14:paraId="7E1B93C5" w14:textId="67A3B7D1" w:rsidR="00BB139A" w:rsidRPr="00BB139A" w:rsidRDefault="00485DF6" w:rsidP="00BB139A">
      <w:pPr>
        <w:numPr>
          <w:ilvl w:val="1"/>
          <w:numId w:val="17"/>
        </w:numPr>
        <w:ind w:left="2517"/>
        <w:contextualSpacing/>
        <w:rPr>
          <w:ins w:id="811" w:author="Terry, George" w:date="2020-04-04T17:46:00Z"/>
          <w:rPrChange w:id="812" w:author="Terry, George" w:date="2020-04-04T17:46:00Z">
            <w:rPr>
              <w:ins w:id="813" w:author="Terry, George" w:date="2020-04-04T17:46:00Z"/>
              <w:vertAlign w:val="superscript"/>
            </w:rPr>
          </w:rPrChange>
        </w:rPr>
      </w:pPr>
      <w:r>
        <w:t xml:space="preserve">Clayton Parnell </w:t>
      </w:r>
      <w:proofErr w:type="spellStart"/>
      <w:r>
        <w:t>Cloer</w:t>
      </w:r>
      <w:proofErr w:type="spellEnd"/>
      <w:r>
        <w:t xml:space="preserve"> stated that "contextualization in the field of the theological education addresses the expression of the faith in any given culture."</w:t>
      </w:r>
      <w:r>
        <w:rPr>
          <w:vertAlign w:val="superscript"/>
        </w:rPr>
        <w:t>[52]</w:t>
      </w:r>
    </w:p>
    <w:p w14:paraId="0ECFB800" w14:textId="77777777" w:rsidR="00BB139A" w:rsidRDefault="00BB139A">
      <w:pPr>
        <w:contextualSpacing/>
        <w:pPrChange w:id="814" w:author="Terry, George" w:date="2020-04-04T17:46:00Z">
          <w:pPr>
            <w:numPr>
              <w:ilvl w:val="1"/>
              <w:numId w:val="17"/>
            </w:numPr>
            <w:tabs>
              <w:tab w:val="num" w:pos="2520"/>
            </w:tabs>
            <w:spacing w:before="100" w:beforeAutospacing="1" w:after="100" w:afterAutospacing="1"/>
            <w:ind w:left="2520" w:hanging="360"/>
          </w:pPr>
        </w:pPrChange>
      </w:pPr>
    </w:p>
    <w:p w14:paraId="2CB9B76B" w14:textId="07BC55F8" w:rsidR="00BB139A" w:rsidRPr="00BB139A" w:rsidRDefault="00485DF6" w:rsidP="00BB139A">
      <w:pPr>
        <w:numPr>
          <w:ilvl w:val="1"/>
          <w:numId w:val="17"/>
        </w:numPr>
        <w:ind w:left="2517"/>
        <w:contextualSpacing/>
        <w:rPr>
          <w:ins w:id="815" w:author="Terry, George" w:date="2020-04-04T17:47:00Z"/>
          <w:rPrChange w:id="816" w:author="Terry, George" w:date="2020-04-04T17:47:00Z">
            <w:rPr>
              <w:ins w:id="817" w:author="Terry, George" w:date="2020-04-04T17:47:00Z"/>
              <w:vertAlign w:val="superscript"/>
            </w:rPr>
          </w:rPrChange>
        </w:rPr>
      </w:pPr>
      <w:r>
        <w:t>David Sills plainly states, “Contextualization is simply the process of making the gospel understood</w:t>
      </w:r>
      <w:proofErr w:type="gramStart"/>
      <w:r>
        <w:t>.”</w:t>
      </w:r>
      <w:r>
        <w:rPr>
          <w:vertAlign w:val="superscript"/>
        </w:rPr>
        <w:t>[</w:t>
      </w:r>
      <w:proofErr w:type="gramEnd"/>
      <w:r>
        <w:rPr>
          <w:vertAlign w:val="superscript"/>
        </w:rPr>
        <w:t>53]</w:t>
      </w:r>
    </w:p>
    <w:p w14:paraId="5F3ABE7E" w14:textId="77777777" w:rsidR="00BB139A" w:rsidRDefault="00BB139A">
      <w:pPr>
        <w:contextualSpacing/>
        <w:pPrChange w:id="818" w:author="Terry, George" w:date="2020-04-04T17:47:00Z">
          <w:pPr>
            <w:numPr>
              <w:ilvl w:val="1"/>
              <w:numId w:val="17"/>
            </w:numPr>
            <w:tabs>
              <w:tab w:val="num" w:pos="2520"/>
            </w:tabs>
            <w:spacing w:before="100" w:beforeAutospacing="1" w:after="100" w:afterAutospacing="1"/>
            <w:ind w:left="2520" w:hanging="360"/>
          </w:pPr>
        </w:pPrChange>
      </w:pPr>
    </w:p>
    <w:p w14:paraId="1CD2B7FC" w14:textId="4FEB0F72" w:rsidR="00485DF6" w:rsidRPr="00BB139A" w:rsidRDefault="00485DF6">
      <w:pPr>
        <w:numPr>
          <w:ilvl w:val="1"/>
          <w:numId w:val="17"/>
        </w:numPr>
        <w:ind w:left="2517"/>
        <w:contextualSpacing/>
        <w:rPr>
          <w:ins w:id="819" w:author="Terry, George" w:date="2020-04-04T17:46:00Z"/>
          <w:rPrChange w:id="820" w:author="Terry, George" w:date="2020-04-04T17:46:00Z">
            <w:rPr>
              <w:ins w:id="821" w:author="Terry, George" w:date="2020-04-04T17:46:00Z"/>
              <w:vertAlign w:val="superscript"/>
            </w:rPr>
          </w:rPrChange>
        </w:rPr>
        <w:pPrChange w:id="822" w:author="Terry, George" w:date="2020-04-04T17:46:00Z">
          <w:pPr>
            <w:numPr>
              <w:ilvl w:val="1"/>
              <w:numId w:val="17"/>
            </w:numPr>
            <w:tabs>
              <w:tab w:val="num" w:pos="2520"/>
            </w:tabs>
            <w:spacing w:before="100" w:beforeAutospacing="1" w:after="100" w:afterAutospacing="1"/>
            <w:ind w:left="2520" w:hanging="360"/>
          </w:pPr>
        </w:pPrChange>
      </w:pPr>
      <w:r>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ins w:id="823" w:author="Terry, George" w:date="2020-04-04T17:46:00Z">
        <w:r w:rsidR="00BB139A">
          <w:t>.</w:t>
        </w:r>
      </w:ins>
      <w:r>
        <w:t>"</w:t>
      </w:r>
      <w:del w:id="824" w:author="Terry, George" w:date="2020-04-04T17:46:00Z">
        <w:r w:rsidDel="00BB139A">
          <w:delText>.</w:delText>
        </w:r>
      </w:del>
      <w:r>
        <w:rPr>
          <w:vertAlign w:val="superscript"/>
        </w:rPr>
        <w:t>[54]</w:t>
      </w:r>
    </w:p>
    <w:p w14:paraId="540DAF17" w14:textId="77777777" w:rsidR="00BB139A" w:rsidRDefault="00BB139A">
      <w:pPr>
        <w:ind w:left="2517"/>
        <w:contextualSpacing/>
        <w:pPrChange w:id="825" w:author="Terry, George" w:date="2020-04-04T17:46:00Z">
          <w:pPr>
            <w:numPr>
              <w:ilvl w:val="1"/>
              <w:numId w:val="17"/>
            </w:numPr>
            <w:tabs>
              <w:tab w:val="num" w:pos="2520"/>
            </w:tabs>
            <w:spacing w:before="100" w:beforeAutospacing="1" w:after="100" w:afterAutospacing="1"/>
            <w:ind w:left="2520" w:hanging="360"/>
          </w:pPr>
        </w:pPrChange>
      </w:pPr>
    </w:p>
    <w:p w14:paraId="5AE91217" w14:textId="77777777" w:rsidR="00485DF6" w:rsidRDefault="00485DF6">
      <w:pPr>
        <w:numPr>
          <w:ilvl w:val="1"/>
          <w:numId w:val="17"/>
        </w:numPr>
        <w:ind w:left="2517"/>
        <w:contextualSpacing/>
        <w:pPrChange w:id="826" w:author="Terry, George" w:date="2020-04-04T17:46:00Z">
          <w:pPr>
            <w:numPr>
              <w:ilvl w:val="1"/>
              <w:numId w:val="17"/>
            </w:numPr>
            <w:tabs>
              <w:tab w:val="num" w:pos="2520"/>
            </w:tabs>
            <w:spacing w:before="100" w:beforeAutospacing="1" w:after="100" w:afterAutospacing="1"/>
            <w:ind w:left="2520" w:hanging="360"/>
          </w:pPr>
        </w:pPrChange>
      </w:pPr>
      <w:r>
        <w:t>Robertson McQuilkin stated that contextualization is "opening his eyes to biblical norms he had never considered."</w:t>
      </w:r>
    </w:p>
    <w:p w14:paraId="2F6DCA90" w14:textId="1F3BF77E" w:rsidR="007A3799" w:rsidRPr="007B587D" w:rsidRDefault="00485DF6">
      <w:pPr>
        <w:pStyle w:val="NormalWeb"/>
        <w:spacing w:line="480" w:lineRule="auto"/>
        <w:ind w:left="720" w:firstLine="720"/>
        <w:contextualSpacing/>
        <w:rPr>
          <w:vertAlign w:val="superscript"/>
          <w:rPrChange w:id="827" w:author="Terry, George" w:date="2020-04-04T18:20:00Z">
            <w:rPr/>
          </w:rPrChange>
        </w:rPr>
        <w:pPrChange w:id="828" w:author="Terry, George" w:date="2020-04-04T18:20:00Z">
          <w:pPr>
            <w:pStyle w:val="NormalWeb"/>
            <w:spacing w:line="480" w:lineRule="auto"/>
            <w:ind w:left="720"/>
          </w:pPr>
        </w:pPrChange>
      </w:pPr>
      <w:r>
        <w:t xml:space="preserve">In general, </w:t>
      </w:r>
      <w:del w:id="829" w:author="Terry, George" w:date="2020-04-04T17:48:00Z">
        <w:r w:rsidDel="007A3799">
          <w:delText xml:space="preserve">the </w:delText>
        </w:r>
      </w:del>
      <w:r>
        <w:t>contextualization is a way for Christians to appropriately express the experiences after reb</w:t>
      </w:r>
      <w:ins w:id="830" w:author="Terry, George" w:date="2020-04-04T17:48:00Z">
        <w:r w:rsidR="007A3799">
          <w:t>irth</w:t>
        </w:r>
      </w:ins>
      <w:del w:id="831" w:author="Terry, George" w:date="2020-04-04T17:48:00Z">
        <w:r w:rsidDel="007A3799">
          <w:delText>orn</w:delText>
        </w:r>
      </w:del>
      <w:r>
        <w:t xml:space="preserve"> and to share or apply </w:t>
      </w:r>
      <w:ins w:id="832" w:author="Terry, George" w:date="2020-04-04T17:49:00Z">
        <w:r w:rsidR="007A3799">
          <w:t>that message</w:t>
        </w:r>
      </w:ins>
      <w:del w:id="833" w:author="Terry, George" w:date="2020-04-04T17:49:00Z">
        <w:r w:rsidDel="007A3799">
          <w:delText>it</w:delText>
        </w:r>
      </w:del>
      <w:r>
        <w:t xml:space="preserve"> in the missionary field among </w:t>
      </w:r>
      <w:ins w:id="834" w:author="Terry, George" w:date="2020-04-04T17:49:00Z">
        <w:r w:rsidR="007A3799">
          <w:t xml:space="preserve">the </w:t>
        </w:r>
      </w:ins>
      <w:r>
        <w:t xml:space="preserve">nations. </w:t>
      </w:r>
      <w:del w:id="835" w:author="Terry, George" w:date="2020-04-04T17:49:00Z">
        <w:r w:rsidDel="007A3799">
          <w:delText>It also</w:delText>
        </w:r>
      </w:del>
      <w:ins w:id="836" w:author="Terry, George" w:date="2020-04-04T17:49:00Z">
        <w:r w:rsidR="007A3799">
          <w:t>Contextualization</w:t>
        </w:r>
      </w:ins>
      <w:r>
        <w:t xml:space="preserve"> aids people to be able to understand Scripture through </w:t>
      </w:r>
      <w:ins w:id="837" w:author="Terry, George" w:date="2020-04-04T17:49:00Z">
        <w:r w:rsidR="007A3799">
          <w:t xml:space="preserve">the perspective of </w:t>
        </w:r>
      </w:ins>
      <w:r>
        <w:t xml:space="preserve">a native cultural context and </w:t>
      </w:r>
      <w:del w:id="838" w:author="Terry, George" w:date="2020-04-04T17:50:00Z">
        <w:r w:rsidDel="007A3799">
          <w:delText>gain identical</w:delText>
        </w:r>
      </w:del>
      <w:ins w:id="839" w:author="Terry, George" w:date="2020-04-04T17:50:00Z">
        <w:r w:rsidR="007A3799">
          <w:t>identify universal</w:t>
        </w:r>
      </w:ins>
      <w:r>
        <w:t xml:space="preserve"> biblical principles so that </w:t>
      </w:r>
      <w:ins w:id="840" w:author="Terry, George" w:date="2020-04-04T17:50:00Z">
        <w:r w:rsidR="007A3799">
          <w:t>the unique gospel</w:t>
        </w:r>
      </w:ins>
      <w:del w:id="841" w:author="Terry, George" w:date="2020-04-04T17:50:00Z">
        <w:r w:rsidDel="007A3799">
          <w:delText>it</w:delText>
        </w:r>
      </w:del>
      <w:r>
        <w:t xml:space="preserve"> can permeate </w:t>
      </w:r>
      <w:del w:id="842" w:author="Terry, George" w:date="2020-04-04T17:50:00Z">
        <w:r w:rsidDel="007A3799">
          <w:delText xml:space="preserve">the unique Gospel </w:delText>
        </w:r>
      </w:del>
      <w:r>
        <w:t xml:space="preserve">into every specific culture all over the world. The essence of contextualization is to </w:t>
      </w:r>
      <w:ins w:id="843" w:author="Terry, George" w:date="2020-04-04T17:51:00Z">
        <w:r w:rsidR="007A3799">
          <w:t xml:space="preserve">bear an effective </w:t>
        </w:r>
      </w:ins>
      <w:r>
        <w:t xml:space="preserve">witness </w:t>
      </w:r>
      <w:ins w:id="844" w:author="Terry, George" w:date="2020-04-04T17:51:00Z">
        <w:r w:rsidR="007A3799">
          <w:t xml:space="preserve">to </w:t>
        </w:r>
      </w:ins>
      <w:r>
        <w:t xml:space="preserve">the incarnation of Jesus Christ, the Son of God. "Contextualization itself is not the goal. Connecting </w:t>
      </w:r>
      <w:proofErr w:type="spellStart"/>
      <w:r>
        <w:t>redemptively</w:t>
      </w:r>
      <w:proofErr w:type="spellEnd"/>
      <w:r>
        <w:t xml:space="preserve"> with the lost is the goal."</w:t>
      </w:r>
      <w:r>
        <w:rPr>
          <w:vertAlign w:val="superscript"/>
        </w:rPr>
        <w:t>[55]</w:t>
      </w:r>
    </w:p>
    <w:p w14:paraId="3F9C0ACA" w14:textId="7711F143" w:rsidR="00485DF6" w:rsidRDefault="005C604A">
      <w:pPr>
        <w:pStyle w:val="NormalWeb"/>
        <w:spacing w:line="480" w:lineRule="auto"/>
        <w:ind w:left="1440" w:firstLine="720"/>
        <w:contextualSpacing/>
        <w:pPrChange w:id="845" w:author="Terry, George" w:date="2020-04-04T18:21:00Z">
          <w:pPr>
            <w:pStyle w:val="NormalWeb"/>
            <w:spacing w:line="480" w:lineRule="auto"/>
            <w:ind w:left="720"/>
          </w:pPr>
        </w:pPrChange>
      </w:pPr>
      <w:ins w:id="846" w:author="Terry, George" w:date="2020-04-04T18:21:00Z">
        <w:r>
          <w:t>2</w:t>
        </w:r>
      </w:ins>
      <w:del w:id="847" w:author="Terry, George" w:date="2020-04-04T18:21:00Z">
        <w:r w:rsidR="00485DF6" w:rsidDel="005C604A">
          <w:delText>B</w:delText>
        </w:r>
      </w:del>
      <w:r w:rsidR="00485DF6">
        <w:t>.</w:t>
      </w:r>
      <w:ins w:id="848" w:author="Terry, George" w:date="2020-04-04T18:21:00Z">
        <w:r>
          <w:t xml:space="preserve"> </w:t>
        </w:r>
      </w:ins>
      <w:r w:rsidR="00485DF6">
        <w:t xml:space="preserve"> Risk of Contextualization</w:t>
      </w:r>
      <w:del w:id="849" w:author="Terry, George" w:date="2020-04-04T17:51:00Z">
        <w:r w:rsidR="00485DF6" w:rsidDel="007A3799">
          <w:delText>:</w:delText>
        </w:r>
      </w:del>
    </w:p>
    <w:p w14:paraId="6056BC80" w14:textId="7C004530" w:rsidR="00485DF6" w:rsidRDefault="007A3799">
      <w:pPr>
        <w:pStyle w:val="NormalWeb"/>
        <w:spacing w:line="480" w:lineRule="auto"/>
        <w:ind w:left="720" w:firstLine="720"/>
        <w:contextualSpacing/>
        <w:pPrChange w:id="850" w:author="Terry, George" w:date="2020-04-03T15:56:00Z">
          <w:pPr>
            <w:pStyle w:val="NormalWeb"/>
            <w:spacing w:line="480" w:lineRule="auto"/>
            <w:ind w:left="720"/>
          </w:pPr>
        </w:pPrChange>
      </w:pPr>
      <w:ins w:id="851" w:author="Terry, George" w:date="2020-04-04T17:51:00Z">
        <w:r>
          <w:t>While c</w:t>
        </w:r>
      </w:ins>
      <w:del w:id="852" w:author="Terry, George" w:date="2020-04-04T17:51:00Z">
        <w:r w:rsidR="00485DF6" w:rsidDel="007A3799">
          <w:delText>C</w:delText>
        </w:r>
      </w:del>
      <w:r w:rsidR="00485DF6">
        <w:t>ontextualization is very compelling</w:t>
      </w:r>
      <w:ins w:id="853" w:author="Terry, George" w:date="2020-04-04T17:51:00Z">
        <w:r>
          <w:t>,</w:t>
        </w:r>
      </w:ins>
      <w:r w:rsidR="00485DF6">
        <w:t xml:space="preserve"> </w:t>
      </w:r>
      <w:ins w:id="854" w:author="Terry, George" w:date="2020-04-04T17:51:00Z">
        <w:r>
          <w:t>it</w:t>
        </w:r>
      </w:ins>
      <w:del w:id="855" w:author="Terry, George" w:date="2020-04-04T17:51:00Z">
        <w:r w:rsidR="00485DF6" w:rsidDel="007A3799">
          <w:delText>but</w:delText>
        </w:r>
      </w:del>
      <w:r w:rsidR="00485DF6">
        <w:t xml:space="preserve"> </w:t>
      </w:r>
      <w:ins w:id="856" w:author="Terry, George" w:date="2020-04-04T17:52:00Z">
        <w:r>
          <w:t xml:space="preserve">has inherent </w:t>
        </w:r>
      </w:ins>
      <w:del w:id="857" w:author="Terry, George" w:date="2020-04-04T17:52:00Z">
        <w:r w:rsidR="00485DF6" w:rsidDel="007A3799">
          <w:delText>also most</w:delText>
        </w:r>
      </w:del>
      <w:del w:id="858" w:author="Terry, George" w:date="2020-04-04T17:51:00Z">
        <w:r w:rsidR="00485DF6" w:rsidDel="007A3799">
          <w:delText xml:space="preserve"> </w:delText>
        </w:r>
      </w:del>
      <w:r w:rsidR="00485DF6">
        <w:t>danger</w:t>
      </w:r>
      <w:ins w:id="859" w:author="Terry, George" w:date="2020-04-04T17:52:00Z">
        <w:r>
          <w:t xml:space="preserve">s </w:t>
        </w:r>
      </w:ins>
      <w:del w:id="860" w:author="Terry, George" w:date="2020-04-04T17:52:00Z">
        <w:r w:rsidR="00485DF6" w:rsidDel="007A3799">
          <w:delText>ous</w:delText>
        </w:r>
      </w:del>
      <w:ins w:id="861" w:author="Terry, George" w:date="2020-04-04T17:52:00Z">
        <w:r>
          <w:t>related to</w:t>
        </w:r>
      </w:ins>
      <w:del w:id="862" w:author="Terry, George" w:date="2020-04-04T17:52:00Z">
        <w:r w:rsidR="00485DF6" w:rsidDel="007A3799">
          <w:delText xml:space="preserve"> for</w:delText>
        </w:r>
      </w:del>
      <w:r w:rsidR="00485DF6">
        <w:t xml:space="preserve"> evangelism. The biggest threat </w:t>
      </w:r>
      <w:del w:id="863" w:author="Terry, George" w:date="2020-04-04T17:52:00Z">
        <w:r w:rsidR="00485DF6" w:rsidDel="007A3799">
          <w:delText>comes from the</w:delText>
        </w:r>
      </w:del>
      <w:ins w:id="864" w:author="Terry, George" w:date="2020-04-04T17:52:00Z">
        <w:r>
          <w:t>relates to</w:t>
        </w:r>
      </w:ins>
      <w:r w:rsidR="00485DF6">
        <w:t xml:space="preserve"> syncretism, which </w:t>
      </w:r>
      <w:ins w:id="865" w:author="Terry, George" w:date="2020-04-04T17:53:00Z">
        <w:r>
          <w:t xml:space="preserve">is the result of poor contextualization and </w:t>
        </w:r>
      </w:ins>
      <w:r w:rsidR="00485DF6" w:rsidRPr="007A3799">
        <w:rPr>
          <w:strike/>
          <w:rPrChange w:id="866" w:author="Terry, George" w:date="2020-04-04T17:53:00Z">
            <w:rPr/>
          </w:rPrChange>
        </w:rPr>
        <w:t>can easily make use of the knowledge from contextualization to</w:t>
      </w:r>
      <w:r w:rsidR="00485DF6">
        <w:t xml:space="preserve"> </w:t>
      </w:r>
      <w:ins w:id="867" w:author="Terry, George" w:date="2020-04-04T17:53:00Z">
        <w:r>
          <w:lastRenderedPageBreak/>
          <w:t>es</w:t>
        </w:r>
      </w:ins>
      <w:ins w:id="868" w:author="Terry, George" w:date="2020-04-04T17:54:00Z">
        <w:r>
          <w:t xml:space="preserve">sentially </w:t>
        </w:r>
      </w:ins>
      <w:r w:rsidR="00485DF6">
        <w:t>convert</w:t>
      </w:r>
      <w:ins w:id="869" w:author="Terry, George" w:date="2020-04-04T17:54:00Z">
        <w:r>
          <w:t>s</w:t>
        </w:r>
      </w:ins>
      <w:r w:rsidR="00485DF6">
        <w:t xml:space="preserve"> the </w:t>
      </w:r>
      <w:ins w:id="870" w:author="Terry, George" w:date="2020-04-04T17:54:00Z">
        <w:r>
          <w:t>g</w:t>
        </w:r>
      </w:ins>
      <w:del w:id="871" w:author="Terry, George" w:date="2020-04-04T17:54:00Z">
        <w:r w:rsidR="00485DF6" w:rsidDel="007A3799">
          <w:delText>G</w:delText>
        </w:r>
      </w:del>
      <w:r w:rsidR="00485DF6">
        <w:t xml:space="preserve">ospel </w:t>
      </w:r>
      <w:ins w:id="872" w:author="Terry, George" w:date="2020-04-04T17:54:00Z">
        <w:r>
          <w:t>to an unbiblic</w:t>
        </w:r>
      </w:ins>
      <w:ins w:id="873" w:author="Terry, George" w:date="2020-04-04T17:55:00Z">
        <w:r>
          <w:t>al message subordinated</w:t>
        </w:r>
      </w:ins>
      <w:del w:id="874" w:author="Terry, George" w:date="2020-04-04T17:54:00Z">
        <w:r w:rsidR="00485DF6" w:rsidDel="007A3799">
          <w:delText>back to serve</w:delText>
        </w:r>
      </w:del>
      <w:ins w:id="875" w:author="Terry, George" w:date="2020-04-04T17:55:00Z">
        <w:r>
          <w:t xml:space="preserve"> to</w:t>
        </w:r>
      </w:ins>
      <w:del w:id="876" w:author="Terry, George" w:date="2020-04-04T17:55:00Z">
        <w:r w:rsidR="00485DF6" w:rsidDel="007A3799">
          <w:delText xml:space="preserve"> for</w:delText>
        </w:r>
      </w:del>
      <w:r w:rsidR="00485DF6">
        <w:t xml:space="preserve"> the local culture. To prevent the contextualization from being misused, it is helpful to understand </w:t>
      </w:r>
      <w:ins w:id="877" w:author="Terry, George" w:date="2020-04-04T17:55:00Z">
        <w:r>
          <w:t xml:space="preserve">the </w:t>
        </w:r>
      </w:ins>
      <w:r w:rsidR="00485DF6">
        <w:t>following</w:t>
      </w:r>
      <w:ins w:id="878" w:author="Terry, George" w:date="2020-04-04T17:55:00Z">
        <w:r>
          <w:t xml:space="preserve"> concepts</w:t>
        </w:r>
      </w:ins>
      <w:del w:id="879" w:author="Terry, George" w:date="2020-04-04T17:55:00Z">
        <w:r w:rsidR="00485DF6" w:rsidDel="007A3799">
          <w:delText>s</w:delText>
        </w:r>
      </w:del>
      <w:r w:rsidR="00485DF6">
        <w:t xml:space="preserve"> that </w:t>
      </w:r>
      <w:del w:id="880" w:author="Terry, George" w:date="2020-04-04T17:55:00Z">
        <w:r w:rsidR="00485DF6" w:rsidDel="007A3799">
          <w:delText>do not belong</w:delText>
        </w:r>
      </w:del>
      <w:ins w:id="881" w:author="Terry, George" w:date="2020-04-04T18:22:00Z">
        <w:r w:rsidR="005C604A">
          <w:t>are related to but distinct from</w:t>
        </w:r>
      </w:ins>
      <w:del w:id="882" w:author="Terry, George" w:date="2020-04-04T17:55:00Z">
        <w:r w:rsidR="00485DF6" w:rsidDel="007A3799">
          <w:delText xml:space="preserve"> to</w:delText>
        </w:r>
      </w:del>
      <w:r w:rsidR="00485DF6">
        <w:t xml:space="preserve"> contextualization:</w:t>
      </w:r>
    </w:p>
    <w:p w14:paraId="7A8A6186" w14:textId="560DA04A" w:rsidR="00485DF6" w:rsidRDefault="005C604A" w:rsidP="00BC71D1">
      <w:pPr>
        <w:pStyle w:val="NormalWeb"/>
        <w:spacing w:line="480" w:lineRule="auto"/>
        <w:ind w:firstLine="720"/>
        <w:contextualSpacing/>
        <w:pPrChange w:id="883" w:author="Terry, George" w:date="2020-04-06T10:39:00Z">
          <w:pPr>
            <w:pStyle w:val="NormalWeb"/>
            <w:spacing w:line="480" w:lineRule="auto"/>
            <w:ind w:left="720"/>
          </w:pPr>
        </w:pPrChange>
      </w:pPr>
      <w:ins w:id="884" w:author="Terry, George" w:date="2020-04-04T18:22:00Z">
        <w:r>
          <w:t>a</w:t>
        </w:r>
      </w:ins>
      <w:ins w:id="885" w:author="Terry, George" w:date="2020-04-04T17:55:00Z">
        <w:r w:rsidR="007A3799">
          <w:t xml:space="preserve">. </w:t>
        </w:r>
      </w:ins>
      <w:del w:id="886" w:author="Terry, George" w:date="2020-04-04T17:55:00Z">
        <w:r w:rsidR="00485DF6" w:rsidDel="007A3799">
          <w:delText xml:space="preserve">(1) </w:delText>
        </w:r>
      </w:del>
      <w:r w:rsidR="00485DF6">
        <w:t>Syncretism</w:t>
      </w:r>
    </w:p>
    <w:p w14:paraId="29CC4885" w14:textId="56E3DEFF" w:rsidR="00485DF6" w:rsidDel="007A3799" w:rsidRDefault="00485DF6">
      <w:pPr>
        <w:pStyle w:val="NormalWeb"/>
        <w:spacing w:line="480" w:lineRule="auto"/>
        <w:ind w:left="720" w:firstLine="698"/>
        <w:contextualSpacing/>
        <w:rPr>
          <w:del w:id="887" w:author="Terry, George" w:date="2020-04-04T17:56:00Z"/>
        </w:rPr>
        <w:pPrChange w:id="888" w:author="Terry, George" w:date="2020-04-04T17:56:00Z">
          <w:pPr>
            <w:pStyle w:val="NormalWeb"/>
            <w:spacing w:line="480" w:lineRule="auto"/>
            <w:ind w:left="720"/>
          </w:pPr>
        </w:pPrChange>
      </w:pPr>
      <w:r>
        <w:t xml:space="preserve">Van </w:t>
      </w:r>
      <w:proofErr w:type="spellStart"/>
      <w:r>
        <w:t>Rheenen</w:t>
      </w:r>
      <w:proofErr w:type="spellEnd"/>
      <w:r>
        <w:t xml:space="preserve"> stated that "</w:t>
      </w:r>
      <w:ins w:id="889" w:author="Terry, George" w:date="2020-04-04T17:56:00Z">
        <w:r w:rsidR="007A3799">
          <w:t>s</w:t>
        </w:r>
      </w:ins>
      <w:del w:id="890" w:author="Terry, George" w:date="2020-04-04T17:56:00Z">
        <w:r w:rsidDel="007A3799">
          <w:delText>S</w:delText>
        </w:r>
      </w:del>
      <w:r>
        <w:t>yncretism cannot be defined without an understanding of contextualization since the two processes are interrelated." </w:t>
      </w:r>
      <w:r>
        <w:rPr>
          <w:vertAlign w:val="superscript"/>
        </w:rPr>
        <w:t>[56]</w:t>
      </w:r>
      <w:r>
        <w:t> </w:t>
      </w:r>
      <w:ins w:id="891" w:author="Terry, George" w:date="2020-04-04T17:56:00Z">
        <w:r w:rsidR="007A3799">
          <w:t>O</w:t>
        </w:r>
      </w:ins>
      <w:del w:id="892" w:author="Terry, George" w:date="2020-04-04T17:56:00Z">
        <w:r w:rsidDel="007A3799">
          <w:delText>o</w:delText>
        </w:r>
      </w:del>
      <w:r>
        <w:t>ne person’s “contextualization” could be considered “syncretism” by another. A successful “contextualization” for today can become the syncretism of tomorrow.</w:t>
      </w:r>
      <w:ins w:id="893" w:author="Terry, George" w:date="2020-04-04T17:56:00Z">
        <w:r w:rsidR="007A3799">
          <w:t xml:space="preserve"> </w:t>
        </w:r>
      </w:ins>
    </w:p>
    <w:p w14:paraId="7A5368DA" w14:textId="2A05D386" w:rsidR="00D241F6" w:rsidRDefault="00485DF6">
      <w:pPr>
        <w:pStyle w:val="NormalWeb"/>
        <w:spacing w:line="480" w:lineRule="auto"/>
        <w:ind w:left="720" w:firstLine="698"/>
        <w:contextualSpacing/>
        <w:rPr>
          <w:ins w:id="894" w:author="Terry, George" w:date="2020-04-03T15:56:00Z"/>
        </w:rPr>
        <w:pPrChange w:id="895" w:author="Terry, George" w:date="2020-04-04T17:56:00Z">
          <w:pPr>
            <w:pStyle w:val="NormalWeb"/>
            <w:spacing w:line="480" w:lineRule="auto"/>
            <w:ind w:left="720"/>
            <w:contextualSpacing/>
          </w:pPr>
        </w:pPrChange>
      </w:pPr>
      <w:r>
        <w:t xml:space="preserve">Van </w:t>
      </w:r>
      <w:proofErr w:type="spellStart"/>
      <w:r>
        <w:t>Rheenen</w:t>
      </w:r>
      <w:proofErr w:type="spellEnd"/>
      <w:r>
        <w:t xml:space="preserve"> stated that "We must realize that we are always, to some degree, syncretistic, and acknowledge our syncretism before God and fellow Christians." </w:t>
      </w:r>
      <w:r>
        <w:rPr>
          <w:vertAlign w:val="superscript"/>
        </w:rPr>
        <w:t>[57]</w:t>
      </w:r>
      <w:r>
        <w:t xml:space="preserve"> Paul Hiebert pointed out that "there is always the danger that when we put the </w:t>
      </w:r>
      <w:ins w:id="896" w:author="Terry, George" w:date="2020-04-04T17:56:00Z">
        <w:r w:rsidR="007A3799">
          <w:t>g</w:t>
        </w:r>
      </w:ins>
      <w:del w:id="897" w:author="Terry, George" w:date="2020-04-04T17:56:00Z">
        <w:r w:rsidDel="007A3799">
          <w:delText>G</w:delText>
        </w:r>
      </w:del>
      <w:r>
        <w:t xml:space="preserve">ospel in human contexts that the essence of the </w:t>
      </w:r>
      <w:ins w:id="898" w:author="Terry, George" w:date="2020-04-04T17:57:00Z">
        <w:r w:rsidR="007A3799">
          <w:t>g</w:t>
        </w:r>
      </w:ins>
      <w:del w:id="899" w:author="Terry, George" w:date="2020-04-04T17:57:00Z">
        <w:r w:rsidDel="007A3799">
          <w:delText>G</w:delText>
        </w:r>
      </w:del>
      <w:r>
        <w:t>ospel will be so distorted that it loses its message. God also starts with us where we are and reveals himself to us more fully as we grow in the knowledge of our Lord." </w:t>
      </w:r>
      <w:r>
        <w:rPr>
          <w:vertAlign w:val="superscript"/>
        </w:rPr>
        <w:t>[58]</w:t>
      </w:r>
      <w:r>
        <w:t> </w:t>
      </w:r>
    </w:p>
    <w:p w14:paraId="1D06CD17" w14:textId="2D48565E" w:rsidR="00485DF6" w:rsidRDefault="00485DF6">
      <w:pPr>
        <w:pStyle w:val="NormalWeb"/>
        <w:spacing w:line="480" w:lineRule="auto"/>
        <w:ind w:left="720" w:firstLine="720"/>
        <w:contextualSpacing/>
        <w:pPrChange w:id="900" w:author="Terry, George" w:date="2020-04-03T15:56:00Z">
          <w:pPr>
            <w:pStyle w:val="NormalWeb"/>
            <w:spacing w:line="480" w:lineRule="auto"/>
            <w:ind w:left="720"/>
          </w:pPr>
        </w:pPrChange>
      </w:pPr>
      <w:r>
        <w:t xml:space="preserve">Kevin Greeson </w:t>
      </w:r>
      <w:ins w:id="901" w:author="Terry, George" w:date="2020-04-04T17:57:00Z">
        <w:r w:rsidR="007A3799">
          <w:t>affirms</w:t>
        </w:r>
      </w:ins>
      <w:del w:id="902" w:author="Terry, George" w:date="2020-04-04T17:57:00Z">
        <w:r w:rsidDel="007A3799">
          <w:delText>said</w:delText>
        </w:r>
      </w:del>
      <w:r>
        <w:t>, "Contextualization is risky business that dance on the edge of gospel contamination, missionaries should invite all eyes and ears to examine their contextualization practice." </w:t>
      </w:r>
      <w:r>
        <w:rPr>
          <w:vertAlign w:val="superscript"/>
        </w:rPr>
        <w:t>[59]</w:t>
      </w:r>
      <w:r>
        <w:t> </w:t>
      </w:r>
      <w:proofErr w:type="spellStart"/>
      <w:r>
        <w:t>Gailyn</w:t>
      </w:r>
      <w:proofErr w:type="spellEnd"/>
      <w:r>
        <w:t xml:space="preserve"> Van </w:t>
      </w:r>
      <w:proofErr w:type="spellStart"/>
      <w:r>
        <w:t>Rheenen</w:t>
      </w:r>
      <w:proofErr w:type="spellEnd"/>
      <w:r>
        <w:t xml:space="preserve"> pointed out, “When religious expressions of a culture are adopted or even contextualized, it has the potential of legitimizing the practices and eventually leading to syncretism." </w:t>
      </w:r>
      <w:r>
        <w:rPr>
          <w:vertAlign w:val="superscript"/>
        </w:rPr>
        <w:t>[60]</w:t>
      </w:r>
      <w:r>
        <w:t xml:space="preserve"> Wherever contextualization occurs, </w:t>
      </w:r>
      <w:r w:rsidRPr="007A3799">
        <w:rPr>
          <w:strike/>
          <w:rPrChange w:id="903" w:author="Terry, George" w:date="2020-04-04T17:57:00Z">
            <w:rPr/>
          </w:rPrChange>
        </w:rPr>
        <w:t>where</w:t>
      </w:r>
      <w:r>
        <w:t xml:space="preserve"> </w:t>
      </w:r>
      <w:ins w:id="904" w:author="Terry, George" w:date="2020-04-04T17:57:00Z">
        <w:r w:rsidR="007A3799">
          <w:t xml:space="preserve">there exists the potential </w:t>
        </w:r>
      </w:ins>
      <w:ins w:id="905" w:author="Terry, George" w:date="2020-04-04T17:58:00Z">
        <w:r w:rsidR="007A3799">
          <w:t xml:space="preserve">for </w:t>
        </w:r>
      </w:ins>
      <w:r>
        <w:t xml:space="preserve">syncretism </w:t>
      </w:r>
      <w:r w:rsidRPr="007A3799">
        <w:rPr>
          <w:strike/>
          <w:rPrChange w:id="906" w:author="Terry, George" w:date="2020-04-04T17:58:00Z">
            <w:rPr/>
          </w:rPrChange>
        </w:rPr>
        <w:t>could occur too</w:t>
      </w:r>
      <w:r>
        <w:t>.</w:t>
      </w:r>
    </w:p>
    <w:p w14:paraId="28F6BCBB" w14:textId="685302F5" w:rsidR="00485DF6" w:rsidRDefault="00485DF6">
      <w:pPr>
        <w:pStyle w:val="NormalWeb"/>
        <w:spacing w:line="480" w:lineRule="auto"/>
        <w:ind w:left="720" w:firstLine="720"/>
        <w:contextualSpacing/>
        <w:pPrChange w:id="907" w:author="Terry, George" w:date="2020-04-03T15:57:00Z">
          <w:pPr>
            <w:pStyle w:val="NormalWeb"/>
            <w:spacing w:line="480" w:lineRule="auto"/>
            <w:ind w:left="720"/>
          </w:pPr>
        </w:pPrChange>
      </w:pPr>
      <w:r>
        <w:t xml:space="preserve">One common </w:t>
      </w:r>
      <w:del w:id="908" w:author="Terry, George" w:date="2020-04-04T17:58:00Z">
        <w:r w:rsidDel="007A3799">
          <w:delText xml:space="preserve">case </w:delText>
        </w:r>
      </w:del>
      <w:ins w:id="909" w:author="Terry, George" w:date="2020-04-04T17:58:00Z">
        <w:r w:rsidR="007A3799">
          <w:t xml:space="preserve">approach </w:t>
        </w:r>
      </w:ins>
      <w:del w:id="910" w:author="Terry, George" w:date="2020-04-04T17:58:00Z">
        <w:r w:rsidDel="007A3799">
          <w:delText xml:space="preserve">was </w:delText>
        </w:r>
      </w:del>
      <w:ins w:id="911" w:author="Terry, George" w:date="2020-04-04T17:58:00Z">
        <w:r w:rsidR="007A3799">
          <w:t xml:space="preserve">is </w:t>
        </w:r>
      </w:ins>
      <w:r>
        <w:t>to adapt the Christian term</w:t>
      </w:r>
      <w:ins w:id="912" w:author="Terry, George" w:date="2020-04-04T17:58:00Z">
        <w:r w:rsidR="007A3799">
          <w:t>s</w:t>
        </w:r>
      </w:ins>
      <w:r>
        <w:t xml:space="preserve"> or message to indigenous forms. </w:t>
      </w:r>
      <w:ins w:id="913" w:author="Terry, George" w:date="2020-04-04T17:59:00Z">
        <w:r w:rsidR="00535BA9">
          <w:t>However, if not done carefully and thoughtfully, t</w:t>
        </w:r>
      </w:ins>
      <w:del w:id="914" w:author="Terry, George" w:date="2020-04-04T17:59:00Z">
        <w:r w:rsidDel="00535BA9">
          <w:delText>T</w:delText>
        </w:r>
      </w:del>
      <w:r>
        <w:t>he results could lead to a "secular meaning of Christ</w:t>
      </w:r>
      <w:del w:id="915" w:author="Terry, George" w:date="2020-04-04T17:58:00Z">
        <w:r w:rsidDel="007A3799">
          <w:delText>.</w:delText>
        </w:r>
      </w:del>
      <w:r>
        <w:t>" </w:t>
      </w:r>
      <w:r>
        <w:rPr>
          <w:vertAlign w:val="superscript"/>
        </w:rPr>
        <w:t>[61]</w:t>
      </w:r>
      <w:r>
        <w:t xml:space="preserve"> and destroy the evangelical effort. For example, some </w:t>
      </w:r>
      <w:r>
        <w:lastRenderedPageBreak/>
        <w:t xml:space="preserve">Christians translate </w:t>
      </w:r>
      <w:ins w:id="916" w:author="Terry, George" w:date="2020-04-04T17:59:00Z">
        <w:r w:rsidR="00535BA9">
          <w:t xml:space="preserve">the </w:t>
        </w:r>
      </w:ins>
      <w:r>
        <w:t>Buddhist “teaching monk” as "pastor</w:t>
      </w:r>
      <w:ins w:id="917" w:author="Terry, George" w:date="2020-04-04T17:59:00Z">
        <w:r w:rsidR="00535BA9">
          <w:t>,</w:t>
        </w:r>
      </w:ins>
      <w:r>
        <w:t>"</w:t>
      </w:r>
      <w:ins w:id="918" w:author="Terry, George" w:date="2020-04-04T17:59:00Z">
        <w:r w:rsidR="00535BA9">
          <w:t xml:space="preserve"> the</w:t>
        </w:r>
      </w:ins>
      <w:del w:id="919" w:author="Terry, George" w:date="2020-04-04T17:59:00Z">
        <w:r w:rsidDel="00535BA9">
          <w:delText>,</w:delText>
        </w:r>
      </w:del>
      <w:r>
        <w:t xml:space="preserve"> Buddhism “temple” as "church</w:t>
      </w:r>
      <w:ins w:id="920" w:author="Terry, George" w:date="2020-04-04T17:59:00Z">
        <w:r w:rsidR="00535BA9">
          <w:t>,</w:t>
        </w:r>
      </w:ins>
      <w:r>
        <w:t>"</w:t>
      </w:r>
      <w:ins w:id="921" w:author="Terry, George" w:date="2020-04-04T17:59:00Z">
        <w:r w:rsidR="00535BA9">
          <w:t xml:space="preserve"> and</w:t>
        </w:r>
      </w:ins>
      <w:del w:id="922" w:author="Terry, George" w:date="2020-04-04T17:59:00Z">
        <w:r w:rsidDel="00535BA9">
          <w:delText>,</w:delText>
        </w:r>
      </w:del>
      <w:r>
        <w:t xml:space="preserve"> Buddhis</w:t>
      </w:r>
      <w:ins w:id="923" w:author="Terry, George" w:date="2020-04-04T17:59:00Z">
        <w:r w:rsidR="00535BA9">
          <w:t>t</w:t>
        </w:r>
      </w:ins>
      <w:del w:id="924" w:author="Terry, George" w:date="2020-04-04T17:59:00Z">
        <w:r w:rsidDel="00535BA9">
          <w:delText>m</w:delText>
        </w:r>
      </w:del>
      <w:r>
        <w:t xml:space="preserve"> "teaching" as "preaching</w:t>
      </w:r>
      <w:ins w:id="925" w:author="Terry, George" w:date="2020-04-04T17:59:00Z">
        <w:r w:rsidR="00535BA9">
          <w:t>,</w:t>
        </w:r>
      </w:ins>
      <w:r>
        <w:t>"</w:t>
      </w:r>
      <w:del w:id="926" w:author="Terry, George" w:date="2020-04-04T17:59:00Z">
        <w:r w:rsidDel="00535BA9">
          <w:delText>,</w:delText>
        </w:r>
      </w:del>
      <w:r>
        <w:t xml:space="preserve"> etc. On the one hand, </w:t>
      </w:r>
      <w:ins w:id="927" w:author="Terry, George" w:date="2020-04-04T18:00:00Z">
        <w:r w:rsidR="00535BA9">
          <w:t>this</w:t>
        </w:r>
      </w:ins>
      <w:del w:id="928" w:author="Terry, George" w:date="2020-04-04T18:00:00Z">
        <w:r w:rsidDel="00535BA9">
          <w:delText>it was a</w:delText>
        </w:r>
      </w:del>
      <w:ins w:id="929" w:author="Terry, George" w:date="2020-04-04T18:00:00Z">
        <w:r w:rsidR="00535BA9">
          <w:t xml:space="preserve"> p</w:t>
        </w:r>
      </w:ins>
      <w:del w:id="930" w:author="Terry, George" w:date="2020-04-04T18:00:00Z">
        <w:r w:rsidDel="00535BA9">
          <w:delText xml:space="preserve"> p</w:delText>
        </w:r>
      </w:del>
      <w:r>
        <w:t xml:space="preserve">ractice of contextualization </w:t>
      </w:r>
      <w:ins w:id="931" w:author="Terry, George" w:date="2020-04-04T18:00:00Z">
        <w:r w:rsidR="00535BA9">
          <w:t>has</w:t>
        </w:r>
      </w:ins>
      <w:del w:id="932" w:author="Terry, George" w:date="2020-04-04T18:00:00Z">
        <w:r w:rsidDel="00535BA9">
          <w:delText>to</w:delText>
        </w:r>
      </w:del>
      <w:r>
        <w:t xml:space="preserve"> help</w:t>
      </w:r>
      <w:ins w:id="933" w:author="Terry, George" w:date="2020-04-04T18:00:00Z">
        <w:r w:rsidR="00535BA9">
          <w:t>ed</w:t>
        </w:r>
      </w:ins>
      <w:r>
        <w:t xml:space="preserve"> Buddhists to understand Christianity. On the other hand, it </w:t>
      </w:r>
      <w:del w:id="934" w:author="Terry, George" w:date="2020-04-04T18:00:00Z">
        <w:r w:rsidDel="00535BA9">
          <w:delText>was at stake in</w:delText>
        </w:r>
      </w:del>
      <w:ins w:id="935" w:author="Terry, George" w:date="2020-04-04T18:00:00Z">
        <w:r w:rsidR="00535BA9">
          <w:t>has also resulted in</w:t>
        </w:r>
      </w:ins>
      <w:r>
        <w:t xml:space="preserve"> syncretism. Some irresponsible Buddhis</w:t>
      </w:r>
      <w:ins w:id="936" w:author="Terry, George" w:date="2020-04-04T18:00:00Z">
        <w:r w:rsidR="00535BA9">
          <w:t>t</w:t>
        </w:r>
      </w:ins>
      <w:del w:id="937" w:author="Terry, George" w:date="2020-04-04T18:00:00Z">
        <w:r w:rsidDel="00535BA9">
          <w:delText>m</w:delText>
        </w:r>
      </w:del>
      <w:r>
        <w:t xml:space="preserve"> leaders even entitle Jesus as a Buddha.</w:t>
      </w:r>
    </w:p>
    <w:p w14:paraId="1CB30F74" w14:textId="77777777" w:rsidR="00485DF6" w:rsidRDefault="00485DF6">
      <w:pPr>
        <w:pStyle w:val="NormalWeb"/>
        <w:spacing w:line="480" w:lineRule="auto"/>
        <w:ind w:left="720" w:firstLine="720"/>
        <w:contextualSpacing/>
        <w:pPrChange w:id="938" w:author="Terry, George" w:date="2020-04-03T15:57:00Z">
          <w:pPr>
            <w:pStyle w:val="NormalWeb"/>
            <w:spacing w:line="480" w:lineRule="auto"/>
            <w:ind w:left="720"/>
          </w:pPr>
        </w:pPrChange>
      </w:pPr>
      <w:r>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r>
        <w:rPr>
          <w:vertAlign w:val="superscript"/>
        </w:rPr>
        <w:t>[62]</w:t>
      </w:r>
    </w:p>
    <w:p w14:paraId="1C648D7D" w14:textId="09CFF424" w:rsidR="00485DF6" w:rsidDel="00535BA9" w:rsidRDefault="00485DF6">
      <w:pPr>
        <w:pStyle w:val="NormalWeb"/>
        <w:spacing w:line="480" w:lineRule="auto"/>
        <w:ind w:left="720" w:firstLine="720"/>
        <w:contextualSpacing/>
        <w:rPr>
          <w:del w:id="939" w:author="Terry, George" w:date="2020-04-04T18:01:00Z"/>
        </w:rPr>
        <w:pPrChange w:id="940" w:author="Terry, George" w:date="2020-04-03T15:57:00Z">
          <w:pPr>
            <w:pStyle w:val="NormalWeb"/>
            <w:spacing w:line="480" w:lineRule="auto"/>
            <w:ind w:left="720"/>
          </w:pPr>
        </w:pPrChange>
      </w:pPr>
      <w:r>
        <w:t xml:space="preserve">In a word, syncretism can be defined as the unconscious, subconscious or conscious amalgamation of different religions, cultures, or thought with the </w:t>
      </w:r>
      <w:ins w:id="941" w:author="Terry, George" w:date="2020-04-04T18:01:00Z">
        <w:r w:rsidR="00535BA9">
          <w:t>g</w:t>
        </w:r>
      </w:ins>
      <w:del w:id="942" w:author="Terry, George" w:date="2020-04-04T18:01:00Z">
        <w:r w:rsidDel="00535BA9">
          <w:delText>G</w:delText>
        </w:r>
      </w:del>
      <w:r>
        <w:t>ospel to form a new distinct one to adapt itself through reconciliation.</w:t>
      </w:r>
      <w:ins w:id="943" w:author="Terry, George" w:date="2020-04-04T18:01:00Z">
        <w:r w:rsidR="00535BA9">
          <w:t xml:space="preserve"> </w:t>
        </w:r>
      </w:ins>
    </w:p>
    <w:p w14:paraId="5894BEAA" w14:textId="3E15DDA8" w:rsidR="00485DF6" w:rsidRDefault="00485DF6">
      <w:pPr>
        <w:pStyle w:val="NormalWeb"/>
        <w:spacing w:line="480" w:lineRule="auto"/>
        <w:ind w:left="720" w:firstLine="720"/>
        <w:contextualSpacing/>
        <w:pPrChange w:id="944" w:author="Terry, George" w:date="2020-04-04T18:01:00Z">
          <w:pPr>
            <w:pStyle w:val="NormalWeb"/>
            <w:spacing w:line="480" w:lineRule="auto"/>
            <w:ind w:left="720"/>
          </w:pPr>
        </w:pPrChange>
      </w:pPr>
      <w:r>
        <w:t>Syncretism has two important symptoms that can differ</w:t>
      </w:r>
      <w:ins w:id="945" w:author="Terry, George" w:date="2020-04-04T18:01:00Z">
        <w:r w:rsidR="00535BA9">
          <w:t>entiate it from</w:t>
        </w:r>
      </w:ins>
      <w:r>
        <w:t xml:space="preserve"> </w:t>
      </w:r>
      <w:proofErr w:type="spellStart"/>
      <w:r>
        <w:t>from</w:t>
      </w:r>
      <w:proofErr w:type="spellEnd"/>
      <w:r>
        <w:t xml:space="preserve"> </w:t>
      </w:r>
      <w:ins w:id="946" w:author="Terry, George" w:date="2020-04-04T18:01:00Z">
        <w:r w:rsidR="00535BA9">
          <w:t>good</w:t>
        </w:r>
      </w:ins>
      <w:ins w:id="947" w:author="Terry, George" w:date="2020-04-04T18:02:00Z">
        <w:r w:rsidR="00535BA9">
          <w:t xml:space="preserve"> </w:t>
        </w:r>
      </w:ins>
      <w:r>
        <w:t xml:space="preserve">contextualization: </w:t>
      </w:r>
      <w:commentRangeStart w:id="948"/>
      <w:r>
        <w:t xml:space="preserve">1) </w:t>
      </w:r>
      <w:proofErr w:type="spellStart"/>
      <w:r>
        <w:t>self losing</w:t>
      </w:r>
      <w:proofErr w:type="spellEnd"/>
      <w:r>
        <w:t xml:space="preserve"> due to reconciliation or compromise</w:t>
      </w:r>
      <w:ins w:id="949" w:author="Terry, George" w:date="2020-04-04T18:02:00Z">
        <w:r w:rsidR="00535BA9">
          <w:t>;</w:t>
        </w:r>
      </w:ins>
      <w:del w:id="950" w:author="Terry, George" w:date="2020-04-04T18:02:00Z">
        <w:r w:rsidDel="00535BA9">
          <w:delText>.</w:delText>
        </w:r>
      </w:del>
      <w:r>
        <w:t xml:space="preserve"> 2) producing innovative new schools that are similar to but different from their original ones.</w:t>
      </w:r>
      <w:commentRangeEnd w:id="948"/>
      <w:r w:rsidR="00535BA9">
        <w:rPr>
          <w:rStyle w:val="CommentReference"/>
          <w:rFonts w:asciiTheme="minorHAnsi" w:eastAsiaTheme="minorHAnsi" w:hAnsiTheme="minorHAnsi" w:cstheme="minorBidi"/>
        </w:rPr>
        <w:commentReference w:id="948"/>
      </w:r>
    </w:p>
    <w:p w14:paraId="5D6359D2" w14:textId="5FF71052" w:rsidR="00485DF6" w:rsidDel="00D241F6" w:rsidRDefault="00485DF6">
      <w:pPr>
        <w:pStyle w:val="NormalWeb"/>
        <w:spacing w:line="480" w:lineRule="auto"/>
        <w:ind w:left="720" w:firstLine="720"/>
        <w:contextualSpacing/>
        <w:rPr>
          <w:del w:id="951" w:author="Terry, George" w:date="2020-04-03T15:57:00Z"/>
        </w:rPr>
        <w:pPrChange w:id="952" w:author="Terry, George" w:date="2020-04-03T15:57:00Z">
          <w:pPr>
            <w:pStyle w:val="NormalWeb"/>
            <w:spacing w:line="480" w:lineRule="auto"/>
            <w:ind w:left="720"/>
          </w:pPr>
        </w:pPrChange>
      </w:pPr>
      <w:proofErr w:type="spellStart"/>
      <w:r>
        <w:t>Heibert</w:t>
      </w:r>
      <w:proofErr w:type="spellEnd"/>
      <w:r>
        <w:t xml:space="preserve"> stated that "</w:t>
      </w:r>
      <w:del w:id="953" w:author="Terry, George" w:date="2020-04-04T18:02:00Z">
        <w:r w:rsidDel="00535BA9">
          <w:delText>I</w:delText>
        </w:r>
      </w:del>
      <w:ins w:id="954" w:author="Terry, George" w:date="2020-04-04T18:02:00Z">
        <w:r w:rsidR="00535BA9">
          <w:t>i</w:t>
        </w:r>
      </w:ins>
      <w:r>
        <w:t xml:space="preserve">n one sense, syncretism is a message that has lost the heart of the </w:t>
      </w:r>
      <w:ins w:id="955" w:author="Terry, George" w:date="2020-04-04T18:03:00Z">
        <w:r w:rsidR="00535BA9">
          <w:t>g</w:t>
        </w:r>
      </w:ins>
      <w:del w:id="956" w:author="Terry, George" w:date="2020-04-04T18:03:00Z">
        <w:r w:rsidDel="00535BA9">
          <w:delText>G</w:delText>
        </w:r>
      </w:del>
      <w:r>
        <w:t xml:space="preserve">ospel. In another sense, it is moving in the wrong direction, away from a fuller knowledge of the </w:t>
      </w:r>
      <w:ins w:id="957" w:author="Terry, George" w:date="2020-04-04T18:03:00Z">
        <w:r w:rsidR="00535BA9">
          <w:t>g</w:t>
        </w:r>
      </w:ins>
      <w:del w:id="958" w:author="Terry, George" w:date="2020-04-04T18:03:00Z">
        <w:r w:rsidDel="00535BA9">
          <w:delText>G</w:delText>
        </w:r>
      </w:del>
      <w:r>
        <w:t>ospel." </w:t>
      </w:r>
      <w:r>
        <w:rPr>
          <w:vertAlign w:val="superscript"/>
        </w:rPr>
        <w:t>[63]</w:t>
      </w:r>
    </w:p>
    <w:p w14:paraId="4779B3DE" w14:textId="241066A4" w:rsidR="00485DF6" w:rsidDel="00535BA9" w:rsidRDefault="00485DF6">
      <w:pPr>
        <w:pStyle w:val="NormalWeb"/>
        <w:spacing w:line="480" w:lineRule="auto"/>
        <w:ind w:left="720" w:firstLine="720"/>
        <w:contextualSpacing/>
        <w:rPr>
          <w:del w:id="959" w:author="Terry, George" w:date="2020-04-04T18:06:00Z"/>
        </w:rPr>
        <w:pPrChange w:id="960" w:author="Terry, George" w:date="2020-04-03T15:57:00Z">
          <w:pPr>
            <w:pStyle w:val="NormalWeb"/>
            <w:spacing w:line="480" w:lineRule="auto"/>
            <w:ind w:left="720"/>
          </w:pPr>
        </w:pPrChange>
      </w:pPr>
      <w:r>
        <w:t xml:space="preserve">The essential difference between contextualization and syncretism </w:t>
      </w:r>
      <w:ins w:id="961" w:author="Terry, George" w:date="2020-04-04T18:03:00Z">
        <w:r w:rsidR="00535BA9">
          <w:t>do</w:t>
        </w:r>
      </w:ins>
      <w:del w:id="962" w:author="Terry, George" w:date="2020-04-04T18:03:00Z">
        <w:r w:rsidDel="00535BA9">
          <w:delText>is</w:delText>
        </w:r>
      </w:del>
      <w:r>
        <w:t xml:space="preserve"> not merely </w:t>
      </w:r>
      <w:del w:id="963" w:author="Terry, George" w:date="2020-04-04T18:03:00Z">
        <w:r w:rsidDel="00535BA9">
          <w:delText xml:space="preserve">about </w:delText>
        </w:r>
      </w:del>
      <w:ins w:id="964" w:author="Terry, George" w:date="2020-04-04T18:03:00Z">
        <w:r w:rsidR="00535BA9">
          <w:t>relate to the</w:t>
        </w:r>
      </w:ins>
      <w:del w:id="965" w:author="Terry, George" w:date="2020-04-04T18:03:00Z">
        <w:r w:rsidDel="00535BA9">
          <w:delText>its</w:delText>
        </w:r>
      </w:del>
      <w:r>
        <w:t xml:space="preserve"> symptoms</w:t>
      </w:r>
      <w:ins w:id="966" w:author="Terry, George" w:date="2020-04-04T18:03:00Z">
        <w:r w:rsidR="00535BA9">
          <w:t>,</w:t>
        </w:r>
      </w:ins>
      <w:r>
        <w:t xml:space="preserve"> but lies in </w:t>
      </w:r>
      <w:del w:id="967" w:author="Terry, George" w:date="2020-04-04T18:03:00Z">
        <w:r w:rsidDel="00535BA9">
          <w:delText xml:space="preserve">people’s </w:delText>
        </w:r>
      </w:del>
      <w:ins w:id="968" w:author="Terry, George" w:date="2020-04-04T18:03:00Z">
        <w:r w:rsidR="00535BA9">
          <w:t xml:space="preserve">the </w:t>
        </w:r>
      </w:ins>
      <w:ins w:id="969" w:author="Terry, George" w:date="2020-04-04T18:04:00Z">
        <w:r w:rsidR="00535BA9">
          <w:t xml:space="preserve">internal </w:t>
        </w:r>
      </w:ins>
      <w:r>
        <w:t xml:space="preserve">motivation </w:t>
      </w:r>
      <w:ins w:id="970" w:author="Terry, George" w:date="2020-04-04T18:04:00Z">
        <w:r w:rsidR="00535BA9">
          <w:t>that drives one’s mission</w:t>
        </w:r>
      </w:ins>
      <w:del w:id="971" w:author="Terry, George" w:date="2020-04-04T18:03:00Z">
        <w:r w:rsidDel="00535BA9">
          <w:delText>at internal heart</w:delText>
        </w:r>
      </w:del>
      <w:r>
        <w:t xml:space="preserve">: contextualization is to witness or glory Jesus Christ only, whereas, syncretism, sometimes seemingly looks like contextualization, but essentially is to utilize the name of Jesus and the </w:t>
      </w:r>
      <w:ins w:id="972" w:author="Terry, George" w:date="2020-04-04T18:04:00Z">
        <w:r w:rsidR="00535BA9">
          <w:t>g</w:t>
        </w:r>
      </w:ins>
      <w:del w:id="973" w:author="Terry, George" w:date="2020-04-04T18:04:00Z">
        <w:r w:rsidDel="00535BA9">
          <w:delText>G</w:delText>
        </w:r>
      </w:del>
      <w:r>
        <w:t>ospel to serve or glorify something else openly or secretly rather than Jesus Christ.</w:t>
      </w:r>
      <w:ins w:id="974" w:author="Terry, George" w:date="2020-04-04T18:06:00Z">
        <w:r w:rsidR="00535BA9">
          <w:t xml:space="preserve"> </w:t>
        </w:r>
      </w:ins>
    </w:p>
    <w:p w14:paraId="57D73352" w14:textId="77777777" w:rsidR="00535BA9" w:rsidRDefault="00485DF6" w:rsidP="00535BA9">
      <w:pPr>
        <w:pStyle w:val="NormalWeb"/>
        <w:spacing w:line="480" w:lineRule="auto"/>
        <w:ind w:left="720" w:firstLine="720"/>
        <w:contextualSpacing/>
        <w:rPr>
          <w:ins w:id="975" w:author="Terry, George" w:date="2020-04-04T18:08:00Z"/>
        </w:rPr>
      </w:pPr>
      <w:r>
        <w:t xml:space="preserve">One way to prevent Christianity from being </w:t>
      </w:r>
      <w:del w:id="976" w:author="Terry, George" w:date="2020-04-04T18:05:00Z">
        <w:r w:rsidDel="00535BA9">
          <w:delText xml:space="preserve">deliquescent </w:delText>
        </w:r>
      </w:del>
      <w:ins w:id="977" w:author="Terry, George" w:date="2020-04-04T18:05:00Z">
        <w:r w:rsidR="00535BA9">
          <w:t xml:space="preserve">losing its </w:t>
        </w:r>
      </w:ins>
      <w:ins w:id="978" w:author="Terry, George" w:date="2020-04-04T18:06:00Z">
        <w:r w:rsidR="00535BA9">
          <w:t xml:space="preserve">core </w:t>
        </w:r>
        <w:r w:rsidR="00535BA9">
          <w:lastRenderedPageBreak/>
          <w:t>gospel message</w:t>
        </w:r>
      </w:ins>
      <w:ins w:id="979" w:author="Terry, George" w:date="2020-04-04T18:05:00Z">
        <w:r w:rsidR="00535BA9">
          <w:t xml:space="preserve"> </w:t>
        </w:r>
      </w:ins>
      <w:r>
        <w:t>is to keep</w:t>
      </w:r>
      <w:ins w:id="980" w:author="Terry, George" w:date="2020-04-04T18:07:00Z">
        <w:r w:rsidR="00535BA9">
          <w:t xml:space="preserve"> prevent</w:t>
        </w:r>
      </w:ins>
      <w:r>
        <w:t xml:space="preserve"> th</w:t>
      </w:r>
      <w:ins w:id="981" w:author="Terry, George" w:date="2020-04-04T18:06:00Z">
        <w:r w:rsidR="00535BA9">
          <w:t xml:space="preserve">is latter </w:t>
        </w:r>
      </w:ins>
      <w:del w:id="982" w:author="Terry, George" w:date="2020-04-04T18:06:00Z">
        <w:r w:rsidDel="00535BA9">
          <w:delText xml:space="preserve">e </w:delText>
        </w:r>
      </w:del>
      <w:r>
        <w:t xml:space="preserve">internal </w:t>
      </w:r>
      <w:del w:id="983" w:author="Terry, George" w:date="2020-04-04T18:07:00Z">
        <w:r w:rsidDel="00535BA9">
          <w:delText xml:space="preserve">spirit </w:delText>
        </w:r>
      </w:del>
      <w:ins w:id="984" w:author="Terry, George" w:date="2020-04-04T18:07:00Z">
        <w:r w:rsidR="00535BA9">
          <w:t xml:space="preserve">motivation </w:t>
        </w:r>
      </w:ins>
      <w:del w:id="985" w:author="Terry, George" w:date="2020-04-04T18:07:00Z">
        <w:r w:rsidDel="00535BA9">
          <w:delText>far away from</w:delText>
        </w:r>
      </w:del>
      <w:ins w:id="986" w:author="Terry, George" w:date="2020-04-04T18:07:00Z">
        <w:r w:rsidR="00535BA9">
          <w:t>from taking hold in</w:t>
        </w:r>
      </w:ins>
      <w:r>
        <w:t xml:space="preserve"> any local culture. </w:t>
      </w:r>
    </w:p>
    <w:p w14:paraId="22F618AD" w14:textId="3A189352" w:rsidR="00485DF6" w:rsidRDefault="00485DF6">
      <w:pPr>
        <w:pStyle w:val="NormalWeb"/>
        <w:spacing w:line="480" w:lineRule="auto"/>
        <w:ind w:left="720" w:firstLine="698"/>
        <w:contextualSpacing/>
        <w:pPrChange w:id="987" w:author="Terry, George" w:date="2020-04-04T18:10:00Z">
          <w:pPr>
            <w:pStyle w:val="NormalWeb"/>
            <w:spacing w:line="480" w:lineRule="auto"/>
            <w:ind w:left="720"/>
          </w:pPr>
        </w:pPrChange>
      </w:pPr>
      <w:r>
        <w:t>"It appears that the only assurance of maintaining orthodoxy in Christian teaching and practice is abstinence from overtly non-Christian religious expressions." </w:t>
      </w:r>
      <w:r>
        <w:rPr>
          <w:vertAlign w:val="superscript"/>
        </w:rPr>
        <w:t>[64]</w:t>
      </w:r>
      <w:r>
        <w:t> "Good contextualization seeks to be faithful to Scripture and meaningful to a given culture." </w:t>
      </w:r>
      <w:r>
        <w:rPr>
          <w:vertAlign w:val="superscript"/>
        </w:rPr>
        <w:t>[65]</w:t>
      </w:r>
      <w:r>
        <w:t xml:space="preserve"> A successful contextualization not only can help people to get out of the prison of its culture and to quickly turn to Jesus Christ, but also can help believers to deeper or better understand the meaning of </w:t>
      </w:r>
      <w:ins w:id="988" w:author="Terry, George" w:date="2020-04-04T18:09:00Z">
        <w:r w:rsidR="007B587D">
          <w:t>g</w:t>
        </w:r>
      </w:ins>
      <w:del w:id="989" w:author="Terry, George" w:date="2020-04-04T18:09:00Z">
        <w:r w:rsidDel="007B587D">
          <w:delText>G</w:delText>
        </w:r>
      </w:del>
      <w:r>
        <w:t>ospel, to enrich the</w:t>
      </w:r>
      <w:ins w:id="990" w:author="Terry, George" w:date="2020-04-04T18:10:00Z">
        <w:r w:rsidR="007B587D">
          <w:t>ir</w:t>
        </w:r>
      </w:ins>
      <w:r>
        <w:t xml:space="preserve"> theological knowledge, </w:t>
      </w:r>
      <w:ins w:id="991" w:author="Terry, George" w:date="2020-04-04T18:10:00Z">
        <w:r w:rsidR="007B587D">
          <w:t xml:space="preserve">and </w:t>
        </w:r>
      </w:ins>
      <w:r>
        <w:t>to allow the hidden character</w:t>
      </w:r>
      <w:del w:id="992" w:author="Terry, George" w:date="2020-04-04T18:10:00Z">
        <w:r w:rsidDel="007B587D">
          <w:delText>s</w:delText>
        </w:r>
      </w:del>
      <w:r>
        <w:t xml:space="preserve"> of Christ to be revealed and glorified.</w:t>
      </w:r>
    </w:p>
    <w:p w14:paraId="561D7432" w14:textId="40748572" w:rsidR="00485DF6" w:rsidRDefault="005C604A" w:rsidP="00BC71D1">
      <w:pPr>
        <w:pStyle w:val="NormalWeb"/>
        <w:spacing w:line="480" w:lineRule="auto"/>
        <w:ind w:firstLine="720"/>
        <w:contextualSpacing/>
        <w:pPrChange w:id="993" w:author="Terry, George" w:date="2020-04-06T10:39:00Z">
          <w:pPr>
            <w:pStyle w:val="NormalWeb"/>
            <w:spacing w:line="480" w:lineRule="auto"/>
            <w:ind w:left="720"/>
          </w:pPr>
        </w:pPrChange>
      </w:pPr>
      <w:ins w:id="994" w:author="Terry, George" w:date="2020-04-04T18:22:00Z">
        <w:r>
          <w:t>b</w:t>
        </w:r>
      </w:ins>
      <w:ins w:id="995" w:author="Terry, George" w:date="2020-04-04T18:11:00Z">
        <w:r w:rsidR="007B587D">
          <w:t xml:space="preserve">.  </w:t>
        </w:r>
      </w:ins>
      <w:del w:id="996" w:author="Terry, George" w:date="2020-04-04T18:10:00Z">
        <w:r w:rsidR="00485DF6" w:rsidDel="007B587D">
          <w:delText xml:space="preserve">(2) </w:delText>
        </w:r>
      </w:del>
      <w:r w:rsidR="00485DF6">
        <w:t>Indigenization</w:t>
      </w:r>
    </w:p>
    <w:p w14:paraId="42FF89B7" w14:textId="2B34B3EF" w:rsidR="00485DF6" w:rsidDel="007B587D" w:rsidRDefault="00485DF6">
      <w:pPr>
        <w:pStyle w:val="NormalWeb"/>
        <w:spacing w:line="480" w:lineRule="auto"/>
        <w:ind w:left="720" w:firstLine="720"/>
        <w:contextualSpacing/>
        <w:rPr>
          <w:del w:id="997" w:author="Terry, George" w:date="2020-04-04T18:11:00Z"/>
        </w:rPr>
        <w:pPrChange w:id="998" w:author="Terry, George" w:date="2020-04-03T15:57:00Z">
          <w:pPr>
            <w:pStyle w:val="NormalWeb"/>
            <w:spacing w:line="480" w:lineRule="auto"/>
            <w:ind w:left="720"/>
          </w:pPr>
        </w:pPrChange>
      </w:pPr>
      <w:r>
        <w:t xml:space="preserve">In missiology, indigenization means to allow the seed of the </w:t>
      </w:r>
      <w:ins w:id="999" w:author="Terry, George" w:date="2020-04-04T18:11:00Z">
        <w:r w:rsidR="007B587D">
          <w:t>g</w:t>
        </w:r>
      </w:ins>
      <w:del w:id="1000" w:author="Terry, George" w:date="2020-04-04T18:11:00Z">
        <w:r w:rsidDel="007B587D">
          <w:delText>G</w:delText>
        </w:r>
      </w:del>
      <w:r>
        <w:t>ospel to stay, to live, to grow, and to produce fruit</w:t>
      </w:r>
      <w:del w:id="1001" w:author="Terry, George" w:date="2020-04-04T18:11:00Z">
        <w:r w:rsidDel="007B587D">
          <w:delText>s</w:delText>
        </w:r>
      </w:del>
      <w:r>
        <w:t xml:space="preserve"> naturally in a particular local culture.</w:t>
      </w:r>
      <w:ins w:id="1002" w:author="Terry, George" w:date="2020-04-04T18:11:00Z">
        <w:r w:rsidR="007B587D">
          <w:t xml:space="preserve"> </w:t>
        </w:r>
      </w:ins>
    </w:p>
    <w:p w14:paraId="60530C5E" w14:textId="39322DF1" w:rsidR="00485DF6" w:rsidRDefault="00485DF6">
      <w:pPr>
        <w:pStyle w:val="NormalWeb"/>
        <w:spacing w:line="480" w:lineRule="auto"/>
        <w:ind w:left="720" w:firstLine="720"/>
        <w:contextualSpacing/>
        <w:pPrChange w:id="1003" w:author="Terry, George" w:date="2020-04-04T18:11:00Z">
          <w:pPr>
            <w:pStyle w:val="NormalWeb"/>
            <w:spacing w:line="480" w:lineRule="auto"/>
            <w:ind w:left="720"/>
          </w:pPr>
        </w:pPrChange>
      </w:pPr>
      <w:r>
        <w:t>Contextualization differs from indigenization in that indigenization focuses on local traditional culture statically</w:t>
      </w:r>
      <w:ins w:id="1004" w:author="Terry, George" w:date="2020-04-04T18:11:00Z">
        <w:r w:rsidR="007B587D">
          <w:t>, w</w:t>
        </w:r>
      </w:ins>
      <w:del w:id="1005" w:author="Terry, George" w:date="2020-04-04T18:11:00Z">
        <w:r w:rsidDel="007B587D">
          <w:delText>. W</w:delText>
        </w:r>
      </w:del>
      <w:r>
        <w:t>hereas contextualization focuses more on the universal, perpetual translatable truth.</w:t>
      </w:r>
    </w:p>
    <w:p w14:paraId="6D0E58A6" w14:textId="48D46AFD" w:rsidR="00485DF6" w:rsidRDefault="00485DF6">
      <w:pPr>
        <w:pStyle w:val="NormalWeb"/>
        <w:spacing w:line="480" w:lineRule="auto"/>
        <w:ind w:left="720" w:firstLine="720"/>
        <w:contextualSpacing/>
        <w:pPrChange w:id="1006" w:author="Terry, George" w:date="2020-04-03T15:57:00Z">
          <w:pPr>
            <w:pStyle w:val="NormalWeb"/>
            <w:spacing w:line="480" w:lineRule="auto"/>
            <w:ind w:left="720"/>
          </w:pPr>
        </w:pPrChange>
      </w:pPr>
      <w:r>
        <w:t>Coe stated that "</w:t>
      </w:r>
      <w:ins w:id="1007" w:author="Terry, George" w:date="2020-04-04T18:12:00Z">
        <w:r w:rsidR="007B587D">
          <w:t>i</w:t>
        </w:r>
      </w:ins>
      <w:del w:id="1008" w:author="Terry, George" w:date="2020-04-04T18:12:00Z">
        <w:r w:rsidDel="007B587D">
          <w:delText>I</w:delText>
        </w:r>
      </w:del>
      <w:r>
        <w:t xml:space="preserve">ndigenous, indigeneity, and indigenization all derive from nature metaphors, that is, of the soil, or taking root in the soil." Because of the static nature of the metaphor, "indigenization tends to be used in the sense of responding to the </w:t>
      </w:r>
      <w:ins w:id="1009" w:author="Terry, George" w:date="2020-04-04T18:12:00Z">
        <w:r w:rsidR="007B587D">
          <w:t>g</w:t>
        </w:r>
      </w:ins>
      <w:del w:id="1010" w:author="Terry, George" w:date="2020-04-04T18:12:00Z">
        <w:r w:rsidDel="007B587D">
          <w:delText>G</w:delText>
        </w:r>
      </w:del>
      <w:r>
        <w:t>ospel in terms of traditional culture. Therefore, it is in danger of being past-oriented." Moreover, due to the globalization and rapid advanced technology development in the world, all local culture is experiencing radical change, which makes the indigenization hard to fit in.</w:t>
      </w:r>
      <w:del w:id="1011" w:author="Terry, George" w:date="2020-04-04T18:12:00Z">
        <w:r w:rsidDel="007B587D">
          <w:delText> </w:delText>
        </w:r>
      </w:del>
      <w:r>
        <w:rPr>
          <w:vertAlign w:val="superscript"/>
        </w:rPr>
        <w:t>[66]</w:t>
      </w:r>
    </w:p>
    <w:p w14:paraId="18A9C341" w14:textId="18194D52" w:rsidR="00D241F6" w:rsidRDefault="00485DF6">
      <w:pPr>
        <w:pStyle w:val="NormalWeb"/>
        <w:spacing w:before="0" w:beforeAutospacing="0" w:after="0" w:afterAutospacing="0" w:line="480" w:lineRule="auto"/>
        <w:ind w:left="720" w:firstLine="720"/>
        <w:contextualSpacing/>
        <w:pPrChange w:id="1012" w:author="Terry, George" w:date="2020-04-04T18:13:00Z">
          <w:pPr>
            <w:pStyle w:val="NormalWeb"/>
            <w:spacing w:line="480" w:lineRule="auto"/>
            <w:ind w:left="720"/>
          </w:pPr>
        </w:pPrChange>
      </w:pPr>
      <w:r>
        <w:lastRenderedPageBreak/>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7366E71D" w14:textId="05360B80" w:rsidR="00485DF6" w:rsidRDefault="00485DF6">
      <w:pPr>
        <w:pStyle w:val="Heading4"/>
        <w:numPr>
          <w:ilvl w:val="0"/>
          <w:numId w:val="29"/>
        </w:numPr>
        <w:spacing w:line="480" w:lineRule="auto"/>
        <w:contextualSpacing/>
        <w:pPrChange w:id="1013" w:author="Terry, George" w:date="2020-04-04T18:13:00Z">
          <w:pPr>
            <w:pStyle w:val="Heading4"/>
            <w:numPr>
              <w:numId w:val="17"/>
            </w:numPr>
            <w:tabs>
              <w:tab w:val="num" w:pos="1800"/>
            </w:tabs>
            <w:ind w:left="1800" w:hanging="360"/>
          </w:pPr>
        </w:pPrChange>
      </w:pPr>
      <w:r>
        <w:t>Data-Mining Method</w:t>
      </w:r>
    </w:p>
    <w:p w14:paraId="4DBD31AE" w14:textId="6FBEA7C8" w:rsidR="00485DF6" w:rsidRDefault="00485DF6">
      <w:pPr>
        <w:pStyle w:val="NormalWeb"/>
        <w:spacing w:line="480" w:lineRule="auto"/>
        <w:ind w:left="720" w:firstLine="720"/>
        <w:contextualSpacing/>
        <w:pPrChange w:id="1014" w:author="Terry, George" w:date="2020-04-03T15:57:00Z">
          <w:pPr>
            <w:pStyle w:val="NormalWeb"/>
            <w:spacing w:line="480" w:lineRule="auto"/>
            <w:ind w:left="720"/>
          </w:pPr>
        </w:pPrChange>
      </w:pPr>
      <w:r>
        <w:t xml:space="preserve">There are three reasons to apply the </w:t>
      </w:r>
      <w:ins w:id="1015" w:author="Terry, George" w:date="2020-04-04T18:23:00Z">
        <w:r w:rsidR="00022C91">
          <w:t>d</w:t>
        </w:r>
      </w:ins>
      <w:del w:id="1016" w:author="Terry, George" w:date="2020-04-04T18:23:00Z">
        <w:r w:rsidDel="00022C91">
          <w:delText>D</w:delText>
        </w:r>
      </w:del>
      <w:r>
        <w:t>ata-</w:t>
      </w:r>
      <w:ins w:id="1017" w:author="Terry, George" w:date="2020-04-04T18:23:00Z">
        <w:r w:rsidR="00022C91">
          <w:t>m</w:t>
        </w:r>
      </w:ins>
      <w:del w:id="1018" w:author="Terry, George" w:date="2020-04-04T18:23:00Z">
        <w:r w:rsidDel="00022C91">
          <w:delText>M</w:delText>
        </w:r>
      </w:del>
      <w:r>
        <w:t>ining method in</w:t>
      </w:r>
      <w:del w:id="1019" w:author="Terry, George" w:date="2020-04-04T18:23:00Z">
        <w:r w:rsidDel="00022C91">
          <w:delText xml:space="preserve"> the</w:delText>
        </w:r>
      </w:del>
      <w:r>
        <w:t xml:space="preserv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6E27BAA6" w14:textId="25922F41" w:rsidR="00485DF6" w:rsidRDefault="00022C91">
      <w:pPr>
        <w:pStyle w:val="NormalWeb"/>
        <w:spacing w:line="480" w:lineRule="auto"/>
        <w:ind w:left="1440" w:firstLine="720"/>
        <w:contextualSpacing/>
        <w:pPrChange w:id="1020" w:author="Terry, George" w:date="2020-04-04T18:24:00Z">
          <w:pPr>
            <w:pStyle w:val="NormalWeb"/>
            <w:spacing w:line="480" w:lineRule="auto"/>
            <w:ind w:left="720"/>
          </w:pPr>
        </w:pPrChange>
      </w:pPr>
      <w:ins w:id="1021" w:author="Terry, George" w:date="2020-04-04T18:24:00Z">
        <w:r>
          <w:t>1</w:t>
        </w:r>
      </w:ins>
      <w:del w:id="1022" w:author="Terry, George" w:date="2020-04-03T15:57:00Z">
        <w:r w:rsidR="00485DF6" w:rsidDel="00D241F6">
          <w:delText>A</w:delText>
        </w:r>
      </w:del>
      <w:r w:rsidR="00485DF6">
        <w:t xml:space="preserve">. Understanding </w:t>
      </w:r>
      <w:proofErr w:type="gramStart"/>
      <w:r w:rsidR="00485DF6">
        <w:t>Data-Min</w:t>
      </w:r>
      <w:ins w:id="1023" w:author="Terry, George" w:date="2020-04-04T18:27:00Z">
        <w:r>
          <w:t>in</w:t>
        </w:r>
      </w:ins>
      <w:r w:rsidR="00485DF6">
        <w:t>g</w:t>
      </w:r>
      <w:proofErr w:type="gramEnd"/>
    </w:p>
    <w:p w14:paraId="5558BCCA" w14:textId="77777777" w:rsidR="00022C91" w:rsidRDefault="00485DF6" w:rsidP="00022C91">
      <w:pPr>
        <w:pStyle w:val="NormalWeb"/>
        <w:spacing w:line="480" w:lineRule="auto"/>
        <w:ind w:left="720" w:firstLine="720"/>
        <w:contextualSpacing/>
        <w:rPr>
          <w:ins w:id="1024" w:author="Terry, George" w:date="2020-04-04T18:25:00Z"/>
        </w:rPr>
      </w:pPr>
      <w:r>
        <w:t>In computer engineering, data mining is a method or process to dig through data to discover hidden connections and predict future trends. The term "data</w:t>
      </w:r>
      <w:ins w:id="1025" w:author="Terry, George" w:date="2020-04-04T18:24:00Z">
        <w:r w:rsidR="00022C91">
          <w:t>-</w:t>
        </w:r>
      </w:ins>
      <w:del w:id="1026" w:author="Terry, George" w:date="2020-04-04T18:24:00Z">
        <w:r w:rsidDel="00022C91">
          <w:delText xml:space="preserve"> </w:delText>
        </w:r>
      </w:del>
      <w:r>
        <w:t>mining" was coined in the early 1990s. “</w:t>
      </w:r>
      <w:ins w:id="1027" w:author="Terry, George" w:date="2020-04-04T18:24:00Z">
        <w:r w:rsidR="00022C91">
          <w:t>I</w:t>
        </w:r>
      </w:ins>
      <w:del w:id="1028" w:author="Terry, George" w:date="2020-04-04T18:24:00Z">
        <w:r w:rsidDel="00022C91">
          <w:delText>i</w:delText>
        </w:r>
      </w:del>
      <w:r>
        <w:t>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w:t>
      </w:r>
      <w:ins w:id="1029" w:author="Terry, George" w:date="2020-04-04T18:25:00Z">
        <w:r w:rsidR="00022C91">
          <w:t>-</w:t>
        </w:r>
      </w:ins>
      <w:del w:id="1030" w:author="Terry, George" w:date="2020-04-04T18:25:00Z">
        <w:r w:rsidDel="00022C91">
          <w:delText xml:space="preserve"> </w:delText>
        </w:r>
      </w:del>
      <w:r>
        <w:t xml:space="preserve">mining technology keeps evolving to keep pace with the limitless potential of big data and affordable computing power. </w:t>
      </w:r>
    </w:p>
    <w:p w14:paraId="0530555D" w14:textId="484F812D" w:rsidR="00485DF6" w:rsidDel="00022C91" w:rsidRDefault="00485DF6">
      <w:pPr>
        <w:pStyle w:val="NormalWeb"/>
        <w:spacing w:line="480" w:lineRule="auto"/>
        <w:ind w:left="720" w:firstLine="720"/>
        <w:contextualSpacing/>
        <w:rPr>
          <w:del w:id="1031" w:author="Terry, George" w:date="2020-04-04T18:25:00Z"/>
        </w:rPr>
        <w:pPrChange w:id="1032" w:author="Terry, George" w:date="2020-04-04T18:24:00Z">
          <w:pPr>
            <w:pStyle w:val="NormalWeb"/>
            <w:spacing w:line="480" w:lineRule="auto"/>
            <w:ind w:left="720"/>
          </w:pPr>
        </w:pPrChange>
      </w:pPr>
      <w:r>
        <w:lastRenderedPageBreak/>
        <w:t>Data mining helps people to sift through all the chaotic and repetitive noise in data, to understand what is relevant and then make good use of that information to assess likely outcomes.” </w:t>
      </w:r>
      <w:r>
        <w:rPr>
          <w:vertAlign w:val="superscript"/>
        </w:rPr>
        <w:t>[67]</w:t>
      </w:r>
      <w:ins w:id="1033" w:author="Terry, George" w:date="2020-04-04T18:25:00Z">
        <w:r w:rsidR="00022C91">
          <w:t xml:space="preserve"> </w:t>
        </w:r>
      </w:ins>
    </w:p>
    <w:p w14:paraId="2A47895C" w14:textId="53EF0272" w:rsidR="00485DF6" w:rsidRDefault="00485DF6">
      <w:pPr>
        <w:pStyle w:val="NormalWeb"/>
        <w:spacing w:line="480" w:lineRule="auto"/>
        <w:ind w:left="720" w:firstLine="720"/>
        <w:contextualSpacing/>
        <w:pPrChange w:id="1034" w:author="Terry, George" w:date="2020-04-04T18:25:00Z">
          <w:pPr>
            <w:pStyle w:val="NormalWeb"/>
            <w:spacing w:line="480" w:lineRule="auto"/>
            <w:ind w:left="720"/>
          </w:pPr>
        </w:pPrChange>
      </w:pPr>
      <w:r>
        <w:t>Data</w:t>
      </w:r>
      <w:ins w:id="1035" w:author="Terry, George" w:date="2020-04-04T18:25:00Z">
        <w:r w:rsidR="00022C91">
          <w:t>-</w:t>
        </w:r>
      </w:ins>
      <w:del w:id="1036" w:author="Terry, George" w:date="2020-04-04T18:25:00Z">
        <w:r w:rsidDel="00022C91">
          <w:delText xml:space="preserve"> </w:delText>
        </w:r>
      </w:del>
      <w:r>
        <w:t xml:space="preserve">mining helps people to connect or link a new portion of data to the data that is already stored and understood. This immediately brings us </w:t>
      </w:r>
      <w:del w:id="1037" w:author="Terry, George" w:date="2020-04-04T18:26:00Z">
        <w:r w:rsidDel="00022C91">
          <w:delText xml:space="preserve">about </w:delText>
        </w:r>
      </w:del>
      <w:ins w:id="1038" w:author="Terry, George" w:date="2020-04-04T18:26:00Z">
        <w:r w:rsidR="00022C91">
          <w:t xml:space="preserve">to </w:t>
        </w:r>
      </w:ins>
      <w:r>
        <w:t>the concept of “linked,” where “linked” is interpreted as a sublimate of “understood.” We have written a “sublimate” because having data linked is not yet sufficient, though necessary for the further, more intelligent phase of building knowledge out of data. After data ha</w:t>
      </w:r>
      <w:ins w:id="1039" w:author="Terry, George" w:date="2020-04-04T18:26:00Z">
        <w:r w:rsidR="00022C91">
          <w:t>s</w:t>
        </w:r>
      </w:ins>
      <w:del w:id="1040" w:author="Terry, George" w:date="2020-04-04T18:26:00Z">
        <w:r w:rsidDel="00022C91">
          <w:delText>ve</w:delText>
        </w:r>
      </w:del>
      <w:r>
        <w:t xml:space="preserve"> been linked, data and knowledge mining, knowledge discovery, pattern recognition, diagnostics, prediction, etc. could be done more effectively and efficiently. </w:t>
      </w:r>
      <w:r>
        <w:rPr>
          <w:vertAlign w:val="superscript"/>
        </w:rPr>
        <w:t>[68]</w:t>
      </w:r>
    </w:p>
    <w:p w14:paraId="156D4738" w14:textId="3988C42F" w:rsidR="00485DF6" w:rsidRDefault="00485DF6">
      <w:pPr>
        <w:pStyle w:val="NormalWeb"/>
        <w:spacing w:line="480" w:lineRule="auto"/>
        <w:ind w:left="720" w:firstLine="720"/>
        <w:contextualSpacing/>
        <w:pPrChange w:id="1041" w:author="Terry, George" w:date="2020-04-04T18:26:00Z">
          <w:pPr>
            <w:pStyle w:val="NormalWeb"/>
            <w:spacing w:line="480" w:lineRule="auto"/>
            <w:ind w:left="720"/>
          </w:pPr>
        </w:pPrChange>
      </w:pPr>
      <w:r>
        <w:t>Data</w:t>
      </w:r>
      <w:ins w:id="1042" w:author="Terry, George" w:date="2020-04-04T18:26:00Z">
        <w:r w:rsidR="00022C91">
          <w:t>-</w:t>
        </w:r>
      </w:ins>
      <w:del w:id="1043" w:author="Terry, George" w:date="2020-04-04T18:26:00Z">
        <w:r w:rsidDel="00022C91">
          <w:delText xml:space="preserve"> </w:delText>
        </w:r>
      </w:del>
      <w:ins w:id="1044" w:author="Terry, George" w:date="2020-04-04T18:26:00Z">
        <w:r w:rsidR="00022C91">
          <w:t>mi</w:t>
        </w:r>
      </w:ins>
      <w:del w:id="1045" w:author="Terry, George" w:date="2020-04-04T18:26:00Z">
        <w:r w:rsidDel="00022C91">
          <w:delText>Mi</w:delText>
        </w:r>
      </w:del>
      <w:r>
        <w:t xml:space="preserve">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w:t>
      </w:r>
      <w:ins w:id="1046" w:author="Terry, George" w:date="2020-04-04T18:27:00Z">
        <w:r w:rsidR="00022C91">
          <w:t>-</w:t>
        </w:r>
      </w:ins>
      <w:r>
        <w:t>mining is a step in the KDD process that consists of applying data analysis and discovery algorithms that produce a particular enumeration of patterns (or models) over the data.” </w:t>
      </w:r>
      <w:r>
        <w:rPr>
          <w:vertAlign w:val="superscript"/>
        </w:rPr>
        <w:t>[69]</w:t>
      </w:r>
    </w:p>
    <w:p w14:paraId="1C51FD0C" w14:textId="46E6BC01" w:rsidR="00485DF6" w:rsidRDefault="00485DF6">
      <w:pPr>
        <w:pStyle w:val="NormalWeb"/>
        <w:spacing w:line="480" w:lineRule="auto"/>
        <w:ind w:left="720" w:firstLine="720"/>
        <w:contextualSpacing/>
        <w:pPrChange w:id="1047" w:author="Terry, George" w:date="2020-04-03T15:58:00Z">
          <w:pPr>
            <w:pStyle w:val="NormalWeb"/>
            <w:spacing w:line="480" w:lineRule="auto"/>
            <w:ind w:left="720"/>
          </w:pPr>
        </w:pPrChange>
      </w:pPr>
      <w:r>
        <w:t xml:space="preserve">There are many techniques that can be used in </w:t>
      </w:r>
      <w:ins w:id="1048" w:author="Terry, George" w:date="2020-04-04T18:27:00Z">
        <w:r w:rsidR="00022C91">
          <w:t>d</w:t>
        </w:r>
      </w:ins>
      <w:del w:id="1049" w:author="Terry, George" w:date="2020-04-04T18:27:00Z">
        <w:r w:rsidDel="00022C91">
          <w:delText>D</w:delText>
        </w:r>
      </w:del>
      <w:r>
        <w:t>ata-</w:t>
      </w:r>
      <w:ins w:id="1050" w:author="Terry, George" w:date="2020-04-04T18:27:00Z">
        <w:r w:rsidR="00022C91">
          <w:t>m</w:t>
        </w:r>
      </w:ins>
      <w:del w:id="1051" w:author="Terry, George" w:date="2020-04-04T18:27:00Z">
        <w:r w:rsidDel="00022C91">
          <w:delText>M</w:delText>
        </w:r>
      </w:del>
      <w:r>
        <w:t>in</w:t>
      </w:r>
      <w:ins w:id="1052" w:author="Terry, George" w:date="2020-04-04T18:27:00Z">
        <w:r w:rsidR="00022C91">
          <w:t>in</w:t>
        </w:r>
      </w:ins>
      <w:r>
        <w:t xml:space="preserve">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t>ConvNet</w:t>
      </w:r>
      <w:proofErr w:type="spellEnd"/>
      <w:r>
        <w:t xml:space="preserve"> Method) is a </w:t>
      </w:r>
      <w:r>
        <w:lastRenderedPageBreak/>
        <w:t>method through analyzing a class of deep neural networks, most commonly applied to analyzing visual imagery. This paper will only use the Word Frequency-Spectrum Analysis method.</w:t>
      </w:r>
    </w:p>
    <w:p w14:paraId="106576B3" w14:textId="6D3F8EE8" w:rsidR="00485DF6" w:rsidRDefault="00022C91">
      <w:pPr>
        <w:pStyle w:val="NormalWeb"/>
        <w:spacing w:line="480" w:lineRule="auto"/>
        <w:ind w:left="1440" w:firstLine="720"/>
        <w:contextualSpacing/>
        <w:pPrChange w:id="1053" w:author="Terry, George" w:date="2020-04-04T18:28:00Z">
          <w:pPr>
            <w:pStyle w:val="NormalWeb"/>
            <w:spacing w:line="480" w:lineRule="auto"/>
            <w:ind w:left="720"/>
          </w:pPr>
        </w:pPrChange>
      </w:pPr>
      <w:ins w:id="1054" w:author="Terry, George" w:date="2020-04-04T18:28:00Z">
        <w:r>
          <w:t>2</w:t>
        </w:r>
      </w:ins>
      <w:del w:id="1055" w:author="Terry, George" w:date="2020-04-04T18:28:00Z">
        <w:r w:rsidR="00485DF6" w:rsidDel="00022C91">
          <w:delText>B</w:delText>
        </w:r>
      </w:del>
      <w:r w:rsidR="00485DF6">
        <w:t xml:space="preserve">. </w:t>
      </w:r>
      <w:ins w:id="1056" w:author="Terry, George" w:date="2020-04-06T10:40:00Z">
        <w:r w:rsidR="00BC71D1">
          <w:t xml:space="preserve"> </w:t>
        </w:r>
      </w:ins>
      <w:r w:rsidR="00485DF6">
        <w:t>Understanding the Word Frequency-Spectrum Analysis</w:t>
      </w:r>
    </w:p>
    <w:p w14:paraId="1F87737E" w14:textId="77777777" w:rsidR="00485DF6" w:rsidRDefault="00485DF6">
      <w:pPr>
        <w:pStyle w:val="NormalWeb"/>
        <w:spacing w:line="480" w:lineRule="auto"/>
        <w:ind w:left="720" w:firstLine="720"/>
        <w:contextualSpacing/>
        <w:pPrChange w:id="1057" w:author="Terry, George" w:date="2020-04-03T15:58:00Z">
          <w:pPr>
            <w:pStyle w:val="NormalWeb"/>
            <w:spacing w:line="480" w:lineRule="auto"/>
            <w:ind w:left="720"/>
          </w:pPr>
        </w:pPrChange>
      </w:pPr>
      <w:r>
        <w:t>The term Word Frequency-Spectrum (WFS) in this paper</w:t>
      </w:r>
      <w:del w:id="1058" w:author="Terry, George" w:date="2020-04-04T18:28:00Z">
        <w:r w:rsidDel="00022C91">
          <w:delText>,</w:delText>
        </w:r>
      </w:del>
      <w:r>
        <w:t xml:space="preserve">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2A6660AC" w14:textId="77777777" w:rsidR="00485DF6" w:rsidRDefault="00485DF6">
      <w:pPr>
        <w:pStyle w:val="NormalWeb"/>
        <w:spacing w:line="480" w:lineRule="auto"/>
        <w:ind w:left="720" w:firstLine="720"/>
        <w:contextualSpacing/>
        <w:pPrChange w:id="1059" w:author="Terry, George" w:date="2020-04-03T15:58:00Z">
          <w:pPr>
            <w:pStyle w:val="NormalWeb"/>
            <w:spacing w:line="480" w:lineRule="auto"/>
            <w:ind w:left="720"/>
          </w:pPr>
        </w:pPrChange>
      </w:pPr>
      <w:r>
        <w:t xml:space="preserve">The WFS analysis method is derived from the concept of </w:t>
      </w:r>
      <w:proofErr w:type="spellStart"/>
      <w:r>
        <w:t>Zipf's</w:t>
      </w:r>
      <w:proofErr w:type="spellEnd"/>
      <w:r>
        <w:t xml:space="preserve"> principle in terms of quantitative linguistics study. </w:t>
      </w:r>
      <w:proofErr w:type="spellStart"/>
      <w:r>
        <w:t>Zipf's</w:t>
      </w:r>
      <w:proofErr w:type="spellEnd"/>
      <w: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28CD7E73" w14:textId="77777777" w:rsidR="00485DF6" w:rsidRDefault="00485DF6">
      <w:pPr>
        <w:spacing w:before="100" w:beforeAutospacing="1" w:after="100" w:afterAutospacing="1" w:line="480" w:lineRule="auto"/>
        <w:contextualSpacing/>
        <w:rPr>
          <w:rFonts w:ascii="Times" w:eastAsia="Times New Roman" w:hAnsi="Times" w:cs="Times New Roman"/>
          <w:b/>
          <w:bCs/>
          <w:color w:val="000000"/>
          <w:sz w:val="27"/>
          <w:szCs w:val="27"/>
        </w:rPr>
        <w:pPrChange w:id="1060" w:author="Terry, George" w:date="2020-04-03T12:02:00Z">
          <w:pPr/>
        </w:pPrChange>
      </w:pPr>
      <w:r>
        <w:rPr>
          <w:rFonts w:ascii="Times" w:hAnsi="Times"/>
          <w:color w:val="000000"/>
        </w:rPr>
        <w:br w:type="page"/>
      </w:r>
    </w:p>
    <w:p w14:paraId="34976D4B" w14:textId="1722DF19" w:rsidR="00485DF6" w:rsidRDefault="00485DF6">
      <w:pPr>
        <w:pStyle w:val="Heading3"/>
        <w:spacing w:line="480" w:lineRule="auto"/>
        <w:ind w:firstLine="720"/>
        <w:contextualSpacing/>
        <w:rPr>
          <w:rFonts w:ascii="Times" w:hAnsi="Times"/>
          <w:color w:val="000000"/>
        </w:rPr>
        <w:pPrChange w:id="1061" w:author="Terry, George" w:date="2020-04-03T15:59:00Z">
          <w:pPr>
            <w:pStyle w:val="Heading3"/>
          </w:pPr>
        </w:pPrChange>
      </w:pPr>
      <w:r>
        <w:rPr>
          <w:rFonts w:ascii="Times" w:hAnsi="Times"/>
          <w:color w:val="000000"/>
        </w:rPr>
        <w:lastRenderedPageBreak/>
        <w:t>III.</w:t>
      </w:r>
      <w:ins w:id="1062" w:author="Terry, George" w:date="2020-04-03T15:59:00Z">
        <w:r w:rsidR="00D241F6">
          <w:rPr>
            <w:rFonts w:ascii="Times" w:hAnsi="Times"/>
            <w:color w:val="000000"/>
          </w:rPr>
          <w:t xml:space="preserve"> </w:t>
        </w:r>
      </w:ins>
      <w:r>
        <w:rPr>
          <w:rFonts w:ascii="Times" w:hAnsi="Times"/>
          <w:color w:val="000000"/>
        </w:rPr>
        <w:t> Documents</w:t>
      </w:r>
      <w:ins w:id="1063" w:author="Terry, George" w:date="2020-04-04T19:39:00Z">
        <w:r w:rsidR="00D43888">
          <w:rPr>
            <w:rFonts w:ascii="Times" w:hAnsi="Times"/>
            <w:color w:val="000000"/>
          </w:rPr>
          <w:t>’</w:t>
        </w:r>
      </w:ins>
      <w:r>
        <w:rPr>
          <w:rFonts w:ascii="Times" w:hAnsi="Times"/>
          <w:color w:val="000000"/>
        </w:rPr>
        <w:t xml:space="preserve"> Sampling and Collection</w:t>
      </w:r>
    </w:p>
    <w:p w14:paraId="3048A2AD" w14:textId="77777777" w:rsidR="00485DF6" w:rsidRPr="00D241F6" w:rsidRDefault="00485DF6">
      <w:pPr>
        <w:spacing w:line="480" w:lineRule="auto"/>
        <w:ind w:left="720" w:firstLine="720"/>
        <w:contextualSpacing/>
        <w:rPr>
          <w:rFonts w:ascii="Times New Roman" w:hAnsi="Times New Roman" w:cs="Times New Roman"/>
        </w:rPr>
        <w:pPrChange w:id="1064" w:author="Terry, George" w:date="2020-04-04T19:38:00Z">
          <w:pPr/>
        </w:pPrChange>
      </w:pPr>
      <w:r w:rsidRPr="00D241F6">
        <w:rPr>
          <w:rFonts w:ascii="Times New Roman" w:hAnsi="Times New Roman" w:cs="Times New Roman"/>
          <w:rPrChange w:id="1065" w:author="Terry, George" w:date="2020-04-03T15:58:00Z">
            <w:rPr/>
          </w:rPrChange>
        </w:rPr>
        <w:t>Pre-China scripture is a fuzzy set of documents. There is no consensus agreement on a list of pre-China documents. In practice, different scholars could organize them differently. This chapter shows how the pre-China scripture is defined in this research.</w:t>
      </w:r>
    </w:p>
    <w:p w14:paraId="6D9584D0" w14:textId="04C847AD" w:rsidR="00485DF6" w:rsidRDefault="00D241F6">
      <w:pPr>
        <w:pStyle w:val="Heading4"/>
        <w:spacing w:before="0" w:beforeAutospacing="0" w:after="0" w:afterAutospacing="0" w:line="480" w:lineRule="auto"/>
        <w:ind w:left="1080" w:firstLine="360"/>
        <w:contextualSpacing/>
        <w:pPrChange w:id="1066" w:author="Terry, George" w:date="2020-04-04T19:38:00Z">
          <w:pPr>
            <w:pStyle w:val="Heading4"/>
            <w:numPr>
              <w:numId w:val="18"/>
            </w:numPr>
            <w:tabs>
              <w:tab w:val="num" w:pos="720"/>
            </w:tabs>
            <w:ind w:left="720" w:hanging="360"/>
          </w:pPr>
        </w:pPrChange>
      </w:pPr>
      <w:ins w:id="1067" w:author="Terry, George" w:date="2020-04-03T15:58:00Z">
        <w:r>
          <w:t xml:space="preserve">A.  </w:t>
        </w:r>
      </w:ins>
      <w:r w:rsidR="00485DF6">
        <w:t>Document Collection</w:t>
      </w:r>
    </w:p>
    <w:p w14:paraId="1C1501B9" w14:textId="77777777" w:rsidR="00485DF6" w:rsidRDefault="00485DF6">
      <w:pPr>
        <w:pStyle w:val="NormalWeb"/>
        <w:spacing w:before="0" w:beforeAutospacing="0" w:after="0" w:afterAutospacing="0" w:line="480" w:lineRule="auto"/>
        <w:ind w:left="720" w:firstLine="720"/>
        <w:contextualSpacing/>
        <w:pPrChange w:id="1068" w:author="Terry, George" w:date="2020-04-03T16:03:00Z">
          <w:pPr>
            <w:pStyle w:val="NormalWeb"/>
            <w:spacing w:line="480" w:lineRule="auto"/>
            <w:ind w:left="720"/>
          </w:pPr>
        </w:pPrChange>
      </w:pPr>
      <w:r>
        <w:t>Document collection is a process to select all pre-Qin documents as well as other documents that are either related or helpful in the research. The following factors are considered during the documents collection process.</w:t>
      </w:r>
    </w:p>
    <w:p w14:paraId="6CEFC7E2" w14:textId="2F7122AB" w:rsidR="00485DF6" w:rsidRDefault="00D43888">
      <w:pPr>
        <w:spacing w:line="480" w:lineRule="auto"/>
        <w:ind w:left="1440" w:firstLine="720"/>
        <w:pPrChange w:id="1069" w:author="Terry, George" w:date="2020-04-04T19:40:00Z">
          <w:pPr>
            <w:numPr>
              <w:ilvl w:val="1"/>
              <w:numId w:val="18"/>
            </w:numPr>
            <w:tabs>
              <w:tab w:val="num" w:pos="1440"/>
            </w:tabs>
            <w:spacing w:before="100" w:beforeAutospacing="1" w:after="100" w:afterAutospacing="1"/>
            <w:ind w:left="1440" w:hanging="360"/>
          </w:pPr>
        </w:pPrChange>
      </w:pPr>
      <w:ins w:id="1070" w:author="Terry, George" w:date="2020-04-04T19:40:00Z">
        <w:r>
          <w:t xml:space="preserve">1.  </w:t>
        </w:r>
      </w:ins>
      <w:r w:rsidR="00485DF6">
        <w:t>The pre-Qin documents:</w:t>
      </w:r>
    </w:p>
    <w:p w14:paraId="674324C1" w14:textId="77777777" w:rsidR="00FC3A77" w:rsidRDefault="00485DF6">
      <w:pPr>
        <w:pStyle w:val="NormalWeb"/>
        <w:spacing w:before="0" w:beforeAutospacing="0" w:after="0" w:afterAutospacing="0" w:line="480" w:lineRule="auto"/>
        <w:ind w:left="720" w:firstLine="720"/>
        <w:contextualSpacing/>
        <w:rPr>
          <w:ins w:id="1071" w:author="Terry, George" w:date="2020-04-04T19:48:00Z"/>
        </w:rPr>
      </w:pPr>
      <w:r>
        <w:t xml:space="preserve">The term pre-Qin is also called pre-China. The word "China" is a </w:t>
      </w:r>
      <w:ins w:id="1072" w:author="Terry, George" w:date="2020-04-04T19:42:00Z">
        <w:r w:rsidR="00FC3A77">
          <w:t>W</w:t>
        </w:r>
      </w:ins>
      <w:del w:id="1073" w:author="Terry, George" w:date="2020-04-04T19:42:00Z">
        <w:r w:rsidDel="00FC3A77">
          <w:delText>w</w:delText>
        </w:r>
      </w:del>
      <w:r>
        <w:t>estern name given for "Qin</w:t>
      </w:r>
      <w:ins w:id="1074" w:author="Terry, George" w:date="2020-04-04T19:42:00Z">
        <w:r w:rsidR="00FC3A77">
          <w:t>.</w:t>
        </w:r>
      </w:ins>
      <w:r>
        <w:t>"</w:t>
      </w:r>
      <w:del w:id="1075" w:author="Terry, George" w:date="2020-04-04T19:42:00Z">
        <w:r w:rsidDel="00FC3A77">
          <w:delText>.</w:delText>
        </w:r>
      </w:del>
      <w:r>
        <w:t xml:space="preserve"> According to </w:t>
      </w:r>
      <w:r w:rsidRPr="00FC3A77">
        <w:rPr>
          <w:strike/>
          <w:rPrChange w:id="1076" w:author="Terry, George" w:date="2020-04-04T19:45:00Z">
            <w:rPr/>
          </w:rPrChange>
        </w:rPr>
        <w:t>the</w:t>
      </w:r>
      <w:r>
        <w:t xml:space="preserve"> histor</w:t>
      </w:r>
      <w:ins w:id="1077" w:author="Terry, George" w:date="2020-04-04T19:45:00Z">
        <w:r w:rsidR="00FC3A77">
          <w:t>ical</w:t>
        </w:r>
      </w:ins>
      <w:del w:id="1078" w:author="Terry, George" w:date="2020-04-04T19:45:00Z">
        <w:r w:rsidDel="00FC3A77">
          <w:delText>y</w:delText>
        </w:r>
      </w:del>
      <w:r>
        <w:t xml:space="preserve"> study, </w:t>
      </w:r>
      <w:r>
        <w:rPr>
          <w:rStyle w:val="Emphasis"/>
        </w:rPr>
        <w:t>Qin</w:t>
      </w:r>
      <w:r>
        <w:t xml:space="preserve"> is the first dynasty (221-206 BC) in history that unified all states into one nation. Hence, the term pre-Qin literally refers to the period of history before 221 BC. </w:t>
      </w:r>
    </w:p>
    <w:p w14:paraId="45D4135A" w14:textId="1E43119A" w:rsidR="00485DF6" w:rsidDel="00D241F6" w:rsidRDefault="00485DF6">
      <w:pPr>
        <w:pStyle w:val="NormalWeb"/>
        <w:spacing w:before="0" w:beforeAutospacing="0" w:after="0" w:afterAutospacing="0" w:line="480" w:lineRule="auto"/>
        <w:ind w:left="720" w:firstLine="720"/>
        <w:contextualSpacing/>
        <w:rPr>
          <w:del w:id="1079" w:author="Terry, George" w:date="2020-04-03T15:59:00Z"/>
        </w:rPr>
        <w:pPrChange w:id="1080" w:author="Terry, George" w:date="2020-04-03T16:03:00Z">
          <w:pPr>
            <w:pStyle w:val="NormalWeb"/>
            <w:spacing w:line="480" w:lineRule="auto"/>
            <w:ind w:left="720" w:firstLine="720"/>
            <w:contextualSpacing/>
          </w:pPr>
        </w:pPrChange>
      </w:pPr>
      <w:r>
        <w:t>However, before around seventh century BC, there is no bamboo-strips, or any paper-like lengthy document—what all the archeologists can find are just pieces or groups of characters on bronze</w:t>
      </w:r>
      <w:ins w:id="1081" w:author="Terry, George" w:date="2020-04-04T19:49:00Z">
        <w:r w:rsidR="00FC3A77">
          <w:t xml:space="preserve"> artifacts</w:t>
        </w:r>
      </w:ins>
      <w:del w:id="1082" w:author="Terry, George" w:date="2020-04-04T19:49:00Z">
        <w:r w:rsidDel="00FC3A77">
          <w:delText>s</w:delText>
        </w:r>
      </w:del>
      <w:r>
        <w:t xml:space="preserve"> or bones. Therefore, the term pre-Qin </w:t>
      </w:r>
      <w:del w:id="1083" w:author="Terry, George" w:date="2020-04-04T19:53:00Z">
        <w:r w:rsidDel="0082612D">
          <w:delText xml:space="preserve">of </w:delText>
        </w:r>
      </w:del>
      <w:ins w:id="1084" w:author="Terry, George" w:date="2020-04-04T19:53:00Z">
        <w:r w:rsidR="0082612D">
          <w:t xml:space="preserve">in </w:t>
        </w:r>
      </w:ins>
      <w:r>
        <w:t>documents actually refers to a narrow period of time between the seventh century BC and the second century BC, which is also called the Spring-Autumn and Warring States (770-221 BC).</w:t>
      </w:r>
    </w:p>
    <w:p w14:paraId="7A87EA7B" w14:textId="77777777" w:rsidR="00D241F6" w:rsidRDefault="00D241F6">
      <w:pPr>
        <w:pStyle w:val="NormalWeb"/>
        <w:spacing w:before="0" w:beforeAutospacing="0" w:after="0" w:afterAutospacing="0" w:line="480" w:lineRule="auto"/>
        <w:ind w:left="720" w:firstLine="720"/>
        <w:contextualSpacing/>
        <w:rPr>
          <w:ins w:id="1085" w:author="Terry, George" w:date="2020-04-03T15:59:00Z"/>
        </w:rPr>
        <w:pPrChange w:id="1086" w:author="Terry, George" w:date="2020-04-03T16:03:00Z">
          <w:pPr>
            <w:pStyle w:val="NormalWeb"/>
            <w:spacing w:line="480" w:lineRule="auto"/>
            <w:ind w:left="1440"/>
          </w:pPr>
        </w:pPrChange>
      </w:pPr>
    </w:p>
    <w:p w14:paraId="73F72D0C" w14:textId="06EDA510" w:rsidR="00485DF6" w:rsidRDefault="00485DF6">
      <w:pPr>
        <w:pStyle w:val="NormalWeb"/>
        <w:spacing w:line="480" w:lineRule="auto"/>
        <w:ind w:left="720" w:firstLine="720"/>
        <w:contextualSpacing/>
        <w:pPrChange w:id="1087" w:author="Terry, George" w:date="2020-04-03T15:59:00Z">
          <w:pPr>
            <w:pStyle w:val="NormalWeb"/>
            <w:spacing w:line="480" w:lineRule="auto"/>
            <w:ind w:left="1440"/>
          </w:pPr>
        </w:pPrChange>
      </w:pPr>
      <w:r>
        <w:t>The term pre-China, also commonly called pre-Qin, first appears in the book</w:t>
      </w:r>
      <w:ins w:id="1088" w:author="Terry, George" w:date="2020-04-03T15:59:00Z">
        <w:r w:rsidR="00D241F6">
          <w:t xml:space="preserve">. </w:t>
        </w:r>
      </w:ins>
      <w:del w:id="1089" w:author="Terry, George" w:date="2020-04-03T15:59:00Z">
        <w:r w:rsidDel="00D241F6">
          <w:delText xml:space="preserve"> </w:delText>
        </w:r>
      </w:del>
      <w:r>
        <w:t>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xml:space="preserve"> in the first century AD. The reason that the term is widely accepted and used in history is probably not because of the unification of the warring states, but </w:t>
      </w:r>
      <w:r>
        <w:lastRenderedPageBreak/>
        <w:t xml:space="preserve">because of a key factor that all sages and significant philosophical documents only appeared during a short time period before 221 BC. After that, for more than two thousand years, there is no </w:t>
      </w:r>
      <w:del w:id="1090" w:author="Terry, George" w:date="2020-04-04T19:56:00Z">
        <w:r w:rsidDel="0082612D">
          <w:delText>one or</w:delText>
        </w:r>
      </w:del>
      <w:ins w:id="1091" w:author="Terry, George" w:date="2020-04-04T19:56:00Z">
        <w:r w:rsidR="0082612D">
          <w:t>other</w:t>
        </w:r>
      </w:ins>
      <w:r>
        <w:t xml:space="preserve"> document that can compare with them.</w:t>
      </w:r>
    </w:p>
    <w:p w14:paraId="6C881EE4" w14:textId="77777777" w:rsidR="00485DF6" w:rsidRDefault="00485DF6">
      <w:pPr>
        <w:pStyle w:val="NormalWeb"/>
        <w:spacing w:line="480" w:lineRule="auto"/>
        <w:ind w:left="720" w:firstLine="720"/>
        <w:contextualSpacing/>
        <w:pPrChange w:id="1092" w:author="Terry, George" w:date="2020-04-03T16:00:00Z">
          <w:pPr>
            <w:pStyle w:val="NormalWeb"/>
            <w:spacing w:line="480" w:lineRule="auto"/>
            <w:ind w:left="1440"/>
          </w:pPr>
        </w:pPrChange>
      </w:pPr>
      <w: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3D1602A5" w14:textId="77777777" w:rsidR="00485DF6" w:rsidRDefault="00485DF6">
      <w:pPr>
        <w:pStyle w:val="NormalWeb"/>
        <w:spacing w:line="480" w:lineRule="auto"/>
        <w:ind w:left="720" w:firstLine="720"/>
        <w:contextualSpacing/>
        <w:pPrChange w:id="1093" w:author="Terry, George" w:date="2020-04-03T16:00:00Z">
          <w:pPr>
            <w:pStyle w:val="NormalWeb"/>
            <w:spacing w:line="480" w:lineRule="auto"/>
            <w:ind w:left="1440"/>
          </w:pPr>
        </w:pPrChange>
      </w:pPr>
      <w:r>
        <w:t>Second, many messages associated with the pre-China are written in books after the second century BC, typically in </w:t>
      </w:r>
      <w:r>
        <w:rPr>
          <w:rStyle w:val="Emphasis"/>
        </w:rPr>
        <w:t>Han</w:t>
      </w:r>
      <w:r>
        <w:t> Dynasty between the second century BC and the second century AD. For example, the words "people take food as heaven</w:t>
      </w:r>
      <w:del w:id="1094" w:author="Terry, George" w:date="2020-04-04T20:02:00Z">
        <w:r w:rsidDel="0082612D">
          <w:delText>.</w:delText>
        </w:r>
      </w:del>
      <w:r>
        <w:t>"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 comes from a story in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written in about the first century BC. For this reason, some scholars prefer to consider some books of </w:t>
      </w:r>
      <w:r>
        <w:rPr>
          <w:rStyle w:val="Emphasis"/>
        </w:rPr>
        <w:t>Han</w:t>
      </w:r>
      <w:r>
        <w:t> as part of pre-China scripture and call them </w:t>
      </w:r>
      <w:proofErr w:type="spellStart"/>
      <w:r>
        <w:rPr>
          <w:rStyle w:val="Emphasis"/>
        </w:rPr>
        <w:t>QinHan</w:t>
      </w:r>
      <w:proofErr w:type="spellEnd"/>
      <w:r>
        <w:t> literature.</w:t>
      </w:r>
    </w:p>
    <w:p w14:paraId="10704A7D" w14:textId="77777777" w:rsidR="00485DF6" w:rsidRDefault="00485DF6">
      <w:pPr>
        <w:pStyle w:val="NormalWeb"/>
        <w:spacing w:before="0" w:beforeAutospacing="0" w:after="0" w:afterAutospacing="0" w:line="480" w:lineRule="auto"/>
        <w:ind w:left="720" w:firstLine="720"/>
        <w:contextualSpacing/>
        <w:pPrChange w:id="1095" w:author="Terry, George" w:date="2020-04-03T16:02:00Z">
          <w:pPr>
            <w:pStyle w:val="NormalWeb"/>
            <w:spacing w:line="480" w:lineRule="auto"/>
            <w:ind w:left="1440"/>
          </w:pPr>
        </w:pPrChange>
      </w:pPr>
      <w:r>
        <w:t>In this paper, the pre-China documents are categorized based on the known written date, even though it is not accurate or possibly not correct.</w:t>
      </w:r>
    </w:p>
    <w:p w14:paraId="3EE64905" w14:textId="52C3751F" w:rsidR="00485DF6" w:rsidRDefault="0082612D">
      <w:pPr>
        <w:spacing w:line="480" w:lineRule="auto"/>
        <w:ind w:left="1440" w:firstLine="720"/>
        <w:contextualSpacing/>
        <w:pPrChange w:id="1096" w:author="Terry, George" w:date="2020-04-04T20:03:00Z">
          <w:pPr>
            <w:numPr>
              <w:ilvl w:val="1"/>
              <w:numId w:val="18"/>
            </w:numPr>
            <w:tabs>
              <w:tab w:val="num" w:pos="1440"/>
            </w:tabs>
            <w:spacing w:before="100" w:beforeAutospacing="1" w:after="100" w:afterAutospacing="1"/>
            <w:ind w:left="1440" w:hanging="360"/>
          </w:pPr>
        </w:pPrChange>
      </w:pPr>
      <w:ins w:id="1097" w:author="Terry, George" w:date="2020-04-04T20:04:00Z">
        <w:r>
          <w:t xml:space="preserve">2. </w:t>
        </w:r>
      </w:ins>
      <w:r w:rsidR="00485DF6">
        <w:t>The post-Qin documents:</w:t>
      </w:r>
    </w:p>
    <w:p w14:paraId="238C13B8" w14:textId="7FA1FED2" w:rsidR="00485DF6" w:rsidDel="00D241F6" w:rsidRDefault="00485DF6">
      <w:pPr>
        <w:pStyle w:val="NormalWeb"/>
        <w:spacing w:before="0" w:beforeAutospacing="0" w:after="0" w:afterAutospacing="0" w:line="480" w:lineRule="auto"/>
        <w:ind w:left="720" w:firstLine="720"/>
        <w:contextualSpacing/>
        <w:rPr>
          <w:del w:id="1098" w:author="Terry, George" w:date="2020-04-03T16:01:00Z"/>
        </w:rPr>
        <w:pPrChange w:id="1099" w:author="Terry, George" w:date="2020-04-03T16:02:00Z">
          <w:pPr>
            <w:pStyle w:val="NormalWeb"/>
            <w:spacing w:line="480" w:lineRule="auto"/>
            <w:ind w:left="720" w:firstLine="720"/>
            <w:contextualSpacing/>
          </w:pPr>
        </w:pPrChange>
      </w:pPr>
      <w:r>
        <w:t xml:space="preserve">There is no such term as post-Qin in Chinese history. The term </w:t>
      </w:r>
      <w:del w:id="1100" w:author="Terry, George" w:date="2020-04-04T20:05:00Z">
        <w:r w:rsidDel="00302416">
          <w:delText xml:space="preserve">of the </w:delText>
        </w:r>
      </w:del>
      <w:r>
        <w:t xml:space="preserve">post-Qin used here </w:t>
      </w:r>
      <w:r w:rsidRPr="00302416">
        <w:rPr>
          <w:strike/>
          <w:rPrChange w:id="1101" w:author="Terry, George" w:date="2020-04-04T20:05:00Z">
            <w:rPr/>
          </w:rPrChange>
        </w:rPr>
        <w:t>is to</w:t>
      </w:r>
      <w:r>
        <w:t xml:space="preserve"> contrast</w:t>
      </w:r>
      <w:ins w:id="1102" w:author="Terry, George" w:date="2020-04-04T20:05:00Z">
        <w:r w:rsidR="00302416">
          <w:t>s with</w:t>
        </w:r>
      </w:ins>
      <w:r>
        <w:t xml:space="preserve"> the pre-Qin documents, </w:t>
      </w:r>
      <w:del w:id="1103" w:author="Terry, George" w:date="2020-04-04T20:06:00Z">
        <w:r w:rsidDel="00302416">
          <w:delText xml:space="preserve">which </w:delText>
        </w:r>
      </w:del>
      <w:ins w:id="1104" w:author="Terry, George" w:date="2020-04-04T20:06:00Z">
        <w:r w:rsidR="00302416">
          <w:t xml:space="preserve">and </w:t>
        </w:r>
      </w:ins>
      <w:r>
        <w:t>refers to the documents written after 221 BC until today. To extract the features of the pre-Qin documents, the post-Qin documents have to be studied together</w:t>
      </w:r>
      <w:ins w:id="1105" w:author="Terry, George" w:date="2020-04-04T20:06:00Z">
        <w:r w:rsidR="00302416">
          <w:t xml:space="preserve"> with the pre-Qin documents</w:t>
        </w:r>
      </w:ins>
      <w:r>
        <w:t xml:space="preserve">. The pre-Qin documents are limited, but the post-Qin documents are almost unlimited in quantity. This research only selected about hundred </w:t>
      </w:r>
      <w:del w:id="1106" w:author="Terry, George" w:date="2020-04-04T20:07:00Z">
        <w:r w:rsidDel="00302416">
          <w:delText xml:space="preserve">of </w:delText>
        </w:r>
      </w:del>
      <w:r>
        <w:t xml:space="preserve">post-Qin documents to balance </w:t>
      </w:r>
      <w:del w:id="1107" w:author="Terry, George" w:date="2020-04-04T20:08:00Z">
        <w:r w:rsidDel="00302416">
          <w:delText>between the pre-Qin and post-Qin</w:delText>
        </w:r>
      </w:del>
      <w:ins w:id="1108" w:author="Terry, George" w:date="2020-04-04T20:08:00Z">
        <w:r w:rsidR="00302416">
          <w:t>the comparative study</w:t>
        </w:r>
      </w:ins>
      <w:r>
        <w:t xml:space="preserve">, </w:t>
      </w:r>
      <w:ins w:id="1109" w:author="Terry, George" w:date="2020-04-04T20:10:00Z">
        <w:r w:rsidR="00302416">
          <w:t xml:space="preserve">including </w:t>
        </w:r>
      </w:ins>
      <w:r>
        <w:lastRenderedPageBreak/>
        <w:t>the important and unimportant, philosophical and non-philosophical documents. This paper collected about a hundred documents</w:t>
      </w:r>
      <w:del w:id="1110" w:author="Terry, George" w:date="2020-04-04T20:11:00Z">
        <w:r w:rsidDel="00302416">
          <w:delText xml:space="preserve"> that</w:delText>
        </w:r>
      </w:del>
      <w:r>
        <w:t xml:space="preserve"> mainly from the Chinese Text Project (ctext.org).</w:t>
      </w:r>
    </w:p>
    <w:p w14:paraId="2B463DF5" w14:textId="77777777" w:rsidR="00D241F6" w:rsidRDefault="00D241F6">
      <w:pPr>
        <w:pStyle w:val="NormalWeb"/>
        <w:spacing w:before="0" w:beforeAutospacing="0" w:after="0" w:afterAutospacing="0" w:line="480" w:lineRule="auto"/>
        <w:ind w:left="720" w:firstLine="720"/>
        <w:contextualSpacing/>
        <w:rPr>
          <w:ins w:id="1111" w:author="Terry, George" w:date="2020-04-03T16:01:00Z"/>
        </w:rPr>
        <w:pPrChange w:id="1112" w:author="Terry, George" w:date="2020-04-03T16:02:00Z">
          <w:pPr>
            <w:pStyle w:val="NormalWeb"/>
            <w:spacing w:line="480" w:lineRule="auto"/>
            <w:ind w:left="1440"/>
          </w:pPr>
        </w:pPrChange>
      </w:pPr>
    </w:p>
    <w:p w14:paraId="4FDD3796" w14:textId="2A826E3C" w:rsidR="00485DF6" w:rsidRDefault="00D241F6">
      <w:pPr>
        <w:pStyle w:val="NormalWeb"/>
        <w:spacing w:line="480" w:lineRule="auto"/>
        <w:ind w:left="1440" w:firstLine="720"/>
        <w:contextualSpacing/>
        <w:pPrChange w:id="1113" w:author="Terry, George" w:date="2020-04-04T20:11:00Z">
          <w:pPr>
            <w:numPr>
              <w:ilvl w:val="1"/>
              <w:numId w:val="18"/>
            </w:numPr>
            <w:tabs>
              <w:tab w:val="num" w:pos="1440"/>
            </w:tabs>
            <w:spacing w:before="100" w:beforeAutospacing="1" w:after="100" w:afterAutospacing="1"/>
            <w:ind w:left="1440" w:hanging="360"/>
          </w:pPr>
        </w:pPrChange>
      </w:pPr>
      <w:ins w:id="1114" w:author="Terry, George" w:date="2020-04-03T16:02:00Z">
        <w:r>
          <w:t xml:space="preserve">3. </w:t>
        </w:r>
        <w:r w:rsidR="00E2655F">
          <w:t xml:space="preserve"> </w:t>
        </w:r>
      </w:ins>
      <w:r w:rsidR="00485DF6">
        <w:t>The biblical and non-biblical Chinese documents</w:t>
      </w:r>
      <w:del w:id="1115" w:author="Terry, George" w:date="2020-04-04T20:11:00Z">
        <w:r w:rsidR="00485DF6" w:rsidDel="00302416">
          <w:delText>:</w:delText>
        </w:r>
      </w:del>
    </w:p>
    <w:p w14:paraId="74AA42BE" w14:textId="0B3F202C" w:rsidR="00485DF6" w:rsidRDefault="00485DF6">
      <w:pPr>
        <w:pStyle w:val="NormalWeb"/>
        <w:spacing w:line="480" w:lineRule="auto"/>
        <w:ind w:left="720" w:firstLine="720"/>
        <w:contextualSpacing/>
        <w:pPrChange w:id="1116" w:author="Terry, George" w:date="2020-04-03T16:00:00Z">
          <w:pPr>
            <w:pStyle w:val="NormalWeb"/>
            <w:spacing w:line="480" w:lineRule="auto"/>
            <w:ind w:left="1440"/>
          </w:pPr>
        </w:pPrChange>
      </w:pPr>
      <w:r>
        <w:t xml:space="preserve">The biblical documents refer to various translated Chinese versions of the Bible. The non-biblical document refers to the other translated Chinese documents, including </w:t>
      </w:r>
      <w:ins w:id="1117" w:author="Terry, George" w:date="2020-04-04T20:12:00Z">
        <w:r w:rsidR="00302416">
          <w:t xml:space="preserve">the </w:t>
        </w:r>
      </w:ins>
      <w:r>
        <w:t xml:space="preserve">Quran, </w:t>
      </w:r>
      <w:ins w:id="1118" w:author="Terry, George" w:date="2020-04-04T20:12:00Z">
        <w:r w:rsidR="00302416">
          <w:t xml:space="preserve">the Book of </w:t>
        </w:r>
      </w:ins>
      <w:r>
        <w:t xml:space="preserve">Mormon and </w:t>
      </w:r>
      <w:proofErr w:type="gramStart"/>
      <w:r>
        <w:t>other</w:t>
      </w:r>
      <w:proofErr w:type="gramEnd"/>
      <w:r>
        <w:t xml:space="preserve"> </w:t>
      </w:r>
      <w:ins w:id="1119" w:author="Terry, George" w:date="2020-04-04T20:12:00Z">
        <w:r w:rsidR="00302416">
          <w:t>W</w:t>
        </w:r>
      </w:ins>
      <w:del w:id="1120" w:author="Terry, George" w:date="2020-04-04T20:12:00Z">
        <w:r w:rsidDel="00302416">
          <w:delText>w</w:delText>
        </w:r>
      </w:del>
      <w:r>
        <w:t>estern works. The purpose of choosing a variety of documents is to facilitate the features extraction for the Chinese character </w:t>
      </w:r>
      <w:r>
        <w:rPr>
          <w:rStyle w:val="Emphasis"/>
        </w:rPr>
        <w:t>Zi</w:t>
      </w:r>
      <w:r>
        <w:t> in pre-Qin documents.</w:t>
      </w:r>
    </w:p>
    <w:p w14:paraId="42CF5747" w14:textId="1E322134" w:rsidR="00485DF6" w:rsidRDefault="00485DF6">
      <w:pPr>
        <w:pStyle w:val="NormalWeb"/>
        <w:spacing w:before="0" w:beforeAutospacing="0" w:after="0" w:afterAutospacing="0" w:line="480" w:lineRule="auto"/>
        <w:ind w:left="720" w:firstLine="720"/>
        <w:contextualSpacing/>
        <w:pPrChange w:id="1121" w:author="Terry, George" w:date="2020-04-04T20:14:00Z">
          <w:pPr>
            <w:pStyle w:val="NormalWeb"/>
            <w:spacing w:line="480" w:lineRule="auto"/>
            <w:ind w:left="720"/>
          </w:pPr>
        </w:pPrChange>
      </w:pPr>
      <w:r>
        <w:t>In summary, a total of about</w:t>
      </w:r>
      <w:ins w:id="1122" w:author="Terry, George" w:date="2020-04-04T20:13:00Z">
        <w:r w:rsidR="00302416">
          <w:t xml:space="preserve"> one-</w:t>
        </w:r>
        <w:proofErr w:type="spellStart"/>
        <w:r w:rsidR="00302416">
          <w:t>hudnred</w:t>
        </w:r>
        <w:proofErr w:type="spellEnd"/>
        <w:r w:rsidR="00302416">
          <w:t xml:space="preserve"> fifty</w:t>
        </w:r>
      </w:ins>
      <w:del w:id="1123" w:author="Terry, George" w:date="2020-04-04T20:12:00Z">
        <w:r w:rsidDel="00302416">
          <w:delText xml:space="preserve"> 150</w:delText>
        </w:r>
      </w:del>
      <w:r>
        <w:t xml:space="preserve"> documents are selected for the research, which covers about </w:t>
      </w:r>
      <w:ins w:id="1124" w:author="Terry, George" w:date="2020-04-04T20:12:00Z">
        <w:r w:rsidR="00302416">
          <w:t>fifty</w:t>
        </w:r>
      </w:ins>
      <w:del w:id="1125" w:author="Terry, George" w:date="2020-04-04T20:12:00Z">
        <w:r w:rsidDel="00302416">
          <w:delText>50</w:delText>
        </w:r>
      </w:del>
      <w:r>
        <w:t xml:space="preserve"> pre-Qin documents, and various other documents in different disciplines and different times, including</w:t>
      </w:r>
      <w:del w:id="1126" w:author="Terry, George" w:date="2020-04-04T20:13:00Z">
        <w:r w:rsidDel="00302416">
          <w:delText xml:space="preserve"> the</w:delText>
        </w:r>
      </w:del>
      <w:r>
        <w:t xml:space="preserve"> translated </w:t>
      </w:r>
      <w:ins w:id="1127" w:author="Terry, George" w:date="2020-04-04T20:13:00Z">
        <w:r w:rsidR="00302416">
          <w:t>W</w:t>
        </w:r>
      </w:ins>
      <w:del w:id="1128" w:author="Terry, George" w:date="2020-04-04T20:13:00Z">
        <w:r w:rsidDel="00302416">
          <w:delText>w</w:delText>
        </w:r>
      </w:del>
      <w:r>
        <w:t>estern works. The purpose of choosing a variety of documents is to facilitate the feature extraction for the Chinese character </w:t>
      </w:r>
      <w:r>
        <w:rPr>
          <w:rStyle w:val="Emphasis"/>
        </w:rPr>
        <w:t>Zi</w:t>
      </w:r>
      <w:r>
        <w:t> in pre-Qin documents. A brief review of the collected documents can be seen in </w:t>
      </w:r>
      <w:r w:rsidR="007D4727">
        <w:fldChar w:fldCharType="begin"/>
      </w:r>
      <w:r w:rsidR="007D4727">
        <w:instrText xml:space="preserve"> HYPERLINK "http://localhost/weidroot/weidroot_2017-01-06/app/bitbucket/wdingsoft/weid/htmdoc/proj1/TheSonContextualization/doc.html" \l "Table-12" \o "#Table-12" </w:instrText>
      </w:r>
      <w:r w:rsidR="007D4727">
        <w:fldChar w:fldCharType="separate"/>
      </w:r>
      <w:r>
        <w:rPr>
          <w:rStyle w:val="Hyperlink"/>
        </w:rPr>
        <w:t>Table-12.</w:t>
      </w:r>
      <w:r w:rsidR="007D4727">
        <w:rPr>
          <w:rStyle w:val="Hyperlink"/>
        </w:rPr>
        <w:fldChar w:fldCharType="end"/>
      </w:r>
    </w:p>
    <w:p w14:paraId="27541A22" w14:textId="297E5C2E" w:rsidR="00485DF6" w:rsidRDefault="00485DF6">
      <w:pPr>
        <w:pStyle w:val="Heading4"/>
        <w:numPr>
          <w:ilvl w:val="0"/>
          <w:numId w:val="27"/>
        </w:numPr>
        <w:spacing w:before="0" w:beforeAutospacing="0" w:after="0" w:afterAutospacing="0" w:line="480" w:lineRule="auto"/>
        <w:ind w:left="1797" w:hanging="357"/>
        <w:contextualSpacing/>
        <w:pPrChange w:id="1129" w:author="Terry, George" w:date="2020-04-04T20:14:00Z">
          <w:pPr>
            <w:pStyle w:val="Heading4"/>
            <w:numPr>
              <w:numId w:val="18"/>
            </w:numPr>
            <w:tabs>
              <w:tab w:val="num" w:pos="720"/>
            </w:tabs>
            <w:ind w:left="720" w:hanging="360"/>
          </w:pPr>
        </w:pPrChange>
      </w:pPr>
      <w:r>
        <w:t>Document Classification</w:t>
      </w:r>
    </w:p>
    <w:p w14:paraId="3A696B8D" w14:textId="2FC5A479" w:rsidR="00D241F6" w:rsidRDefault="00485DF6">
      <w:pPr>
        <w:pStyle w:val="NormalWeb"/>
        <w:spacing w:before="0" w:beforeAutospacing="0" w:after="0" w:afterAutospacing="0" w:line="480" w:lineRule="auto"/>
        <w:ind w:left="720" w:firstLine="720"/>
        <w:contextualSpacing/>
        <w:pPrChange w:id="1130" w:author="Terry, George" w:date="2020-04-03T16:03:00Z">
          <w:pPr>
            <w:pStyle w:val="NormalWeb"/>
            <w:spacing w:line="480" w:lineRule="auto"/>
            <w:ind w:left="720"/>
          </w:pPr>
        </w:pPrChange>
      </w:pPr>
      <w:r>
        <w:t>Document classification is a process to assign a document to a specific group or class</w:t>
      </w:r>
      <w:del w:id="1131" w:author="Terry, George" w:date="2020-04-04T20:15:00Z">
        <w:r w:rsidDel="00D06A0A">
          <w:delText xml:space="preserve"> that</w:delText>
        </w:r>
      </w:del>
      <w:r>
        <w:t xml:space="preserve"> that shares some common feature</w:t>
      </w:r>
      <w:ins w:id="1132" w:author="Terry, George" w:date="2020-04-04T20:15:00Z">
        <w:r w:rsidR="00D06A0A">
          <w:t>s</w:t>
        </w:r>
      </w:ins>
      <w:r>
        <w:t xml:space="preserve">. Two types of classification methods are used in the research: </w:t>
      </w:r>
      <w:del w:id="1133" w:author="Terry, George" w:date="2020-04-04T20:15:00Z">
        <w:r w:rsidDel="00D06A0A">
          <w:delText xml:space="preserve">the </w:delText>
        </w:r>
      </w:del>
      <w:r>
        <w:t xml:space="preserve">time-based and </w:t>
      </w:r>
      <w:del w:id="1134" w:author="Terry, George" w:date="2020-04-04T20:15:00Z">
        <w:r w:rsidDel="00D06A0A">
          <w:delText xml:space="preserve">the </w:delText>
        </w:r>
      </w:del>
      <w:r>
        <w:t>content-based classification.</w:t>
      </w:r>
    </w:p>
    <w:p w14:paraId="7569C3E1" w14:textId="203A43E0" w:rsidR="00485DF6" w:rsidRDefault="00D241F6">
      <w:pPr>
        <w:spacing w:line="480" w:lineRule="auto"/>
        <w:ind w:left="1440" w:firstLine="720"/>
        <w:contextualSpacing/>
        <w:pPrChange w:id="1135" w:author="Terry, George" w:date="2020-04-04T20:16:00Z">
          <w:pPr>
            <w:numPr>
              <w:ilvl w:val="1"/>
              <w:numId w:val="18"/>
            </w:numPr>
            <w:tabs>
              <w:tab w:val="num" w:pos="1440"/>
            </w:tabs>
            <w:spacing w:before="100" w:beforeAutospacing="1" w:after="100" w:afterAutospacing="1"/>
            <w:ind w:left="1440" w:hanging="360"/>
          </w:pPr>
        </w:pPrChange>
      </w:pPr>
      <w:ins w:id="1136" w:author="Terry, George" w:date="2020-04-03T16:01:00Z">
        <w:r>
          <w:t xml:space="preserve">1. </w:t>
        </w:r>
      </w:ins>
      <w:r w:rsidR="00485DF6">
        <w:t>Time Series Classification</w:t>
      </w:r>
      <w:del w:id="1137" w:author="Terry, George" w:date="2020-04-04T20:28:00Z">
        <w:r w:rsidR="00485DF6" w:rsidDel="00D33813">
          <w:delText>:</w:delText>
        </w:r>
      </w:del>
    </w:p>
    <w:p w14:paraId="758C8AD1" w14:textId="73796638" w:rsidR="00485DF6" w:rsidRDefault="00485DF6">
      <w:pPr>
        <w:pStyle w:val="NormalWeb"/>
        <w:spacing w:before="0" w:beforeAutospacing="0" w:after="0" w:afterAutospacing="0" w:line="480" w:lineRule="auto"/>
        <w:ind w:left="720" w:firstLine="720"/>
        <w:contextualSpacing/>
        <w:pPrChange w:id="1138" w:author="Terry, George" w:date="2020-04-03T16:04:00Z">
          <w:pPr>
            <w:pStyle w:val="NormalWeb"/>
            <w:spacing w:line="480" w:lineRule="auto"/>
            <w:ind w:left="1440"/>
          </w:pPr>
        </w:pPrChange>
      </w:pPr>
      <w:r>
        <w:t xml:space="preserve">Time series classification in this paper is to deal with classifying the existing documents </w:t>
      </w:r>
      <w:del w:id="1139" w:author="Terry, George" w:date="2020-04-04T20:18:00Z">
        <w:r w:rsidDel="00D06A0A">
          <w:delText xml:space="preserve">over </w:delText>
        </w:r>
      </w:del>
      <w:ins w:id="1140" w:author="Terry, George" w:date="2020-04-04T20:18:00Z">
        <w:r w:rsidR="00D06A0A">
          <w:t xml:space="preserve">concerning </w:t>
        </w:r>
      </w:ins>
      <w:r>
        <w:t>the writing date</w:t>
      </w:r>
      <w:ins w:id="1141" w:author="Terry, George" w:date="2020-04-04T20:19:00Z">
        <w:r w:rsidR="00D06A0A">
          <w:t xml:space="preserve"> in order</w:t>
        </w:r>
      </w:ins>
      <w:r>
        <w:t xml:space="preserve"> to extract the information of the documents </w:t>
      </w:r>
      <w:r w:rsidRPr="00D06A0A">
        <w:rPr>
          <w:strike/>
          <w:rPrChange w:id="1142" w:author="Terry, George" w:date="2020-04-04T20:19:00Z">
            <w:rPr/>
          </w:rPrChange>
        </w:rPr>
        <w:t>through the time series quantity data</w:t>
      </w:r>
      <w:r>
        <w:t xml:space="preserve">, like </w:t>
      </w:r>
      <w:r w:rsidRPr="00D06A0A">
        <w:rPr>
          <w:strike/>
          <w:rPrChange w:id="1143" w:author="Terry, George" w:date="2020-04-04T20:20:00Z">
            <w:rPr/>
          </w:rPrChange>
        </w:rPr>
        <w:t>the</w:t>
      </w:r>
      <w:r>
        <w:t xml:space="preserve"> word frequency. The most </w:t>
      </w:r>
      <w:r>
        <w:lastRenderedPageBreak/>
        <w:t xml:space="preserve">challenging work in time series classification in this research is that the written dates of the existing Chinese documents cannot be </w:t>
      </w:r>
      <w:ins w:id="1144" w:author="Terry, George" w:date="2020-04-04T20:20:00Z">
        <w:r w:rsidR="00D06A0A">
          <w:t xml:space="preserve">determined </w:t>
        </w:r>
      </w:ins>
      <w:r>
        <w:t>accurate</w:t>
      </w:r>
      <w:ins w:id="1145" w:author="Terry, George" w:date="2020-04-04T20:20:00Z">
        <w:r w:rsidR="00D06A0A">
          <w:t>ly</w:t>
        </w:r>
      </w:ins>
      <w:r>
        <w:t xml:space="preserve"> </w:t>
      </w:r>
      <w:r w:rsidRPr="00D06A0A">
        <w:rPr>
          <w:strike/>
          <w:rPrChange w:id="1146" w:author="Terry, George" w:date="2020-04-04T20:20:00Z">
            <w:rPr/>
          </w:rPrChange>
        </w:rPr>
        <w:t>enough into a year</w:t>
      </w:r>
      <w:r>
        <w:t xml:space="preserve">. Moreover, many documents do not have reliable </w:t>
      </w:r>
      <w:r w:rsidRPr="00D06A0A">
        <w:rPr>
          <w:strike/>
          <w:rPrChange w:id="1147" w:author="Terry, George" w:date="2020-04-04T20:22:00Z">
            <w:rPr/>
          </w:rPrChange>
        </w:rPr>
        <w:t>writing</w:t>
      </w:r>
      <w:r>
        <w:t xml:space="preserve"> information</w:t>
      </w:r>
      <w:ins w:id="1148" w:author="Terry, George" w:date="2020-04-04T20:23:00Z">
        <w:r w:rsidR="00D06A0A">
          <w:t xml:space="preserve">; rather, they </w:t>
        </w:r>
      </w:ins>
      <w:del w:id="1149" w:author="Terry, George" w:date="2020-04-04T20:23:00Z">
        <w:r w:rsidDel="00D06A0A">
          <w:delText xml:space="preserve"> but </w:delText>
        </w:r>
      </w:del>
      <w:r>
        <w:t xml:space="preserve">are full of puzzles. </w:t>
      </w:r>
      <w:del w:id="1150" w:author="Terry, George" w:date="2020-04-04T20:25:00Z">
        <w:r w:rsidDel="00D33813">
          <w:delText>To better fit such a</w:delText>
        </w:r>
      </w:del>
      <w:ins w:id="1151" w:author="Terry, George" w:date="2020-04-04T20:25:00Z">
        <w:r w:rsidR="00D33813">
          <w:t>In recognition of this</w:t>
        </w:r>
      </w:ins>
      <w:r>
        <w:t xml:space="preserve"> situation, this paper proposed a dual time series classification method</w:t>
      </w:r>
      <w:del w:id="1152" w:author="Terry, George" w:date="2020-04-04T20:27:00Z">
        <w:r w:rsidDel="00D33813">
          <w:delText>--</w:delText>
        </w:r>
      </w:del>
      <w:ins w:id="1153" w:author="Terry, George" w:date="2020-04-04T20:27:00Z">
        <w:r w:rsidR="00D33813">
          <w:t>—</w:t>
        </w:r>
      </w:ins>
      <w:r>
        <w:t>one</w:t>
      </w:r>
      <w:ins w:id="1154" w:author="Terry, George" w:date="2020-04-04T20:27:00Z">
        <w:r w:rsidR="00D33813">
          <w:t xml:space="preserve"> being</w:t>
        </w:r>
      </w:ins>
      <w:del w:id="1155" w:author="Terry, George" w:date="2020-04-04T20:27:00Z">
        <w:r w:rsidDel="00D33813">
          <w:delText xml:space="preserve"> is</w:delText>
        </w:r>
      </w:del>
      <w:r>
        <w:t xml:space="preserve"> the simplified Chinese traditional dynasty series classification, the other is the Christian era classification method.</w:t>
      </w:r>
    </w:p>
    <w:p w14:paraId="2BB66C56" w14:textId="4763D9C3" w:rsidR="00485DF6" w:rsidRDefault="00E2655F">
      <w:pPr>
        <w:spacing w:line="480" w:lineRule="auto"/>
        <w:ind w:left="1440" w:firstLine="720"/>
        <w:contextualSpacing/>
        <w:pPrChange w:id="1156" w:author="Terry, George" w:date="2020-04-04T20:28:00Z">
          <w:pPr>
            <w:numPr>
              <w:ilvl w:val="2"/>
              <w:numId w:val="18"/>
            </w:numPr>
            <w:tabs>
              <w:tab w:val="num" w:pos="2160"/>
            </w:tabs>
            <w:spacing w:before="100" w:beforeAutospacing="1" w:after="100" w:afterAutospacing="1"/>
            <w:ind w:left="2160" w:hanging="360"/>
          </w:pPr>
        </w:pPrChange>
      </w:pPr>
      <w:ins w:id="1157" w:author="Terry, George" w:date="2020-04-03T16:04:00Z">
        <w:r>
          <w:t xml:space="preserve">2.  </w:t>
        </w:r>
      </w:ins>
      <w:r w:rsidR="00485DF6">
        <w:t>The Simplified Chinese Dynasty Series Classification</w:t>
      </w:r>
      <w:del w:id="1158" w:author="Terry, George" w:date="2020-04-04T20:59:00Z">
        <w:r w:rsidR="00485DF6" w:rsidDel="00F23459">
          <w:delText>:</w:delText>
        </w:r>
      </w:del>
    </w:p>
    <w:p w14:paraId="1066F530" w14:textId="71A178D8" w:rsidR="00485DF6" w:rsidRDefault="00485DF6">
      <w:pPr>
        <w:pStyle w:val="NormalWeb"/>
        <w:spacing w:before="0" w:beforeAutospacing="0" w:after="0" w:afterAutospacing="0" w:line="480" w:lineRule="auto"/>
        <w:ind w:left="720" w:firstLine="720"/>
        <w:contextualSpacing/>
        <w:pPrChange w:id="1159" w:author="Terry, George" w:date="2020-04-03T16:04:00Z">
          <w:pPr>
            <w:pStyle w:val="NormalWeb"/>
            <w:spacing w:line="480" w:lineRule="auto"/>
            <w:ind w:left="2160"/>
          </w:pPr>
        </w:pPrChange>
      </w:pPr>
      <w:r>
        <w:t xml:space="preserve">The simplified Chinese dynasty series classification method comes from the traditional Chinese dynasty series classification method that is </w:t>
      </w:r>
      <w:ins w:id="1160" w:author="Terry, George" w:date="2020-04-04T20:56:00Z">
        <w:r w:rsidR="00F23459">
          <w:t xml:space="preserve">used </w:t>
        </w:r>
      </w:ins>
      <w:r>
        <w:t xml:space="preserve">to classify the ancient documents according to the </w:t>
      </w:r>
      <w:ins w:id="1161" w:author="Terry, George" w:date="2020-04-04T20:56:00Z">
        <w:r w:rsidR="00F23459">
          <w:t xml:space="preserve">respective </w:t>
        </w:r>
      </w:ins>
      <w:r>
        <w:t xml:space="preserve">dynasty </w:t>
      </w:r>
      <w:r w:rsidRPr="00F23459">
        <w:rPr>
          <w:strike/>
          <w:rPrChange w:id="1162" w:author="Terry, George" w:date="2020-04-04T20:56:00Z">
            <w:rPr/>
          </w:rPrChange>
        </w:rPr>
        <w:t>associated with</w:t>
      </w:r>
      <w:r>
        <w:t xml:space="preserve"> in history. Pre-Qin can be considered as the most popular and successful dynasty classification </w:t>
      </w:r>
      <w:del w:id="1163" w:author="Terry, George" w:date="2020-04-04T21:02:00Z">
        <w:r w:rsidDel="00F23459">
          <w:delText xml:space="preserve">used </w:delText>
        </w:r>
      </w:del>
      <w:ins w:id="1164" w:author="Terry, George" w:date="2020-04-04T21:02:00Z">
        <w:r w:rsidR="00F23459">
          <w:t xml:space="preserve">period </w:t>
        </w:r>
      </w:ins>
      <w:r>
        <w:t>in Chinese history. The traditional method has encountered many issues for today. First, a dynasty could be long or short. For example, a book of the </w:t>
      </w:r>
      <w:r>
        <w:rPr>
          <w:rStyle w:val="Emphasis"/>
        </w:rPr>
        <w:t>Han</w:t>
      </w:r>
      <w:r>
        <w:t> Dynasty could be written at any time between 206 BC and 220 AD.</w:t>
      </w:r>
    </w:p>
    <w:p w14:paraId="58D8F306" w14:textId="77777777" w:rsidR="00485DF6" w:rsidRDefault="00485DF6">
      <w:pPr>
        <w:pStyle w:val="NormalWeb"/>
        <w:spacing w:line="480" w:lineRule="auto"/>
        <w:ind w:left="720" w:firstLine="720"/>
        <w:contextualSpacing/>
        <w:pPrChange w:id="1165" w:author="Terry, George" w:date="2020-04-03T16:05:00Z">
          <w:pPr>
            <w:pStyle w:val="NormalWeb"/>
            <w:spacing w:line="480" w:lineRule="auto"/>
            <w:ind w:left="2160"/>
          </w:pPr>
        </w:pPrChange>
      </w:pPr>
      <w:r>
        <w:t>Second, there are about two dozen dynasties in history. Some of them may overlap. As the Gregorian system became more and more popular after the twentieth century in China, the traditional dynasty-based classification seemed to be more and more awkward.</w:t>
      </w:r>
    </w:p>
    <w:p w14:paraId="15F01D0D" w14:textId="63C3DB3B" w:rsidR="00485DF6" w:rsidDel="00E2655F" w:rsidRDefault="00485DF6">
      <w:pPr>
        <w:pStyle w:val="NormalWeb"/>
        <w:spacing w:line="480" w:lineRule="auto"/>
        <w:ind w:left="720" w:firstLine="720"/>
        <w:contextualSpacing/>
        <w:rPr>
          <w:del w:id="1166" w:author="Terry, George" w:date="2020-04-03T16:05:00Z"/>
        </w:rPr>
        <w:pPrChange w:id="1167" w:author="Terry, George" w:date="2020-04-03T16:05:00Z">
          <w:pPr>
            <w:pStyle w:val="NormalWeb"/>
            <w:spacing w:line="480" w:lineRule="auto"/>
            <w:ind w:left="2160"/>
          </w:pPr>
        </w:pPrChange>
      </w:pPr>
      <w:r>
        <w:t>Third, dynasty classification is a personal dictatorship-based chronicle method. It helps to remember the ruler</w:t>
      </w:r>
      <w:ins w:id="1168" w:author="Terry, George" w:date="2020-04-04T21:03:00Z">
        <w:r w:rsidR="00F23459">
          <w:t>’</w:t>
        </w:r>
      </w:ins>
      <w:r>
        <w:t>s</w:t>
      </w:r>
      <w:del w:id="1169" w:author="Terry, George" w:date="2020-04-04T21:03:00Z">
        <w:r w:rsidDel="00F23459">
          <w:delText>'</w:delText>
        </w:r>
      </w:del>
      <w:r>
        <w:t xml:space="preserve"> name</w:t>
      </w:r>
      <w:ins w:id="1170" w:author="Terry, George" w:date="2020-04-04T21:04:00Z">
        <w:r w:rsidR="00F23459">
          <w:t>,</w:t>
        </w:r>
      </w:ins>
      <w:r>
        <w:t xml:space="preserve"> but </w:t>
      </w:r>
      <w:ins w:id="1171" w:author="Terry, George" w:date="2020-04-04T21:04:00Z">
        <w:r w:rsidR="00F23459">
          <w:t xml:space="preserve">that </w:t>
        </w:r>
      </w:ins>
      <w:r>
        <w:t>does not reflect the features of its society.</w:t>
      </w:r>
      <w:ins w:id="1172" w:author="Terry, George" w:date="2020-04-03T16:05:00Z">
        <w:r w:rsidR="00E2655F">
          <w:t xml:space="preserve"> </w:t>
        </w:r>
      </w:ins>
    </w:p>
    <w:p w14:paraId="37973678" w14:textId="657B4BEF" w:rsidR="00485DF6" w:rsidRDefault="00485DF6">
      <w:pPr>
        <w:pStyle w:val="NormalWeb"/>
        <w:spacing w:line="480" w:lineRule="auto"/>
        <w:ind w:left="720" w:firstLine="720"/>
        <w:contextualSpacing/>
        <w:pPrChange w:id="1173" w:author="Terry, George" w:date="2020-04-03T16:05:00Z">
          <w:pPr>
            <w:pStyle w:val="NormalWeb"/>
            <w:spacing w:line="480" w:lineRule="auto"/>
            <w:ind w:left="2160"/>
          </w:pPr>
        </w:pPrChange>
      </w:pPr>
      <w:r>
        <w:t xml:space="preserve">This paper introduced the </w:t>
      </w:r>
      <w:ins w:id="1174" w:author="Terry, George" w:date="2020-04-03T16:05:00Z">
        <w:r w:rsidR="00E2655F">
          <w:t>W</w:t>
        </w:r>
      </w:ins>
      <w:del w:id="1175" w:author="Terry, George" w:date="2020-04-03T16:05:00Z">
        <w:r w:rsidDel="00E2655F">
          <w:delText>w</w:delText>
        </w:r>
      </w:del>
      <w:r>
        <w:t xml:space="preserve">estern pre-modern and post-modern concepts into the traditional dynasty classification, and proposed a simplified </w:t>
      </w:r>
      <w:ins w:id="1176" w:author="Terry, George" w:date="2020-04-04T21:04:00Z">
        <w:r w:rsidR="00F23459">
          <w:t xml:space="preserve">dynasty series of </w:t>
        </w:r>
      </w:ins>
      <w:r>
        <w:t>four-</w:t>
      </w:r>
      <w:r>
        <w:lastRenderedPageBreak/>
        <w:t>period</w:t>
      </w:r>
      <w:ins w:id="1177" w:author="Terry, George" w:date="2020-04-04T21:04:00Z">
        <w:r w:rsidR="00F23459">
          <w:t>s</w:t>
        </w:r>
      </w:ins>
      <w:r>
        <w:t xml:space="preserve"> </w:t>
      </w:r>
      <w:r w:rsidRPr="00F23459">
        <w:rPr>
          <w:strike/>
          <w:rPrChange w:id="1178" w:author="Terry, George" w:date="2020-04-04T21:05:00Z">
            <w:rPr/>
          </w:rPrChange>
        </w:rPr>
        <w:t>of dynasty series</w:t>
      </w:r>
      <w:r>
        <w:t xml:space="preserve"> classification model: </w:t>
      </w:r>
      <w:proofErr w:type="spellStart"/>
      <w:r>
        <w:t>PreQin</w:t>
      </w:r>
      <w:proofErr w:type="spellEnd"/>
      <w:r>
        <w:t xml:space="preserve"> (before 221 BC), </w:t>
      </w:r>
      <w:proofErr w:type="spellStart"/>
      <w:r>
        <w:rPr>
          <w:rStyle w:val="Emphasis"/>
        </w:rPr>
        <w:t>QinHan</w:t>
      </w:r>
      <w:proofErr w:type="spellEnd"/>
      <w:r>
        <w:t> (221 BC - 220 AD)</w:t>
      </w:r>
      <w:ins w:id="1179" w:author="Terry, George" w:date="2020-04-04T21:05:00Z">
        <w:r w:rsidR="00F23459">
          <w:t xml:space="preserve">, </w:t>
        </w:r>
      </w:ins>
      <w:del w:id="1180" w:author="Terry, George" w:date="2020-04-04T21:05:00Z">
        <w:r w:rsidDel="00F23459">
          <w:delText xml:space="preserve">, </w:delText>
        </w:r>
      </w:del>
      <w:ins w:id="1181" w:author="Terry, George" w:date="2020-04-04T21:05:00Z">
        <w:r w:rsidR="00F23459">
          <w:t>p</w:t>
        </w:r>
      </w:ins>
      <w:del w:id="1182" w:author="Terry, George" w:date="2020-04-04T21:05:00Z">
        <w:r w:rsidDel="00F23459">
          <w:delText>p</w:delText>
        </w:r>
      </w:del>
      <w:r>
        <w:t>re-</w:t>
      </w:r>
      <w:ins w:id="1183" w:author="Terry, George" w:date="2020-04-04T21:05:00Z">
        <w:r w:rsidR="00F23459">
          <w:t>m</w:t>
        </w:r>
      </w:ins>
      <w:del w:id="1184" w:author="Terry, George" w:date="2020-04-04T21:05:00Z">
        <w:r w:rsidDel="00F23459">
          <w:delText>m</w:delText>
        </w:r>
      </w:del>
      <w:r>
        <w:t>odern (220-1911 AD) and post-modern (1911-</w:t>
      </w:r>
      <w:ins w:id="1185" w:author="Terry, George" w:date="2020-04-04T21:05:00Z">
        <w:r w:rsidR="00F23459">
          <w:t>present</w:t>
        </w:r>
      </w:ins>
      <w:del w:id="1186" w:author="Terry, George" w:date="2020-04-04T21:05:00Z">
        <w:r w:rsidDel="00F23459">
          <w:delText>-</w:delText>
        </w:r>
      </w:del>
      <w:r>
        <w:t>).</w:t>
      </w:r>
    </w:p>
    <w:p w14:paraId="3F115CA8" w14:textId="23BAB24F" w:rsidR="00485DF6" w:rsidRDefault="00485DF6">
      <w:pPr>
        <w:pStyle w:val="NormalWeb"/>
        <w:spacing w:line="480" w:lineRule="auto"/>
        <w:ind w:left="720" w:firstLine="720"/>
        <w:contextualSpacing/>
        <w:pPrChange w:id="1187" w:author="Terry, George" w:date="2020-04-03T16:05:00Z">
          <w:pPr>
            <w:pStyle w:val="NormalWeb"/>
            <w:spacing w:line="480" w:lineRule="auto"/>
            <w:ind w:left="2160"/>
          </w:pPr>
        </w:pPrChange>
      </w:pPr>
      <w:r>
        <w:t xml:space="preserve">In the West, pre-modern is the period </w:t>
      </w:r>
      <w:r w:rsidRPr="00F23459">
        <w:rPr>
          <w:strike/>
          <w:rPrChange w:id="1188" w:author="Terry, George" w:date="2020-04-04T21:05:00Z">
            <w:rPr/>
          </w:rPrChange>
        </w:rPr>
        <w:t>in the society</w:t>
      </w:r>
      <w:r>
        <w:t xml:space="preserve"> which came before </w:t>
      </w:r>
      <w:ins w:id="1189" w:author="Terry, George" w:date="2020-04-04T21:06:00Z">
        <w:r w:rsidR="00F23459">
          <w:t>m</w:t>
        </w:r>
      </w:ins>
      <w:del w:id="1190" w:author="Terry, George" w:date="2020-04-04T21:06:00Z">
        <w:r w:rsidDel="00F23459">
          <w:delText>M</w:delText>
        </w:r>
      </w:del>
      <w:r>
        <w:t xml:space="preserve">odernity. Modern society began in Europe after the introduction of </w:t>
      </w:r>
      <w:ins w:id="1191" w:author="Terry, George" w:date="2020-04-04T21:06:00Z">
        <w:r w:rsidR="00F23459">
          <w:t xml:space="preserve">the </w:t>
        </w:r>
      </w:ins>
      <w:r>
        <w:t>Industrial society and large-scale production. There is no precise date for the division. Some scholars prefer to apply the date of 1698, when the first steam engine was invented by James Watt (1736-1819)</w:t>
      </w:r>
      <w:del w:id="1192" w:author="Terry, George" w:date="2020-04-04T21:06:00Z">
        <w:r w:rsidDel="00F23459">
          <w:delText>,</w:delText>
        </w:r>
      </w:del>
      <w:r>
        <w:t xml:space="preserve"> as the end of the pre-modern or the beginning of the post-modern.</w:t>
      </w:r>
    </w:p>
    <w:p w14:paraId="09BB5F4E" w14:textId="2771503E" w:rsidR="006B1256" w:rsidRDefault="00485DF6">
      <w:pPr>
        <w:pStyle w:val="NormalWeb"/>
        <w:spacing w:before="0" w:beforeAutospacing="0" w:after="0" w:afterAutospacing="0" w:line="480" w:lineRule="auto"/>
        <w:ind w:left="720" w:firstLine="720"/>
        <w:contextualSpacing/>
        <w:pPrChange w:id="1193" w:author="Terry, George" w:date="2020-04-04T21:10:00Z">
          <w:pPr>
            <w:pStyle w:val="NormalWeb"/>
            <w:spacing w:line="480" w:lineRule="auto"/>
            <w:ind w:left="2160"/>
          </w:pPr>
        </w:pPrChange>
      </w:pPr>
      <w:r>
        <w:t xml:space="preserve">In China, </w:t>
      </w:r>
      <w:ins w:id="1194" w:author="Terry, George" w:date="2020-04-04T21:06:00Z">
        <w:r w:rsidR="006B1256">
          <w:t xml:space="preserve">for </w:t>
        </w:r>
      </w:ins>
      <w:r>
        <w:t xml:space="preserve">many scholars </w:t>
      </w:r>
      <w:del w:id="1195" w:author="Terry, George" w:date="2020-04-04T21:06:00Z">
        <w:r w:rsidDel="006B1256">
          <w:delText xml:space="preserve">refer </w:delText>
        </w:r>
      </w:del>
      <w:r>
        <w:t xml:space="preserve">the pre-modern </w:t>
      </w:r>
      <w:ins w:id="1196" w:author="Terry, George" w:date="2020-04-04T21:06:00Z">
        <w:r w:rsidR="006B1256">
          <w:t xml:space="preserve">period refers </w:t>
        </w:r>
      </w:ins>
      <w:r>
        <w:t xml:space="preserve">to the time before the end of the Great Qing Dynasty (1644-1911). From the perspective of the document research, </w:t>
      </w:r>
      <w:ins w:id="1197" w:author="Terry, George" w:date="2020-04-04T21:08:00Z">
        <w:r w:rsidR="006B1256">
          <w:t>two</w:t>
        </w:r>
      </w:ins>
      <w:del w:id="1198" w:author="Terry, George" w:date="2020-04-04T21:07:00Z">
        <w:r w:rsidDel="006B1256">
          <w:delText>several</w:delText>
        </w:r>
      </w:del>
      <w:r>
        <w:t xml:space="preserve"> reasons support this</w:t>
      </w:r>
      <w:ins w:id="1199" w:author="Terry, George" w:date="2020-04-04T21:07:00Z">
        <w:r w:rsidR="006B1256">
          <w:t>:</w:t>
        </w:r>
      </w:ins>
      <w:del w:id="1200" w:author="Terry, George" w:date="2020-04-04T21:07:00Z">
        <w:r w:rsidDel="006B1256">
          <w:delText>.</w:delText>
        </w:r>
      </w:del>
      <w:r>
        <w:t xml:space="preserve"> </w:t>
      </w:r>
      <w:ins w:id="1201" w:author="Terry, George" w:date="2020-04-04T21:09:00Z">
        <w:r w:rsidR="006B1256">
          <w:t xml:space="preserve"> 1)</w:t>
        </w:r>
      </w:ins>
      <w:del w:id="1202" w:author="Terry, George" w:date="2020-04-04T21:07:00Z">
        <w:r w:rsidDel="006B1256">
          <w:delText>1)</w:delText>
        </w:r>
      </w:del>
      <w:r>
        <w:t xml:space="preserve"> </w:t>
      </w:r>
      <w:ins w:id="1203" w:author="Terry, George" w:date="2020-04-04T21:07:00Z">
        <w:r w:rsidR="006B1256">
          <w:t>a</w:t>
        </w:r>
      </w:ins>
      <w:del w:id="1204" w:author="Terry, George" w:date="2020-04-04T21:07:00Z">
        <w:r w:rsidDel="006B1256">
          <w:delText>A</w:delText>
        </w:r>
      </w:del>
      <w:r>
        <w:t xml:space="preserve">fter 1911, the Chinese </w:t>
      </w:r>
      <w:proofErr w:type="spellStart"/>
      <w:r>
        <w:t>vernacularization</w:t>
      </w:r>
      <w:proofErr w:type="spellEnd"/>
      <w:r>
        <w:t xml:space="preserve"> began to spread. It is the first time in history that the people began to seek the identical </w:t>
      </w:r>
      <w:del w:id="1205" w:author="Terry, George" w:date="2020-04-04T21:10:00Z">
        <w:r w:rsidDel="006B1256">
          <w:delText xml:space="preserve">solution </w:delText>
        </w:r>
      </w:del>
      <w:ins w:id="1206" w:author="Terry, George" w:date="2020-04-04T21:10:00Z">
        <w:r w:rsidR="006B1256">
          <w:t xml:space="preserve">balance </w:t>
        </w:r>
      </w:ins>
      <w:r>
        <w:t xml:space="preserve">between </w:t>
      </w:r>
      <w:del w:id="1207" w:author="Terry, George" w:date="2020-04-04T21:11:00Z">
        <w:r w:rsidDel="006B1256">
          <w:delText xml:space="preserve">the </w:delText>
        </w:r>
      </w:del>
      <w:r>
        <w:t>oral language and writing language</w:t>
      </w:r>
      <w:ins w:id="1208" w:author="Terry, George" w:date="2020-04-04T21:09:00Z">
        <w:r w:rsidR="006B1256">
          <w:t xml:space="preserve">; 2) </w:t>
        </w:r>
      </w:ins>
      <w:del w:id="1209" w:author="Terry, George" w:date="2020-04-04T21:09:00Z">
        <w:r w:rsidDel="006B1256">
          <w:delText xml:space="preserve">. </w:delText>
        </w:r>
      </w:del>
      <w:del w:id="1210" w:author="Terry, George" w:date="2020-04-04T21:07:00Z">
        <w:r w:rsidDel="006B1256">
          <w:delText>2)</w:delText>
        </w:r>
      </w:del>
      <w:del w:id="1211" w:author="Terry, George" w:date="2020-04-04T21:09:00Z">
        <w:r w:rsidDel="006B1256">
          <w:delText xml:space="preserve"> </w:delText>
        </w:r>
      </w:del>
      <w:ins w:id="1212" w:author="Terry, George" w:date="2020-04-04T21:09:00Z">
        <w:r w:rsidR="006B1256">
          <w:t>t</w:t>
        </w:r>
      </w:ins>
      <w:del w:id="1213" w:author="Terry, George" w:date="2020-04-04T21:09:00Z">
        <w:r w:rsidDel="006B1256">
          <w:delText>T</w:delText>
        </w:r>
      </w:del>
      <w:r>
        <w:t>he first full version of the Chinese Bible, which is in the Chinese vernacular language, also called the Chinese union version, was published in 1919. Chinese documents had a significant difference after 1911. This can be seen in the research in this paper.</w:t>
      </w:r>
    </w:p>
    <w:p w14:paraId="13F46345" w14:textId="30B161EC" w:rsidR="00485DF6" w:rsidRDefault="00E2655F">
      <w:pPr>
        <w:spacing w:line="480" w:lineRule="auto"/>
        <w:ind w:left="1800" w:firstLine="360"/>
        <w:contextualSpacing/>
        <w:pPrChange w:id="1214" w:author="Terry, George" w:date="2020-04-04T21:07:00Z">
          <w:pPr>
            <w:numPr>
              <w:ilvl w:val="2"/>
              <w:numId w:val="18"/>
            </w:numPr>
            <w:tabs>
              <w:tab w:val="num" w:pos="2160"/>
            </w:tabs>
            <w:spacing w:before="100" w:beforeAutospacing="1" w:after="100" w:afterAutospacing="1"/>
            <w:ind w:left="2160" w:hanging="360"/>
          </w:pPr>
        </w:pPrChange>
      </w:pPr>
      <w:ins w:id="1215" w:author="Terry, George" w:date="2020-04-03T16:05:00Z">
        <w:r>
          <w:t xml:space="preserve">3.  </w:t>
        </w:r>
      </w:ins>
      <w:r w:rsidR="00485DF6">
        <w:t>The Christian Era Classification</w:t>
      </w:r>
      <w:del w:id="1216" w:author="Terry, George" w:date="2020-04-04T21:11:00Z">
        <w:r w:rsidR="00485DF6" w:rsidDel="006B1256">
          <w:delText>:</w:delText>
        </w:r>
      </w:del>
    </w:p>
    <w:p w14:paraId="2190F721" w14:textId="0A663265" w:rsidR="00485DF6" w:rsidRDefault="00485DF6">
      <w:pPr>
        <w:pStyle w:val="NormalWeb"/>
        <w:spacing w:before="0" w:beforeAutospacing="0" w:after="0" w:afterAutospacing="0" w:line="480" w:lineRule="auto"/>
        <w:ind w:left="720" w:firstLine="720"/>
        <w:contextualSpacing/>
        <w:pPrChange w:id="1217" w:author="Terry, George" w:date="2020-04-03T16:06:00Z">
          <w:pPr>
            <w:pStyle w:val="NormalWeb"/>
            <w:spacing w:line="480" w:lineRule="auto"/>
            <w:ind w:left="2160"/>
          </w:pPr>
        </w:pPrChange>
      </w:pPr>
      <w:r>
        <w:t xml:space="preserve">The Christian era, also called the </w:t>
      </w:r>
      <w:ins w:id="1218" w:author="Terry, George" w:date="2020-04-04T21:11:00Z">
        <w:r w:rsidR="006B1256">
          <w:t>C</w:t>
        </w:r>
      </w:ins>
      <w:del w:id="1219" w:author="Terry, George" w:date="2020-04-04T21:11:00Z">
        <w:r w:rsidDel="006B1256">
          <w:delText>c</w:delText>
        </w:r>
      </w:del>
      <w:r>
        <w:t xml:space="preserve">ommon </w:t>
      </w:r>
      <w:ins w:id="1220" w:author="Terry, George" w:date="2020-04-04T21:11:00Z">
        <w:r w:rsidR="006B1256">
          <w:t>E</w:t>
        </w:r>
      </w:ins>
      <w:del w:id="1221" w:author="Terry, George" w:date="2020-04-04T21:11:00Z">
        <w:r w:rsidDel="006B1256">
          <w:delText>e</w:delText>
        </w:r>
      </w:del>
      <w:r>
        <w:t>ra, is the period of time that begins with the traditional date of Christ's birth. It is also called AD (from Latin </w:t>
      </w:r>
      <w:r>
        <w:rPr>
          <w:rStyle w:val="Emphasis"/>
        </w:rPr>
        <w:t>anno</w:t>
      </w:r>
      <w:r>
        <w:t> </w:t>
      </w:r>
      <w:r>
        <w:rPr>
          <w:rStyle w:val="Emphasis"/>
        </w:rPr>
        <w:t>Domini</w:t>
      </w:r>
      <w:r>
        <w:t>, after the Lord of Jesus Christ). The period before AD is called BC (abbreviated from Before Christ).</w:t>
      </w:r>
    </w:p>
    <w:p w14:paraId="51657525" w14:textId="4F22B955" w:rsidR="00485DF6" w:rsidRDefault="00485DF6">
      <w:pPr>
        <w:pStyle w:val="NormalWeb"/>
        <w:spacing w:line="480" w:lineRule="auto"/>
        <w:ind w:left="720" w:firstLine="720"/>
        <w:contextualSpacing/>
        <w:pPrChange w:id="1222" w:author="Terry, George" w:date="2020-04-03T16:06:00Z">
          <w:pPr>
            <w:pStyle w:val="NormalWeb"/>
            <w:spacing w:line="480" w:lineRule="auto"/>
            <w:ind w:left="2160"/>
          </w:pPr>
        </w:pPrChange>
      </w:pPr>
      <w:r>
        <w:t>The Christian era classification and the Chinese pre-Qin classification are more or less similar in that both have one specific epoch</w:t>
      </w:r>
      <w:del w:id="1223" w:author="Terry, George" w:date="2020-04-04T21:11:00Z">
        <w:r w:rsidDel="006B1256">
          <w:delText xml:space="preserve"> time</w:delText>
        </w:r>
      </w:del>
      <w:r>
        <w:t>. The significance of the pre</w:t>
      </w:r>
      <w:ins w:id="1224" w:author="Terry, George" w:date="2020-04-04T21:11:00Z">
        <w:r w:rsidR="006B1256">
          <w:t>-</w:t>
        </w:r>
      </w:ins>
      <w:r>
        <w:t xml:space="preserve">Qin in China </w:t>
      </w:r>
      <w:r>
        <w:lastRenderedPageBreak/>
        <w:t xml:space="preserve">is similar to the AD </w:t>
      </w:r>
      <w:ins w:id="1225" w:author="Terry, George" w:date="2020-04-04T21:12:00Z">
        <w:r w:rsidR="006B1256">
          <w:t xml:space="preserve">period </w:t>
        </w:r>
      </w:ins>
      <w:r>
        <w:t>in the West. From a bird</w:t>
      </w:r>
      <w:ins w:id="1226" w:author="Terry, George" w:date="2020-04-04T21:12:00Z">
        <w:r w:rsidR="006B1256">
          <w:t>’s eye</w:t>
        </w:r>
      </w:ins>
      <w:r>
        <w:t xml:space="preserve"> view of the history of the world, 221 BC and 1AD are close enough </w:t>
      </w:r>
      <w:del w:id="1227" w:author="Terry, George" w:date="2020-04-04T21:12:00Z">
        <w:r w:rsidDel="006B1256">
          <w:delText>with the human deviation</w:delText>
        </w:r>
      </w:del>
      <w:ins w:id="1228" w:author="Terry, George" w:date="2020-04-04T21:12:00Z">
        <w:r w:rsidR="006B1256">
          <w:t>in proximity th</w:t>
        </w:r>
      </w:ins>
      <w:ins w:id="1229" w:author="Terry, George" w:date="2020-04-04T21:13:00Z">
        <w:r w:rsidR="006B1256">
          <w:t>at there is little substantial difference</w:t>
        </w:r>
      </w:ins>
      <w:r>
        <w:t>. The difference is that the pre</w:t>
      </w:r>
      <w:ins w:id="1230" w:author="Terry, George" w:date="2020-04-03T16:07:00Z">
        <w:r w:rsidR="00E2655F">
          <w:t>-</w:t>
        </w:r>
      </w:ins>
      <w:r>
        <w:t>Qin emphasizes the period before 221 BC,</w:t>
      </w:r>
      <w:ins w:id="1231" w:author="Terry, George" w:date="2020-04-04T21:12:00Z">
        <w:r w:rsidR="006B1256">
          <w:t xml:space="preserve"> while</w:t>
        </w:r>
      </w:ins>
      <w:r>
        <w:t xml:space="preserve"> the AD emphasizes the period after 1 AD.</w:t>
      </w:r>
    </w:p>
    <w:p w14:paraId="70D5023F" w14:textId="77777777" w:rsidR="006B1256" w:rsidRDefault="00485DF6">
      <w:pPr>
        <w:pStyle w:val="NormalWeb"/>
        <w:spacing w:line="480" w:lineRule="auto"/>
        <w:ind w:left="720" w:firstLine="720"/>
        <w:contextualSpacing/>
        <w:rPr>
          <w:ins w:id="1232" w:author="Terry, George" w:date="2020-04-04T21:13:00Z"/>
        </w:rPr>
      </w:pPr>
      <w:r>
        <w:t>However, due to the defects of the Chinese documents, the pre</w:t>
      </w:r>
      <w:ins w:id="1233" w:author="Terry, George" w:date="2020-04-04T21:13:00Z">
        <w:r w:rsidR="006B1256">
          <w:t>-</w:t>
        </w:r>
      </w:ins>
      <w:r>
        <w:t>Qin classification method cannot be actually applied in</w:t>
      </w:r>
      <w:del w:id="1234" w:author="Terry, George" w:date="2020-04-04T21:13:00Z">
        <w:r w:rsidDel="006B1256">
          <w:delText>to</w:delText>
        </w:r>
      </w:del>
      <w:r>
        <w:t xml:space="preserve"> its document categorization. Many documents considered to be written after </w:t>
      </w:r>
      <w:r>
        <w:rPr>
          <w:rStyle w:val="Emphasis"/>
        </w:rPr>
        <w:t>Qin</w:t>
      </w:r>
      <w:r>
        <w:t> (221BC) are similar and closely related to the pre</w:t>
      </w:r>
      <w:ins w:id="1235" w:author="Terry, George" w:date="2020-04-03T16:07:00Z">
        <w:r w:rsidR="00E2655F">
          <w:t>-</w:t>
        </w:r>
      </w:ins>
      <w:r>
        <w:t>Qin documents. Hence, when studying the pre</w:t>
      </w:r>
      <w:ins w:id="1236" w:author="Terry, George" w:date="2020-04-03T16:07:00Z">
        <w:r w:rsidR="00E2655F">
          <w:t>-</w:t>
        </w:r>
      </w:ins>
      <w:r>
        <w:t>Qin documents, some scholars also include documents written in the </w:t>
      </w:r>
      <w:r>
        <w:rPr>
          <w:rStyle w:val="Emphasis"/>
        </w:rPr>
        <w:t>Han</w:t>
      </w:r>
      <w:r>
        <w:t> dynasty (206 BC-220 AD), and they call them the documents of pre</w:t>
      </w:r>
      <w:ins w:id="1237" w:author="Terry, George" w:date="2020-04-03T16:07:00Z">
        <w:r w:rsidR="00E2655F">
          <w:t>-</w:t>
        </w:r>
      </w:ins>
      <w:r>
        <w:t>Qin and </w:t>
      </w:r>
      <w:r>
        <w:rPr>
          <w:rStyle w:val="Emphasis"/>
        </w:rPr>
        <w:t>Han</w:t>
      </w:r>
      <w:r>
        <w:t xml:space="preserve">. </w:t>
      </w:r>
    </w:p>
    <w:p w14:paraId="3C4BE335" w14:textId="7FB62DC9" w:rsidR="00485DF6" w:rsidRDefault="00485DF6">
      <w:pPr>
        <w:pStyle w:val="NormalWeb"/>
        <w:spacing w:line="480" w:lineRule="auto"/>
        <w:ind w:left="720" w:firstLine="720"/>
        <w:contextualSpacing/>
        <w:pPrChange w:id="1238" w:author="Terry, George" w:date="2020-04-03T16:07:00Z">
          <w:pPr>
            <w:pStyle w:val="NormalWeb"/>
            <w:spacing w:line="480" w:lineRule="auto"/>
            <w:ind w:left="2160"/>
          </w:pPr>
        </w:pPrChange>
      </w:pPr>
      <w:r>
        <w:t xml:space="preserve">A typical example can be seen in Chinese Text Project (ctext.org), organized and maintained by Dr. Donald Sturgeon. This method expands the pre-Qin document date range for about </w:t>
      </w:r>
      <w:ins w:id="1239" w:author="Terry, George" w:date="2020-04-04T21:14:00Z">
        <w:r w:rsidR="006B1256">
          <w:t>four-hundred</w:t>
        </w:r>
      </w:ins>
      <w:del w:id="1240" w:author="Terry, George" w:date="2020-04-04T21:14:00Z">
        <w:r w:rsidDel="006B1256">
          <w:delText>400</w:delText>
        </w:r>
      </w:del>
      <w:r>
        <w:t xml:space="preserve"> years from the year before 221 BC to 220 AD. Noticing that the middle point between 221 BC and 220 AD is the </w:t>
      </w:r>
      <w:ins w:id="1241" w:author="Terry, George" w:date="2020-04-04T21:14:00Z">
        <w:r w:rsidR="006B1256">
          <w:t>C</w:t>
        </w:r>
      </w:ins>
      <w:del w:id="1242" w:author="Terry, George" w:date="2020-04-04T21:14:00Z">
        <w:r w:rsidDel="006B1256">
          <w:delText>c</w:delText>
        </w:r>
      </w:del>
      <w:r>
        <w:t xml:space="preserve">ommon </w:t>
      </w:r>
      <w:ins w:id="1243" w:author="Terry, George" w:date="2020-04-04T21:14:00Z">
        <w:r w:rsidR="006B1256">
          <w:t>E</w:t>
        </w:r>
      </w:ins>
      <w:del w:id="1244" w:author="Terry, George" w:date="2020-04-04T21:14:00Z">
        <w:r w:rsidDel="006B1256">
          <w:delText>e</w:delText>
        </w:r>
      </w:del>
      <w:r>
        <w:t xml:space="preserve">ra, while maintaining the Chinese traditional dynasty classification method, this paper also applied the Christian era classification in the research with plus and minus </w:t>
      </w:r>
      <w:ins w:id="1245" w:author="Terry, George" w:date="2020-04-04T21:15:00Z">
        <w:r w:rsidR="006B1256">
          <w:t>two-hundred</w:t>
        </w:r>
      </w:ins>
      <w:del w:id="1246" w:author="Terry, George" w:date="2020-04-04T21:15:00Z">
        <w:r w:rsidDel="006B1256">
          <w:delText>200</w:delText>
        </w:r>
      </w:del>
      <w:r>
        <w:t xml:space="preserve"> years as the </w:t>
      </w:r>
      <w:ins w:id="1247" w:author="Terry, George" w:date="2020-04-04T21:15:00Z">
        <w:r w:rsidR="006B1256">
          <w:t xml:space="preserve">range of </w:t>
        </w:r>
      </w:ins>
      <w:r>
        <w:t>deviation.</w:t>
      </w:r>
    </w:p>
    <w:p w14:paraId="46584F21" w14:textId="35E453C0" w:rsidR="00485DF6" w:rsidRDefault="00485DF6">
      <w:pPr>
        <w:pStyle w:val="NormalWeb"/>
        <w:spacing w:line="480" w:lineRule="auto"/>
        <w:ind w:left="720" w:firstLine="720"/>
        <w:contextualSpacing/>
        <w:pPrChange w:id="1248" w:author="Terry, George" w:date="2020-04-03T16:07:00Z">
          <w:pPr>
            <w:pStyle w:val="NormalWeb"/>
            <w:spacing w:line="480" w:lineRule="auto"/>
            <w:ind w:left="1440"/>
          </w:pPr>
        </w:pPrChange>
      </w:pPr>
      <w:r>
        <w:t xml:space="preserve">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w:t>
      </w:r>
      <w:ins w:id="1249" w:author="Terry, George" w:date="2020-04-04T21:16:00Z">
        <w:r w:rsidR="006B1256">
          <w:t>E</w:t>
        </w:r>
      </w:ins>
      <w:del w:id="1250" w:author="Terry, George" w:date="2020-04-04T21:16:00Z">
        <w:r w:rsidDel="006B1256">
          <w:delText>e</w:delText>
        </w:r>
      </w:del>
      <w:r>
        <w:t xml:space="preserve">astern and the </w:t>
      </w:r>
      <w:ins w:id="1251" w:author="Terry, George" w:date="2020-04-04T21:16:00Z">
        <w:r w:rsidR="006B1256">
          <w:t>W</w:t>
        </w:r>
      </w:ins>
      <w:del w:id="1252" w:author="Terry, George" w:date="2020-04-04T21:16:00Z">
        <w:r w:rsidDel="006B1256">
          <w:delText>w</w:delText>
        </w:r>
      </w:del>
      <w:r>
        <w:t>estern.</w:t>
      </w:r>
    </w:p>
    <w:p w14:paraId="44E08DE3" w14:textId="77777777" w:rsidR="00485DF6" w:rsidRDefault="00485DF6">
      <w:pPr>
        <w:pStyle w:val="NormalWeb"/>
        <w:spacing w:before="0" w:beforeAutospacing="0" w:after="0" w:afterAutospacing="0" w:line="480" w:lineRule="auto"/>
        <w:ind w:left="720" w:firstLine="720"/>
        <w:contextualSpacing/>
        <w:pPrChange w:id="1253" w:author="Terry, George" w:date="2020-04-03T16:07:00Z">
          <w:pPr>
            <w:pStyle w:val="NormalWeb"/>
            <w:spacing w:line="480" w:lineRule="auto"/>
            <w:ind w:left="1440"/>
          </w:pPr>
        </w:pPrChange>
      </w:pPr>
      <w:r>
        <w:t>Due to the defect</w:t>
      </w:r>
      <w:del w:id="1254" w:author="Terry, George" w:date="2020-04-04T21:17:00Z">
        <w:r w:rsidDel="0092581F">
          <w:delText>s</w:delText>
        </w:r>
      </w:del>
      <w:r>
        <w:t xml:space="preserve"> of the pre-Qin documents that the written date is full of uncertainty, it would be too narrow to study the documents written before 221 BC, and it </w:t>
      </w:r>
      <w:r>
        <w:lastRenderedPageBreak/>
        <w:t>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r w:rsidR="007D4727">
        <w:fldChar w:fldCharType="begin"/>
      </w:r>
      <w:r w:rsidR="007D4727">
        <w:instrText xml:space="preserve"> HYPERLINK "http://localhost/weidroot/weidroot_2017-01-06/app/bitbucket/wdingsoft/weid/htmdoc/proj1/TheSonContextualization/doc.html" \l "Table-2" \o "#Table-2" </w:instrText>
      </w:r>
      <w:r w:rsidR="007D4727">
        <w:fldChar w:fldCharType="separate"/>
      </w:r>
      <w:r>
        <w:rPr>
          <w:rStyle w:val="Hyperlink"/>
        </w:rPr>
        <w:t>Table-2</w:t>
      </w:r>
      <w:r w:rsidR="007D4727">
        <w:rPr>
          <w:rStyle w:val="Hyperlink"/>
        </w:rPr>
        <w:fldChar w:fldCharType="end"/>
      </w:r>
      <w:r>
        <w:t>, </w:t>
      </w:r>
      <w:r w:rsidR="007D4727">
        <w:fldChar w:fldCharType="begin"/>
      </w:r>
      <w:r w:rsidR="007D4727">
        <w:instrText xml:space="preserve"> HYPERLINK "http://localhost/weidroot/weidroot_2017-01-06/app/bitbucket/wdingsoft/weid/htmdoc/proj1/TheSonContextualization/doc.html" \l "Table-3" \o "#Table-3" </w:instrText>
      </w:r>
      <w:r w:rsidR="007D4727">
        <w:fldChar w:fldCharType="separate"/>
      </w:r>
      <w:r>
        <w:rPr>
          <w:rStyle w:val="Hyperlink"/>
        </w:rPr>
        <w:t>Table-3</w:t>
      </w:r>
      <w:r w:rsidR="007D4727">
        <w:rPr>
          <w:rStyle w:val="Hyperlink"/>
        </w:rPr>
        <w:fldChar w:fldCharType="end"/>
      </w:r>
      <w:r>
        <w:t>.</w:t>
      </w:r>
    </w:p>
    <w:p w14:paraId="75B022B1" w14:textId="7D87DDC4" w:rsidR="00485DF6" w:rsidRDefault="00485DF6">
      <w:pPr>
        <w:pStyle w:val="ListParagraph"/>
        <w:numPr>
          <w:ilvl w:val="0"/>
          <w:numId w:val="14"/>
        </w:numPr>
        <w:spacing w:line="480" w:lineRule="auto"/>
        <w:pPrChange w:id="1255" w:author="Terry, George" w:date="2020-04-03T16:08:00Z">
          <w:pPr>
            <w:numPr>
              <w:ilvl w:val="1"/>
              <w:numId w:val="18"/>
            </w:numPr>
            <w:tabs>
              <w:tab w:val="num" w:pos="1440"/>
            </w:tabs>
            <w:spacing w:before="100" w:beforeAutospacing="1" w:after="100" w:afterAutospacing="1"/>
            <w:ind w:left="1440" w:hanging="360"/>
          </w:pPr>
        </w:pPrChange>
      </w:pPr>
      <w:r>
        <w:t>Document Categorization</w:t>
      </w:r>
      <w:del w:id="1256" w:author="Terry, George" w:date="2020-04-04T21:17:00Z">
        <w:r w:rsidDel="0092581F">
          <w:delText>:</w:delText>
        </w:r>
      </w:del>
    </w:p>
    <w:p w14:paraId="012FC95B" w14:textId="77777777" w:rsidR="00485DF6" w:rsidRDefault="00485DF6">
      <w:pPr>
        <w:pStyle w:val="NormalWeb"/>
        <w:spacing w:before="0" w:beforeAutospacing="0" w:after="0" w:afterAutospacing="0" w:line="480" w:lineRule="auto"/>
        <w:ind w:left="720" w:firstLine="720"/>
        <w:contextualSpacing/>
        <w:pPrChange w:id="1257" w:author="Terry, George" w:date="2020-04-03T16:08:00Z">
          <w:pPr>
            <w:pStyle w:val="NormalWeb"/>
            <w:spacing w:line="480" w:lineRule="auto"/>
            <w:ind w:left="1440"/>
          </w:pPr>
        </w:pPrChange>
      </w:pPr>
      <w:r>
        <w:t>Document Categorization is to assign a document to one or more classes or categories. Two basic methods are popular in Chinese documents: family-based and the content-based classification.</w:t>
      </w:r>
    </w:p>
    <w:p w14:paraId="214C4EA6" w14:textId="5F7B53EC" w:rsidR="00485DF6" w:rsidRDefault="0092581F" w:rsidP="00BC71D1">
      <w:pPr>
        <w:spacing w:line="480" w:lineRule="auto"/>
        <w:ind w:firstLine="720"/>
        <w:pPrChange w:id="1258" w:author="Terry, George" w:date="2020-04-06T10:40:00Z">
          <w:pPr>
            <w:numPr>
              <w:ilvl w:val="2"/>
              <w:numId w:val="18"/>
            </w:numPr>
            <w:tabs>
              <w:tab w:val="num" w:pos="2160"/>
            </w:tabs>
            <w:spacing w:before="100" w:beforeAutospacing="1" w:after="100" w:afterAutospacing="1"/>
            <w:ind w:left="2160" w:hanging="360"/>
          </w:pPr>
        </w:pPrChange>
      </w:pPr>
      <w:ins w:id="1259" w:author="Terry, George" w:date="2020-04-04T21:18:00Z">
        <w:r>
          <w:t xml:space="preserve">a.  </w:t>
        </w:r>
      </w:ins>
      <w:r w:rsidR="00485DF6">
        <w:t>Family-Based Classification.</w:t>
      </w:r>
    </w:p>
    <w:p w14:paraId="79190F41" w14:textId="77777777" w:rsidR="00E2655F" w:rsidRDefault="00485DF6" w:rsidP="00E2655F">
      <w:pPr>
        <w:pStyle w:val="NormalWeb"/>
        <w:spacing w:before="0" w:beforeAutospacing="0" w:after="0" w:afterAutospacing="0" w:line="480" w:lineRule="auto"/>
        <w:ind w:left="720" w:firstLine="720"/>
        <w:contextualSpacing/>
        <w:rPr>
          <w:ins w:id="1260" w:author="Terry, George" w:date="2020-04-03T16:09:00Z"/>
        </w:rPr>
      </w:pPr>
      <w:r>
        <w:t xml:space="preserve">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w:t>
      </w:r>
    </w:p>
    <w:p w14:paraId="0771FEB1" w14:textId="3810D71C" w:rsidR="00485DF6" w:rsidRDefault="00485DF6">
      <w:pPr>
        <w:pStyle w:val="NormalWeb"/>
        <w:spacing w:before="0" w:beforeAutospacing="0" w:after="0" w:afterAutospacing="0" w:line="480" w:lineRule="auto"/>
        <w:ind w:left="720" w:firstLine="720"/>
        <w:contextualSpacing/>
        <w:pPrChange w:id="1261" w:author="Terry, George" w:date="2020-04-03T16:08:00Z">
          <w:pPr>
            <w:pStyle w:val="NormalWeb"/>
            <w:spacing w:line="480" w:lineRule="auto"/>
            <w:ind w:left="2160"/>
          </w:pPr>
        </w:pPrChange>
      </w:pPr>
      <w:r>
        <w:t>For</w:t>
      </w:r>
      <w:ins w:id="1262" w:author="Terry, George" w:date="2020-04-03T16:08:00Z">
        <w:r w:rsidR="00E2655F">
          <w:t xml:space="preserve"> </w:t>
        </w:r>
      </w:ins>
      <w:del w:id="1263" w:author="Terry, George" w:date="2020-04-03T16:08:00Z">
        <w:r w:rsidDel="00E2655F">
          <w:delText xml:space="preserve"> </w:delText>
        </w:r>
      </w:del>
      <w:r>
        <w:t>example, </w:t>
      </w:r>
      <w:proofErr w:type="spellStart"/>
      <w:r>
        <w:rPr>
          <w:rStyle w:val="Emphasis"/>
        </w:rPr>
        <w:t>KongZi</w:t>
      </w:r>
      <w:proofErr w:type="spellEnd"/>
      <w:r>
        <w:t> (Confucius) and </w:t>
      </w:r>
      <w:proofErr w:type="spellStart"/>
      <w:r>
        <w:rPr>
          <w:rStyle w:val="Emphasis"/>
        </w:rPr>
        <w:t>MenZi</w:t>
      </w:r>
      <w:proofErr w:type="spellEnd"/>
      <w:r>
        <w:t> (Mencius) are consistent in teaching, so they are classified into Ru family or school, </w:t>
      </w:r>
      <w:proofErr w:type="spellStart"/>
      <w:r>
        <w:rPr>
          <w:rStyle w:val="Emphasis"/>
        </w:rPr>
        <w:t>KongZi</w:t>
      </w:r>
      <w:proofErr w:type="spellEnd"/>
      <w:r>
        <w:t> is considered as the founder of Ru family; </w:t>
      </w:r>
      <w:proofErr w:type="spellStart"/>
      <w:r>
        <w:rPr>
          <w:rStyle w:val="Emphasis"/>
        </w:rPr>
        <w:t>LaoZi</w:t>
      </w:r>
      <w:proofErr w:type="spellEnd"/>
      <w:r>
        <w:t> and </w:t>
      </w:r>
      <w:proofErr w:type="spellStart"/>
      <w:r>
        <w:rPr>
          <w:rStyle w:val="Emphasis"/>
        </w:rPr>
        <w:t>ZhuangZi</w:t>
      </w:r>
      <w:proofErr w:type="spellEnd"/>
      <w:r>
        <w:t> are similar, they are grouped to a family of Dao. </w:t>
      </w:r>
      <w:proofErr w:type="spellStart"/>
      <w:r>
        <w:rPr>
          <w:rStyle w:val="Emphasis"/>
        </w:rPr>
        <w:t>LaoZi</w:t>
      </w:r>
      <w:proofErr w:type="spellEnd"/>
      <w:r>
        <w:t> is considered as the founder of the Dao family.</w:t>
      </w:r>
    </w:p>
    <w:p w14:paraId="3B4476C0" w14:textId="0B09899A" w:rsidR="00485DF6" w:rsidRDefault="00485DF6">
      <w:pPr>
        <w:pStyle w:val="NormalWeb"/>
        <w:spacing w:line="480" w:lineRule="auto"/>
        <w:ind w:left="720" w:firstLine="720"/>
        <w:contextualSpacing/>
        <w:pPrChange w:id="1264" w:author="Terry, George" w:date="2020-04-03T16:09:00Z">
          <w:pPr>
            <w:pStyle w:val="NormalWeb"/>
            <w:spacing w:line="480" w:lineRule="auto"/>
            <w:ind w:left="2160"/>
          </w:pPr>
        </w:pPrChange>
      </w:pPr>
      <w:r>
        <w:t xml:space="preserve">Family-based classification is the Chinese traditional and oldest classification method in China. It can be found in pre-Qin documents. For example, the book of </w:t>
      </w:r>
      <w:proofErr w:type="spellStart"/>
      <w:r>
        <w:rPr>
          <w:rFonts w:ascii="MS Mincho" w:eastAsia="MS Mincho" w:hAnsi="MS Mincho" w:cs="MS Mincho" w:hint="eastAsia"/>
        </w:rPr>
        <w:t>荀子</w:t>
      </w:r>
      <w:proofErr w:type="spellEnd"/>
      <w:r>
        <w:t xml:space="preserve"> </w:t>
      </w:r>
      <w:proofErr w:type="spellStart"/>
      <w:r>
        <w:t>XunZi</w:t>
      </w:r>
      <w:proofErr w:type="spellEnd"/>
      <w:r>
        <w:t xml:space="preserve"> contains criticism about the plagiarism in Ru family. But how and why the family-based classification started is still unknown. </w:t>
      </w:r>
      <w:ins w:id="1265" w:author="Terry, George" w:date="2020-04-04T21:22:00Z">
        <w:r w:rsidR="00B25466">
          <w:t>T</w:t>
        </w:r>
      </w:ins>
      <w:del w:id="1266" w:author="Terry, George" w:date="2020-04-04T21:22:00Z">
        <w:r w:rsidDel="00B25466">
          <w:delText>But t</w:delText>
        </w:r>
      </w:del>
      <w:r>
        <w:t xml:space="preserve">he only thing that is known is that the family-based people-oriented classification is an important feature of the pre-Qin culture. </w:t>
      </w:r>
      <w:r>
        <w:lastRenderedPageBreak/>
        <w:t xml:space="preserve">For over two thousand following years, almost no new family or school </w:t>
      </w:r>
      <w:r w:rsidRPr="00B25466">
        <w:rPr>
          <w:strike/>
          <w:rPrChange w:id="1267" w:author="Terry, George" w:date="2020-04-04T21:23:00Z">
            <w:rPr/>
          </w:rPrChange>
        </w:rPr>
        <w:t>ever</w:t>
      </w:r>
      <w:r>
        <w:t xml:space="preserve"> appeared in history until now.</w:t>
      </w:r>
    </w:p>
    <w:p w14:paraId="4C8C668C" w14:textId="4D39AAE6" w:rsidR="00485DF6" w:rsidRDefault="00485DF6">
      <w:pPr>
        <w:pStyle w:val="NormalWeb"/>
        <w:spacing w:line="480" w:lineRule="auto"/>
        <w:ind w:left="720" w:firstLine="720"/>
        <w:contextualSpacing/>
        <w:pPrChange w:id="1268" w:author="Terry, George" w:date="2020-04-03T16:09:00Z">
          <w:pPr>
            <w:pStyle w:val="NormalWeb"/>
            <w:spacing w:line="480" w:lineRule="auto"/>
            <w:ind w:left="2160"/>
          </w:pPr>
        </w:pPrChange>
      </w:pPr>
      <w:r>
        <w:t xml:space="preserve">A critical issue in people-oriented classification is that the definition of the school or family cannot be clearly defined. For example, today, the term </w:t>
      </w:r>
      <w:r w:rsidRPr="00B25466">
        <w:rPr>
          <w:i/>
          <w:iCs/>
          <w:rPrChange w:id="1269" w:author="Terry, George" w:date="2020-04-04T21:23:00Z">
            <w:rPr/>
          </w:rPrChange>
        </w:rPr>
        <w:t>Ru</w:t>
      </w:r>
      <w:r>
        <w:t xml:space="preserve"> family is usually defined as a system of philosophical and ethical teachings or thoughts founded by </w:t>
      </w:r>
      <w:proofErr w:type="spellStart"/>
      <w:r>
        <w:rPr>
          <w:rStyle w:val="Emphasis"/>
        </w:rPr>
        <w:t>KongZi</w:t>
      </w:r>
      <w:proofErr w:type="spellEnd"/>
      <w:r>
        <w:t xml:space="preserve"> and his followers. But what the </w:t>
      </w:r>
      <w:r w:rsidRPr="00B32193">
        <w:rPr>
          <w:i/>
          <w:iCs/>
          <w:rPrChange w:id="1270" w:author="Terry, George" w:date="2020-04-04T22:40:00Z">
            <w:rPr/>
          </w:rPrChange>
        </w:rPr>
        <w:t>Ru</w:t>
      </w:r>
      <w:r>
        <w:t xml:space="preserve"> family exactly teaches </w:t>
      </w:r>
      <w:r w:rsidRPr="00B32193">
        <w:rPr>
          <w:strike/>
          <w:rPrChange w:id="1271" w:author="Terry, George" w:date="2020-04-04T22:40:00Z">
            <w:rPr/>
          </w:rPrChange>
        </w:rPr>
        <w:t>abou</w:t>
      </w:r>
      <w:r>
        <w:t xml:space="preserve">t is still arguable and uncertain. Even the meaning of </w:t>
      </w:r>
      <w:ins w:id="1272" w:author="Terry, George" w:date="2020-04-04T22:40:00Z">
        <w:r w:rsidR="00B32193">
          <w:t xml:space="preserve">the </w:t>
        </w:r>
      </w:ins>
      <w:r>
        <w:t>character</w:t>
      </w:r>
      <w:ins w:id="1273" w:author="Terry, George" w:date="2020-04-04T22:40:00Z">
        <w:r w:rsidR="00B32193">
          <w:t xml:space="preserve"> of</w:t>
        </w:r>
      </w:ins>
      <w:r>
        <w:t xml:space="preserve"> </w:t>
      </w:r>
      <w:r w:rsidRPr="00B32193">
        <w:rPr>
          <w:i/>
          <w:iCs/>
          <w:rPrChange w:id="1274" w:author="Terry, George" w:date="2020-04-04T22:40:00Z">
            <w:rPr/>
          </w:rPrChange>
        </w:rPr>
        <w:t>Ru</w:t>
      </w:r>
      <w:r>
        <w:t xml:space="preserve"> is not clear. </w:t>
      </w:r>
      <w:r w:rsidRPr="00B32193">
        <w:rPr>
          <w:i/>
          <w:iCs/>
          <w:rPrChange w:id="1275" w:author="Terry, George" w:date="2020-04-04T22:40:00Z">
            <w:rPr/>
          </w:rPrChange>
        </w:rPr>
        <w:t>Ru</w:t>
      </w:r>
      <w:del w:id="1276" w:author="Terry, George" w:date="2020-04-04T22:40:00Z">
        <w:r w:rsidDel="00B32193">
          <w:delText>n</w:delText>
        </w:r>
      </w:del>
      <w:r>
        <w:t xml:space="preserve"> cannot be found in the bronze</w:t>
      </w:r>
      <w:ins w:id="1277" w:author="Terry, George" w:date="2020-04-04T22:40:00Z">
        <w:r w:rsidR="00B32193">
          <w:t xml:space="preserve"> artifacts</w:t>
        </w:r>
      </w:ins>
      <w:del w:id="1278" w:author="Terry, George" w:date="2020-04-04T22:40:00Z">
        <w:r w:rsidDel="00B32193">
          <w:delText>s</w:delText>
        </w:r>
      </w:del>
      <w:r>
        <w:t xml:space="preserve"> or </w:t>
      </w:r>
      <w:ins w:id="1279" w:author="Terry, George" w:date="2020-04-04T22:41:00Z">
        <w:r w:rsidR="00B32193">
          <w:t xml:space="preserve">in </w:t>
        </w:r>
      </w:ins>
      <w:r>
        <w:t>oracle</w:t>
      </w:r>
      <w:ins w:id="1280" w:author="Terry, George" w:date="2020-04-04T22:41:00Z">
        <w:r w:rsidR="00B32193">
          <w:t>s</w:t>
        </w:r>
      </w:ins>
      <w:r>
        <w:t xml:space="preserve"> </w:t>
      </w:r>
      <w:ins w:id="1281" w:author="Terry, George" w:date="2020-04-04T22:41:00Z">
        <w:r w:rsidR="00B32193">
          <w:t xml:space="preserve">written on </w:t>
        </w:r>
      </w:ins>
      <w:r>
        <w:t>bones. The first Chinese dictionary (</w:t>
      </w:r>
      <w:proofErr w:type="spellStart"/>
      <w:r>
        <w:t>Shuowen</w:t>
      </w:r>
      <w:proofErr w:type="spellEnd"/>
      <w:r>
        <w:t xml:space="preserve"> </w:t>
      </w:r>
      <w:proofErr w:type="spellStart"/>
      <w:r>
        <w:t>jiezi</w:t>
      </w:r>
      <w:proofErr w:type="spellEnd"/>
      <w:r>
        <w:t xml:space="preserve"> </w:t>
      </w:r>
      <w:proofErr w:type="spellStart"/>
      <w:r>
        <w:rPr>
          <w:rFonts w:ascii="Yu Gothic" w:eastAsia="Yu Gothic" w:hAnsi="Yu Gothic" w:cs="Yu Gothic" w:hint="eastAsia"/>
        </w:rPr>
        <w:t>說</w:t>
      </w:r>
      <w:r>
        <w:rPr>
          <w:rFonts w:ascii="MS Mincho" w:eastAsia="MS Mincho" w:hAnsi="MS Mincho" w:cs="MS Mincho" w:hint="eastAsia"/>
        </w:rPr>
        <w:t>文解字</w:t>
      </w:r>
      <w:proofErr w:type="spellEnd"/>
      <w:r>
        <w:t xml:space="preserve">), </w:t>
      </w:r>
      <w:r w:rsidRPr="00B32193">
        <w:rPr>
          <w:strike/>
          <w:rPrChange w:id="1282" w:author="Terry, George" w:date="2020-04-04T22:42:00Z">
            <w:rPr/>
          </w:rPrChange>
        </w:rPr>
        <w:t xml:space="preserve">being </w:t>
      </w:r>
      <w:r>
        <w:t>dat</w:t>
      </w:r>
      <w:ins w:id="1283" w:author="Terry, George" w:date="2020-04-04T22:42:00Z">
        <w:r w:rsidR="00B32193">
          <w:t>ing</w:t>
        </w:r>
      </w:ins>
      <w:del w:id="1284" w:author="Terry, George" w:date="2020-04-04T22:42:00Z">
        <w:r w:rsidDel="00B32193">
          <w:delText>ed</w:delText>
        </w:r>
      </w:del>
      <w:r>
        <w:t xml:space="preserve"> back to first century AD, says, "</w:t>
      </w:r>
      <w:r w:rsidRPr="00B32193">
        <w:rPr>
          <w:i/>
          <w:iCs/>
          <w:rPrChange w:id="1285" w:author="Terry, George" w:date="2020-04-04T22:42:00Z">
            <w:rPr/>
          </w:rPrChange>
        </w:rPr>
        <w:t>Ru</w:t>
      </w:r>
      <w:r>
        <w:t xml:space="preserve"> means gentle and is how men of techniques are called. (</w:t>
      </w:r>
      <w:r>
        <w:rPr>
          <w:rFonts w:ascii="MS Mincho" w:eastAsia="MS Mincho" w:hAnsi="MS Mincho" w:cs="MS Mincho" w:hint="eastAsia"/>
        </w:rPr>
        <w:t>儒</w:t>
      </w:r>
      <w:r>
        <w:t xml:space="preserve">, </w:t>
      </w:r>
      <w:proofErr w:type="spellStart"/>
      <w:r>
        <w:rPr>
          <w:rFonts w:ascii="MS Mincho" w:eastAsia="MS Mincho" w:hAnsi="MS Mincho" w:cs="MS Mincho" w:hint="eastAsia"/>
        </w:rPr>
        <w:t>柔也</w:t>
      </w:r>
      <w:r>
        <w:rPr>
          <w:rFonts w:ascii="PingFang TC" w:eastAsia="PingFang TC" w:hAnsi="PingFang TC" w:cs="PingFang TC" w:hint="eastAsia"/>
        </w:rPr>
        <w:t>术</w:t>
      </w:r>
      <w:r>
        <w:rPr>
          <w:rFonts w:ascii="MS Mincho" w:eastAsia="MS Mincho" w:hAnsi="MS Mincho" w:cs="MS Mincho" w:hint="eastAsia"/>
        </w:rPr>
        <w:t>士之称</w:t>
      </w:r>
      <w:proofErr w:type="spellEnd"/>
      <w:r>
        <w:t>)" The scholar Liang Cai pointed out that "</w:t>
      </w:r>
      <w:proofErr w:type="spellStart"/>
      <w:r>
        <w:t>KongZi</w:t>
      </w:r>
      <w:proofErr w:type="spellEnd"/>
      <w:r>
        <w:t xml:space="preserve"> (Confucius) did not create </w:t>
      </w:r>
      <w:r w:rsidRPr="00B32193">
        <w:rPr>
          <w:i/>
          <w:iCs/>
          <w:rPrChange w:id="1286" w:author="Terry, George" w:date="2020-04-04T22:42:00Z">
            <w:rPr/>
          </w:rPrChange>
        </w:rPr>
        <w:t>Ru</w:t>
      </w:r>
      <w:r>
        <w:t xml:space="preserve">-family (Confucianism). Actually, no one ever thought so. (including </w:t>
      </w:r>
      <w:proofErr w:type="spellStart"/>
      <w:r>
        <w:t>KongZi</w:t>
      </w:r>
      <w:proofErr w:type="spellEnd"/>
      <w:r>
        <w:t xml:space="preserve"> himself)" </w:t>
      </w:r>
      <w:r>
        <w:rPr>
          <w:vertAlign w:val="superscript"/>
        </w:rPr>
        <w:t>[70]</w:t>
      </w:r>
      <w:r>
        <w:t xml:space="preserve"> Liang Cai pointed out that it is a puzzle in history </w:t>
      </w:r>
      <w:del w:id="1287" w:author="Terry, George" w:date="2020-04-04T22:42:00Z">
        <w:r w:rsidDel="00B32193">
          <w:delText xml:space="preserve">that </w:delText>
        </w:r>
      </w:del>
      <w:ins w:id="1288" w:author="Terry, George" w:date="2020-04-04T22:42:00Z">
        <w:r w:rsidR="00B32193">
          <w:t xml:space="preserve">concerning why </w:t>
        </w:r>
      </w:ins>
      <w:r>
        <w:t xml:space="preserve">people were turned away </w:t>
      </w:r>
      <w:del w:id="1289" w:author="Terry, George" w:date="2020-04-04T22:43:00Z">
        <w:r w:rsidDel="00B32193">
          <w:delText xml:space="preserve">to </w:delText>
        </w:r>
      </w:del>
      <w:ins w:id="1290" w:author="Terry, George" w:date="2020-04-04T22:43:00Z">
        <w:r w:rsidR="00B32193">
          <w:t xml:space="preserve">from </w:t>
        </w:r>
      </w:ins>
      <w:r>
        <w:t>focus</w:t>
      </w:r>
      <w:ins w:id="1291" w:author="Terry, George" w:date="2020-04-04T22:43:00Z">
        <w:r w:rsidR="00B32193">
          <w:t>ing</w:t>
        </w:r>
      </w:ins>
      <w:r>
        <w:t xml:space="preserve"> on the study of the </w:t>
      </w:r>
      <w:r w:rsidRPr="00B32193">
        <w:rPr>
          <w:i/>
          <w:iCs/>
          <w:rPrChange w:id="1292" w:author="Terry, George" w:date="2020-04-04T22:42:00Z">
            <w:rPr/>
          </w:rPrChange>
        </w:rPr>
        <w:t>Ru</w:t>
      </w:r>
      <w:r>
        <w:t xml:space="preserve"> family (or Confucianism).</w:t>
      </w:r>
    </w:p>
    <w:p w14:paraId="4146F342" w14:textId="464A9978" w:rsidR="00485DF6" w:rsidDel="00E2655F" w:rsidRDefault="00485DF6" w:rsidP="00E2655F">
      <w:pPr>
        <w:pStyle w:val="NormalWeb"/>
        <w:spacing w:line="480" w:lineRule="auto"/>
        <w:ind w:left="720" w:firstLine="720"/>
        <w:contextualSpacing/>
        <w:rPr>
          <w:del w:id="1293" w:author="Terry, George" w:date="2020-04-03T16:09:00Z"/>
        </w:rPr>
      </w:pPr>
      <w:r>
        <w:t xml:space="preserve">In spite of the defect of the people-oriented classification, there is no better way </w:t>
      </w:r>
      <w:ins w:id="1294" w:author="Terry, George" w:date="2020-04-04T22:43:00Z">
        <w:r w:rsidR="00B32193">
          <w:t xml:space="preserve">to this day </w:t>
        </w:r>
      </w:ins>
      <w:r>
        <w:t>to well organize</w:t>
      </w:r>
      <w:del w:id="1295" w:author="Terry, George" w:date="2020-04-04T22:43:00Z">
        <w:r w:rsidDel="00B32193">
          <w:delText>d</w:delText>
        </w:r>
      </w:del>
      <w:r>
        <w:t xml:space="preserve"> the pre-Qin document </w:t>
      </w:r>
      <w:r w:rsidRPr="00B32193">
        <w:rPr>
          <w:strike/>
          <w:rPrChange w:id="1296" w:author="Terry, George" w:date="2020-04-04T22:43:00Z">
            <w:rPr/>
          </w:rPrChange>
        </w:rPr>
        <w:t>so far</w:t>
      </w:r>
      <w:r>
        <w:t>. How to biblically classify the pre-Qin documents will be a challenging work that missionaries need to do in the future. At the moment, this paper will follow the existing people-oriented classification.</w:t>
      </w:r>
    </w:p>
    <w:p w14:paraId="196D45F7" w14:textId="77777777" w:rsidR="00E2655F" w:rsidRDefault="00E2655F">
      <w:pPr>
        <w:pStyle w:val="NormalWeb"/>
        <w:spacing w:line="480" w:lineRule="auto"/>
        <w:ind w:left="720" w:firstLine="720"/>
        <w:contextualSpacing/>
        <w:rPr>
          <w:ins w:id="1297" w:author="Terry, George" w:date="2020-04-03T16:09:00Z"/>
        </w:rPr>
        <w:pPrChange w:id="1298" w:author="Terry, George" w:date="2020-04-03T16:09:00Z">
          <w:pPr>
            <w:pStyle w:val="NormalWeb"/>
            <w:spacing w:line="480" w:lineRule="auto"/>
            <w:ind w:left="2160"/>
          </w:pPr>
        </w:pPrChange>
      </w:pPr>
    </w:p>
    <w:p w14:paraId="59EF021E" w14:textId="6ECAC31C" w:rsidR="00485DF6" w:rsidRDefault="00BC71D1" w:rsidP="00BC71D1">
      <w:pPr>
        <w:pStyle w:val="NormalWeb"/>
        <w:spacing w:line="480" w:lineRule="auto"/>
        <w:ind w:firstLine="720"/>
        <w:contextualSpacing/>
        <w:pPrChange w:id="1299" w:author="Terry, George" w:date="2020-04-06T10:41:00Z">
          <w:pPr>
            <w:numPr>
              <w:ilvl w:val="2"/>
              <w:numId w:val="18"/>
            </w:numPr>
            <w:tabs>
              <w:tab w:val="num" w:pos="2160"/>
            </w:tabs>
            <w:spacing w:before="100" w:beforeAutospacing="1" w:after="100" w:afterAutospacing="1"/>
            <w:ind w:left="2160" w:hanging="360"/>
          </w:pPr>
        </w:pPrChange>
      </w:pPr>
      <w:ins w:id="1300" w:author="Terry, George" w:date="2020-04-06T10:41:00Z">
        <w:r>
          <w:t xml:space="preserve">b.  </w:t>
        </w:r>
      </w:ins>
      <w:r w:rsidR="00485DF6">
        <w:t>Content-based Classification:</w:t>
      </w:r>
    </w:p>
    <w:p w14:paraId="41311C41" w14:textId="02EED661" w:rsidR="00485DF6" w:rsidDel="00E2655F" w:rsidRDefault="00485DF6">
      <w:pPr>
        <w:pStyle w:val="NormalWeb"/>
        <w:spacing w:line="480" w:lineRule="auto"/>
        <w:ind w:left="720" w:firstLine="720"/>
        <w:contextualSpacing/>
        <w:rPr>
          <w:del w:id="1301" w:author="Terry, George" w:date="2020-04-03T16:09:00Z"/>
        </w:rPr>
        <w:pPrChange w:id="1302" w:author="Terry, George" w:date="2020-04-03T16:09:00Z">
          <w:pPr>
            <w:pStyle w:val="NormalWeb"/>
            <w:spacing w:line="480" w:lineRule="auto"/>
            <w:ind w:left="2160"/>
          </w:pPr>
        </w:pPrChange>
      </w:pPr>
      <w:r>
        <w:t>Content-based classification is to assign a document to a specific subject, topic or an area of discipline according to its content</w:t>
      </w:r>
      <w:ins w:id="1303" w:author="Terry, George" w:date="2020-04-04T22:45:00Z">
        <w:r w:rsidR="00B32193">
          <w:t xml:space="preserve"> (</w:t>
        </w:r>
        <w:proofErr w:type="spellStart"/>
        <w:r w:rsidR="00B32193">
          <w:t>e.g</w:t>
        </w:r>
        <w:proofErr w:type="spellEnd"/>
        <w:r w:rsidR="00B32193">
          <w:t>,</w:t>
        </w:r>
      </w:ins>
      <w:del w:id="1304" w:author="Terry, George" w:date="2020-04-04T22:45:00Z">
        <w:r w:rsidDel="00B32193">
          <w:delText>. For example</w:delText>
        </w:r>
      </w:del>
      <w:r>
        <w:t xml:space="preserve">, history, medicine, military, </w:t>
      </w:r>
      <w:proofErr w:type="spellStart"/>
      <w:r>
        <w:t>etc</w:t>
      </w:r>
      <w:proofErr w:type="spellEnd"/>
      <w:ins w:id="1305" w:author="Terry, George" w:date="2020-04-04T22:45:00Z">
        <w:r w:rsidR="00B32193">
          <w:t>)</w:t>
        </w:r>
      </w:ins>
      <w:r>
        <w:t xml:space="preserve">. The content-based classification is </w:t>
      </w:r>
      <w:ins w:id="1306" w:author="Terry, George" w:date="2020-04-04T22:46:00Z">
        <w:r w:rsidR="00B32193">
          <w:t xml:space="preserve">an </w:t>
        </w:r>
      </w:ins>
      <w:r>
        <w:t xml:space="preserve">object-oriented method; it is more explicit and less </w:t>
      </w:r>
      <w:r>
        <w:lastRenderedPageBreak/>
        <w:t>arguable than the family-based classification.</w:t>
      </w:r>
      <w:ins w:id="1307" w:author="Terry, George" w:date="2020-04-03T16:09:00Z">
        <w:r w:rsidR="00E2655F">
          <w:t xml:space="preserve"> </w:t>
        </w:r>
      </w:ins>
    </w:p>
    <w:p w14:paraId="1415BDE9" w14:textId="647638AA" w:rsidR="00485DF6" w:rsidRDefault="00485DF6">
      <w:pPr>
        <w:pStyle w:val="NormalWeb"/>
        <w:spacing w:line="480" w:lineRule="auto"/>
        <w:ind w:left="720" w:firstLine="720"/>
        <w:contextualSpacing/>
        <w:pPrChange w:id="1308" w:author="Terry, George" w:date="2020-04-03T16:09:00Z">
          <w:pPr>
            <w:pStyle w:val="NormalWeb"/>
            <w:spacing w:line="480" w:lineRule="auto"/>
            <w:ind w:left="1440"/>
          </w:pPr>
        </w:pPrChange>
      </w:pPr>
      <w:r>
        <w:t xml:space="preserve">This paper will combine the traditional family-cased and content-based classification </w:t>
      </w:r>
      <w:proofErr w:type="gramStart"/>
      <w:r>
        <w:t>methods, and</w:t>
      </w:r>
      <w:proofErr w:type="gramEnd"/>
      <w:r>
        <w:t xml:space="preserve"> c</w:t>
      </w:r>
      <w:ins w:id="1309" w:author="Terry, George" w:date="2020-04-04T22:46:00Z">
        <w:r w:rsidR="00B32193">
          <w:t xml:space="preserve">onsider </w:t>
        </w:r>
      </w:ins>
      <w:del w:id="1310" w:author="Terry, George" w:date="2020-04-04T22:46:00Z">
        <w:r w:rsidDel="00B32193">
          <w:delText xml:space="preserve">all </w:delText>
        </w:r>
      </w:del>
      <w:r>
        <w:t xml:space="preserve">them as a </w:t>
      </w:r>
      <w:ins w:id="1311" w:author="Terry, George" w:date="2020-04-04T22:46:00Z">
        <w:r w:rsidR="00B32193">
          <w:t xml:space="preserve">single </w:t>
        </w:r>
      </w:ins>
      <w:r>
        <w:t>category.</w:t>
      </w:r>
    </w:p>
    <w:p w14:paraId="21235463" w14:textId="09F0500D" w:rsidR="00485DF6" w:rsidRDefault="00485DF6">
      <w:pPr>
        <w:pStyle w:val="NormalWeb"/>
        <w:spacing w:line="480" w:lineRule="auto"/>
        <w:ind w:left="720" w:firstLine="720"/>
        <w:contextualSpacing/>
        <w:pPrChange w:id="1312" w:author="Terry, George" w:date="2020-04-03T16:09:00Z">
          <w:pPr>
            <w:pStyle w:val="NormalWeb"/>
            <w:spacing w:line="480" w:lineRule="auto"/>
          </w:pPr>
        </w:pPrChange>
      </w:pPr>
      <w:r>
        <w:t xml:space="preserve">In summary, about </w:t>
      </w:r>
      <w:ins w:id="1313" w:author="Terry, George" w:date="2020-04-04T22:46:00Z">
        <w:r w:rsidR="00B32193">
          <w:t xml:space="preserve">one-hundred </w:t>
        </w:r>
      </w:ins>
      <w:ins w:id="1314" w:author="Terry, George" w:date="2020-04-04T22:47:00Z">
        <w:r w:rsidR="00B32193">
          <w:t>fifty</w:t>
        </w:r>
      </w:ins>
      <w:del w:id="1315" w:author="Terry, George" w:date="2020-04-04T22:46:00Z">
        <w:r w:rsidDel="00B32193">
          <w:delText>150</w:delText>
        </w:r>
      </w:del>
      <w:r>
        <w:t xml:space="preserve"> documents are selected in the research; about </w:t>
      </w:r>
      <w:ins w:id="1316" w:author="Terry, George" w:date="2020-04-04T22:47:00Z">
        <w:r w:rsidR="00B32193">
          <w:t>fifty</w:t>
        </w:r>
      </w:ins>
      <w:del w:id="1317" w:author="Terry, George" w:date="2020-04-04T22:47:00Z">
        <w:r w:rsidDel="00B32193">
          <w:delText>50</w:delText>
        </w:r>
      </w:del>
      <w:r>
        <w:t xml:space="preserve">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63690B0B" w14:textId="77777777" w:rsidR="00485DF6" w:rsidRDefault="00485DF6">
      <w:pPr>
        <w:pStyle w:val="NormalWeb"/>
        <w:spacing w:line="480" w:lineRule="auto"/>
        <w:ind w:left="720" w:firstLine="720"/>
        <w:contextualSpacing/>
        <w:pPrChange w:id="1318" w:author="Terry, George" w:date="2020-04-03T16:09:00Z">
          <w:pPr>
            <w:pStyle w:val="NormalWeb"/>
            <w:spacing w:line="480" w:lineRule="auto"/>
          </w:pPr>
        </w:pPrChange>
      </w:pPr>
      <w:r>
        <w:t>For example, the number of books with its title or name that contain </w:t>
      </w:r>
      <w:r>
        <w:rPr>
          <w:rStyle w:val="Emphasis"/>
        </w:rPr>
        <w:t>Zi</w:t>
      </w:r>
      <w:del w:id="1319" w:author="Terry, George" w:date="2020-04-04T22:48:00Z">
        <w:r w:rsidDel="00B32193">
          <w:delText>,</w:delText>
        </w:r>
      </w:del>
      <w:r>
        <w:t xml:space="preserve"> is shown in </w:t>
      </w:r>
      <w:r w:rsidR="007D4727">
        <w:fldChar w:fldCharType="begin"/>
      </w:r>
      <w:r w:rsidR="007D4727">
        <w:instrText xml:space="preserve"> HYPERLINK "http://localhost/weidroot/weidroot_2017-01-06/app/bitbucket/wdingsoft/weid/htmdoc/proj1/TheSonContextualization/doc.html" \l "Table-4" \o "#Table-4" </w:instrText>
      </w:r>
      <w:r w:rsidR="007D4727">
        <w:fldChar w:fldCharType="separate"/>
      </w:r>
      <w:r>
        <w:rPr>
          <w:rStyle w:val="Hyperlink"/>
        </w:rPr>
        <w:t>Table-4</w:t>
      </w:r>
      <w:r w:rsidR="007D4727">
        <w:rPr>
          <w:rStyle w:val="Hyperlink"/>
        </w:rPr>
        <w:fldChar w:fldCharType="end"/>
      </w:r>
      <w:r>
        <w:t xml:space="preserve">. From the table, it can be found that the number of books in the </w:t>
      </w:r>
      <w:r w:rsidRPr="00B32193">
        <w:rPr>
          <w:i/>
          <w:iCs/>
          <w:rPrChange w:id="1320" w:author="Terry, George" w:date="2020-04-04T22:48:00Z">
            <w:rPr/>
          </w:rPrChange>
        </w:rPr>
        <w:t>Ru</w:t>
      </w:r>
      <w:r>
        <w:t xml:space="preserve"> family in the pre-China period is much more than others. In order to make it comparable with others, the rate of the book with </w:t>
      </w:r>
      <w:r>
        <w:rPr>
          <w:rStyle w:val="Emphasis"/>
        </w:rPr>
        <w:t>Zi</w:t>
      </w:r>
      <w:r>
        <w:t> is used. The result can be seen in </w:t>
      </w:r>
      <w:r w:rsidR="007D4727">
        <w:fldChar w:fldCharType="begin"/>
      </w:r>
      <w:r w:rsidR="007D4727">
        <w:instrText xml:space="preserve"> HYPERLINK "http://localhost/weidroot/weidroot_2017-01-06/app/bitbucket/wdingsoft/weid/htmdoc/proj1/TheSonContextualization/doc.html" \l "Table-5" \o "#Table-5" </w:instrText>
      </w:r>
      <w:r w:rsidR="007D4727">
        <w:fldChar w:fldCharType="separate"/>
      </w:r>
      <w:r>
        <w:rPr>
          <w:rStyle w:val="Hyperlink"/>
        </w:rPr>
        <w:t>Table-5.</w:t>
      </w:r>
      <w:r w:rsidR="007D4727">
        <w:rPr>
          <w:rStyle w:val="Hyperlink"/>
        </w:rPr>
        <w:fldChar w:fldCharType="end"/>
      </w:r>
    </w:p>
    <w:p w14:paraId="2AD38D80" w14:textId="77777777" w:rsidR="00485DF6" w:rsidRDefault="00485DF6">
      <w:pPr>
        <w:spacing w:before="100" w:beforeAutospacing="1" w:after="100" w:afterAutospacing="1" w:line="480" w:lineRule="auto"/>
        <w:contextualSpacing/>
        <w:rPr>
          <w:rFonts w:ascii="Times" w:eastAsia="Times New Roman" w:hAnsi="Times" w:cs="Times New Roman"/>
          <w:b/>
          <w:bCs/>
          <w:color w:val="000000"/>
          <w:sz w:val="27"/>
          <w:szCs w:val="27"/>
        </w:rPr>
        <w:pPrChange w:id="1321" w:author="Terry, George" w:date="2020-04-03T12:02:00Z">
          <w:pPr/>
        </w:pPrChange>
      </w:pPr>
      <w:r>
        <w:rPr>
          <w:rFonts w:ascii="Times" w:hAnsi="Times"/>
          <w:color w:val="000000"/>
        </w:rPr>
        <w:br w:type="page"/>
      </w:r>
    </w:p>
    <w:p w14:paraId="4FD97DDC" w14:textId="5F9A5A74" w:rsidR="00485DF6" w:rsidRDefault="00485DF6">
      <w:pPr>
        <w:pStyle w:val="Heading3"/>
        <w:spacing w:before="0" w:beforeAutospacing="0" w:after="0" w:afterAutospacing="0" w:line="480" w:lineRule="auto"/>
        <w:ind w:firstLine="360"/>
        <w:contextualSpacing/>
        <w:rPr>
          <w:rFonts w:ascii="Times" w:hAnsi="Times"/>
          <w:color w:val="000000"/>
        </w:rPr>
        <w:pPrChange w:id="1322" w:author="Terry, George" w:date="2020-04-04T22:49:00Z">
          <w:pPr>
            <w:pStyle w:val="Heading3"/>
          </w:pPr>
        </w:pPrChange>
      </w:pPr>
      <w:r>
        <w:rPr>
          <w:rFonts w:ascii="Times" w:hAnsi="Times"/>
          <w:color w:val="000000"/>
        </w:rPr>
        <w:lastRenderedPageBreak/>
        <w:t>IV. </w:t>
      </w:r>
      <w:ins w:id="1323" w:author="Terry, George" w:date="2020-04-04T22:49:00Z">
        <w:r w:rsidR="00FA2B29">
          <w:rPr>
            <w:rFonts w:ascii="Times" w:hAnsi="Times"/>
            <w:color w:val="000000"/>
          </w:rPr>
          <w:t xml:space="preserve"> </w:t>
        </w:r>
      </w:ins>
      <w:r>
        <w:rPr>
          <w:rFonts w:ascii="Times" w:hAnsi="Times"/>
          <w:color w:val="000000"/>
        </w:rPr>
        <w:t>Extraction of Features of "Son"</w:t>
      </w:r>
    </w:p>
    <w:p w14:paraId="65BE4B18" w14:textId="77777777" w:rsidR="00485DF6" w:rsidRDefault="00485DF6">
      <w:pPr>
        <w:pStyle w:val="NormalWeb"/>
        <w:spacing w:before="0" w:beforeAutospacing="0" w:after="0" w:afterAutospacing="0" w:line="480" w:lineRule="auto"/>
        <w:ind w:left="360" w:firstLine="720"/>
        <w:contextualSpacing/>
        <w:pPrChange w:id="1324" w:author="Terry, George" w:date="2020-04-04T22:49:00Z">
          <w:pPr>
            <w:pStyle w:val="NormalWeb"/>
            <w:spacing w:line="480" w:lineRule="auto"/>
          </w:pPr>
        </w:pPrChange>
      </w:pPr>
      <w: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5053C051" w14:textId="484F00FD" w:rsidR="00485DF6" w:rsidRDefault="00485DF6">
      <w:pPr>
        <w:pStyle w:val="NormalWeb"/>
        <w:numPr>
          <w:ilvl w:val="0"/>
          <w:numId w:val="19"/>
        </w:numPr>
        <w:spacing w:line="480" w:lineRule="auto"/>
        <w:ind w:left="426" w:firstLine="654"/>
        <w:contextualSpacing/>
        <w:pPrChange w:id="1325" w:author="Terry, George" w:date="2020-04-03T16:10:00Z">
          <w:pPr>
            <w:pStyle w:val="NormalWeb"/>
            <w:numPr>
              <w:numId w:val="19"/>
            </w:numPr>
            <w:tabs>
              <w:tab w:val="num" w:pos="1440"/>
            </w:tabs>
            <w:spacing w:line="480" w:lineRule="auto"/>
            <w:ind w:left="1440" w:hanging="360"/>
          </w:pPr>
        </w:pPrChange>
      </w:pPr>
      <w:r>
        <w:t xml:space="preserve">Among about </w:t>
      </w:r>
      <w:ins w:id="1326" w:author="Terry, George" w:date="2020-04-06T10:50:00Z">
        <w:r w:rsidR="00BE06B3">
          <w:t>one-hundred fifty</w:t>
        </w:r>
      </w:ins>
      <w:del w:id="1327" w:author="Terry, George" w:date="2020-04-06T10:50:00Z">
        <w:r w:rsidDel="00BE06B3">
          <w:delText>150</w:delText>
        </w:r>
      </w:del>
      <w:r>
        <w:t xml:space="preserve"> collections, there is only one document that does not contain</w:t>
      </w:r>
      <w:ins w:id="1328" w:author="Terry, George" w:date="2020-04-03T16:10:00Z">
        <w:r w:rsidR="00E2655F">
          <w:t xml:space="preserve"> </w:t>
        </w:r>
      </w:ins>
      <w:del w:id="1329" w:author="Terry, George" w:date="2020-04-03T16:10:00Z">
        <w:r w:rsidDel="00E2655F">
          <w:delText xml:space="preserve"> </w:delText>
        </w:r>
      </w:del>
      <w:r>
        <w:t>the word </w:t>
      </w:r>
      <w:r>
        <w:rPr>
          <w:rStyle w:val="Emphasis"/>
        </w:rPr>
        <w:t>Zi</w:t>
      </w:r>
      <w:r>
        <w:t>. The name of the book is </w:t>
      </w:r>
      <w:proofErr w:type="spellStart"/>
      <w:r>
        <w:rPr>
          <w:rStyle w:val="Emphasis"/>
        </w:rPr>
        <w:t>HaiDaoSuanJing</w:t>
      </w:r>
      <w:proofErr w:type="spellEnd"/>
      <w:r>
        <w:t> that belongs to the category of mathematic</w:t>
      </w:r>
      <w:ins w:id="1330" w:author="Terry, George" w:date="2020-04-06T10:50:00Z">
        <w:r w:rsidR="00BE06B3">
          <w:t>s</w:t>
        </w:r>
      </w:ins>
      <w:r>
        <w:t>. It makes sense that this book does not have </w:t>
      </w:r>
      <w:r>
        <w:rPr>
          <w:rStyle w:val="Emphasis"/>
        </w:rPr>
        <w:t>Zi</w:t>
      </w:r>
      <w:ins w:id="1331" w:author="Terry, George" w:date="2020-04-06T10:50:00Z">
        <w:r w:rsidR="00BE06B3">
          <w:t>, s</w:t>
        </w:r>
      </w:ins>
      <w:del w:id="1332" w:author="Terry, George" w:date="2020-04-06T10:50:00Z">
        <w:r w:rsidDel="00BE06B3">
          <w:delText>. S</w:delText>
        </w:r>
      </w:del>
      <w:r>
        <w:t>ince the book has nothing to do with "son</w:t>
      </w:r>
      <w:ins w:id="1333" w:author="Terry, George" w:date="2020-04-06T10:50:00Z">
        <w:r w:rsidR="00BE06B3">
          <w:t>,</w:t>
        </w:r>
      </w:ins>
      <w:r>
        <w:t>"</w:t>
      </w:r>
      <w:del w:id="1334" w:author="Terry, George" w:date="2020-04-06T10:50:00Z">
        <w:r w:rsidDel="00BE06B3">
          <w:delText>,</w:delText>
        </w:r>
      </w:del>
      <w:r>
        <w:t xml:space="preserve"> and its length is relatively short. However, </w:t>
      </w:r>
      <w:r w:rsidRPr="00BE06B3">
        <w:rPr>
          <w:strike/>
          <w:rPrChange w:id="1335" w:author="Terry, George" w:date="2020-04-06T10:52:00Z">
            <w:rPr/>
          </w:rPrChange>
        </w:rPr>
        <w:t xml:space="preserve">it does not seem to make sense that </w:t>
      </w:r>
      <w:r>
        <w:t>all other various types of documents have the word </w:t>
      </w:r>
      <w:r>
        <w:rPr>
          <w:rStyle w:val="Emphasis"/>
        </w:rPr>
        <w:t>Zi</w:t>
      </w:r>
      <w:r>
        <w:t xml:space="preserve"> (son), </w:t>
      </w:r>
      <w:del w:id="1336" w:author="Terry, George" w:date="2020-04-06T10:51:00Z">
        <w:r w:rsidDel="00BE06B3">
          <w:delText xml:space="preserve">taking </w:delText>
        </w:r>
      </w:del>
      <w:ins w:id="1337" w:author="Terry, George" w:date="2020-04-06T10:52:00Z">
        <w:r w:rsidR="00BE06B3">
          <w:t xml:space="preserve">approximately </w:t>
        </w:r>
      </w:ins>
      <w:r>
        <w:t>99.3%</w:t>
      </w:r>
      <w:del w:id="1338" w:author="Terry, George" w:date="2020-04-06T10:52:00Z">
        <w:r w:rsidDel="00BE06B3">
          <w:delText xml:space="preserve"> of all</w:delText>
        </w:r>
      </w:del>
      <w:r>
        <w:t>. The broad usage of </w:t>
      </w:r>
      <w:r>
        <w:rPr>
          <w:rStyle w:val="Emphasis"/>
        </w:rPr>
        <w:t>Zi</w:t>
      </w:r>
      <w:r>
        <w:t xml:space="preserve"> in various books is </w:t>
      </w:r>
      <w:r w:rsidRPr="00BE06B3">
        <w:rPr>
          <w:strike/>
          <w:rPrChange w:id="1339" w:author="Terry, George" w:date="2020-04-06T10:55:00Z">
            <w:rPr/>
          </w:rPrChange>
        </w:rPr>
        <w:t>a feature</w:t>
      </w:r>
      <w:ins w:id="1340" w:author="Terry, George" w:date="2020-04-06T10:55:00Z">
        <w:r w:rsidR="00BE06B3">
          <w:t xml:space="preserve"> evidence of</w:t>
        </w:r>
      </w:ins>
      <w:r>
        <w:t xml:space="preserve"> for the </w:t>
      </w:r>
      <w:del w:id="1341" w:author="Terry, George" w:date="2020-04-06T10:55:00Z">
        <w:r w:rsidDel="00BE06B3">
          <w:delText xml:space="preserve">character </w:delText>
        </w:r>
      </w:del>
      <w:ins w:id="1342" w:author="Terry, George" w:date="2020-04-06T10:55:00Z">
        <w:r w:rsidR="00BE06B3">
          <w:t xml:space="preserve">importance of </w:t>
        </w:r>
      </w:ins>
      <w:proofErr w:type="spellStart"/>
      <w:r>
        <w:t>of</w:t>
      </w:r>
      <w:proofErr w:type="spellEnd"/>
      <w:r>
        <w:t> </w:t>
      </w:r>
      <w:r>
        <w:rPr>
          <w:rStyle w:val="Emphasis"/>
        </w:rPr>
        <w:t>Zi</w:t>
      </w:r>
      <w:ins w:id="1343" w:author="Terry, George" w:date="2020-04-06T10:55:00Z">
        <w:r w:rsidR="00BE06B3">
          <w:rPr>
            <w:rStyle w:val="Emphasis"/>
          </w:rPr>
          <w:t xml:space="preserve"> </w:t>
        </w:r>
        <w:r w:rsidR="00BE06B3">
          <w:rPr>
            <w:rStyle w:val="Emphasis"/>
            <w:i w:val="0"/>
            <w:iCs w:val="0"/>
          </w:rPr>
          <w:t xml:space="preserve">in </w:t>
        </w:r>
      </w:ins>
      <w:ins w:id="1344" w:author="Terry, George" w:date="2020-04-06T10:56:00Z">
        <w:r w:rsidR="00BE06B3">
          <w:rPr>
            <w:rStyle w:val="Emphasis"/>
            <w:i w:val="0"/>
            <w:iCs w:val="0"/>
          </w:rPr>
          <w:t>pre-Qin writings</w:t>
        </w:r>
      </w:ins>
      <w:r>
        <w:t>. The frequency-spectrum of this book can be seen in Figure-3. For simplification, this document will be excluded in the further frequency-spectrum analysis.</w:t>
      </w:r>
    </w:p>
    <w:p w14:paraId="3805D325" w14:textId="6CBB4B8A" w:rsidR="00485DF6" w:rsidRDefault="00485DF6">
      <w:pPr>
        <w:pStyle w:val="NormalWeb"/>
        <w:numPr>
          <w:ilvl w:val="0"/>
          <w:numId w:val="19"/>
        </w:numPr>
        <w:spacing w:line="480" w:lineRule="auto"/>
        <w:ind w:left="426" w:firstLine="654"/>
        <w:contextualSpacing/>
        <w:pPrChange w:id="1345" w:author="Terry, George" w:date="2020-04-03T16:10:00Z">
          <w:pPr>
            <w:pStyle w:val="NormalWeb"/>
            <w:numPr>
              <w:numId w:val="19"/>
            </w:numPr>
            <w:tabs>
              <w:tab w:val="num" w:pos="1440"/>
            </w:tabs>
            <w:spacing w:line="480" w:lineRule="auto"/>
            <w:ind w:left="1440" w:hanging="360"/>
          </w:pPr>
        </w:pPrChange>
      </w:pPr>
      <w:r>
        <w:t>There are two documents to show that the frequency of </w:t>
      </w:r>
      <w:r>
        <w:rPr>
          <w:rStyle w:val="Emphasis"/>
        </w:rPr>
        <w:t>Zi</w:t>
      </w:r>
      <w:r>
        <w:t xml:space="preserve"> is "unreasonably" high and ranked </w:t>
      </w:r>
      <w:del w:id="1346" w:author="Terry, George" w:date="2020-04-06T10:58:00Z">
        <w:r w:rsidDel="00227EAD">
          <w:delText xml:space="preserve">on the top </w:delText>
        </w:r>
      </w:del>
      <w:r>
        <w:t xml:space="preserve">among the </w:t>
      </w:r>
      <w:ins w:id="1347" w:author="Terry, George" w:date="2020-04-06T10:58:00Z">
        <w:r w:rsidR="00227EAD">
          <w:t xml:space="preserve">top of </w:t>
        </w:r>
      </w:ins>
      <w:r>
        <w:t>distinct words: the book of </w:t>
      </w:r>
      <w:proofErr w:type="spellStart"/>
      <w:r>
        <w:rPr>
          <w:rStyle w:val="Emphasis"/>
        </w:rPr>
        <w:t>LunYu</w:t>
      </w:r>
      <w:proofErr w:type="spellEnd"/>
      <w:r>
        <w:t> and </w:t>
      </w:r>
      <w:proofErr w:type="spellStart"/>
      <w:r>
        <w:rPr>
          <w:rStyle w:val="Emphasis"/>
        </w:rPr>
        <w:t>SanZiJing</w:t>
      </w:r>
      <w:proofErr w:type="spellEnd"/>
      <w:r>
        <w:t>. Both of them belong to</w:t>
      </w:r>
      <w:del w:id="1348" w:author="Terry, George" w:date="2020-04-06T11:03:00Z">
        <w:r w:rsidDel="00227EAD">
          <w:delText xml:space="preserve"> </w:delText>
        </w:r>
      </w:del>
      <w:ins w:id="1349" w:author="Terry, George" w:date="2020-04-06T10:59:00Z">
        <w:r w:rsidR="00227EAD">
          <w:t xml:space="preserve"> </w:t>
        </w:r>
      </w:ins>
      <w:r w:rsidRPr="00227EAD">
        <w:rPr>
          <w:i/>
          <w:iCs/>
          <w:rPrChange w:id="1350" w:author="Terry, George" w:date="2020-04-06T10:59:00Z">
            <w:rPr/>
          </w:rPrChange>
        </w:rPr>
        <w:t>Ru</w:t>
      </w:r>
      <w:r>
        <w:t xml:space="preserve"> family. The book of </w:t>
      </w:r>
      <w:proofErr w:type="spellStart"/>
      <w:r>
        <w:rPr>
          <w:rStyle w:val="Emphasis"/>
        </w:rPr>
        <w:t>LunYu</w:t>
      </w:r>
      <w:proofErr w:type="spellEnd"/>
      <w:r>
        <w:t xml:space="preserve"> is an important book in </w:t>
      </w:r>
      <w:r w:rsidRPr="00227EAD">
        <w:rPr>
          <w:i/>
          <w:iCs/>
          <w:rPrChange w:id="1351" w:author="Terry, George" w:date="2020-04-06T10:59:00Z">
            <w:rPr/>
          </w:rPrChange>
        </w:rPr>
        <w:t>Ru</w:t>
      </w:r>
      <w:r>
        <w:t xml:space="preserve"> family, which is about morality, politics and philosophy, etc. </w:t>
      </w:r>
      <w:proofErr w:type="spellStart"/>
      <w:r>
        <w:rPr>
          <w:rStyle w:val="Emphasis"/>
        </w:rPr>
        <w:t>SanZiJing</w:t>
      </w:r>
      <w:proofErr w:type="spellEnd"/>
      <w:r>
        <w:t> is a rhythm teaching book for students. For frequency-spectrum see </w:t>
      </w:r>
      <w:r w:rsidR="007D4727">
        <w:fldChar w:fldCharType="begin"/>
      </w:r>
      <w:r w:rsidR="007D4727">
        <w:instrText xml:space="preserve"> HYPERLINK "http://localhost/weidroot/weidroot_2017-01-06/app/bitbucket/wdingsoft/weid/htmdoc/proj1/TheSonContextualization/doc.html" \l "Figure-1" \o "#Figure-1" </w:instrText>
      </w:r>
      <w:r w:rsidR="007D4727">
        <w:fldChar w:fldCharType="separate"/>
      </w:r>
      <w:r>
        <w:rPr>
          <w:rStyle w:val="Hyperlink"/>
        </w:rPr>
        <w:t>Figure-1</w:t>
      </w:r>
      <w:r w:rsidR="007D4727">
        <w:rPr>
          <w:rStyle w:val="Hyperlink"/>
        </w:rPr>
        <w:fldChar w:fldCharType="end"/>
      </w:r>
      <w:r>
        <w:t> and </w:t>
      </w:r>
      <w:r w:rsidR="007D4727">
        <w:fldChar w:fldCharType="begin"/>
      </w:r>
      <w:r w:rsidR="007D4727">
        <w:instrText xml:space="preserve"> HYPERLINK "http://localhost/weidroot/weidroot_2017-01-06/app/bitbucket/wdingsoft/weid/htmdoc/proj1/TheSonContextualization/doc.html" \l "Figure-2" \o "#Figure-2" </w:instrText>
      </w:r>
      <w:r w:rsidR="007D4727">
        <w:fldChar w:fldCharType="separate"/>
      </w:r>
      <w:r>
        <w:rPr>
          <w:rStyle w:val="Hyperlink"/>
        </w:rPr>
        <w:t>Figure-2.</w:t>
      </w:r>
      <w:r w:rsidR="007D4727">
        <w:rPr>
          <w:rStyle w:val="Hyperlink"/>
        </w:rPr>
        <w:fldChar w:fldCharType="end"/>
      </w:r>
    </w:p>
    <w:p w14:paraId="5282059C" w14:textId="77777777" w:rsidR="00485DF6" w:rsidRDefault="00485DF6">
      <w:pPr>
        <w:pStyle w:val="NormalWeb"/>
        <w:spacing w:line="480" w:lineRule="auto"/>
        <w:ind w:left="426" w:firstLine="654"/>
        <w:contextualSpacing/>
        <w:pPrChange w:id="1352" w:author="Terry, George" w:date="2020-04-03T16:11:00Z">
          <w:pPr>
            <w:pStyle w:val="NormalWeb"/>
            <w:spacing w:line="480" w:lineRule="auto"/>
            <w:ind w:left="720"/>
          </w:pPr>
        </w:pPrChange>
      </w:pPr>
      <w:r>
        <w:t xml:space="preserve">For other documents, the top ranked characters are: </w:t>
      </w:r>
      <w:r>
        <w:rPr>
          <w:rFonts w:ascii="MS Mincho" w:eastAsia="MS Mincho" w:hAnsi="MS Mincho" w:cs="MS Mincho" w:hint="eastAsia"/>
        </w:rPr>
        <w:t>之</w:t>
      </w:r>
      <w:r>
        <w:t xml:space="preserve"> x97, </w:t>
      </w:r>
      <w:r>
        <w:rPr>
          <w:rFonts w:ascii="MS Mincho" w:eastAsia="MS Mincho" w:hAnsi="MS Mincho" w:cs="MS Mincho" w:hint="eastAsia"/>
        </w:rPr>
        <w:t>也</w:t>
      </w:r>
      <w:r>
        <w:t xml:space="preserve"> x12, </w:t>
      </w:r>
      <w:r>
        <w:rPr>
          <w:rFonts w:ascii="MS Mincho" w:eastAsia="MS Mincho" w:hAnsi="MS Mincho" w:cs="MS Mincho" w:hint="eastAsia"/>
        </w:rPr>
        <w:t>的</w:t>
      </w:r>
      <w:r>
        <w:t xml:space="preserve"> x8, </w:t>
      </w:r>
      <w:r>
        <w:rPr>
          <w:rFonts w:ascii="MS Mincho" w:eastAsia="MS Mincho" w:hAnsi="MS Mincho" w:cs="MS Mincho" w:hint="eastAsia"/>
        </w:rPr>
        <w:t>不</w:t>
      </w:r>
      <w:r>
        <w:t xml:space="preserve"> x7, </w:t>
      </w:r>
      <w:r>
        <w:rPr>
          <w:rFonts w:ascii="MS Mincho" w:eastAsia="MS Mincho" w:hAnsi="MS Mincho" w:cs="MS Mincho" w:hint="eastAsia"/>
        </w:rPr>
        <w:t>了</w:t>
      </w:r>
      <w:r>
        <w:t xml:space="preserve"> x4, </w:t>
      </w:r>
      <w:r>
        <w:rPr>
          <w:rFonts w:ascii="MS Mincho" w:eastAsia="MS Mincho" w:hAnsi="MS Mincho" w:cs="MS Mincho" w:hint="eastAsia"/>
        </w:rPr>
        <w:t>曰</w:t>
      </w:r>
      <w:r>
        <w:t xml:space="preserve"> x3, </w:t>
      </w:r>
      <w:r>
        <w:rPr>
          <w:rFonts w:ascii="MS Mincho" w:eastAsia="MS Mincho" w:hAnsi="MS Mincho" w:cs="MS Mincho" w:hint="eastAsia"/>
        </w:rPr>
        <w:t>者</w:t>
      </w:r>
      <w:r>
        <w:t xml:space="preserve"> x3, </w:t>
      </w:r>
      <w:r>
        <w:rPr>
          <w:rFonts w:ascii="MS Mincho" w:eastAsia="MS Mincho" w:hAnsi="MS Mincho" w:cs="MS Mincho" w:hint="eastAsia"/>
        </w:rPr>
        <w:t>十</w:t>
      </w:r>
      <w:r>
        <w:t xml:space="preserve"> x2, </w:t>
      </w:r>
      <w:r>
        <w:rPr>
          <w:rFonts w:ascii="MS Mincho" w:eastAsia="MS Mincho" w:hAnsi="MS Mincho" w:cs="MS Mincho" w:hint="eastAsia"/>
        </w:rPr>
        <w:t>有</w:t>
      </w:r>
      <w:r>
        <w:t xml:space="preserve"> x2, </w:t>
      </w:r>
      <w:r>
        <w:rPr>
          <w:rFonts w:ascii="MS Mincho" w:eastAsia="MS Mincho" w:hAnsi="MS Mincho" w:cs="MS Mincho" w:hint="eastAsia"/>
        </w:rPr>
        <w:t>于</w:t>
      </w:r>
      <w:r>
        <w:t xml:space="preserve"> x1, </w:t>
      </w:r>
      <w:r>
        <w:rPr>
          <w:rFonts w:ascii="MS Mincho" w:eastAsia="MS Mincho" w:hAnsi="MS Mincho" w:cs="MS Mincho" w:hint="eastAsia"/>
        </w:rPr>
        <w:t>从</w:t>
      </w:r>
      <w:r>
        <w:t xml:space="preserve"> x1, </w:t>
      </w:r>
      <w:r>
        <w:rPr>
          <w:rFonts w:ascii="MS Mincho" w:eastAsia="MS Mincho" w:hAnsi="MS Mincho" w:cs="MS Mincho" w:hint="eastAsia"/>
        </w:rPr>
        <w:t>以</w:t>
      </w:r>
      <w:r>
        <w:t xml:space="preserve"> x1, </w:t>
      </w:r>
      <w:r>
        <w:rPr>
          <w:rFonts w:ascii="MS Mincho" w:eastAsia="MS Mincho" w:hAnsi="MS Mincho" w:cs="MS Mincho" w:hint="eastAsia"/>
        </w:rPr>
        <w:t>兮</w:t>
      </w:r>
      <w:r>
        <w:t xml:space="preserve"> x1, </w:t>
      </w:r>
      <w:r>
        <w:rPr>
          <w:rFonts w:ascii="MS Mincho" w:eastAsia="MS Mincho" w:hAnsi="MS Mincho" w:cs="MS Mincho" w:hint="eastAsia"/>
        </w:rPr>
        <w:t>其</w:t>
      </w:r>
      <w:r>
        <w:t xml:space="preserve"> x1, </w:t>
      </w:r>
      <w:r>
        <w:rPr>
          <w:rFonts w:ascii="MS Mincho" w:eastAsia="MS Mincho" w:hAnsi="MS Mincho" w:cs="MS Mincho" w:hint="eastAsia"/>
        </w:rPr>
        <w:t>年</w:t>
      </w:r>
      <w:r>
        <w:t xml:space="preserve"> x1, </w:t>
      </w:r>
      <w:r>
        <w:rPr>
          <w:rFonts w:ascii="MS Mincho" w:eastAsia="MS Mincho" w:hAnsi="MS Mincho" w:cs="MS Mincho" w:hint="eastAsia"/>
        </w:rPr>
        <w:t>惟</w:t>
      </w:r>
      <w:r>
        <w:t xml:space="preserve"> x1, </w:t>
      </w:r>
      <w:r>
        <w:rPr>
          <w:rFonts w:ascii="MS Mincho" w:eastAsia="MS Mincho" w:hAnsi="MS Mincho" w:cs="MS Mincho" w:hint="eastAsia"/>
        </w:rPr>
        <w:t>水</w:t>
      </w:r>
      <w:r>
        <w:t xml:space="preserve"> x1, </w:t>
      </w:r>
      <w:r>
        <w:rPr>
          <w:rFonts w:ascii="MS Mincho" w:eastAsia="MS Mincho" w:hAnsi="MS Mincho" w:cs="MS Mincho" w:hint="eastAsia"/>
        </w:rPr>
        <w:t>道</w:t>
      </w:r>
      <w:r>
        <w:t xml:space="preserve"> x1, </w:t>
      </w:r>
      <w:r>
        <w:rPr>
          <w:rFonts w:ascii="MS Mincho" w:eastAsia="MS Mincho" w:hAnsi="MS Mincho" w:cs="MS Mincho" w:hint="eastAsia"/>
        </w:rPr>
        <w:t>阴</w:t>
      </w:r>
      <w:r>
        <w:t xml:space="preserve"> x1. </w:t>
      </w:r>
      <w:r>
        <w:rPr>
          <w:rFonts w:ascii="MS Mincho" w:eastAsia="MS Mincho" w:hAnsi="MS Mincho" w:cs="MS Mincho" w:hint="eastAsia"/>
        </w:rPr>
        <w:t>韵</w:t>
      </w:r>
      <w:r>
        <w:t xml:space="preserve"> x1. All of these are grammatical words except </w:t>
      </w:r>
      <w:r>
        <w:rPr>
          <w:rFonts w:ascii="MS Mincho" w:eastAsia="MS Mincho" w:hAnsi="MS Mincho" w:cs="MS Mincho" w:hint="eastAsia"/>
        </w:rPr>
        <w:t>水</w:t>
      </w:r>
      <w:r>
        <w:t xml:space="preserve"> x1, means "water," is consistent </w:t>
      </w:r>
      <w:r>
        <w:lastRenderedPageBreak/>
        <w:t xml:space="preserve">with the content of the book of </w:t>
      </w:r>
      <w:proofErr w:type="spellStart"/>
      <w:r>
        <w:t>ShuiJingZhu</w:t>
      </w:r>
      <w:proofErr w:type="spellEnd"/>
      <w:r>
        <w:t xml:space="preserve"> </w:t>
      </w:r>
      <w:proofErr w:type="spellStart"/>
      <w:r>
        <w:rPr>
          <w:rFonts w:ascii="MS Mincho" w:eastAsia="MS Mincho" w:hAnsi="MS Mincho" w:cs="MS Mincho" w:hint="eastAsia"/>
        </w:rPr>
        <w:t>水</w:t>
      </w:r>
      <w:r>
        <w:rPr>
          <w:rFonts w:ascii="PingFang TC" w:eastAsia="PingFang TC" w:hAnsi="PingFang TC" w:cs="PingFang TC" w:hint="eastAsia"/>
        </w:rPr>
        <w:t>经</w:t>
      </w:r>
      <w:r>
        <w:rPr>
          <w:rFonts w:ascii="MS Mincho" w:eastAsia="MS Mincho" w:hAnsi="MS Mincho" w:cs="MS Mincho" w:hint="eastAsia"/>
        </w:rPr>
        <w:t>注</w:t>
      </w:r>
      <w:proofErr w:type="spellEnd"/>
      <w:r>
        <w:t xml:space="preserve"> about rivers. and </w:t>
      </w:r>
      <w:r>
        <w:rPr>
          <w:rFonts w:ascii="MS Mincho" w:eastAsia="MS Mincho" w:hAnsi="MS Mincho" w:cs="MS Mincho" w:hint="eastAsia"/>
        </w:rPr>
        <w:t>曰</w:t>
      </w:r>
      <w:r>
        <w:t xml:space="preserve"> x3, </w:t>
      </w:r>
      <w:r>
        <w:rPr>
          <w:rFonts w:ascii="MS Mincho" w:eastAsia="MS Mincho" w:hAnsi="MS Mincho" w:cs="MS Mincho" w:hint="eastAsia"/>
        </w:rPr>
        <w:t>道</w:t>
      </w:r>
      <w:r>
        <w:t xml:space="preserve"> x1, means 'speak', widely used in fiction.</w:t>
      </w:r>
    </w:p>
    <w:p w14:paraId="611E2356" w14:textId="7F435EB1" w:rsidR="00485DF6" w:rsidRDefault="00485DF6">
      <w:pPr>
        <w:pStyle w:val="NormalWeb"/>
        <w:numPr>
          <w:ilvl w:val="0"/>
          <w:numId w:val="19"/>
        </w:numPr>
        <w:tabs>
          <w:tab w:val="clear" w:pos="1440"/>
          <w:tab w:val="num" w:pos="426"/>
        </w:tabs>
        <w:spacing w:line="480" w:lineRule="auto"/>
        <w:ind w:left="426" w:firstLine="708"/>
        <w:contextualSpacing/>
        <w:pPrChange w:id="1353" w:author="Terry, George" w:date="2020-04-03T16:11:00Z">
          <w:pPr>
            <w:pStyle w:val="NormalWeb"/>
            <w:numPr>
              <w:numId w:val="19"/>
            </w:numPr>
            <w:tabs>
              <w:tab w:val="num" w:pos="1440"/>
            </w:tabs>
            <w:spacing w:line="480" w:lineRule="auto"/>
            <w:ind w:left="1440" w:hanging="360"/>
          </w:pPr>
        </w:pPrChange>
      </w:pPr>
      <w:r>
        <w:t xml:space="preserve">By the survey of all frequency-spectrum, it is found that there are about </w:t>
      </w:r>
      <w:ins w:id="1354" w:author="Terry, George" w:date="2020-04-06T11:01:00Z">
        <w:r w:rsidR="00227EAD">
          <w:t>fifty</w:t>
        </w:r>
      </w:ins>
      <w:del w:id="1355" w:author="Terry, George" w:date="2020-04-06T11:01:00Z">
        <w:r w:rsidDel="00227EAD">
          <w:delText>50</w:delText>
        </w:r>
      </w:del>
      <w:r>
        <w:t xml:space="preserve"> documents, one-third of the selected, the rank of </w:t>
      </w:r>
      <w:r>
        <w:rPr>
          <w:rStyle w:val="Emphasis"/>
        </w:rPr>
        <w:t>Zi</w:t>
      </w:r>
      <w:r>
        <w:t xml:space="preserve"> is in the top </w:t>
      </w:r>
      <w:ins w:id="1356" w:author="Terry, George" w:date="2020-04-06T11:01:00Z">
        <w:r w:rsidR="00227EAD">
          <w:t>ten</w:t>
        </w:r>
      </w:ins>
      <w:del w:id="1357" w:author="Terry, George" w:date="2020-04-06T11:01:00Z">
        <w:r w:rsidDel="00227EAD">
          <w:delText>10</w:delText>
        </w:r>
      </w:del>
      <w:r>
        <w:t xml:space="preserve">. About </w:t>
      </w:r>
      <w:ins w:id="1358" w:author="Terry, George" w:date="2020-04-06T11:01:00Z">
        <w:r w:rsidR="00227EAD">
          <w:t>eighty</w:t>
        </w:r>
      </w:ins>
      <w:del w:id="1359" w:author="Terry, George" w:date="2020-04-06T11:01:00Z">
        <w:r w:rsidDel="00227EAD">
          <w:delText>80</w:delText>
        </w:r>
      </w:del>
      <w:r>
        <w:t xml:space="preserve"> documents, </w:t>
      </w:r>
      <w:del w:id="1360" w:author="Terry, George" w:date="2020-04-06T11:01:00Z">
        <w:r w:rsidDel="00227EAD">
          <w:delText xml:space="preserve">about </w:delText>
        </w:r>
      </w:del>
      <w:ins w:id="1361" w:author="Terry, George" w:date="2020-04-06T11:01:00Z">
        <w:r w:rsidR="00227EAD">
          <w:t xml:space="preserve">roughly </w:t>
        </w:r>
      </w:ins>
      <w:r>
        <w:t>half of the collection, the rank of </w:t>
      </w:r>
      <w:r>
        <w:rPr>
          <w:rStyle w:val="Emphasis"/>
        </w:rPr>
        <w:t>Zi</w:t>
      </w:r>
      <w:r>
        <w:t xml:space="preserve"> is in the top </w:t>
      </w:r>
      <w:ins w:id="1362" w:author="Terry, George" w:date="2020-04-06T11:01:00Z">
        <w:r w:rsidR="00227EAD">
          <w:t>twenty</w:t>
        </w:r>
      </w:ins>
      <w:del w:id="1363" w:author="Terry, George" w:date="2020-04-06T11:01:00Z">
        <w:r w:rsidDel="00227EAD">
          <w:delText>20</w:delText>
        </w:r>
      </w:del>
      <w:r>
        <w:t>. Figure-4 shows a spectrum of the rank of </w:t>
      </w:r>
      <w:r>
        <w:rPr>
          <w:rStyle w:val="Emphasis"/>
        </w:rPr>
        <w:t>Zi</w:t>
      </w:r>
      <w:r>
        <w:t> in the collection of the documents. This figure is consistent with the frequency of </w:t>
      </w:r>
      <w:r>
        <w:rPr>
          <w:rStyle w:val="Emphasis"/>
        </w:rPr>
        <w:t>Zi</w:t>
      </w:r>
      <w:r>
        <w:t> in the spectrum over the selected documents. (See Figure-5). These two figures show that the frequency of character </w:t>
      </w:r>
      <w:r>
        <w:rPr>
          <w:rStyle w:val="Emphasis"/>
        </w:rPr>
        <w:t>Zi</w:t>
      </w:r>
      <w:r>
        <w:t> is relatively stable between the lowest and highest.</w:t>
      </w:r>
    </w:p>
    <w:p w14:paraId="5C3E8922" w14:textId="5B8BFCFC" w:rsidR="00485DF6" w:rsidRDefault="00485DF6">
      <w:pPr>
        <w:pStyle w:val="NormalWeb"/>
        <w:numPr>
          <w:ilvl w:val="0"/>
          <w:numId w:val="19"/>
        </w:numPr>
        <w:tabs>
          <w:tab w:val="clear" w:pos="1440"/>
          <w:tab w:val="num" w:pos="426"/>
        </w:tabs>
        <w:spacing w:line="480" w:lineRule="auto"/>
        <w:ind w:left="426" w:firstLine="708"/>
        <w:contextualSpacing/>
        <w:pPrChange w:id="1364" w:author="Terry, George" w:date="2020-04-03T16:11:00Z">
          <w:pPr>
            <w:pStyle w:val="NormalWeb"/>
            <w:numPr>
              <w:numId w:val="19"/>
            </w:numPr>
            <w:tabs>
              <w:tab w:val="num" w:pos="1440"/>
            </w:tabs>
            <w:spacing w:line="480" w:lineRule="auto"/>
            <w:ind w:left="1440" w:hanging="360"/>
          </w:pPr>
        </w:pPrChange>
      </w:pPr>
      <w:r>
        <w:t xml:space="preserve">A categorized frequency-spectrum (Figure-6) shows that </w:t>
      </w:r>
      <w:r w:rsidRPr="00227EAD">
        <w:rPr>
          <w:i/>
          <w:iCs/>
          <w:rPrChange w:id="1365" w:author="Terry, George" w:date="2020-04-06T11:01:00Z">
            <w:rPr/>
          </w:rPrChange>
        </w:rPr>
        <w:t>Ru</w:t>
      </w:r>
      <w:r>
        <w:t xml:space="preserve"> family (in red color) have higher frequency usage of </w:t>
      </w:r>
      <w:r>
        <w:rPr>
          <w:rStyle w:val="Emphasis"/>
        </w:rPr>
        <w:t>Zi</w:t>
      </w:r>
      <w:r>
        <w:t> than others. The second one is the historical books. The similarity of the frequency-spectrum of </w:t>
      </w:r>
      <w:r>
        <w:rPr>
          <w:rStyle w:val="Emphasis"/>
        </w:rPr>
        <w:t>Zi</w:t>
      </w:r>
      <w:r>
        <w:t> </w:t>
      </w:r>
      <w:ins w:id="1366" w:author="Terry, George" w:date="2020-04-06T11:02:00Z">
        <w:r w:rsidR="00227EAD">
          <w:t xml:space="preserve">in </w:t>
        </w:r>
      </w:ins>
      <w:del w:id="1367" w:author="Terry, George" w:date="2020-04-06T11:02:00Z">
        <w:r w:rsidDel="00227EAD">
          <w:delText xml:space="preserve">between </w:delText>
        </w:r>
      </w:del>
      <w:r w:rsidRPr="00227EAD">
        <w:rPr>
          <w:i/>
          <w:iCs/>
          <w:rPrChange w:id="1368" w:author="Terry, George" w:date="2020-04-06T11:02:00Z">
            <w:rPr/>
          </w:rPrChange>
        </w:rPr>
        <w:t xml:space="preserve">Ru </w:t>
      </w:r>
      <w:r>
        <w:t xml:space="preserve">and </w:t>
      </w:r>
      <w:ins w:id="1369" w:author="Terry, George" w:date="2020-04-06T11:02:00Z">
        <w:r w:rsidR="00227EAD">
          <w:t xml:space="preserve">in the </w:t>
        </w:r>
      </w:ins>
      <w:r>
        <w:t>historical books show that they have something in common about the character </w:t>
      </w:r>
      <w:r>
        <w:rPr>
          <w:rStyle w:val="Emphasis"/>
        </w:rPr>
        <w:t>Zi</w:t>
      </w:r>
      <w:r>
        <w:t xml:space="preserve">—the core value of </w:t>
      </w:r>
      <w:ins w:id="1370" w:author="Terry, George" w:date="2020-04-06T11:02:00Z">
        <w:r w:rsidR="00227EAD">
          <w:t>C</w:t>
        </w:r>
      </w:ins>
      <w:del w:id="1371" w:author="Terry, George" w:date="2020-04-06T11:02:00Z">
        <w:r w:rsidDel="00227EAD">
          <w:delText>c</w:delText>
        </w:r>
      </w:del>
      <w:r>
        <w:t xml:space="preserve">hina is </w:t>
      </w:r>
      <w:r w:rsidRPr="00227EAD">
        <w:rPr>
          <w:i/>
          <w:iCs/>
          <w:rPrChange w:id="1372" w:author="Terry, George" w:date="2020-04-06T11:02:00Z">
            <w:rPr/>
          </w:rPrChange>
        </w:rPr>
        <w:t>Ru</w:t>
      </w:r>
      <w:r>
        <w:t>.</w:t>
      </w:r>
    </w:p>
    <w:p w14:paraId="661FD6F5" w14:textId="69022CB7" w:rsidR="00485DF6" w:rsidRDefault="00485DF6">
      <w:pPr>
        <w:pStyle w:val="NormalWeb"/>
        <w:numPr>
          <w:ilvl w:val="0"/>
          <w:numId w:val="19"/>
        </w:numPr>
        <w:tabs>
          <w:tab w:val="clear" w:pos="1440"/>
          <w:tab w:val="num" w:pos="426"/>
        </w:tabs>
        <w:spacing w:line="480" w:lineRule="auto"/>
        <w:ind w:left="426" w:firstLine="708"/>
        <w:contextualSpacing/>
        <w:pPrChange w:id="1373" w:author="Terry, George" w:date="2020-04-03T16:11:00Z">
          <w:pPr>
            <w:pStyle w:val="NormalWeb"/>
            <w:numPr>
              <w:numId w:val="19"/>
            </w:numPr>
            <w:tabs>
              <w:tab w:val="num" w:pos="1440"/>
            </w:tabs>
            <w:spacing w:line="480" w:lineRule="auto"/>
            <w:ind w:left="1440" w:hanging="360"/>
          </w:pPr>
        </w:pPrChange>
      </w:pPr>
      <w:r>
        <w:t>The changes of the frequency-spectrum according to the simplified Chinese dynasty based periodic classification can be seen in Figure-7. The figure shows that the usage of </w:t>
      </w:r>
      <w:r>
        <w:rPr>
          <w:rStyle w:val="Emphasis"/>
        </w:rPr>
        <w:t>Zi</w:t>
      </w:r>
      <w:r>
        <w:t> experienced two dramatic drops, one in </w:t>
      </w:r>
      <w:proofErr w:type="spellStart"/>
      <w:r>
        <w:rPr>
          <w:rStyle w:val="Emphasis"/>
        </w:rPr>
        <w:t>QinHan</w:t>
      </w:r>
      <w:proofErr w:type="spellEnd"/>
      <w:r>
        <w:t>, and on is in post-Modern</w:t>
      </w:r>
      <w:ins w:id="1374" w:author="Terry, George" w:date="2020-04-06T11:04:00Z">
        <w:r w:rsidR="00227EAD">
          <w:t xml:space="preserve"> writings</w:t>
        </w:r>
      </w:ins>
      <w:r>
        <w:t xml:space="preserve">. From the view of the </w:t>
      </w:r>
      <w:ins w:id="1375" w:author="Terry, George" w:date="2020-04-06T11:04:00Z">
        <w:r w:rsidR="00227EAD">
          <w:t>C</w:t>
        </w:r>
      </w:ins>
      <w:del w:id="1376" w:author="Terry, George" w:date="2020-04-06T11:04:00Z">
        <w:r w:rsidDel="00227EAD">
          <w:delText>c</w:delText>
        </w:r>
      </w:del>
      <w:r>
        <w:t xml:space="preserve">ommon </w:t>
      </w:r>
      <w:ins w:id="1377" w:author="Terry, George" w:date="2020-04-06T11:04:00Z">
        <w:r w:rsidR="00227EAD">
          <w:t>E</w:t>
        </w:r>
      </w:ins>
      <w:del w:id="1378" w:author="Terry, George" w:date="2020-04-06T11:04:00Z">
        <w:r w:rsidDel="00227EAD">
          <w:delText>e</w:delText>
        </w:r>
      </w:del>
      <w:r>
        <w:t xml:space="preserve">ra, there exists a sharp drop between BC and AD. (see Figure-8) as compared with other characters changes in history, for example, </w:t>
      </w:r>
      <w:proofErr w:type="spellStart"/>
      <w:r w:rsidRPr="00227EAD">
        <w:rPr>
          <w:i/>
          <w:iCs/>
          <w:rPrChange w:id="1379" w:author="Terry, George" w:date="2020-04-06T11:04:00Z">
            <w:rPr/>
          </w:rPrChange>
        </w:rPr>
        <w:t>Zhi</w:t>
      </w:r>
      <w:proofErr w:type="spellEnd"/>
      <w:r>
        <w:t xml:space="preserve"> in Figure-9 and Figure-10.</w:t>
      </w:r>
    </w:p>
    <w:p w14:paraId="6E866DA3" w14:textId="68C9A30B" w:rsidR="00485DF6" w:rsidDel="00E2655F" w:rsidRDefault="00485DF6">
      <w:pPr>
        <w:pStyle w:val="NormalWeb"/>
        <w:numPr>
          <w:ilvl w:val="0"/>
          <w:numId w:val="19"/>
        </w:numPr>
        <w:tabs>
          <w:tab w:val="clear" w:pos="1440"/>
          <w:tab w:val="num" w:pos="426"/>
        </w:tabs>
        <w:spacing w:line="480" w:lineRule="auto"/>
        <w:ind w:left="426" w:firstLine="708"/>
        <w:contextualSpacing/>
        <w:rPr>
          <w:del w:id="1380" w:author="Terry, George" w:date="2020-04-03T16:11:00Z"/>
        </w:rPr>
        <w:pPrChange w:id="1381" w:author="Terry, George" w:date="2020-04-03T16:11:00Z">
          <w:pPr>
            <w:pStyle w:val="NormalWeb"/>
            <w:numPr>
              <w:numId w:val="19"/>
            </w:numPr>
            <w:tabs>
              <w:tab w:val="num" w:pos="1440"/>
            </w:tabs>
            <w:spacing w:line="480" w:lineRule="auto"/>
            <w:ind w:left="1440" w:hanging="360"/>
          </w:pPr>
        </w:pPrChange>
      </w:pPr>
      <w:r>
        <w:t>The top</w:t>
      </w:r>
      <w:ins w:id="1382" w:author="Terry, George" w:date="2020-04-06T11:04:00Z">
        <w:r w:rsidR="00227EAD">
          <w:t xml:space="preserve"> twenty</w:t>
        </w:r>
      </w:ins>
      <w:del w:id="1383" w:author="Terry, George" w:date="2020-04-06T11:04:00Z">
        <w:r w:rsidDel="00227EAD">
          <w:delText xml:space="preserve"> 20</w:delText>
        </w:r>
      </w:del>
      <w:r>
        <w:t xml:space="preserve"> highest frequency words immediately used after </w:t>
      </w:r>
      <w:r w:rsidRPr="00227EAD">
        <w:rPr>
          <w:strike/>
          <w:rPrChange w:id="1384" w:author="Terry, George" w:date="2020-04-06T11:05:00Z">
            <w:rPr/>
          </w:rPrChange>
        </w:rPr>
        <w:t>word</w:t>
      </w:r>
      <w:r>
        <w:t> </w:t>
      </w:r>
      <w:r>
        <w:rPr>
          <w:rStyle w:val="Emphasis"/>
        </w:rPr>
        <w:t>Zi</w:t>
      </w:r>
      <w:r>
        <w:t xml:space="preserve"> are listed below according to the periodic of </w:t>
      </w:r>
      <w:ins w:id="1385" w:author="Terry, George" w:date="2020-04-06T11:05:00Z">
        <w:r w:rsidR="00227EAD">
          <w:t>C</w:t>
        </w:r>
      </w:ins>
      <w:del w:id="1386" w:author="Terry, George" w:date="2020-04-06T11:05:00Z">
        <w:r w:rsidDel="00227EAD">
          <w:delText>c</w:delText>
        </w:r>
      </w:del>
      <w:r>
        <w:t xml:space="preserve">ommon </w:t>
      </w:r>
      <w:ins w:id="1387" w:author="Terry, George" w:date="2020-04-06T11:05:00Z">
        <w:r w:rsidR="00227EAD">
          <w:t>E</w:t>
        </w:r>
      </w:ins>
      <w:del w:id="1388" w:author="Terry, George" w:date="2020-04-06T11:05:00Z">
        <w:r w:rsidDel="00227EAD">
          <w:delText>e</w:delText>
        </w:r>
      </w:del>
      <w:proofErr w:type="gramStart"/>
      <w:r>
        <w:t>ra :</w:t>
      </w:r>
      <w:proofErr w:type="gramEnd"/>
      <w:ins w:id="1389" w:author="Terry, George" w:date="2020-04-03T16:11:00Z">
        <w:r w:rsidR="00E2655F">
          <w:t xml:space="preserve"> </w:t>
        </w:r>
      </w:ins>
    </w:p>
    <w:p w14:paraId="3628F0FD" w14:textId="7815EBA9" w:rsidR="00485DF6" w:rsidRDefault="00485DF6">
      <w:pPr>
        <w:pStyle w:val="NormalWeb"/>
        <w:numPr>
          <w:ilvl w:val="0"/>
          <w:numId w:val="19"/>
        </w:numPr>
        <w:tabs>
          <w:tab w:val="clear" w:pos="1440"/>
          <w:tab w:val="num" w:pos="426"/>
        </w:tabs>
        <w:spacing w:line="480" w:lineRule="auto"/>
        <w:ind w:left="426" w:firstLine="708"/>
        <w:contextualSpacing/>
        <w:pPrChange w:id="1390" w:author="Terry, George" w:date="2020-04-03T16:11:00Z">
          <w:pPr>
            <w:pStyle w:val="NormalWeb"/>
            <w:ind w:left="1470"/>
          </w:pPr>
        </w:pPrChange>
      </w:pPr>
      <w:r>
        <w:t xml:space="preserve">BC: </w:t>
      </w:r>
      <w:proofErr w:type="spellStart"/>
      <w:r w:rsidRPr="00E2655F">
        <w:rPr>
          <w:rFonts w:ascii="MS Mincho" w:eastAsia="MS Mincho" w:hAnsi="MS Mincho" w:cs="MS Mincho" w:hint="eastAsia"/>
        </w:rPr>
        <w:t>曰之不以也</w:t>
      </w:r>
      <w:r w:rsidRPr="00E2655F">
        <w:rPr>
          <w:rFonts w:ascii="PingFang TC" w:eastAsia="PingFang TC" w:hAnsi="PingFang TC" w:cs="PingFang TC" w:hint="eastAsia"/>
        </w:rPr>
        <w:t>为</w:t>
      </w:r>
      <w:r w:rsidRPr="00B61CC7">
        <w:rPr>
          <w:rFonts w:ascii="MS Mincho" w:eastAsia="MS Mincho" w:hAnsi="MS Mincho" w:cs="MS Mincho" w:hint="eastAsia"/>
        </w:rPr>
        <w:t>胥墨</w:t>
      </w:r>
      <w:r w:rsidRPr="00E2655F">
        <w:rPr>
          <w:rFonts w:ascii="PingFang TC" w:eastAsia="PingFang TC" w:hAnsi="PingFang TC" w:cs="PingFang TC" w:hint="eastAsia"/>
        </w:rPr>
        <w:t>贡对产</w:t>
      </w:r>
      <w:r w:rsidRPr="00E2655F">
        <w:rPr>
          <w:rFonts w:ascii="MS Mincho" w:eastAsia="MS Mincho" w:hAnsi="MS Mincho" w:cs="MS Mincho" w:hint="eastAsia"/>
        </w:rPr>
        <w:t>者</w:t>
      </w:r>
      <w:r w:rsidRPr="00E2655F">
        <w:rPr>
          <w:rFonts w:ascii="PingFang TC" w:eastAsia="PingFang TC" w:hAnsi="PingFang TC" w:cs="PingFang TC" w:hint="eastAsia"/>
        </w:rPr>
        <w:t>孙</w:t>
      </w:r>
      <w:r w:rsidRPr="00E2655F">
        <w:rPr>
          <w:rFonts w:ascii="MS Mincho" w:eastAsia="MS Mincho" w:hAnsi="MS Mincho" w:cs="MS Mincho" w:hint="eastAsia"/>
        </w:rPr>
        <w:t>而路有</w:t>
      </w:r>
      <w:r w:rsidRPr="00E2655F">
        <w:rPr>
          <w:rFonts w:ascii="PingFang TC" w:eastAsia="PingFang TC" w:hAnsi="PingFang TC" w:cs="PingFang TC" w:hint="eastAsia"/>
        </w:rPr>
        <w:t>谓</w:t>
      </w:r>
      <w:r w:rsidRPr="00E2655F">
        <w:rPr>
          <w:rFonts w:ascii="MS Mincho" w:eastAsia="MS Mincho" w:hAnsi="MS Mincho" w:cs="MS Mincho" w:hint="eastAsia"/>
        </w:rPr>
        <w:t>何使言</w:t>
      </w:r>
      <w:proofErr w:type="spellEnd"/>
      <w:ins w:id="1391" w:author="Terry, George" w:date="2020-04-03T16:11:00Z">
        <w:r w:rsidR="00E2655F">
          <w:t xml:space="preserve">  </w:t>
        </w:r>
      </w:ins>
      <w:del w:id="1392" w:author="Terry, George" w:date="2020-04-03T16:11:00Z">
        <w:r w:rsidDel="00E2655F">
          <w:br/>
        </w:r>
      </w:del>
      <w:r>
        <w:t xml:space="preserve">AD: </w:t>
      </w:r>
      <w:proofErr w:type="spellStart"/>
      <w:r w:rsidRPr="00E2655F">
        <w:rPr>
          <w:rFonts w:ascii="MS Mincho" w:eastAsia="MS Mincho" w:hAnsi="MS Mincho" w:cs="MS Mincho" w:hint="eastAsia"/>
        </w:rPr>
        <w:t>曰之善不</w:t>
      </w:r>
      <w:r w:rsidRPr="00E2655F">
        <w:rPr>
          <w:rFonts w:ascii="PingFang TC" w:eastAsia="PingFang TC" w:hAnsi="PingFang TC" w:cs="PingFang TC" w:hint="eastAsia"/>
        </w:rPr>
        <w:t>孙</w:t>
      </w:r>
      <w:r w:rsidRPr="00E2655F">
        <w:rPr>
          <w:rFonts w:ascii="MS Mincho" w:eastAsia="MS Mincho" w:hAnsi="MS Mincho" w:cs="MS Mincho" w:hint="eastAsia"/>
        </w:rPr>
        <w:t>也言</w:t>
      </w:r>
      <w:r w:rsidRPr="00E2655F">
        <w:rPr>
          <w:rFonts w:ascii="PingFang TC" w:eastAsia="PingFang TC" w:hAnsi="PingFang TC" w:cs="PingFang TC" w:hint="eastAsia"/>
        </w:rPr>
        <w:t>为</w:t>
      </w:r>
      <w:r w:rsidRPr="00E2655F">
        <w:rPr>
          <w:rFonts w:ascii="MS Mincho" w:eastAsia="MS Mincho" w:hAnsi="MS Mincho" w:cs="MS Mincho" w:hint="eastAsia"/>
        </w:rPr>
        <w:t>牙所以等者吼云有名路是一</w:t>
      </w:r>
      <w:proofErr w:type="spellEnd"/>
    </w:p>
    <w:p w14:paraId="5BB1ED9B" w14:textId="5BCBFFCE" w:rsidR="00485DF6" w:rsidRDefault="00485DF6">
      <w:pPr>
        <w:pStyle w:val="NormalWeb"/>
        <w:spacing w:line="480" w:lineRule="auto"/>
        <w:ind w:left="720" w:firstLine="720"/>
        <w:contextualSpacing/>
        <w:pPrChange w:id="1393" w:author="Terry, George" w:date="2020-04-03T16:11:00Z">
          <w:pPr>
            <w:pStyle w:val="NormalWeb"/>
            <w:spacing w:line="480" w:lineRule="auto"/>
            <w:ind w:left="720"/>
          </w:pPr>
        </w:pPrChange>
      </w:pPr>
      <w:r>
        <w:lastRenderedPageBreak/>
        <w:t xml:space="preserve">It can be found from the list that there </w:t>
      </w:r>
      <w:proofErr w:type="gramStart"/>
      <w:r>
        <w:t>is</w:t>
      </w:r>
      <w:proofErr w:type="gramEnd"/>
      <w:r>
        <w:t xml:space="preserve"> no significant differences in usage between BC and AD. A common meaningful word </w:t>
      </w:r>
      <w:ins w:id="1394" w:author="Terry, George" w:date="2020-04-06T11:05:00Z">
        <w:r w:rsidR="00227EAD">
          <w:t xml:space="preserve">that </w:t>
        </w:r>
      </w:ins>
      <w:r>
        <w:t>follows </w:t>
      </w:r>
      <w:r>
        <w:rPr>
          <w:rStyle w:val="Emphasis"/>
        </w:rPr>
        <w:t>Zi</w:t>
      </w:r>
      <w:r>
        <w:t xml:space="preserve"> is </w:t>
      </w:r>
      <w:r w:rsidRPr="00227EAD">
        <w:rPr>
          <w:i/>
          <w:iCs/>
          <w:rPrChange w:id="1395" w:author="Terry, George" w:date="2020-04-06T11:05:00Z">
            <w:rPr/>
          </w:rPrChange>
        </w:rPr>
        <w:t>Yue</w:t>
      </w:r>
      <w:r>
        <w:t xml:space="preserve"> </w:t>
      </w:r>
      <w:r>
        <w:rPr>
          <w:rFonts w:ascii="MS Mincho" w:eastAsia="MS Mincho" w:hAnsi="MS Mincho" w:cs="MS Mincho" w:hint="eastAsia"/>
        </w:rPr>
        <w:t>曰</w:t>
      </w:r>
      <w:r>
        <w:t>, which means speak, talk, say and utter. It can be concluded that </w:t>
      </w:r>
      <w:r>
        <w:rPr>
          <w:rStyle w:val="Emphasis"/>
        </w:rPr>
        <w:t>Zi</w:t>
      </w:r>
      <w:r>
        <w:t> is frequently inferred as a speaker/talker.</w:t>
      </w:r>
    </w:p>
    <w:p w14:paraId="53F52907" w14:textId="7B46789A" w:rsidR="00485DF6" w:rsidRDefault="00E2655F">
      <w:pPr>
        <w:pStyle w:val="NormalWeb"/>
        <w:spacing w:line="480" w:lineRule="auto"/>
        <w:ind w:left="709" w:firstLine="371"/>
        <w:contextualSpacing/>
        <w:pPrChange w:id="1396" w:author="Terry, George" w:date="2020-04-03T16:12:00Z">
          <w:pPr>
            <w:pStyle w:val="NormalWeb"/>
            <w:numPr>
              <w:numId w:val="19"/>
            </w:numPr>
            <w:tabs>
              <w:tab w:val="num" w:pos="1440"/>
            </w:tabs>
            <w:spacing w:line="480" w:lineRule="auto"/>
            <w:ind w:left="1440" w:hanging="360"/>
          </w:pPr>
        </w:pPrChange>
      </w:pPr>
      <w:ins w:id="1397" w:author="Terry, George" w:date="2020-04-03T16:12:00Z">
        <w:r>
          <w:t xml:space="preserve">      7.  </w:t>
        </w:r>
      </w:ins>
      <w:r w:rsidR="00485DF6">
        <w:t xml:space="preserve">The top </w:t>
      </w:r>
      <w:ins w:id="1398" w:author="Terry, George" w:date="2020-04-06T11:06:00Z">
        <w:r w:rsidR="00227EAD">
          <w:t>twenty</w:t>
        </w:r>
      </w:ins>
      <w:del w:id="1399" w:author="Terry, George" w:date="2020-04-06T11:06:00Z">
        <w:r w:rsidR="00485DF6" w:rsidDel="00227EAD">
          <w:delText>20</w:delText>
        </w:r>
      </w:del>
      <w:r w:rsidR="00485DF6">
        <w:t xml:space="preserve"> highest frequency words immediately used before </w:t>
      </w:r>
      <w:del w:id="1400" w:author="Terry, George" w:date="2020-04-06T11:06:00Z">
        <w:r w:rsidR="00485DF6" w:rsidDel="00227EAD">
          <w:delText>word </w:delText>
        </w:r>
      </w:del>
      <w:r w:rsidR="00485DF6">
        <w:rPr>
          <w:rStyle w:val="Emphasis"/>
        </w:rPr>
        <w:t>Zi</w:t>
      </w:r>
      <w:r w:rsidR="00485DF6">
        <w:t xml:space="preserve"> are listed below according to the periodic of </w:t>
      </w:r>
      <w:ins w:id="1401" w:author="Terry, George" w:date="2020-04-06T11:06:00Z">
        <w:r w:rsidR="00227EAD">
          <w:t>C</w:t>
        </w:r>
      </w:ins>
      <w:del w:id="1402" w:author="Terry, George" w:date="2020-04-06T11:06:00Z">
        <w:r w:rsidR="00485DF6" w:rsidDel="00227EAD">
          <w:delText>c</w:delText>
        </w:r>
      </w:del>
      <w:r w:rsidR="00485DF6">
        <w:t xml:space="preserve">ommon </w:t>
      </w:r>
      <w:ins w:id="1403" w:author="Terry, George" w:date="2020-04-06T11:06:00Z">
        <w:r w:rsidR="00227EAD">
          <w:t>E</w:t>
        </w:r>
      </w:ins>
      <w:del w:id="1404" w:author="Terry, George" w:date="2020-04-06T11:06:00Z">
        <w:r w:rsidR="00485DF6" w:rsidDel="00227EAD">
          <w:delText>e</w:delText>
        </w:r>
      </w:del>
      <w:proofErr w:type="gramStart"/>
      <w:r w:rsidR="00485DF6">
        <w:t>ra :</w:t>
      </w:r>
      <w:proofErr w:type="gramEnd"/>
    </w:p>
    <w:p w14:paraId="7F33C396" w14:textId="77777777" w:rsidR="00485DF6" w:rsidRDefault="00485DF6">
      <w:pPr>
        <w:pStyle w:val="NormalWeb"/>
        <w:spacing w:line="480" w:lineRule="auto"/>
        <w:ind w:left="1470"/>
        <w:contextualSpacing/>
        <w:pPrChange w:id="1405" w:author="Terry, George" w:date="2020-04-03T12:02:00Z">
          <w:pPr>
            <w:pStyle w:val="NormalWeb"/>
            <w:ind w:left="1470"/>
          </w:pPr>
        </w:pPrChange>
      </w:pPr>
      <w:r>
        <w:t xml:space="preserve">BC: </w:t>
      </w:r>
      <w:proofErr w:type="spellStart"/>
      <w:r>
        <w:rPr>
          <w:rFonts w:ascii="MS Mincho" w:eastAsia="MS Mincho" w:hAnsi="MS Mincho" w:cs="MS Mincho" w:hint="eastAsia"/>
        </w:rPr>
        <w:t>君天孔公太夫晏墨之其王楚文管孟二吾弟父宣</w:t>
      </w:r>
      <w:proofErr w:type="spellEnd"/>
      <w:r>
        <w:br/>
      </w:r>
      <w:proofErr w:type="spellStart"/>
      <w:proofErr w:type="gramStart"/>
      <w:r>
        <w:t>AD:</w:t>
      </w:r>
      <w:r>
        <w:rPr>
          <w:rFonts w:ascii="MS Mincho" w:eastAsia="MS Mincho" w:hAnsi="MS Mincho" w:cs="MS Mincho" w:hint="eastAsia"/>
        </w:rPr>
        <w:t>男弟天太</w:t>
      </w:r>
      <w:r>
        <w:rPr>
          <w:rFonts w:ascii="PingFang TC" w:eastAsia="PingFang TC" w:hAnsi="PingFang TC" w:cs="PingFang TC" w:hint="eastAsia"/>
        </w:rPr>
        <w:t>师</w:t>
      </w:r>
      <w:r>
        <w:rPr>
          <w:rFonts w:ascii="MS Mincho" w:eastAsia="MS Mincho" w:hAnsi="MS Mincho" w:cs="MS Mincho" w:hint="eastAsia"/>
        </w:rPr>
        <w:t>利种童君孔佛王儿妻之孟其夫庄老</w:t>
      </w:r>
      <w:proofErr w:type="spellEnd"/>
      <w:proofErr w:type="gramEnd"/>
    </w:p>
    <w:p w14:paraId="7FE34DB8" w14:textId="19908E8C" w:rsidR="00485DF6" w:rsidRDefault="00485DF6" w:rsidP="00227EAD">
      <w:pPr>
        <w:pStyle w:val="NormalWeb"/>
        <w:spacing w:line="480" w:lineRule="auto"/>
        <w:ind w:left="720" w:firstLine="720"/>
        <w:contextualSpacing/>
        <w:pPrChange w:id="1406" w:author="Terry, George" w:date="2020-04-06T11:06:00Z">
          <w:pPr>
            <w:pStyle w:val="NormalWeb"/>
            <w:spacing w:line="480" w:lineRule="auto"/>
            <w:ind w:left="720"/>
          </w:pPr>
        </w:pPrChange>
      </w:pPr>
      <w:r>
        <w:t xml:space="preserve">The words in BC can be classified into three groups as follows. The group (C) is a set of grammatical words with no meaning. The group (B) is a list of people's names, including </w:t>
      </w:r>
      <w:ins w:id="1407" w:author="Terry, George" w:date="2020-04-06T11:06:00Z">
        <w:r w:rsidR="00227EAD">
          <w:t xml:space="preserve">the </w:t>
        </w:r>
      </w:ins>
      <w:r>
        <w:t xml:space="preserve">well-known </w:t>
      </w:r>
      <w:r w:rsidRPr="00227EAD">
        <w:rPr>
          <w:i/>
          <w:iCs/>
          <w:rPrChange w:id="1408" w:author="Terry, George" w:date="2020-04-06T11:06:00Z">
            <w:rPr/>
          </w:rPrChange>
        </w:rPr>
        <w:t>Kong</w:t>
      </w:r>
      <w:r>
        <w:t xml:space="preserve"> (Confucius), </w:t>
      </w:r>
      <w:r w:rsidRPr="00227EAD">
        <w:rPr>
          <w:i/>
          <w:iCs/>
          <w:rPrChange w:id="1409" w:author="Terry, George" w:date="2020-04-06T11:06:00Z">
            <w:rPr/>
          </w:rPrChange>
        </w:rPr>
        <w:t>Mo</w:t>
      </w:r>
      <w:r>
        <w:t xml:space="preserve"> (Moist), </w:t>
      </w:r>
      <w:r w:rsidRPr="00227EAD">
        <w:rPr>
          <w:i/>
          <w:iCs/>
          <w:rPrChange w:id="1410" w:author="Terry, George" w:date="2020-04-06T11:06:00Z">
            <w:rPr/>
          </w:rPrChange>
        </w:rPr>
        <w:t>Men</w:t>
      </w:r>
      <w:r>
        <w:t xml:space="preserve"> (Mencius), etc.</w:t>
      </w:r>
    </w:p>
    <w:p w14:paraId="4E299257" w14:textId="77777777" w:rsidR="00485DF6" w:rsidRDefault="00485DF6">
      <w:pPr>
        <w:pStyle w:val="NormalWeb"/>
        <w:spacing w:line="480" w:lineRule="auto"/>
        <w:ind w:left="1470"/>
        <w:contextualSpacing/>
        <w:pPrChange w:id="1411" w:author="Terry, George" w:date="2020-04-03T12:02:00Z">
          <w:pPr>
            <w:pStyle w:val="NormalWeb"/>
            <w:ind w:left="1470"/>
          </w:pPr>
        </w:pPrChange>
      </w:pPr>
      <w:r>
        <w:t xml:space="preserve">(A) </w:t>
      </w:r>
      <w:proofErr w:type="spellStart"/>
      <w:r>
        <w:rPr>
          <w:rFonts w:ascii="MS Mincho" w:eastAsia="MS Mincho" w:hAnsi="MS Mincho" w:cs="MS Mincho" w:hint="eastAsia"/>
        </w:rPr>
        <w:t>君天公太夫王弟父</w:t>
      </w:r>
      <w:proofErr w:type="spellEnd"/>
      <w:r>
        <w:br/>
        <w:t xml:space="preserve">(B) </w:t>
      </w:r>
      <w:proofErr w:type="spellStart"/>
      <w:r>
        <w:rPr>
          <w:rFonts w:ascii="MS Mincho" w:eastAsia="MS Mincho" w:hAnsi="MS Mincho" w:cs="MS Mincho" w:hint="eastAsia"/>
        </w:rPr>
        <w:t>孔晏墨楚文管孟宣</w:t>
      </w:r>
      <w:proofErr w:type="spellEnd"/>
      <w:r>
        <w:br/>
        <w:t xml:space="preserve">(C) </w:t>
      </w:r>
      <w:proofErr w:type="spellStart"/>
      <w:r>
        <w:rPr>
          <w:rFonts w:ascii="MS Mincho" w:eastAsia="MS Mincho" w:hAnsi="MS Mincho" w:cs="MS Mincho" w:hint="eastAsia"/>
        </w:rPr>
        <w:t>之其二吾</w:t>
      </w:r>
      <w:proofErr w:type="spellEnd"/>
    </w:p>
    <w:p w14:paraId="2BDFEF3F" w14:textId="59B962FB" w:rsidR="00485DF6" w:rsidRDefault="00485DF6">
      <w:pPr>
        <w:pStyle w:val="NormalWeb"/>
        <w:spacing w:line="480" w:lineRule="auto"/>
        <w:ind w:left="720" w:firstLine="720"/>
        <w:contextualSpacing/>
        <w:pPrChange w:id="1412" w:author="Terry, George" w:date="2020-04-03T16:12:00Z">
          <w:pPr>
            <w:pStyle w:val="NormalWeb"/>
            <w:spacing w:line="480" w:lineRule="auto"/>
            <w:ind w:left="720"/>
          </w:pPr>
        </w:pPrChange>
      </w:pPr>
      <w: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proofErr w:type="spellStart"/>
      <w:r>
        <w:rPr>
          <w:rFonts w:ascii="MS Mincho" w:eastAsia="MS Mincho" w:hAnsi="MS Mincho" w:cs="MS Mincho" w:hint="eastAsia"/>
        </w:rPr>
        <w:t>君王</w:t>
      </w:r>
      <w:proofErr w:type="spellEnd"/>
      <w:r>
        <w:t xml:space="preserve"> and </w:t>
      </w:r>
      <w:proofErr w:type="spellStart"/>
      <w:r>
        <w:rPr>
          <w:rFonts w:ascii="MS Mincho" w:eastAsia="MS Mincho" w:hAnsi="MS Mincho" w:cs="MS Mincho" w:hint="eastAsia"/>
        </w:rPr>
        <w:t>天王</w:t>
      </w:r>
      <w:proofErr w:type="spellEnd"/>
      <w: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w:t>
      </w:r>
      <w:ins w:id="1413" w:author="Terry, George" w:date="2020-04-06T11:07:00Z">
        <w:r w:rsidR="00227EAD">
          <w:t>,</w:t>
        </w:r>
      </w:ins>
      <w:r>
        <w:t xml:space="preserve"> etc. Because these seven words can be easily </w:t>
      </w:r>
      <w:r>
        <w:lastRenderedPageBreak/>
        <w:t>connected to Isaiah 9:6-7. (See Table-10), this paper will call them the seven-wonderful-words (7WW).</w:t>
      </w:r>
    </w:p>
    <w:p w14:paraId="48E9FCFB" w14:textId="77777777" w:rsidR="00485DF6" w:rsidRDefault="00485DF6">
      <w:pPr>
        <w:pStyle w:val="NormalWeb"/>
        <w:spacing w:line="480" w:lineRule="auto"/>
        <w:ind w:left="1470"/>
        <w:contextualSpacing/>
        <w:pPrChange w:id="1414" w:author="Terry, George" w:date="2020-04-03T12:02:00Z">
          <w:pPr>
            <w:pStyle w:val="NormalWeb"/>
            <w:ind w:left="1470"/>
          </w:pPr>
        </w:pPrChange>
      </w:pPr>
      <w:r>
        <w:t xml:space="preserve">(1) </w:t>
      </w:r>
      <w:r>
        <w:rPr>
          <w:rFonts w:ascii="MS Mincho" w:eastAsia="MS Mincho" w:hAnsi="MS Mincho" w:cs="MS Mincho" w:hint="eastAsia"/>
        </w:rPr>
        <w:t>君</w:t>
      </w:r>
      <w:r>
        <w:t xml:space="preserve"> = prince, ruler</w:t>
      </w:r>
      <w:r>
        <w:br/>
        <w:t xml:space="preserve">(2) </w:t>
      </w:r>
      <w:r>
        <w:rPr>
          <w:rFonts w:ascii="MS Mincho" w:eastAsia="MS Mincho" w:hAnsi="MS Mincho" w:cs="MS Mincho" w:hint="eastAsia"/>
        </w:rPr>
        <w:t>天</w:t>
      </w:r>
      <w:r>
        <w:t xml:space="preserve"> = heaven, sky</w:t>
      </w:r>
      <w:r>
        <w:br/>
        <w:t xml:space="preserve">(3) </w:t>
      </w:r>
      <w:r>
        <w:rPr>
          <w:rFonts w:ascii="MS Mincho" w:eastAsia="MS Mincho" w:hAnsi="MS Mincho" w:cs="MS Mincho" w:hint="eastAsia"/>
        </w:rPr>
        <w:t>公</w:t>
      </w:r>
      <w:r>
        <w:t xml:space="preserve"> = catholic, public, justice</w:t>
      </w:r>
      <w:r>
        <w:br/>
        <w:t xml:space="preserve">(4) </w:t>
      </w:r>
      <w:r>
        <w:rPr>
          <w:rFonts w:ascii="MS Mincho" w:eastAsia="MS Mincho" w:hAnsi="MS Mincho" w:cs="MS Mincho" w:hint="eastAsia"/>
        </w:rPr>
        <w:t>太</w:t>
      </w:r>
      <w:r>
        <w:t xml:space="preserve"> = super, extreme, eternal, highest</w:t>
      </w:r>
      <w:r>
        <w:br/>
        <w:t xml:space="preserve">(5) </w:t>
      </w:r>
      <w:r>
        <w:rPr>
          <w:rFonts w:ascii="MS Mincho" w:eastAsia="MS Mincho" w:hAnsi="MS Mincho" w:cs="MS Mincho" w:hint="eastAsia"/>
        </w:rPr>
        <w:t>夫</w:t>
      </w:r>
      <w:r>
        <w:t xml:space="preserve"> = master, teacher, counselor</w:t>
      </w:r>
      <w:r>
        <w:br/>
        <w:t xml:space="preserve">(6) </w:t>
      </w:r>
      <w:r>
        <w:rPr>
          <w:rFonts w:ascii="MS Mincho" w:eastAsia="MS Mincho" w:hAnsi="MS Mincho" w:cs="MS Mincho" w:hint="eastAsia"/>
        </w:rPr>
        <w:t>王</w:t>
      </w:r>
      <w:r>
        <w:t xml:space="preserve"> = king, emperor</w:t>
      </w:r>
      <w:r>
        <w:br/>
        <w:t xml:space="preserve">(7) </w:t>
      </w:r>
      <w:r>
        <w:rPr>
          <w:rFonts w:ascii="MS Mincho" w:eastAsia="MS Mincho" w:hAnsi="MS Mincho" w:cs="MS Mincho" w:hint="eastAsia"/>
        </w:rPr>
        <w:t>父</w:t>
      </w:r>
      <w:r>
        <w:t xml:space="preserve"> = father</w:t>
      </w:r>
      <w:del w:id="1415" w:author="Terry, George" w:date="2020-04-03T16:12:00Z">
        <w:r w:rsidDel="00E2655F">
          <w:br/>
        </w:r>
      </w:del>
      <w:r>
        <w:br/>
        <w:t xml:space="preserve">(8) </w:t>
      </w:r>
      <w:r>
        <w:rPr>
          <w:rFonts w:ascii="MS Mincho" w:eastAsia="MS Mincho" w:hAnsi="MS Mincho" w:cs="MS Mincho" w:hint="eastAsia"/>
        </w:rPr>
        <w:t>弟</w:t>
      </w:r>
      <w:r>
        <w:t xml:space="preserve"> = brother, follower, disciple.</w:t>
      </w:r>
    </w:p>
    <w:p w14:paraId="539B12C2" w14:textId="3B8DBE56" w:rsidR="00485DF6" w:rsidRDefault="00485DF6">
      <w:pPr>
        <w:pStyle w:val="NormalWeb"/>
        <w:spacing w:line="480" w:lineRule="auto"/>
        <w:ind w:left="720" w:firstLine="720"/>
        <w:contextualSpacing/>
        <w:pPrChange w:id="1416" w:author="Terry, George" w:date="2020-04-03T16:12:00Z">
          <w:pPr>
            <w:pStyle w:val="NormalWeb"/>
            <w:spacing w:line="480" w:lineRule="auto"/>
            <w:ind w:left="720"/>
          </w:pPr>
        </w:pPrChange>
      </w:pPr>
      <w:r>
        <w:t xml:space="preserve">As a comparison between BC with AD, it is not hard to find that in the list of AD, </w:t>
      </w:r>
      <w:r>
        <w:rPr>
          <w:rFonts w:ascii="MS Mincho" w:eastAsia="MS Mincho" w:hAnsi="MS Mincho" w:cs="MS Mincho" w:hint="eastAsia"/>
        </w:rPr>
        <w:t>弟</w:t>
      </w:r>
      <w:r>
        <w:t xml:space="preserve"> (Di) is promoted to the second position from the 18th in BC. The seven wonderful words are downgraded. The words </w:t>
      </w:r>
      <w:r>
        <w:rPr>
          <w:rFonts w:ascii="MS Mincho" w:eastAsia="MS Mincho" w:hAnsi="MS Mincho" w:cs="MS Mincho" w:hint="eastAsia"/>
        </w:rPr>
        <w:t>公</w:t>
      </w:r>
      <w:r>
        <w:t xml:space="preserve"> (Gong) and </w:t>
      </w:r>
      <w:r>
        <w:rPr>
          <w:rFonts w:ascii="MS Mincho" w:eastAsia="MS Mincho" w:hAnsi="MS Mincho" w:cs="MS Mincho" w:hint="eastAsia"/>
        </w:rPr>
        <w:t>父</w:t>
      </w:r>
      <w:r>
        <w:t xml:space="preserve"> (Fu) are even kicked out of the top </w:t>
      </w:r>
      <w:ins w:id="1417" w:author="Terry, George" w:date="2020-04-06T11:32:00Z">
        <w:r w:rsidR="004464FB">
          <w:t>twenty</w:t>
        </w:r>
      </w:ins>
      <w:del w:id="1418" w:author="Terry, George" w:date="2020-04-06T11:32:00Z">
        <w:r w:rsidDel="004464FB">
          <w:delText>20</w:delText>
        </w:r>
      </w:del>
      <w:r>
        <w:t xml:space="preserve"> from the BC list and become between </w:t>
      </w:r>
      <w:proofErr w:type="gramStart"/>
      <w:ins w:id="1419" w:author="Terry, George" w:date="2020-04-06T11:32:00Z">
        <w:r w:rsidR="004464FB">
          <w:t>three-hundred</w:t>
        </w:r>
      </w:ins>
      <w:proofErr w:type="gramEnd"/>
      <w:del w:id="1420" w:author="Terry, George" w:date="2020-04-06T11:32:00Z">
        <w:r w:rsidDel="004464FB">
          <w:delText>300</w:delText>
        </w:r>
      </w:del>
      <w:r>
        <w:t xml:space="preserve"> and </w:t>
      </w:r>
      <w:ins w:id="1421" w:author="Terry, George" w:date="2020-04-06T11:32:00Z">
        <w:r w:rsidR="004464FB">
          <w:t>four-hundred</w:t>
        </w:r>
      </w:ins>
      <w:del w:id="1422" w:author="Terry, George" w:date="2020-04-06T11:32:00Z">
        <w:r w:rsidDel="004464FB">
          <w:delText>400</w:delText>
        </w:r>
      </w:del>
      <w:r>
        <w:t xml:space="preserve"> in the rank of the AD. The relatively close group of seven wonderful words are disassembled and diluted by </w:t>
      </w:r>
      <w:r>
        <w:rPr>
          <w:rFonts w:ascii="MS Mincho" w:eastAsia="MS Mincho" w:hAnsi="MS Mincho" w:cs="MS Mincho" w:hint="eastAsia"/>
        </w:rPr>
        <w:t>男</w:t>
      </w:r>
      <w:r>
        <w:t xml:space="preserve"> = male, </w:t>
      </w:r>
      <w:r>
        <w:rPr>
          <w:rFonts w:ascii="MS Mincho" w:eastAsia="MS Mincho" w:hAnsi="MS Mincho" w:cs="MS Mincho" w:hint="eastAsia"/>
        </w:rPr>
        <w:t>童</w:t>
      </w:r>
      <w:r>
        <w:t xml:space="preserve">, </w:t>
      </w:r>
      <w:r>
        <w:rPr>
          <w:rFonts w:ascii="MS Mincho" w:eastAsia="MS Mincho" w:hAnsi="MS Mincho" w:cs="MS Mincho" w:hint="eastAsia"/>
        </w:rPr>
        <w:t>儿</w:t>
      </w:r>
      <w:r>
        <w:t xml:space="preserve"> = children, </w:t>
      </w:r>
      <w:r>
        <w:rPr>
          <w:rFonts w:ascii="MS Mincho" w:eastAsia="MS Mincho" w:hAnsi="MS Mincho" w:cs="MS Mincho" w:hint="eastAsia"/>
        </w:rPr>
        <w:t>佛</w:t>
      </w:r>
      <w:r>
        <w:t xml:space="preserve"> = </w:t>
      </w:r>
      <w:ins w:id="1423" w:author="Terry, George" w:date="2020-04-06T11:32:00Z">
        <w:r w:rsidR="004464FB">
          <w:t>B</w:t>
        </w:r>
      </w:ins>
      <w:del w:id="1424" w:author="Terry, George" w:date="2020-04-06T11:32:00Z">
        <w:r w:rsidDel="004464FB">
          <w:delText>b</w:delText>
        </w:r>
      </w:del>
      <w:r>
        <w:t>uddha, etc.</w:t>
      </w:r>
    </w:p>
    <w:p w14:paraId="4F7B6CBD" w14:textId="77777777" w:rsidR="00485DF6" w:rsidRDefault="00485DF6">
      <w:pPr>
        <w:spacing w:before="100" w:beforeAutospacing="1" w:after="100" w:afterAutospacing="1" w:line="480" w:lineRule="auto"/>
        <w:contextualSpacing/>
        <w:rPr>
          <w:rFonts w:ascii="Times" w:eastAsia="Times New Roman" w:hAnsi="Times" w:cs="Times New Roman"/>
          <w:b/>
          <w:bCs/>
          <w:color w:val="000000"/>
          <w:sz w:val="27"/>
          <w:szCs w:val="27"/>
        </w:rPr>
        <w:pPrChange w:id="1425" w:author="Terry, George" w:date="2020-04-03T12:02:00Z">
          <w:pPr/>
        </w:pPrChange>
      </w:pPr>
      <w:r>
        <w:rPr>
          <w:rFonts w:ascii="Times" w:hAnsi="Times"/>
          <w:color w:val="000000"/>
        </w:rPr>
        <w:br w:type="page"/>
      </w:r>
    </w:p>
    <w:p w14:paraId="7F2B73B1" w14:textId="647D96C3" w:rsidR="00485DF6" w:rsidRDefault="00485DF6" w:rsidP="00BC71D1">
      <w:pPr>
        <w:pStyle w:val="Heading3"/>
        <w:spacing w:before="0" w:beforeAutospacing="0" w:after="0" w:afterAutospacing="0" w:line="480" w:lineRule="auto"/>
        <w:ind w:firstLine="357"/>
        <w:contextualSpacing/>
        <w:rPr>
          <w:rFonts w:ascii="Times" w:hAnsi="Times"/>
          <w:color w:val="000000"/>
        </w:rPr>
        <w:pPrChange w:id="1426" w:author="Terry, George" w:date="2020-04-06T10:42:00Z">
          <w:pPr>
            <w:pStyle w:val="Heading3"/>
          </w:pPr>
        </w:pPrChange>
      </w:pPr>
      <w:r>
        <w:rPr>
          <w:rFonts w:ascii="Times" w:hAnsi="Times"/>
          <w:color w:val="000000"/>
        </w:rPr>
        <w:lastRenderedPageBreak/>
        <w:t>V. </w:t>
      </w:r>
      <w:ins w:id="1427" w:author="Terry, George" w:date="2020-04-03T16:13:00Z">
        <w:r w:rsidR="00E2655F">
          <w:rPr>
            <w:rFonts w:ascii="Times" w:hAnsi="Times"/>
            <w:color w:val="000000"/>
          </w:rPr>
          <w:t xml:space="preserve"> </w:t>
        </w:r>
      </w:ins>
      <w:r>
        <w:rPr>
          <w:rFonts w:ascii="Times" w:hAnsi="Times"/>
          <w:color w:val="000000"/>
        </w:rPr>
        <w:t>Contextualization of "Son"</w:t>
      </w:r>
    </w:p>
    <w:p w14:paraId="410237A0" w14:textId="77777777" w:rsidR="00485DF6" w:rsidRDefault="00485DF6" w:rsidP="00BC71D1">
      <w:pPr>
        <w:pStyle w:val="NormalWeb"/>
        <w:spacing w:before="0" w:beforeAutospacing="0" w:after="0" w:afterAutospacing="0" w:line="480" w:lineRule="auto"/>
        <w:ind w:left="360" w:firstLine="720"/>
        <w:contextualSpacing/>
        <w:pPrChange w:id="1428" w:author="Terry, George" w:date="2020-04-06T10:42:00Z">
          <w:pPr>
            <w:pStyle w:val="NormalWeb"/>
            <w:spacing w:line="480" w:lineRule="auto"/>
          </w:pPr>
        </w:pPrChange>
      </w:pPr>
      <w:r>
        <w:t>Dr. Stan May stated that</w:t>
      </w:r>
      <w:del w:id="1429" w:author="Terry, George" w:date="2020-04-06T11:32:00Z">
        <w:r w:rsidDel="004464FB">
          <w:delText>,</w:delText>
        </w:r>
      </w:del>
      <w:r>
        <w:t> "contextualization means that the message is defined by Scripture but shaped by culture."</w:t>
      </w:r>
      <w:r>
        <w:rPr>
          <w:vertAlign w:val="superscript"/>
        </w:rPr>
        <w:t>[</w:t>
      </w:r>
      <w:proofErr w:type="gramStart"/>
      <w:r>
        <w:rPr>
          <w:vertAlign w:val="superscript"/>
        </w:rPr>
        <w:t>71]</w:t>
      </w:r>
      <w:r>
        <w:t>This</w:t>
      </w:r>
      <w:proofErr w:type="gramEnd"/>
      <w:r>
        <w:t xml:space="preserve"> paper will explore how the meaning of "son" is defined by Scripture but shaped in pre-China documents.</w:t>
      </w:r>
    </w:p>
    <w:p w14:paraId="0D1CC560" w14:textId="77777777" w:rsidR="00485DF6" w:rsidRDefault="00485DF6">
      <w:pPr>
        <w:pStyle w:val="NormalWeb"/>
        <w:numPr>
          <w:ilvl w:val="0"/>
          <w:numId w:val="20"/>
        </w:numPr>
        <w:spacing w:line="480" w:lineRule="auto"/>
        <w:ind w:left="426" w:firstLine="708"/>
        <w:contextualSpacing/>
        <w:pPrChange w:id="1430" w:author="Terry, George" w:date="2020-04-03T16:13:00Z">
          <w:pPr>
            <w:pStyle w:val="NormalWeb"/>
            <w:numPr>
              <w:numId w:val="20"/>
            </w:numPr>
            <w:tabs>
              <w:tab w:val="num" w:pos="1440"/>
            </w:tabs>
            <w:spacing w:line="480" w:lineRule="auto"/>
            <w:ind w:left="1440" w:hanging="360"/>
          </w:pPr>
        </w:pPrChange>
      </w:pPr>
      <w:r>
        <w:t>Wide-Range Usage of "Son"</w:t>
      </w:r>
    </w:p>
    <w:p w14:paraId="23CCBBF5" w14:textId="51211D0E" w:rsidR="00485DF6" w:rsidRDefault="00485DF6">
      <w:pPr>
        <w:pStyle w:val="NormalWeb"/>
        <w:spacing w:line="480" w:lineRule="auto"/>
        <w:ind w:left="426" w:firstLine="708"/>
        <w:contextualSpacing/>
        <w:pPrChange w:id="1431" w:author="Terry, George" w:date="2020-04-03T16:13:00Z">
          <w:pPr>
            <w:pStyle w:val="NormalWeb"/>
            <w:spacing w:line="480" w:lineRule="auto"/>
            <w:ind w:left="720"/>
          </w:pPr>
        </w:pPrChange>
      </w:pPr>
      <w:r>
        <w:t xml:space="preserve">In about </w:t>
      </w:r>
      <w:ins w:id="1432" w:author="Terry, George" w:date="2020-04-06T11:33:00Z">
        <w:r w:rsidR="000E219F">
          <w:t>fifty</w:t>
        </w:r>
      </w:ins>
      <w:del w:id="1433" w:author="Terry, George" w:date="2020-04-06T11:33:00Z">
        <w:r w:rsidDel="000E219F">
          <w:delText>50</w:delText>
        </w:r>
      </w:del>
      <w:r>
        <w:t xml:space="preserve"> pre-China Documents, about 98% of them contain the word </w:t>
      </w:r>
      <w:r>
        <w:rPr>
          <w:rStyle w:val="Emphasis"/>
        </w:rPr>
        <w:t>Zi</w:t>
      </w:r>
      <w:r>
        <w:t xml:space="preserve">, covering various kinds of topics regardless </w:t>
      </w:r>
      <w:ins w:id="1434" w:author="Terry, George" w:date="2020-04-06T11:33:00Z">
        <w:r w:rsidR="000E219F">
          <w:t xml:space="preserve">whether </w:t>
        </w:r>
      </w:ins>
      <w:r>
        <w:t>it is related to sonship or not. (see item 1, 2 and 3 in the previous chapter).</w:t>
      </w:r>
    </w:p>
    <w:p w14:paraId="005375CF" w14:textId="3B76BC02" w:rsidR="00485DF6" w:rsidRDefault="00485DF6">
      <w:pPr>
        <w:pStyle w:val="NormalWeb"/>
        <w:spacing w:line="480" w:lineRule="auto"/>
        <w:ind w:left="426" w:firstLine="708"/>
        <w:contextualSpacing/>
        <w:pPrChange w:id="1435" w:author="Terry, George" w:date="2020-04-03T16:13:00Z">
          <w:pPr>
            <w:pStyle w:val="NormalWeb"/>
            <w:spacing w:line="480" w:lineRule="auto"/>
            <w:ind w:left="720"/>
          </w:pPr>
        </w:pPrChange>
      </w:pPr>
      <w:r>
        <w:t xml:space="preserve">In the Hebrew version of OT, among </w:t>
      </w:r>
      <w:ins w:id="1436" w:author="Terry, George" w:date="2020-04-06T11:33:00Z">
        <w:r w:rsidR="000E219F">
          <w:t>thirty-nine</w:t>
        </w:r>
      </w:ins>
      <w:del w:id="1437" w:author="Terry, George" w:date="2020-04-06T11:33:00Z">
        <w:r w:rsidDel="000E219F">
          <w:delText>39</w:delText>
        </w:r>
      </w:del>
      <w:r>
        <w:t xml:space="preserve"> books, </w:t>
      </w:r>
      <w:ins w:id="1438" w:author="Terry, George" w:date="2020-04-06T11:33:00Z">
        <w:r w:rsidR="000E219F">
          <w:t>thirty-four</w:t>
        </w:r>
      </w:ins>
      <w:del w:id="1439" w:author="Terry, George" w:date="2020-04-06T11:33:00Z">
        <w:r w:rsidDel="000E219F">
          <w:delText>34</w:delText>
        </w:r>
      </w:del>
      <w:r>
        <w:t xml:space="preserve"> of them have word "son" (</w:t>
      </w:r>
      <w:proofErr w:type="spellStart"/>
      <w:r>
        <w:t>בן</w:t>
      </w:r>
      <w:proofErr w:type="spellEnd"/>
      <w:r>
        <w:t xml:space="preserve">), taking 87%. In the Greek NT, among </w:t>
      </w:r>
      <w:ins w:id="1440" w:author="Terry, George" w:date="2020-04-06T11:34:00Z">
        <w:r w:rsidR="000E219F">
          <w:t>twenty-seven</w:t>
        </w:r>
      </w:ins>
      <w:del w:id="1441" w:author="Terry, George" w:date="2020-04-06T11:33:00Z">
        <w:r w:rsidDel="000E219F">
          <w:delText>27</w:delText>
        </w:r>
      </w:del>
      <w:r>
        <w:t xml:space="preserve"> books, </w:t>
      </w:r>
      <w:ins w:id="1442" w:author="Terry, George" w:date="2020-04-06T11:34:00Z">
        <w:r w:rsidR="000E219F">
          <w:t>twenty-five</w:t>
        </w:r>
      </w:ins>
      <w:del w:id="1443" w:author="Terry, George" w:date="2020-04-06T11:34:00Z">
        <w:r w:rsidDel="000E219F">
          <w:delText>25</w:delText>
        </w:r>
      </w:del>
      <w:r>
        <w:t xml:space="preserve"> of them contain "son", taking 92%. In overall </w:t>
      </w:r>
      <w:ins w:id="1444" w:author="Terry, George" w:date="2020-04-06T11:34:00Z">
        <w:r w:rsidR="000E219F">
          <w:t>sixty-six</w:t>
        </w:r>
      </w:ins>
      <w:del w:id="1445" w:author="Terry, George" w:date="2020-04-06T11:34:00Z">
        <w:r w:rsidDel="000E219F">
          <w:delText>66</w:delText>
        </w:r>
      </w:del>
      <w:r>
        <w:t xml:space="preserve"> books, </w:t>
      </w:r>
      <w:ins w:id="1446" w:author="Terry, George" w:date="2020-04-06T11:34:00Z">
        <w:r w:rsidR="000E219F">
          <w:t>fifty-eight</w:t>
        </w:r>
      </w:ins>
      <w:del w:id="1447" w:author="Terry, George" w:date="2020-04-06T11:34:00Z">
        <w:r w:rsidDel="000E219F">
          <w:delText>58</w:delText>
        </w:r>
      </w:del>
      <w:r>
        <w:t xml:space="preserve"> of them contain the word "son," </w:t>
      </w:r>
      <w:del w:id="1448" w:author="Terry, George" w:date="2020-04-06T11:34:00Z">
        <w:r w:rsidDel="000E219F">
          <w:delText xml:space="preserve">taking </w:delText>
        </w:r>
      </w:del>
      <w:ins w:id="1449" w:author="Terry, George" w:date="2020-04-06T11:34:00Z">
        <w:r w:rsidR="000E219F">
          <w:t xml:space="preserve">representing </w:t>
        </w:r>
      </w:ins>
      <w:r>
        <w:t>87%.</w:t>
      </w:r>
    </w:p>
    <w:p w14:paraId="1CDB2479" w14:textId="1DED82DE" w:rsidR="00485DF6" w:rsidRDefault="00485DF6">
      <w:pPr>
        <w:pStyle w:val="NormalWeb"/>
        <w:spacing w:line="480" w:lineRule="auto"/>
        <w:ind w:left="426" w:firstLine="708"/>
        <w:contextualSpacing/>
        <w:pPrChange w:id="1450" w:author="Terry, George" w:date="2020-04-03T16:13:00Z">
          <w:pPr>
            <w:pStyle w:val="NormalWeb"/>
            <w:spacing w:line="480" w:lineRule="auto"/>
            <w:ind w:left="720"/>
          </w:pPr>
        </w:pPrChange>
      </w:pPr>
      <w:r>
        <w:t xml:space="preserve">In </w:t>
      </w:r>
      <w:ins w:id="1451" w:author="Terry, George" w:date="2020-04-06T11:34:00Z">
        <w:r w:rsidR="000E219F">
          <w:t xml:space="preserve">the </w:t>
        </w:r>
      </w:ins>
      <w:r>
        <w:t>Chinese Union Version (CUV), except 3</w:t>
      </w:r>
      <w:ins w:id="1452" w:author="Terry, George" w:date="2020-04-06T11:34:00Z">
        <w:r w:rsidR="000E219F">
          <w:t xml:space="preserve"> </w:t>
        </w:r>
      </w:ins>
      <w:r>
        <w:t>John, all books have the word "son" (</w:t>
      </w:r>
      <w:proofErr w:type="gramStart"/>
      <w:r>
        <w:rPr>
          <w:rStyle w:val="Emphasis"/>
        </w:rPr>
        <w:t>Zi</w:t>
      </w:r>
      <w:r>
        <w:t> )</w:t>
      </w:r>
      <w:proofErr w:type="gramEnd"/>
      <w:r>
        <w:t>, covering 98.4%. In the STUT Chinese version of Bible, all books have the word "son" (</w:t>
      </w:r>
      <w:r>
        <w:rPr>
          <w:rStyle w:val="Emphasis"/>
        </w:rPr>
        <w:t>Zi</w:t>
      </w:r>
      <w:r>
        <w:t>). The coverage is 100%.</w:t>
      </w:r>
    </w:p>
    <w:p w14:paraId="1E12F81F" w14:textId="4C9439F7" w:rsidR="00485DF6" w:rsidRDefault="00485DF6">
      <w:pPr>
        <w:pStyle w:val="NormalWeb"/>
        <w:spacing w:line="480" w:lineRule="auto"/>
        <w:ind w:left="426" w:firstLine="708"/>
        <w:contextualSpacing/>
        <w:pPrChange w:id="1453" w:author="Terry, George" w:date="2020-04-03T16:13:00Z">
          <w:pPr>
            <w:pStyle w:val="NormalWeb"/>
            <w:spacing w:line="480" w:lineRule="auto"/>
            <w:ind w:left="720"/>
          </w:pPr>
        </w:pPrChange>
      </w:pPr>
      <w:r>
        <w:t xml:space="preserve">In the Bible, from its first appearance in Gen 4:17 to the last occurrence in Rev 21:7, the word son </w:t>
      </w:r>
      <w:del w:id="1454" w:author="Terry, George" w:date="2020-04-06T11:35:00Z">
        <w:r w:rsidDel="000E219F">
          <w:delText xml:space="preserve">covers </w:delText>
        </w:r>
      </w:del>
      <w:ins w:id="1455" w:author="Terry, George" w:date="2020-04-06T11:35:00Z">
        <w:r w:rsidR="000E219F">
          <w:t xml:space="preserve">appears </w:t>
        </w:r>
      </w:ins>
      <w:del w:id="1456" w:author="Terry, George" w:date="2020-04-06T11:35:00Z">
        <w:r w:rsidDel="000E219F">
          <w:delText>the whole book</w:delText>
        </w:r>
      </w:del>
      <w:ins w:id="1457" w:author="Terry, George" w:date="2020-04-06T11:35:00Z">
        <w:r w:rsidR="000E219F">
          <w:t>throughout Scripture,</w:t>
        </w:r>
      </w:ins>
      <w:r>
        <w:t xml:space="preserve"> from the beginning to the end in the Bible.</w:t>
      </w:r>
    </w:p>
    <w:p w14:paraId="58C58E09" w14:textId="37EA1B22" w:rsidR="00485DF6" w:rsidRDefault="000E219F">
      <w:pPr>
        <w:pStyle w:val="NormalWeb"/>
        <w:spacing w:line="480" w:lineRule="auto"/>
        <w:ind w:left="426" w:firstLine="708"/>
        <w:contextualSpacing/>
        <w:pPrChange w:id="1458" w:author="Terry, George" w:date="2020-04-03T16:13:00Z">
          <w:pPr>
            <w:pStyle w:val="NormalWeb"/>
            <w:spacing w:line="480" w:lineRule="auto"/>
            <w:ind w:left="720"/>
          </w:pPr>
        </w:pPrChange>
      </w:pPr>
      <w:ins w:id="1459" w:author="Terry, George" w:date="2020-04-06T11:36:00Z">
        <w:r>
          <w:t>The common-sense usage of the word</w:t>
        </w:r>
      </w:ins>
      <w:del w:id="1460" w:author="Terry, George" w:date="2020-04-06T11:36:00Z">
        <w:r w:rsidR="00485DF6" w:rsidDel="000E219F">
          <w:delText>It</w:delText>
        </w:r>
      </w:del>
      <w:r w:rsidR="00485DF6">
        <w:t xml:space="preserve"> </w:t>
      </w:r>
      <w:ins w:id="1461" w:author="Terry, George" w:date="2020-04-06T11:36:00Z">
        <w:r>
          <w:t xml:space="preserve">“son” </w:t>
        </w:r>
      </w:ins>
      <w:r w:rsidR="00485DF6">
        <w:t xml:space="preserve">is abnormal </w:t>
      </w:r>
      <w:del w:id="1462" w:author="Terry, George" w:date="2020-04-06T11:36:00Z">
        <w:r w:rsidR="00485DF6" w:rsidDel="000E219F">
          <w:delText xml:space="preserve">in common sense that </w:delText>
        </w:r>
      </w:del>
      <w:del w:id="1463" w:author="Terry, George" w:date="2020-04-06T11:37:00Z">
        <w:r w:rsidR="00485DF6" w:rsidDel="000E219F">
          <w:delText xml:space="preserve">"son" is used </w:delText>
        </w:r>
      </w:del>
      <w:r w:rsidR="00485DF6">
        <w:t>in a wide-range area. However, it can be found that the word "son" has the same characteristics in usage both in the Bible and the pre-China documents.</w:t>
      </w:r>
    </w:p>
    <w:p w14:paraId="2DE6C1C4" w14:textId="77777777" w:rsidR="00485DF6" w:rsidRDefault="00485DF6">
      <w:pPr>
        <w:pStyle w:val="NormalWeb"/>
        <w:numPr>
          <w:ilvl w:val="0"/>
          <w:numId w:val="20"/>
        </w:numPr>
        <w:spacing w:line="480" w:lineRule="auto"/>
        <w:ind w:left="426" w:firstLine="708"/>
        <w:contextualSpacing/>
        <w:pPrChange w:id="1464" w:author="Terry, George" w:date="2020-04-03T16:13:00Z">
          <w:pPr>
            <w:pStyle w:val="NormalWeb"/>
            <w:numPr>
              <w:numId w:val="20"/>
            </w:numPr>
            <w:tabs>
              <w:tab w:val="num" w:pos="1440"/>
            </w:tabs>
            <w:spacing w:line="480" w:lineRule="auto"/>
            <w:ind w:left="1440" w:hanging="360"/>
          </w:pPr>
        </w:pPrChange>
      </w:pPr>
      <w:r>
        <w:t>Historical Changes of "Son"</w:t>
      </w:r>
    </w:p>
    <w:p w14:paraId="08A45585" w14:textId="334055C8" w:rsidR="00485DF6" w:rsidRDefault="00485DF6">
      <w:pPr>
        <w:pStyle w:val="NormalWeb"/>
        <w:spacing w:line="480" w:lineRule="auto"/>
        <w:ind w:left="426" w:firstLine="708"/>
        <w:contextualSpacing/>
        <w:pPrChange w:id="1465" w:author="Terry, George" w:date="2020-04-03T16:13:00Z">
          <w:pPr>
            <w:pStyle w:val="NormalWeb"/>
            <w:spacing w:line="480" w:lineRule="auto"/>
            <w:ind w:left="720"/>
          </w:pPr>
        </w:pPrChange>
      </w:pPr>
      <w:r>
        <w:t xml:space="preserve">Although the word </w:t>
      </w:r>
      <w:del w:id="1466" w:author="Terry, George" w:date="2020-04-06T11:37:00Z">
        <w:r w:rsidRPr="000E219F" w:rsidDel="000E219F">
          <w:rPr>
            <w:i/>
            <w:iCs/>
            <w:rPrChange w:id="1467" w:author="Terry, George" w:date="2020-04-06T11:37:00Z">
              <w:rPr/>
            </w:rPrChange>
          </w:rPr>
          <w:delText>"</w:delText>
        </w:r>
      </w:del>
      <w:r w:rsidRPr="000E219F">
        <w:rPr>
          <w:i/>
          <w:iCs/>
          <w:rPrChange w:id="1468" w:author="Terry, George" w:date="2020-04-06T11:37:00Z">
            <w:rPr/>
          </w:rPrChange>
        </w:rPr>
        <w:t>Zi</w:t>
      </w:r>
      <w:del w:id="1469" w:author="Terry, George" w:date="2020-04-06T11:37:00Z">
        <w:r w:rsidDel="000E219F">
          <w:delText>"</w:delText>
        </w:r>
      </w:del>
      <w:r>
        <w:t xml:space="preserve"> is widely used in all different books, its frequency and rank </w:t>
      </w:r>
      <w:ins w:id="1470" w:author="Terry, George" w:date="2020-04-06T11:37:00Z">
        <w:r w:rsidR="000E219F">
          <w:t xml:space="preserve">are </w:t>
        </w:r>
      </w:ins>
      <w:r>
        <w:t>dispersed differently. From the Table-8, it can be found that, the frequencies rate of the pre-</w:t>
      </w:r>
      <w:r>
        <w:lastRenderedPageBreak/>
        <w:t>China document is higher than others. Overall, the frequency of </w:t>
      </w:r>
      <w:r>
        <w:rPr>
          <w:rStyle w:val="Emphasis"/>
        </w:rPr>
        <w:t>Zi</w:t>
      </w:r>
      <w:r>
        <w:t> in BC, 131.36 pm, is much higher than that in AD, 38.96 pm.</w:t>
      </w:r>
    </w:p>
    <w:p w14:paraId="23719693" w14:textId="77777777" w:rsidR="00485DF6" w:rsidRDefault="00485DF6">
      <w:pPr>
        <w:pStyle w:val="NormalWeb"/>
        <w:spacing w:line="480" w:lineRule="auto"/>
        <w:ind w:left="426" w:firstLine="708"/>
        <w:contextualSpacing/>
        <w:pPrChange w:id="1471" w:author="Terry, George" w:date="2020-04-03T16:13:00Z">
          <w:pPr>
            <w:pStyle w:val="NormalWeb"/>
            <w:spacing w:line="480" w:lineRule="auto"/>
            <w:ind w:left="720"/>
          </w:pPr>
        </w:pPrChange>
      </w:pPr>
      <w:r>
        <w:t xml:space="preserve">A typical case can be seen in </w:t>
      </w:r>
      <w:r w:rsidRPr="000E219F">
        <w:rPr>
          <w:i/>
          <w:iCs/>
          <w:rPrChange w:id="1472" w:author="Terry, George" w:date="2020-04-06T11:37:00Z">
            <w:rPr/>
          </w:rPrChange>
        </w:rPr>
        <w:t>Ru</w:t>
      </w:r>
      <w:r>
        <w:t>-Family, between the book of </w:t>
      </w:r>
      <w:proofErr w:type="spellStart"/>
      <w:r>
        <w:rPr>
          <w:rStyle w:val="Emphasis"/>
        </w:rPr>
        <w:t>LunYu</w:t>
      </w:r>
      <w:proofErr w:type="spellEnd"/>
      <w:r>
        <w:t> and </w:t>
      </w:r>
      <w:proofErr w:type="spellStart"/>
      <w:r>
        <w:rPr>
          <w:rStyle w:val="Emphasis"/>
        </w:rPr>
        <w:t>SanZiJing</w:t>
      </w:r>
      <w:proofErr w:type="spellEnd"/>
      <w:r>
        <w:t>, the rank of "Zi" is "unreasonably" high in both books, but the frequency of "son" in </w:t>
      </w:r>
      <w:proofErr w:type="spellStart"/>
      <w:r>
        <w:rPr>
          <w:rStyle w:val="Emphasis"/>
        </w:rPr>
        <w:t>LunYu</w:t>
      </w:r>
      <w:proofErr w:type="spellEnd"/>
      <w:r>
        <w:t> (613.5pm) is much higher than </w:t>
      </w:r>
      <w:proofErr w:type="spellStart"/>
      <w:r>
        <w:rPr>
          <w:rStyle w:val="Emphasis"/>
        </w:rPr>
        <w:t>SanZiJing</w:t>
      </w:r>
      <w:proofErr w:type="spellEnd"/>
      <w:r>
        <w:t xml:space="preserve"> (206.8pm) (See Figure-1,2). Noticing that </w:t>
      </w:r>
      <w:proofErr w:type="spellStart"/>
      <w:r w:rsidRPr="000E219F">
        <w:rPr>
          <w:i/>
          <w:iCs/>
          <w:rPrChange w:id="1473" w:author="Terry, George" w:date="2020-04-06T11:37:00Z">
            <w:rPr/>
          </w:rPrChange>
        </w:rPr>
        <w:t>LunYun</w:t>
      </w:r>
      <w:proofErr w:type="spellEnd"/>
      <w:r>
        <w:t xml:space="preserve"> belongs to the work of BC, and </w:t>
      </w:r>
      <w:proofErr w:type="spellStart"/>
      <w:r>
        <w:rPr>
          <w:rStyle w:val="Emphasis"/>
        </w:rPr>
        <w:t>SanZiJing</w:t>
      </w:r>
      <w:proofErr w:type="spellEnd"/>
      <w:r>
        <w:t> belongs to the work of AD.</w:t>
      </w:r>
    </w:p>
    <w:p w14:paraId="57AA5546" w14:textId="77777777" w:rsidR="00485DF6" w:rsidRDefault="00485DF6">
      <w:pPr>
        <w:pStyle w:val="NormalWeb"/>
        <w:spacing w:line="480" w:lineRule="auto"/>
        <w:ind w:left="426" w:firstLine="708"/>
        <w:contextualSpacing/>
        <w:pPrChange w:id="1474" w:author="Terry, George" w:date="2020-04-03T16:13:00Z">
          <w:pPr>
            <w:pStyle w:val="NormalWeb"/>
            <w:spacing w:line="480" w:lineRule="auto"/>
            <w:ind w:left="720"/>
          </w:pPr>
        </w:pPrChange>
      </w:pPr>
      <w:r>
        <w:t xml:space="preserve">In the OT, according to </w:t>
      </w:r>
      <w:proofErr w:type="spellStart"/>
      <w:r>
        <w:t>brookelester</w:t>
      </w:r>
      <w:proofErr w:type="spellEnd"/>
      <w:r>
        <w:t xml:space="preserve"> statistics (http://www.brookelester.net), the top most frequently used nouns in OT are:</w:t>
      </w:r>
    </w:p>
    <w:p w14:paraId="3C965065" w14:textId="77777777" w:rsidR="00485DF6" w:rsidRDefault="00485DF6">
      <w:pPr>
        <w:pStyle w:val="NormalWeb"/>
        <w:spacing w:line="480" w:lineRule="auto"/>
        <w:ind w:left="1134"/>
        <w:contextualSpacing/>
        <w:pPrChange w:id="1475" w:author="Terry, George" w:date="2020-04-03T16:14:00Z">
          <w:pPr>
            <w:pStyle w:val="NormalWeb"/>
            <w:spacing w:line="480" w:lineRule="auto"/>
            <w:ind w:left="1470"/>
          </w:pPr>
        </w:pPrChange>
      </w:pPr>
      <w:r>
        <w:t>(1) All (</w:t>
      </w:r>
      <w:proofErr w:type="spellStart"/>
      <w:r>
        <w:t>כלל</w:t>
      </w:r>
      <w:proofErr w:type="spellEnd"/>
      <w:r>
        <w:t xml:space="preserve"> כֹּל) x5415.</w:t>
      </w:r>
      <w:r>
        <w:br/>
        <w:t>(2) son (</w:t>
      </w:r>
      <w:proofErr w:type="spellStart"/>
      <w:r>
        <w:t>בן</w:t>
      </w:r>
      <w:proofErr w:type="spellEnd"/>
      <w:r>
        <w:t>) x4942.</w:t>
      </w:r>
      <w:r>
        <w:br/>
        <w:t>(3) God (</w:t>
      </w:r>
      <w:proofErr w:type="spellStart"/>
      <w:r>
        <w:t>אלוהים</w:t>
      </w:r>
      <w:proofErr w:type="spellEnd"/>
      <w:r>
        <w:t>) x2602.</w:t>
      </w:r>
    </w:p>
    <w:p w14:paraId="6D971718" w14:textId="77777777" w:rsidR="00485DF6" w:rsidRDefault="00485DF6">
      <w:pPr>
        <w:pStyle w:val="NormalWeb"/>
        <w:spacing w:line="480" w:lineRule="auto"/>
        <w:ind w:left="426" w:firstLine="708"/>
        <w:contextualSpacing/>
        <w:pPrChange w:id="1476" w:author="Terry, George" w:date="2020-04-03T16:13:00Z">
          <w:pPr>
            <w:pStyle w:val="NormalWeb"/>
            <w:spacing w:line="480" w:lineRule="auto"/>
            <w:ind w:left="720"/>
          </w:pPr>
        </w:pPrChange>
      </w:pPr>
      <w:r>
        <w:t>With roughly a total of 305,358 Hebrew words in the OT, the frequency of "son" is about 161.84 (pm).</w:t>
      </w:r>
    </w:p>
    <w:p w14:paraId="585DDCD8" w14:textId="77777777" w:rsidR="00485DF6" w:rsidRDefault="00485DF6">
      <w:pPr>
        <w:pStyle w:val="NormalWeb"/>
        <w:spacing w:line="480" w:lineRule="auto"/>
        <w:ind w:left="426" w:firstLine="708"/>
        <w:contextualSpacing/>
        <w:pPrChange w:id="1477" w:author="Terry, George" w:date="2020-04-03T16:13:00Z">
          <w:pPr>
            <w:pStyle w:val="NormalWeb"/>
            <w:spacing w:line="480" w:lineRule="auto"/>
            <w:ind w:left="720"/>
          </w:pPr>
        </w:pPrChange>
      </w:pPr>
      <w:r>
        <w:t>In the NT, "son" is ranked</w:t>
      </w:r>
      <w:del w:id="1478" w:author="Terry, George" w:date="2020-04-06T11:38:00Z">
        <w:r w:rsidDel="000E219F">
          <w:delText xml:space="preserve"> the</w:delText>
        </w:r>
      </w:del>
      <w:r>
        <w:t xml:space="preserve"> eighth in the list of the top frequency of nouns, as following:</w:t>
      </w:r>
    </w:p>
    <w:p w14:paraId="23EE1E51" w14:textId="77777777" w:rsidR="00485DF6" w:rsidRDefault="00485DF6">
      <w:pPr>
        <w:pStyle w:val="NormalWeb"/>
        <w:spacing w:line="480" w:lineRule="auto"/>
        <w:ind w:left="1470"/>
        <w:contextualSpacing/>
        <w:pPrChange w:id="1479" w:author="Terry, George" w:date="2020-04-03T12:02:00Z">
          <w:pPr>
            <w:pStyle w:val="NormalWeb"/>
            <w:spacing w:line="480" w:lineRule="auto"/>
            <w:ind w:left="1470"/>
          </w:pPr>
        </w:pPrChange>
      </w:pPr>
      <w:r>
        <w:t>(1) god, God (</w:t>
      </w:r>
      <w:proofErr w:type="spellStart"/>
      <w:r>
        <w:t>θεός</w:t>
      </w:r>
      <w:proofErr w:type="spellEnd"/>
      <w:r>
        <w:t>) x1317.</w:t>
      </w:r>
      <w:r>
        <w:br/>
        <w:t>(2) lord, master, the Lord ( κύριος_2 (</w:t>
      </w:r>
      <w:proofErr w:type="spellStart"/>
      <w:r>
        <w:t>κύριος</w:t>
      </w:r>
      <w:proofErr w:type="spellEnd"/>
      <w:r>
        <w:t>) ) x717.</w:t>
      </w:r>
      <w:r>
        <w:br/>
        <w:t>(3) man, human (</w:t>
      </w:r>
      <w:proofErr w:type="spellStart"/>
      <w:r>
        <w:t>ἄνθρω</w:t>
      </w:r>
      <w:proofErr w:type="spellEnd"/>
      <w:r>
        <w:t>π</w:t>
      </w:r>
      <w:proofErr w:type="spellStart"/>
      <w:r>
        <w:t>ος</w:t>
      </w:r>
      <w:proofErr w:type="spellEnd"/>
      <w:r>
        <w:t>) x550.</w:t>
      </w:r>
      <w:r>
        <w:br/>
        <w:t>(4) Christ (</w:t>
      </w:r>
      <w:proofErr w:type="spellStart"/>
      <w:r>
        <w:t>Χριστός</w:t>
      </w:r>
      <w:proofErr w:type="spellEnd"/>
      <w:r>
        <w:t xml:space="preserve"> (</w:t>
      </w:r>
      <w:proofErr w:type="spellStart"/>
      <w:r>
        <w:t>χρίω</w:t>
      </w:r>
      <w:proofErr w:type="spellEnd"/>
      <w:r>
        <w:t>) ) x529.</w:t>
      </w:r>
      <w:r>
        <w:br/>
        <w:t>(5) father, Father (πα</w:t>
      </w:r>
      <w:proofErr w:type="spellStart"/>
      <w:r>
        <w:t>τήρ</w:t>
      </w:r>
      <w:proofErr w:type="spellEnd"/>
      <w:r>
        <w:t xml:space="preserve"> ) x413.</w:t>
      </w:r>
      <w:r>
        <w:br/>
        <w:t>(6) day, lifetime, time period (</w:t>
      </w:r>
      <w:proofErr w:type="spellStart"/>
      <w:r>
        <w:t>ἡμέρ</w:t>
      </w:r>
      <w:proofErr w:type="spellEnd"/>
      <w:r>
        <w:t>α) x389.</w:t>
      </w:r>
      <w:r>
        <w:br/>
        <w:t>(7) wind; breath; spirit, Spirit(π</w:t>
      </w:r>
      <w:proofErr w:type="spellStart"/>
      <w:r>
        <w:t>νεῦμ</w:t>
      </w:r>
      <w:proofErr w:type="spellEnd"/>
      <w:r>
        <w:t>α (π</w:t>
      </w:r>
      <w:proofErr w:type="spellStart"/>
      <w:r>
        <w:t>νέω</w:t>
      </w:r>
      <w:proofErr w:type="spellEnd"/>
      <w:r>
        <w:t>)) x379.</w:t>
      </w:r>
      <w:r>
        <w:br/>
        <w:t>(8) son (</w:t>
      </w:r>
      <w:proofErr w:type="spellStart"/>
      <w:r>
        <w:t>υἱός</w:t>
      </w:r>
      <w:proofErr w:type="spellEnd"/>
      <w:r>
        <w:t>) x377</w:t>
      </w:r>
    </w:p>
    <w:p w14:paraId="010DC6B9" w14:textId="77777777" w:rsidR="00485DF6" w:rsidRDefault="00485DF6">
      <w:pPr>
        <w:pStyle w:val="NormalWeb"/>
        <w:spacing w:line="480" w:lineRule="auto"/>
        <w:ind w:left="720"/>
        <w:contextualSpacing/>
        <w:pPrChange w:id="1480" w:author="Terry, George" w:date="2020-04-03T12:02:00Z">
          <w:pPr>
            <w:pStyle w:val="NormalWeb"/>
            <w:spacing w:line="480" w:lineRule="auto"/>
            <w:ind w:left="720"/>
          </w:pPr>
        </w:pPrChange>
      </w:pPr>
      <w:r>
        <w:lastRenderedPageBreak/>
        <w:t>With a total of 138,162 Greek words in the NT, the frequency of son is 0.2728%, or 27.28 (pm).</w:t>
      </w:r>
    </w:p>
    <w:p w14:paraId="088D4AA7" w14:textId="77777777" w:rsidR="00485DF6" w:rsidRDefault="00485DF6">
      <w:pPr>
        <w:pStyle w:val="NormalWeb"/>
        <w:spacing w:line="480" w:lineRule="auto"/>
        <w:ind w:left="720" w:firstLine="720"/>
        <w:contextualSpacing/>
        <w:pPrChange w:id="1481" w:author="Terry, George" w:date="2020-04-03T16:14:00Z">
          <w:pPr>
            <w:pStyle w:val="NormalWeb"/>
            <w:spacing w:line="480" w:lineRule="auto"/>
            <w:ind w:left="720"/>
          </w:pPr>
        </w:pPrChange>
      </w:pPr>
      <w:r>
        <w:t>Compared between the OT and the NT, it can be found that the rank and frequency of the word "son" in the OT are much higher than the values in the NT. Similar results can also be found in different Chinese versions of the Bible. (See Table-9)</w:t>
      </w:r>
    </w:p>
    <w:p w14:paraId="2F7598ED" w14:textId="77777777" w:rsidR="00485DF6" w:rsidRDefault="00485DF6">
      <w:pPr>
        <w:pStyle w:val="NormalWeb"/>
        <w:spacing w:line="480" w:lineRule="auto"/>
        <w:ind w:left="720"/>
        <w:contextualSpacing/>
        <w:pPrChange w:id="1482" w:author="Terry, George" w:date="2020-04-03T12:02:00Z">
          <w:pPr>
            <w:pStyle w:val="NormalWeb"/>
            <w:spacing w:line="480" w:lineRule="auto"/>
            <w:ind w:left="720"/>
          </w:pPr>
        </w:pPrChange>
      </w:pPr>
      <w:r>
        <w:t xml:space="preserve">It can be found that the historical changes in the frequency of "son" from BC to AD are identical both in the Bible and Chinese documents, typically in </w:t>
      </w:r>
      <w:r w:rsidRPr="000E219F">
        <w:rPr>
          <w:i/>
          <w:iCs/>
          <w:rPrChange w:id="1483" w:author="Terry, George" w:date="2020-04-06T11:39:00Z">
            <w:rPr/>
          </w:rPrChange>
        </w:rPr>
        <w:t>Ru</w:t>
      </w:r>
      <w:del w:id="1484" w:author="Terry, George" w:date="2020-04-06T11:39:00Z">
        <w:r w:rsidDel="000E219F">
          <w:delText>n</w:delText>
        </w:r>
      </w:del>
      <w:r>
        <w:t>-family. (Compare Figure-8 and Figure-11)</w:t>
      </w:r>
    </w:p>
    <w:p w14:paraId="4D787A2D" w14:textId="23241EFA" w:rsidR="00485DF6" w:rsidRDefault="00B87EFD">
      <w:pPr>
        <w:pStyle w:val="NormalWeb"/>
        <w:spacing w:line="480" w:lineRule="auto"/>
        <w:ind w:left="1080"/>
        <w:contextualSpacing/>
        <w:pPrChange w:id="1485" w:author="Terry, George" w:date="2020-04-03T16:14:00Z">
          <w:pPr>
            <w:pStyle w:val="NormalWeb"/>
            <w:numPr>
              <w:numId w:val="20"/>
            </w:numPr>
            <w:tabs>
              <w:tab w:val="num" w:pos="1440"/>
            </w:tabs>
            <w:spacing w:line="480" w:lineRule="auto"/>
            <w:ind w:left="1440" w:hanging="360"/>
          </w:pPr>
        </w:pPrChange>
      </w:pPr>
      <w:ins w:id="1486" w:author="Terry, George" w:date="2020-04-03T16:14:00Z">
        <w:r>
          <w:t xml:space="preserve">      3.  </w:t>
        </w:r>
      </w:ins>
      <w:r w:rsidR="00485DF6">
        <w:t>Unusual Meaning of Son</w:t>
      </w:r>
    </w:p>
    <w:p w14:paraId="2393A634" w14:textId="77777777" w:rsidR="000E219F" w:rsidRDefault="00485DF6">
      <w:pPr>
        <w:pStyle w:val="NormalWeb"/>
        <w:spacing w:line="480" w:lineRule="auto"/>
        <w:ind w:left="720" w:firstLine="720"/>
        <w:contextualSpacing/>
        <w:rPr>
          <w:ins w:id="1487" w:author="Terry, George" w:date="2020-04-06T11:40:00Z"/>
        </w:rPr>
      </w:pPr>
      <w: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t>etc</w:t>
      </w:r>
      <w:proofErr w:type="spellEnd"/>
      <w:r>
        <w:t xml:space="preserve">? Chinese documents are abundant, but none of them can explain it clearly in history. For a long time, in tradition, these words are associated with rulers, emperorship or royal family. </w:t>
      </w:r>
    </w:p>
    <w:p w14:paraId="21F3E9C7" w14:textId="7AFEFF43" w:rsidR="00485DF6" w:rsidRDefault="000E219F">
      <w:pPr>
        <w:pStyle w:val="NormalWeb"/>
        <w:spacing w:line="480" w:lineRule="auto"/>
        <w:ind w:left="720" w:firstLine="720"/>
        <w:contextualSpacing/>
        <w:pPrChange w:id="1488" w:author="Terry, George" w:date="2020-04-03T16:14:00Z">
          <w:pPr>
            <w:pStyle w:val="NormalWeb"/>
            <w:spacing w:line="480" w:lineRule="auto"/>
            <w:ind w:left="720"/>
          </w:pPr>
        </w:pPrChange>
      </w:pPr>
      <w:ins w:id="1489" w:author="Terry, George" w:date="2020-04-06T11:39:00Z">
        <w:r>
          <w:t>There</w:t>
        </w:r>
      </w:ins>
      <w:del w:id="1490" w:author="Terry, George" w:date="2020-04-06T11:39:00Z">
        <w:r w:rsidR="00485DF6" w:rsidDel="000E219F">
          <w:delText>It</w:delText>
        </w:r>
      </w:del>
      <w:r w:rsidR="00485DF6">
        <w:t xml:space="preserve"> is a reason why the word "son" became a mystery for today, since</w:t>
      </w:r>
      <w:del w:id="1491" w:author="Terry, George" w:date="2020-04-06T11:39:00Z">
        <w:r w:rsidR="00485DF6" w:rsidDel="000E219F">
          <w:delText>,</w:delText>
        </w:r>
      </w:del>
      <w:r w:rsidR="00485DF6">
        <w:t xml:space="preserve"> to study these words may offend the dictatorship. The study and usage of these words are politically forbidden in China. Even today, </w:t>
      </w:r>
      <w:proofErr w:type="spellStart"/>
      <w:r w:rsidR="00485DF6">
        <w:rPr>
          <w:rStyle w:val="Emphasis"/>
        </w:rPr>
        <w:t>TianZi</w:t>
      </w:r>
      <w:proofErr w:type="spellEnd"/>
      <w:r w:rsidR="00485DF6">
        <w:t>, </w:t>
      </w:r>
      <w:proofErr w:type="spellStart"/>
      <w:r w:rsidR="00485DF6">
        <w:rPr>
          <w:rStyle w:val="Emphasis"/>
        </w:rPr>
        <w:t>WangZi</w:t>
      </w:r>
      <w:proofErr w:type="spellEnd"/>
      <w:r w:rsidR="00485DF6">
        <w:t> are still fearful words used to refer to rulers or the successor of rulers. </w:t>
      </w:r>
      <w:proofErr w:type="spellStart"/>
      <w:r w:rsidR="00485DF6">
        <w:rPr>
          <w:rStyle w:val="Emphasis"/>
        </w:rPr>
        <w:t>GongZi</w:t>
      </w:r>
      <w:proofErr w:type="spellEnd"/>
      <w:r w:rsidR="00485DF6">
        <w:t> and </w:t>
      </w:r>
      <w:proofErr w:type="spellStart"/>
      <w:r w:rsidR="00485DF6">
        <w:rPr>
          <w:rStyle w:val="Emphasis"/>
        </w:rPr>
        <w:t>TaiZi</w:t>
      </w:r>
      <w:proofErr w:type="spellEnd"/>
      <w:r w:rsidR="00485DF6">
        <w:t> refer to the upper level royal or rich family. </w:t>
      </w:r>
      <w:proofErr w:type="spellStart"/>
      <w:r w:rsidR="00485DF6">
        <w:rPr>
          <w:rStyle w:val="Emphasis"/>
        </w:rPr>
        <w:t>FuZi</w:t>
      </w:r>
      <w:proofErr w:type="spellEnd"/>
      <w:r w:rsidR="00485DF6">
        <w:t> refers to old teachers or odd scholars. </w:t>
      </w:r>
      <w:proofErr w:type="spellStart"/>
      <w:r w:rsidR="00485DF6">
        <w:rPr>
          <w:rStyle w:val="Emphasis"/>
        </w:rPr>
        <w:t>FuZi</w:t>
      </w:r>
      <w:proofErr w:type="spellEnd"/>
      <w:r w:rsidR="00485DF6">
        <w:t> is still used in the family. Only </w:t>
      </w:r>
      <w:proofErr w:type="spellStart"/>
      <w:r w:rsidR="00485DF6">
        <w:rPr>
          <w:rStyle w:val="Emphasis"/>
        </w:rPr>
        <w:t>JunZi</w:t>
      </w:r>
      <w:proofErr w:type="spellEnd"/>
      <w:r w:rsidR="00485DF6">
        <w:t xml:space="preserve"> still remains a positive meaning as a respected righteous gentleman. In a word, the seven sons in pre-China scripture are unusual. The meaning of </w:t>
      </w:r>
      <w:del w:id="1492" w:author="Terry, George" w:date="2020-04-06T11:40:00Z">
        <w:r w:rsidR="00485DF6" w:rsidRPr="000E219F" w:rsidDel="000E219F">
          <w:rPr>
            <w:i/>
            <w:iCs/>
            <w:rPrChange w:id="1493" w:author="Terry, George" w:date="2020-04-06T11:40:00Z">
              <w:rPr/>
            </w:rPrChange>
          </w:rPr>
          <w:delText>"</w:delText>
        </w:r>
      </w:del>
      <w:r w:rsidR="00485DF6" w:rsidRPr="000E219F">
        <w:rPr>
          <w:i/>
          <w:iCs/>
          <w:rPrChange w:id="1494" w:author="Terry, George" w:date="2020-04-06T11:40:00Z">
            <w:rPr/>
          </w:rPrChange>
        </w:rPr>
        <w:t>Zi</w:t>
      </w:r>
      <w:del w:id="1495" w:author="Terry, George" w:date="2020-04-06T11:40:00Z">
        <w:r w:rsidR="00485DF6" w:rsidRPr="000E219F" w:rsidDel="000E219F">
          <w:rPr>
            <w:i/>
            <w:iCs/>
            <w:rPrChange w:id="1496" w:author="Terry, George" w:date="2020-04-06T11:40:00Z">
              <w:rPr/>
            </w:rPrChange>
          </w:rPr>
          <w:delText>"</w:delText>
        </w:r>
      </w:del>
      <w:r w:rsidR="00485DF6" w:rsidRPr="000E219F">
        <w:rPr>
          <w:i/>
          <w:iCs/>
          <w:rPrChange w:id="1497" w:author="Terry, George" w:date="2020-04-06T11:40:00Z">
            <w:rPr/>
          </w:rPrChange>
        </w:rPr>
        <w:t xml:space="preserve"> </w:t>
      </w:r>
      <w:r w:rsidR="00485DF6">
        <w:t>is still a myth for today in China.</w:t>
      </w:r>
    </w:p>
    <w:p w14:paraId="255C35C9" w14:textId="16AC7022" w:rsidR="00485DF6" w:rsidDel="00B87EFD" w:rsidRDefault="00485DF6">
      <w:pPr>
        <w:pStyle w:val="NormalWeb"/>
        <w:spacing w:line="480" w:lineRule="auto"/>
        <w:ind w:left="720" w:firstLine="720"/>
        <w:contextualSpacing/>
        <w:rPr>
          <w:del w:id="1498" w:author="Terry, George" w:date="2020-04-03T16:14:00Z"/>
        </w:rPr>
        <w:pPrChange w:id="1499" w:author="Terry, George" w:date="2020-04-03T16:14:00Z">
          <w:pPr>
            <w:pStyle w:val="NormalWeb"/>
            <w:spacing w:line="480" w:lineRule="auto"/>
            <w:ind w:left="720"/>
          </w:pPr>
        </w:pPrChange>
      </w:pPr>
      <w:r>
        <w:lastRenderedPageBreak/>
        <w:t>In the OT, there is also an unusual son who is different from the worldly common sense. A typical example can be seen in the book of Isaiah 9:6-7.</w:t>
      </w:r>
      <w:ins w:id="1500" w:author="Terry, George" w:date="2020-04-03T16:15:00Z">
        <w:r w:rsidR="00B87EFD">
          <w:t xml:space="preserve">  </w:t>
        </w:r>
      </w:ins>
    </w:p>
    <w:p w14:paraId="5D88263A" w14:textId="77777777" w:rsidR="00485DF6" w:rsidRDefault="00485DF6">
      <w:pPr>
        <w:pStyle w:val="NormalWeb"/>
        <w:spacing w:line="480" w:lineRule="auto"/>
        <w:ind w:left="720" w:firstLine="720"/>
        <w:contextualSpacing/>
        <w:pPrChange w:id="1501" w:author="Terry, George" w:date="2020-04-03T16:14:00Z">
          <w:pPr>
            <w:pStyle w:val="NormalWeb"/>
            <w:spacing w:line="480" w:lineRule="auto"/>
            <w:ind w:left="720"/>
          </w:pPr>
        </w:pPrChange>
      </w:pPr>
      <w:r>
        <w:t>In the NT, Jesus Christ is an unusual son who bears the dual sonship—the Son of God and the Son of man. Obviously, the worldly definition of "son" needs to be redefined in the dual sonship.</w:t>
      </w:r>
    </w:p>
    <w:p w14:paraId="3FEAB06C" w14:textId="6EF570AD" w:rsidR="00B87EFD" w:rsidRDefault="00485DF6">
      <w:pPr>
        <w:pStyle w:val="NormalWeb"/>
        <w:spacing w:line="480" w:lineRule="auto"/>
        <w:ind w:left="720"/>
        <w:contextualSpacing/>
        <w:rPr>
          <w:ins w:id="1502" w:author="Terry, George" w:date="2020-04-03T16:15:00Z"/>
        </w:rPr>
      </w:pPr>
      <w:r>
        <w:t xml:space="preserve">Literally, a major difference of "son" used between the NT and the OT is that, the "son" in the OT is a predicted one, whereas, in the NT, the "son" has been manifested </w:t>
      </w:r>
      <w:ins w:id="1503" w:author="Terry, George" w:date="2020-04-06T11:46:00Z">
        <w:r w:rsidR="004F3B3F">
          <w:t>in</w:t>
        </w:r>
      </w:ins>
      <w:del w:id="1504" w:author="Terry, George" w:date="2020-04-06T11:46:00Z">
        <w:r w:rsidDel="004F3B3F">
          <w:delText>by</w:delText>
        </w:r>
      </w:del>
      <w:r>
        <w:t xml:space="preserve"> Jesus Christ. This difference can well explain the reason that the frequency of "son" is higher than the frequency of the word "God" is the OT. </w:t>
      </w:r>
    </w:p>
    <w:p w14:paraId="4B2F607A" w14:textId="58F09854" w:rsidR="00485DF6" w:rsidRDefault="00485DF6">
      <w:pPr>
        <w:pStyle w:val="NormalWeb"/>
        <w:spacing w:line="480" w:lineRule="auto"/>
        <w:ind w:left="720" w:firstLine="720"/>
        <w:contextualSpacing/>
        <w:pPrChange w:id="1505" w:author="Terry, George" w:date="2020-04-03T16:15:00Z">
          <w:pPr>
            <w:pStyle w:val="NormalWeb"/>
            <w:spacing w:line="480" w:lineRule="auto"/>
            <w:ind w:left="720"/>
          </w:pPr>
        </w:pPrChange>
      </w:pPr>
      <w:r>
        <w:t xml:space="preserve">All sons described in the Bible, whether they are negative, like Cain, the first son of Adam, or positive, like Isaac, the only promised son of Abraham, they all directly or indirectly shadow or point to a coming person who is Messiah at the OT time but manifested in the NT </w:t>
      </w:r>
      <w:ins w:id="1506" w:author="Terry, George" w:date="2020-04-06T11:46:00Z">
        <w:r w:rsidR="004F3B3F">
          <w:t>t</w:t>
        </w:r>
      </w:ins>
      <w:del w:id="1507" w:author="Terry, George" w:date="2020-04-06T11:46:00Z">
        <w:r w:rsidDel="004F3B3F">
          <w:delText>T</w:delText>
        </w:r>
      </w:del>
      <w:r>
        <w:t xml:space="preserve">ime, who is Jesus </w:t>
      </w:r>
      <w:commentRangeStart w:id="1508"/>
      <w:r>
        <w:t>Christ</w:t>
      </w:r>
      <w:commentRangeEnd w:id="1508"/>
      <w:r w:rsidR="004F3B3F">
        <w:rPr>
          <w:rStyle w:val="CommentReference"/>
          <w:rFonts w:asciiTheme="minorHAnsi" w:eastAsiaTheme="minorHAnsi" w:hAnsiTheme="minorHAnsi" w:cstheme="minorBidi"/>
        </w:rPr>
        <w:commentReference w:id="1508"/>
      </w:r>
      <w:r>
        <w: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73950740" w14:textId="73D68516" w:rsidR="00485DF6" w:rsidRDefault="00485DF6">
      <w:pPr>
        <w:pStyle w:val="NormalWeb"/>
        <w:spacing w:line="480" w:lineRule="auto"/>
        <w:ind w:left="720" w:firstLine="720"/>
        <w:contextualSpacing/>
        <w:pPrChange w:id="1509" w:author="Terry, George" w:date="2020-04-03T16:15:00Z">
          <w:pPr>
            <w:pStyle w:val="NormalWeb"/>
            <w:spacing w:line="480" w:lineRule="auto"/>
            <w:ind w:left="720"/>
          </w:pPr>
        </w:pPrChange>
      </w:pPr>
      <w:r>
        <w:t>The reason that the frequency of "son" is lower in the NT than the OT can be explained by Jesus' word</w:t>
      </w:r>
      <w:ins w:id="1510" w:author="Terry, George" w:date="2020-04-06T11:47:00Z">
        <w:r w:rsidR="004F3B3F">
          <w:t>,</w:t>
        </w:r>
      </w:ins>
      <w:r>
        <w:t xml:space="preserve"> "For all the prophets and the Law prophesied until John." (Mat11:13, </w:t>
      </w:r>
      <w:proofErr w:type="spellStart"/>
      <w:r>
        <w:t>Luk</w:t>
      </w:r>
      <w:proofErr w:type="spellEnd"/>
      <w:r>
        <w:t xml:space="preserve"> 16:16) After John the Baptizer, the word "son" would not take the role of prophecy any more but be replaced by the name of Jesus Christ Himself.</w:t>
      </w:r>
    </w:p>
    <w:p w14:paraId="374427C6" w14:textId="2A2908BF" w:rsidR="00485DF6" w:rsidRDefault="00485DF6">
      <w:pPr>
        <w:pStyle w:val="NormalWeb"/>
        <w:spacing w:line="480" w:lineRule="auto"/>
        <w:ind w:left="720" w:firstLine="720"/>
        <w:contextualSpacing/>
        <w:pPrChange w:id="1511" w:author="Terry, George" w:date="2020-04-03T16:15:00Z">
          <w:pPr>
            <w:pStyle w:val="NormalWeb"/>
            <w:spacing w:line="480" w:lineRule="auto"/>
          </w:pPr>
        </w:pPrChange>
      </w:pPr>
      <w:r>
        <w:t xml:space="preserve">From above, it can be seen that, three features of "son" are identical between the pre-China scripture and the Bible: the "son" is wide-ranging, historical changing and </w:t>
      </w:r>
      <w:del w:id="1512" w:author="Terry, George" w:date="2020-04-06T11:48:00Z">
        <w:r w:rsidDel="004F3B3F">
          <w:delText xml:space="preserve">unusual </w:delText>
        </w:r>
      </w:del>
      <w:ins w:id="1513" w:author="Terry, George" w:date="2020-04-06T11:48:00Z">
        <w:r w:rsidR="004F3B3F">
          <w:t>diversity of</w:t>
        </w:r>
      </w:ins>
      <w:del w:id="1514" w:author="Terry, George" w:date="2020-04-06T11:48:00Z">
        <w:r w:rsidDel="004F3B3F">
          <w:delText>in</w:delText>
        </w:r>
      </w:del>
      <w:r>
        <w:t xml:space="preserve"> meanings.</w:t>
      </w:r>
    </w:p>
    <w:p w14:paraId="4CB6A4C8" w14:textId="31C1F0E4" w:rsidR="00485DF6" w:rsidRDefault="00485DF6">
      <w:pPr>
        <w:pStyle w:val="NormalWeb"/>
        <w:spacing w:line="480" w:lineRule="auto"/>
        <w:ind w:left="720" w:firstLine="720"/>
        <w:contextualSpacing/>
        <w:pPrChange w:id="1515" w:author="Terry, George" w:date="2020-04-03T16:15:00Z">
          <w:pPr>
            <w:pStyle w:val="NormalWeb"/>
            <w:spacing w:line="480" w:lineRule="auto"/>
          </w:pPr>
        </w:pPrChange>
      </w:pPr>
      <w:r>
        <w:lastRenderedPageBreak/>
        <w:t>More important, inside the feature of the unusual meaning of "son," it can be easily found that the seven words for the seven "son</w:t>
      </w:r>
      <w:ins w:id="1516" w:author="Terry, George" w:date="2020-04-06T11:50:00Z">
        <w:r w:rsidR="004F3B3F">
          <w:t>s</w:t>
        </w:r>
      </w:ins>
      <w:r>
        <w:t>"</w:t>
      </w:r>
      <w:del w:id="1517" w:author="Terry, George" w:date="2020-04-06T11:50:00Z">
        <w:r w:rsidDel="004F3B3F">
          <w:delText>s</w:delText>
        </w:r>
      </w:del>
      <w:r>
        <w:t xml:space="preserve"> in the pre-China document can correctly match up with the </w:t>
      </w:r>
      <w:commentRangeStart w:id="1518"/>
      <w:r>
        <w:t>five sons in one, prophesied in Isaiah 9:6-7</w:t>
      </w:r>
      <w:commentRangeEnd w:id="1518"/>
      <w:r w:rsidR="004F3B3F">
        <w:rPr>
          <w:rStyle w:val="CommentReference"/>
          <w:rFonts w:asciiTheme="minorHAnsi" w:eastAsiaTheme="minorHAnsi" w:hAnsiTheme="minorHAnsi" w:cstheme="minorBidi"/>
        </w:rPr>
        <w:commentReference w:id="1518"/>
      </w:r>
      <w:r>
        <w:t xml:space="preserve">. In other words, all </w:t>
      </w:r>
      <w:ins w:id="1519" w:author="Terry, George" w:date="2020-04-06T11:51:00Z">
        <w:r w:rsidR="004F3B3F">
          <w:t xml:space="preserve">the </w:t>
        </w:r>
      </w:ins>
      <w:r>
        <w:t>meaning</w:t>
      </w:r>
      <w:ins w:id="1520" w:author="Terry, George" w:date="2020-04-06T11:51:00Z">
        <w:r w:rsidR="004F3B3F">
          <w:t>s</w:t>
        </w:r>
      </w:ins>
      <w:r>
        <w:t xml:space="preserve"> of </w:t>
      </w:r>
      <w:ins w:id="1521" w:author="Terry, George" w:date="2020-04-06T11:51:00Z">
        <w:r w:rsidR="004F3B3F">
          <w:t xml:space="preserve">the </w:t>
        </w:r>
      </w:ins>
      <w:r>
        <w:t xml:space="preserve">seven words used for the seven sons can be </w:t>
      </w:r>
      <w:del w:id="1522" w:author="Terry, George" w:date="2020-04-06T11:51:00Z">
        <w:r w:rsidDel="004F3B3F">
          <w:delText xml:space="preserve">used </w:delText>
        </w:r>
      </w:del>
      <w:ins w:id="1523" w:author="Terry, George" w:date="2020-04-06T11:51:00Z">
        <w:r w:rsidR="004F3B3F">
          <w:t xml:space="preserve">found </w:t>
        </w:r>
      </w:ins>
      <w:r>
        <w:t xml:space="preserve">in Isaiah 9:6-7 for </w:t>
      </w:r>
      <w:ins w:id="1524" w:author="Terry, George" w:date="2020-04-06T11:51:00Z">
        <w:r w:rsidR="004F3B3F">
          <w:t xml:space="preserve">the </w:t>
        </w:r>
      </w:ins>
      <w:r>
        <w:t xml:space="preserve">one unique son, they are: Government, Wonderful, Counselor, Mighty, God, Everlasting, heavenly Father, Prince, Peace, greatness, no-end, kingdom, justice, righteousness, forever, </w:t>
      </w:r>
      <w:ins w:id="1525" w:author="Terry, George" w:date="2020-04-06T11:52:00Z">
        <w:r w:rsidR="004F3B3F">
          <w:t xml:space="preserve">and </w:t>
        </w:r>
      </w:ins>
      <w:r>
        <w:t xml:space="preserve">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w:t>
      </w:r>
      <w:ins w:id="1526" w:author="Terry, George" w:date="2020-04-03T16:15:00Z">
        <w:r w:rsidR="00B87EFD">
          <w:t>g</w:t>
        </w:r>
      </w:ins>
      <w:del w:id="1527" w:author="Terry, George" w:date="2020-04-03T16:15:00Z">
        <w:r w:rsidDel="00B87EFD">
          <w:delText>G</w:delText>
        </w:r>
      </w:del>
      <w:r>
        <w:t>ospel.</w:t>
      </w:r>
    </w:p>
    <w:p w14:paraId="15DC5BEF" w14:textId="59B1CB0A" w:rsidR="00485DF6" w:rsidRDefault="00485DF6">
      <w:pPr>
        <w:pStyle w:val="NormalWeb"/>
        <w:spacing w:line="480" w:lineRule="auto"/>
        <w:ind w:left="720" w:firstLine="720"/>
        <w:contextualSpacing/>
        <w:pPrChange w:id="1528" w:author="Terry, George" w:date="2020-04-03T16:15:00Z">
          <w:pPr>
            <w:pStyle w:val="NormalWeb"/>
            <w:spacing w:line="480" w:lineRule="auto"/>
          </w:pPr>
        </w:pPrChange>
      </w:pPr>
      <w:r>
        <w:t>However, the pre-Qin documents were written before 221 BC. If </w:t>
      </w:r>
      <w:r>
        <w:rPr>
          <w:rStyle w:val="Emphasis"/>
        </w:rPr>
        <w:t>Zi</w:t>
      </w:r>
      <w:r>
        <w:t xml:space="preserve"> refers to Jesus Christ, it will raise several questions: 1) Is the pre-Qin documents </w:t>
      </w:r>
      <w:del w:id="1529" w:author="Terry, George" w:date="2020-04-06T11:52:00Z">
        <w:r w:rsidDel="004F3B3F">
          <w:delText xml:space="preserve">the </w:delText>
        </w:r>
      </w:del>
      <w:r>
        <w:t>prophecy? Does pre-China scripture belong to the prophetic literature? 2) Where does the prophecy come</w:t>
      </w:r>
      <w:ins w:id="1530" w:author="Terry, George" w:date="2020-04-06T11:53:00Z">
        <w:r w:rsidR="004F3B3F">
          <w:t xml:space="preserve"> from</w:t>
        </w:r>
      </w:ins>
      <w:r>
        <w:t>, and who are the prophets in pre-China?</w:t>
      </w:r>
    </w:p>
    <w:p w14:paraId="338262AB" w14:textId="77777777" w:rsidR="00485DF6" w:rsidRDefault="00485DF6">
      <w:pPr>
        <w:spacing w:before="100" w:beforeAutospacing="1" w:after="100" w:afterAutospacing="1" w:line="480" w:lineRule="auto"/>
        <w:contextualSpacing/>
        <w:rPr>
          <w:rFonts w:ascii="Times New Roman" w:eastAsia="Times New Roman" w:hAnsi="Times New Roman" w:cs="Times New Roman"/>
          <w:b/>
          <w:bCs/>
          <w:sz w:val="27"/>
          <w:szCs w:val="27"/>
        </w:rPr>
        <w:pPrChange w:id="1531" w:author="Terry, George" w:date="2020-04-03T12:02:00Z">
          <w:pPr/>
        </w:pPrChange>
      </w:pPr>
      <w:r>
        <w:br w:type="page"/>
      </w:r>
    </w:p>
    <w:p w14:paraId="41BF9A0B" w14:textId="4D077E3A" w:rsidR="00485DF6" w:rsidRDefault="00485DF6" w:rsidP="00BC71D1">
      <w:pPr>
        <w:pStyle w:val="Heading3"/>
        <w:spacing w:before="0" w:beforeAutospacing="0" w:after="0" w:afterAutospacing="0" w:line="480" w:lineRule="auto"/>
        <w:ind w:firstLine="720"/>
        <w:contextualSpacing/>
        <w:pPrChange w:id="1532" w:author="Terry, George" w:date="2020-04-06T10:43:00Z">
          <w:pPr>
            <w:pStyle w:val="Heading3"/>
          </w:pPr>
        </w:pPrChange>
      </w:pPr>
      <w:r>
        <w:lastRenderedPageBreak/>
        <w:t>VI. Theory Construction</w:t>
      </w:r>
    </w:p>
    <w:p w14:paraId="6E857701" w14:textId="400D3E17" w:rsidR="00485DF6" w:rsidRDefault="00485DF6" w:rsidP="00BC71D1">
      <w:pPr>
        <w:pStyle w:val="NormalWeb"/>
        <w:spacing w:before="0" w:beforeAutospacing="0" w:after="0" w:afterAutospacing="0" w:line="480" w:lineRule="auto"/>
        <w:ind w:left="720" w:firstLine="720"/>
        <w:contextualSpacing/>
        <w:pPrChange w:id="1533" w:author="Terry, George" w:date="2020-04-06T10:43:00Z">
          <w:pPr>
            <w:pStyle w:val="NormalWeb"/>
            <w:spacing w:line="480" w:lineRule="auto"/>
          </w:pPr>
        </w:pPrChange>
      </w:pPr>
      <w:r>
        <w:t xml:space="preserve">The contextualization asserts that the unusual seven sons in pre-China are indeed </w:t>
      </w:r>
      <w:ins w:id="1534" w:author="Terry, George" w:date="2020-04-06T11:54:00Z">
        <w:r w:rsidR="004F3B3F">
          <w:t>embodied in</w:t>
        </w:r>
      </w:ins>
      <w:ins w:id="1535" w:author="Terry, George" w:date="2020-04-06T11:53:00Z">
        <w:r w:rsidR="004F3B3F">
          <w:t xml:space="preserve"> </w:t>
        </w:r>
      </w:ins>
      <w:r>
        <w:t>one person</w:t>
      </w:r>
      <w:ins w:id="1536" w:author="Terry, George" w:date="2020-04-06T11:54:00Z">
        <w:r w:rsidR="004F3B3F">
          <w:t xml:space="preserve"> and</w:t>
        </w:r>
      </w:ins>
      <w:r>
        <w:t xml:space="preserve"> point</w:t>
      </w:r>
      <w:del w:id="1537" w:author="Terry, George" w:date="2020-04-06T11:54:00Z">
        <w:r w:rsidDel="004F3B3F">
          <w:delText>ing</w:delText>
        </w:r>
      </w:del>
      <w:r>
        <w:t xml:space="preserve"> to the advent of Jesus Christ. However, the pre-Qin documents were written before 221 BC. If </w:t>
      </w:r>
      <w:r>
        <w:rPr>
          <w:rStyle w:val="Emphasis"/>
        </w:rPr>
        <w:t>Zi</w:t>
      </w:r>
      <w:r>
        <w:t> refers to Jesus Christ, it will raise several questions: 1) Is the pre-Qin documents</w:t>
      </w:r>
      <w:del w:id="1538" w:author="Terry, George" w:date="2020-04-06T11:54:00Z">
        <w:r w:rsidDel="004F3B3F">
          <w:delText xml:space="preserve"> the</w:delText>
        </w:r>
      </w:del>
      <w:r>
        <w:t xml:space="preserve"> prophecy? Does pre-China scripture belong to the prophetic literature? 2) Where does the prophecy come</w:t>
      </w:r>
      <w:ins w:id="1539" w:author="Terry, George" w:date="2020-04-06T11:54:00Z">
        <w:r w:rsidR="004F3B3F">
          <w:t xml:space="preserve"> from</w:t>
        </w:r>
      </w:ins>
      <w:r>
        <w:t>, and who are the prophets in pre-China?</w:t>
      </w:r>
    </w:p>
    <w:p w14:paraId="1133477E" w14:textId="2CAA8E66" w:rsidR="00485DF6" w:rsidDel="00B87EFD" w:rsidRDefault="00485DF6">
      <w:pPr>
        <w:pStyle w:val="NormalWeb"/>
        <w:numPr>
          <w:ilvl w:val="0"/>
          <w:numId w:val="21"/>
        </w:numPr>
        <w:spacing w:line="480" w:lineRule="auto"/>
        <w:ind w:left="709" w:firstLine="731"/>
        <w:contextualSpacing/>
        <w:rPr>
          <w:del w:id="1540" w:author="Terry, George" w:date="2020-04-03T16:16:00Z"/>
        </w:rPr>
        <w:pPrChange w:id="1541" w:author="Terry, George" w:date="2020-04-03T16:16:00Z">
          <w:pPr>
            <w:pStyle w:val="NormalWeb"/>
            <w:numPr>
              <w:numId w:val="21"/>
            </w:numPr>
            <w:tabs>
              <w:tab w:val="num" w:pos="1800"/>
            </w:tabs>
            <w:spacing w:line="480" w:lineRule="auto"/>
            <w:ind w:left="1800" w:hanging="360"/>
          </w:pPr>
        </w:pPrChange>
      </w:pPr>
      <w:r>
        <w:t>If seven "son</w:t>
      </w:r>
      <w:ins w:id="1542" w:author="Terry, George" w:date="2020-04-06T11:55:00Z">
        <w:r w:rsidR="004F3B3F">
          <w:t>s</w:t>
        </w:r>
      </w:ins>
      <w:r>
        <w:t>"</w:t>
      </w:r>
      <w:del w:id="1543" w:author="Terry, George" w:date="2020-04-06T11:55:00Z">
        <w:r w:rsidDel="004F3B3F">
          <w:delText>s</w:delText>
        </w:r>
      </w:del>
      <w:r>
        <w:t xml:space="preserve"> in pre-China documents refer to Jesus Christ, then, is pre-China scripture </w:t>
      </w:r>
      <w:del w:id="1544" w:author="Terry, George" w:date="2020-04-06T11:55:00Z">
        <w:r w:rsidDel="004F3B3F">
          <w:delText xml:space="preserve">the </w:delText>
        </w:r>
      </w:del>
      <w:r>
        <w:t>prophetic literature?</w:t>
      </w:r>
      <w:ins w:id="1545" w:author="Terry, George" w:date="2020-04-03T16:16:00Z">
        <w:r w:rsidR="00B87EFD">
          <w:t xml:space="preserve"> </w:t>
        </w:r>
      </w:ins>
    </w:p>
    <w:p w14:paraId="774A766D" w14:textId="2E1DCB48" w:rsidR="00485DF6" w:rsidRDefault="00485DF6">
      <w:pPr>
        <w:pStyle w:val="NormalWeb"/>
        <w:numPr>
          <w:ilvl w:val="0"/>
          <w:numId w:val="21"/>
        </w:numPr>
        <w:spacing w:line="480" w:lineRule="auto"/>
        <w:ind w:left="709" w:firstLine="731"/>
        <w:contextualSpacing/>
        <w:pPrChange w:id="1546" w:author="Terry, George" w:date="2020-04-03T16:16:00Z">
          <w:pPr>
            <w:pStyle w:val="NormalWeb"/>
            <w:spacing w:line="480" w:lineRule="auto"/>
            <w:ind w:left="720"/>
          </w:pPr>
        </w:pPrChange>
      </w:pPr>
      <w:r>
        <w:t xml:space="preserve">From a </w:t>
      </w:r>
      <w:ins w:id="1547" w:author="Terry, George" w:date="2020-04-06T11:55:00Z">
        <w:r w:rsidR="004F3B3F">
          <w:t xml:space="preserve">canonical perspective of the </w:t>
        </w:r>
      </w:ins>
      <w:r>
        <w:t>traditional division of the Hebrew Bible</w:t>
      </w:r>
      <w:del w:id="1548" w:author="Terry, George" w:date="2020-04-06T11:55:00Z">
        <w:r w:rsidDel="004F3B3F">
          <w:delText xml:space="preserve"> canonical perspective</w:delText>
        </w:r>
      </w:del>
      <w:r>
        <w:t>, "prophetic literature is literature that attests to or grows out of (i.e., is generated by) the activity of Israel's prophets."</w:t>
      </w:r>
      <w:r w:rsidRPr="00B87EFD">
        <w:rPr>
          <w:vertAlign w:val="superscript"/>
        </w:rPr>
        <w:t>[72]</w:t>
      </w:r>
      <w:r>
        <w:t xml:space="preserve"> From this perspective, pre-China documents cannot be qualified </w:t>
      </w:r>
      <w:ins w:id="1549" w:author="Terry, George" w:date="2020-04-06T11:56:00Z">
        <w:r w:rsidR="007F4252">
          <w:t>as</w:t>
        </w:r>
      </w:ins>
      <w:del w:id="1550" w:author="Terry, George" w:date="2020-04-06T11:56:00Z">
        <w:r w:rsidDel="007F4252">
          <w:delText>for the</w:delText>
        </w:r>
      </w:del>
      <w:r>
        <w:t xml:space="preserve"> prophetic literature.</w:t>
      </w:r>
    </w:p>
    <w:p w14:paraId="7EAE22A3" w14:textId="24ADB58A" w:rsidR="00485DF6" w:rsidRDefault="00485DF6">
      <w:pPr>
        <w:pStyle w:val="NormalWeb"/>
        <w:spacing w:line="480" w:lineRule="auto"/>
        <w:ind w:left="720" w:firstLine="720"/>
        <w:contextualSpacing/>
        <w:pPrChange w:id="1551" w:author="Terry, George" w:date="2020-04-03T16:16:00Z">
          <w:pPr>
            <w:pStyle w:val="NormalWeb"/>
            <w:spacing w:line="480" w:lineRule="auto"/>
            <w:ind w:left="720"/>
          </w:pPr>
        </w:pPrChange>
      </w:pPr>
      <w:r>
        <w:t xml:space="preserve">First of all, it is not because </w:t>
      </w:r>
      <w:del w:id="1552" w:author="Terry, George" w:date="2020-04-06T11:56:00Z">
        <w:r w:rsidDel="007F4252">
          <w:delText xml:space="preserve">that </w:delText>
        </w:r>
      </w:del>
      <w:r>
        <w:t>the Chinese language is a foreign language, but because th</w:t>
      </w:r>
      <w:ins w:id="1553" w:author="Terry, George" w:date="2020-04-06T11:56:00Z">
        <w:r w:rsidR="007F4252">
          <w:t>e</w:t>
        </w:r>
      </w:ins>
      <w:del w:id="1554" w:author="Terry, George" w:date="2020-04-06T11:56:00Z">
        <w:r w:rsidDel="007F4252">
          <w:delText>at</w:delText>
        </w:r>
      </w:del>
      <w:r>
        <w:t xml:space="preserve"> archaic Chinese language has an innate defect that it has no </w:t>
      </w:r>
      <w:ins w:id="1555" w:author="Terry, George" w:date="2020-04-06T11:56:00Z">
        <w:r w:rsidR="007F4252">
          <w:t xml:space="preserve">grammatical </w:t>
        </w:r>
      </w:ins>
      <w:r>
        <w:t xml:space="preserve">tense </w:t>
      </w:r>
      <w:r w:rsidRPr="007F4252">
        <w:rPr>
          <w:strike/>
          <w:rPrChange w:id="1556" w:author="Terry, George" w:date="2020-04-06T11:56:00Z">
            <w:rPr/>
          </w:rPrChange>
        </w:rPr>
        <w:t>grammatical format</w:t>
      </w:r>
      <w:r>
        <w:t xml:space="preserve"> for a verb to express past, present or future explicitly, and has no article for a noun to specify who, which, what and where precisely. For example, in Table-11</w:t>
      </w:r>
      <w:ins w:id="1557" w:author="Terry, George" w:date="2020-04-06T11:57:00Z">
        <w:r w:rsidR="007F4252">
          <w:t>,</w:t>
        </w:r>
      </w:ins>
      <w:del w:id="1558" w:author="Terry, George" w:date="2020-04-06T11:57:00Z">
        <w:r w:rsidDel="007F4252">
          <w:delText>.</w:delText>
        </w:r>
      </w:del>
      <w:r>
        <w:t xml:space="preserve"> </w:t>
      </w:r>
      <w:r w:rsidRPr="007F4252">
        <w:rPr>
          <w:i/>
          <w:iCs/>
          <w:rPrChange w:id="1559" w:author="Terry, George" w:date="2020-04-06T11:57:00Z">
            <w:rPr/>
          </w:rPrChange>
        </w:rPr>
        <w:t>Fu-Zi</w:t>
      </w:r>
      <w:r>
        <w:t xml:space="preserve"> </w:t>
      </w:r>
      <w:proofErr w:type="spellStart"/>
      <w:r>
        <w:rPr>
          <w:rFonts w:ascii="MS Mincho" w:eastAsia="MS Mincho" w:hAnsi="MS Mincho" w:cs="MS Mincho" w:hint="eastAsia"/>
        </w:rPr>
        <w:t>父子</w:t>
      </w:r>
      <w:proofErr w:type="spellEnd"/>
      <w:r>
        <w:t xml:space="preserve"> may have dozens of meanings. It could mean the/a son of the/a father and or the/a fatherly son. The "father" and "son" could refer to a/the heavenly Father and a/the Son. But Chinese tradition interprets it as father and son without any article.</w:t>
      </w:r>
    </w:p>
    <w:p w14:paraId="7973CEE8" w14:textId="329C6685" w:rsidR="00485DF6" w:rsidRDefault="00485DF6">
      <w:pPr>
        <w:pStyle w:val="NormalWeb"/>
        <w:spacing w:line="480" w:lineRule="auto"/>
        <w:ind w:left="720" w:firstLine="720"/>
        <w:contextualSpacing/>
        <w:pPrChange w:id="1560" w:author="Terry, George" w:date="2020-04-03T16:16:00Z">
          <w:pPr>
            <w:pStyle w:val="NormalWeb"/>
            <w:spacing w:line="480" w:lineRule="auto"/>
            <w:ind w:left="720"/>
          </w:pPr>
        </w:pPrChange>
      </w:pPr>
      <w:r>
        <w:t xml:space="preserve">Another example, in words, </w:t>
      </w:r>
      <w:r w:rsidRPr="007F4252">
        <w:rPr>
          <w:i/>
          <w:iCs/>
          <w:rPrChange w:id="1561" w:author="Terry, George" w:date="2020-04-06T11:57:00Z">
            <w:rPr/>
          </w:rPrChange>
        </w:rPr>
        <w:t>Zi-Yue</w:t>
      </w:r>
      <w:r>
        <w:t xml:space="preserve"> (</w:t>
      </w:r>
      <w:proofErr w:type="spellStart"/>
      <w:r>
        <w:rPr>
          <w:rFonts w:ascii="MS Mincho" w:eastAsia="MS Mincho" w:hAnsi="MS Mincho" w:cs="MS Mincho" w:hint="eastAsia"/>
        </w:rPr>
        <w:t>子曰</w:t>
      </w:r>
      <w:proofErr w:type="spellEnd"/>
      <w:r>
        <w:t xml:space="preserve"> Son-Speak), the verb "speak" can be interpreted in any tense with single or plural, like, "said," "says," "will say," and so on. </w:t>
      </w:r>
      <w:r>
        <w:lastRenderedPageBreak/>
        <w:t>Being together with article-free for a noun, "Son-Speak" can be interpreted in dozens of ways. This is one of factor</w:t>
      </w:r>
      <w:ins w:id="1562" w:author="Terry, George" w:date="2020-04-06T11:57:00Z">
        <w:r w:rsidR="007F4252">
          <w:t>s</w:t>
        </w:r>
      </w:ins>
      <w:r>
        <w:t xml:space="preserve"> that causes pre-China scripture </w:t>
      </w:r>
      <w:ins w:id="1563" w:author="Terry, George" w:date="2020-04-06T11:57:00Z">
        <w:r w:rsidR="007F4252">
          <w:t xml:space="preserve">to </w:t>
        </w:r>
      </w:ins>
      <w:ins w:id="1564" w:author="Terry, George" w:date="2020-04-06T11:58:00Z">
        <w:r w:rsidR="007F4252">
          <w:t xml:space="preserve">be considered </w:t>
        </w:r>
      </w:ins>
      <w:r>
        <w:t>obscure.</w:t>
      </w:r>
    </w:p>
    <w:p w14:paraId="6AD598AF" w14:textId="7A05A6CB" w:rsidR="00485DF6" w:rsidDel="00B87EFD" w:rsidRDefault="00485DF6">
      <w:pPr>
        <w:pStyle w:val="NormalWeb"/>
        <w:spacing w:line="480" w:lineRule="auto"/>
        <w:ind w:left="720" w:firstLine="720"/>
        <w:contextualSpacing/>
        <w:rPr>
          <w:del w:id="1565" w:author="Terry, George" w:date="2020-04-03T16:16:00Z"/>
        </w:rPr>
        <w:pPrChange w:id="1566" w:author="Terry, George" w:date="2020-04-03T16:16:00Z">
          <w:pPr>
            <w:pStyle w:val="NormalWeb"/>
            <w:spacing w:line="480" w:lineRule="auto"/>
            <w:ind w:left="720"/>
          </w:pPr>
        </w:pPrChange>
      </w:pPr>
      <w:r>
        <w:t xml:space="preserve">Chinese people are </w:t>
      </w:r>
      <w:proofErr w:type="gramStart"/>
      <w:ins w:id="1567" w:author="Terry, George" w:date="2020-04-06T11:58:00Z">
        <w:r w:rsidR="007F4252">
          <w:t>ac</w:t>
        </w:r>
      </w:ins>
      <w:r>
        <w:t>custom</w:t>
      </w:r>
      <w:proofErr w:type="gramEnd"/>
      <w:del w:id="1568" w:author="Terry, George" w:date="2020-04-06T11:58:00Z">
        <w:r w:rsidDel="007F4252">
          <w:delText>iz</w:delText>
        </w:r>
      </w:del>
      <w:r>
        <w:t xml:space="preserve">ed to such kind </w:t>
      </w:r>
      <w:ins w:id="1569" w:author="Terry, George" w:date="2020-04-06T11:58:00Z">
        <w:r w:rsidR="007F4252">
          <w:t xml:space="preserve">of </w:t>
        </w:r>
      </w:ins>
      <w:r>
        <w:t xml:space="preserve">obscure expression and thinking. Such a kind of obscure language and worldview cannot attest to the activity of Israel's prophets, </w:t>
      </w:r>
      <w:r w:rsidRPr="007F4252">
        <w:rPr>
          <w:strike/>
          <w:rPrChange w:id="1570" w:author="Terry, George" w:date="2020-04-06T11:58:00Z">
            <w:rPr/>
          </w:rPrChange>
        </w:rPr>
        <w:t>never to mention growing out of it</w:t>
      </w:r>
      <w:r>
        <w:t>.</w:t>
      </w:r>
      <w:ins w:id="1571" w:author="Terry, George" w:date="2020-04-03T16:16:00Z">
        <w:r w:rsidR="00B87EFD">
          <w:t xml:space="preserve"> </w:t>
        </w:r>
      </w:ins>
    </w:p>
    <w:p w14:paraId="1F4F5BE6" w14:textId="1982018C" w:rsidR="00485DF6" w:rsidRDefault="00485DF6">
      <w:pPr>
        <w:pStyle w:val="NormalWeb"/>
        <w:spacing w:line="480" w:lineRule="auto"/>
        <w:ind w:left="720" w:firstLine="720"/>
        <w:contextualSpacing/>
        <w:pPrChange w:id="1572" w:author="Terry, George" w:date="2020-04-03T16:16:00Z">
          <w:pPr>
            <w:pStyle w:val="NormalWeb"/>
            <w:spacing w:line="480" w:lineRule="auto"/>
            <w:ind w:left="720"/>
          </w:pPr>
        </w:pPrChange>
      </w:pPr>
      <w:r>
        <w:t>Second, ambiguity can lead to inaccuracy. Although pre-China scripture does not belong to prophe</w:t>
      </w:r>
      <w:ins w:id="1573" w:author="Terry, George" w:date="2020-04-06T11:59:00Z">
        <w:r w:rsidR="007F4252">
          <w:t>tic</w:t>
        </w:r>
      </w:ins>
      <w:del w:id="1574" w:author="Terry, George" w:date="2020-04-06T11:59:00Z">
        <w:r w:rsidDel="007F4252">
          <w:delText>cy</w:delText>
        </w:r>
      </w:del>
      <w:r>
        <w:t xml:space="preserve"> literature, through the hindsight, at least, five critical messages can be drawn out from it.</w:t>
      </w:r>
    </w:p>
    <w:p w14:paraId="428556CE" w14:textId="77777777" w:rsidR="00485DF6" w:rsidRDefault="00485DF6">
      <w:pPr>
        <w:pStyle w:val="NormalWeb"/>
        <w:spacing w:line="480" w:lineRule="auto"/>
        <w:ind w:left="1470"/>
        <w:contextualSpacing/>
        <w:pPrChange w:id="1575" w:author="Terry, George" w:date="2020-04-03T12:02:00Z">
          <w:pPr>
            <w:pStyle w:val="NormalWeb"/>
            <w:spacing w:line="480" w:lineRule="auto"/>
            <w:ind w:left="1470"/>
          </w:pPr>
        </w:pPrChange>
      </w:pPr>
      <w:r>
        <w:t>(1) What kind of son is he? (see the seven sons)</w:t>
      </w:r>
      <w:r>
        <w:br/>
        <w:t xml:space="preserve">(2) Who is the son? (Confucius, Mencius, Daoism, </w:t>
      </w:r>
      <w:proofErr w:type="spellStart"/>
      <w:r>
        <w:t>Moism</w:t>
      </w:r>
      <w:proofErr w:type="spellEnd"/>
      <w:r>
        <w:t>, etc.)</w:t>
      </w:r>
      <w:r>
        <w:br/>
        <w:t>(3) Where is the son? (at native local land.)</w:t>
      </w:r>
      <w:r>
        <w:br/>
        <w:t>(4) When does the son come? (at the local time of pre-China in the second century BC)</w:t>
      </w:r>
      <w:r>
        <w:br/>
        <w:t>(5) Why is the son? (to seek a perfect virtual man, to get peace and hope)</w:t>
      </w:r>
    </w:p>
    <w:p w14:paraId="105FE4EC" w14:textId="357AAC6E" w:rsidR="00485DF6" w:rsidRDefault="00485DF6" w:rsidP="007F4252">
      <w:pPr>
        <w:pStyle w:val="NormalWeb"/>
        <w:spacing w:line="480" w:lineRule="auto"/>
        <w:ind w:left="720" w:firstLine="720"/>
        <w:contextualSpacing/>
        <w:pPrChange w:id="1576" w:author="Terry, George" w:date="2020-04-06T11:59:00Z">
          <w:pPr>
            <w:pStyle w:val="NormalWeb"/>
            <w:spacing w:line="480" w:lineRule="auto"/>
            <w:ind w:left="720"/>
          </w:pPr>
        </w:pPrChange>
      </w:pPr>
      <w:r>
        <w:t xml:space="preserve">Although they get the wrong people at the wrong time and at the wrong place, their actions belong to </w:t>
      </w:r>
      <w:del w:id="1577" w:author="Terry, George" w:date="2020-04-06T11:59:00Z">
        <w:r w:rsidDel="007F4252">
          <w:delText xml:space="preserve">the </w:delText>
        </w:r>
      </w:del>
      <w:r>
        <w:t xml:space="preserve">prophecy attesting activity. Pre-China scripture cannot be </w:t>
      </w:r>
      <w:del w:id="1578" w:author="Terry, George" w:date="2020-04-06T12:00:00Z">
        <w:r w:rsidDel="007F4252">
          <w:delText>the</w:delText>
        </w:r>
      </w:del>
      <w:r>
        <w:t xml:space="preserve"> prophe</w:t>
      </w:r>
      <w:ins w:id="1579" w:author="Terry, George" w:date="2020-04-06T12:00:00Z">
        <w:r w:rsidR="007F4252">
          <w:t>tic</w:t>
        </w:r>
      </w:ins>
      <w:del w:id="1580" w:author="Terry, George" w:date="2020-04-06T12:00:00Z">
        <w:r w:rsidDel="007F4252">
          <w:delText>cy</w:delText>
        </w:r>
      </w:del>
      <w:r>
        <w:t xml:space="preserve"> </w:t>
      </w:r>
      <w:proofErr w:type="gramStart"/>
      <w:r>
        <w:t>literature</w:t>
      </w:r>
      <w:ins w:id="1581" w:author="Terry, George" w:date="2020-04-06T12:00:00Z">
        <w:r w:rsidR="007F4252">
          <w:t>,</w:t>
        </w:r>
      </w:ins>
      <w:r>
        <w:t xml:space="preserve"> but</w:t>
      </w:r>
      <w:proofErr w:type="gramEnd"/>
      <w:r>
        <w:t xml:space="preserve"> can be considered as literature related to the prophecy. At a minimum, pre-China scripture contains some results of actions driven by prophecy.</w:t>
      </w:r>
    </w:p>
    <w:p w14:paraId="34D4FB7A" w14:textId="77777777" w:rsidR="00B87EFD" w:rsidRDefault="00485DF6">
      <w:pPr>
        <w:pStyle w:val="NormalWeb"/>
        <w:spacing w:line="480" w:lineRule="auto"/>
        <w:ind w:left="720"/>
        <w:contextualSpacing/>
        <w:rPr>
          <w:ins w:id="1582" w:author="Terry, George" w:date="2020-04-03T16:16:00Z"/>
        </w:rPr>
      </w:pPr>
      <w:r>
        <w:t>The fact that sages were entitled with the name "son" can be considered as a piece of strong evidence that people at that time began to look for the special predicted son.</w:t>
      </w:r>
    </w:p>
    <w:p w14:paraId="49DDDB2B" w14:textId="2EA51AD7" w:rsidR="00485DF6" w:rsidRDefault="00485DF6">
      <w:pPr>
        <w:pStyle w:val="NormalWeb"/>
        <w:spacing w:line="480" w:lineRule="auto"/>
        <w:ind w:left="720" w:firstLine="720"/>
        <w:contextualSpacing/>
        <w:pPrChange w:id="1583" w:author="Terry, George" w:date="2020-04-03T16:16:00Z">
          <w:pPr>
            <w:pStyle w:val="NormalWeb"/>
            <w:spacing w:line="480" w:lineRule="auto"/>
            <w:ind w:left="720"/>
          </w:pPr>
        </w:pPrChange>
      </w:pPr>
      <w:del w:id="1584" w:author="Terry, George" w:date="2020-04-03T16:16:00Z">
        <w:r w:rsidDel="00B87EFD">
          <w:delText xml:space="preserve"> </w:delText>
        </w:r>
      </w:del>
      <w:r>
        <w:t>Confucius was a typical famous example</w:t>
      </w:r>
      <w:ins w:id="1585" w:author="Terry, George" w:date="2020-04-06T12:00:00Z">
        <w:r w:rsidR="007F4252">
          <w:t>.</w:t>
        </w:r>
      </w:ins>
      <w:del w:id="1586" w:author="Terry, George" w:date="2020-04-06T12:00:00Z">
        <w:r w:rsidDel="007F4252">
          <w:delText>,</w:delText>
        </w:r>
      </w:del>
      <w:r>
        <w:t xml:space="preserve"> </w:t>
      </w:r>
      <w:ins w:id="1587" w:author="Terry, George" w:date="2020-04-06T12:00:00Z">
        <w:r w:rsidR="007F4252">
          <w:t>B</w:t>
        </w:r>
      </w:ins>
      <w:del w:id="1588" w:author="Terry, George" w:date="2020-04-06T12:00:00Z">
        <w:r w:rsidDel="007F4252">
          <w:delText>b</w:delText>
        </w:r>
      </w:del>
      <w:r>
        <w:t xml:space="preserve">ecause of his prominent philosophical words, he was wrongly recognized as the son of what they imagined. Indeed, the existing pre-China documents show that Mr. Kong never called himself as "son" or of </w:t>
      </w:r>
      <w:r w:rsidRPr="007F4252">
        <w:rPr>
          <w:i/>
          <w:iCs/>
          <w:rPrChange w:id="1589" w:author="Terry, George" w:date="2020-04-06T12:00:00Z">
            <w:rPr/>
          </w:rPrChange>
        </w:rPr>
        <w:t>Ru</w:t>
      </w:r>
      <w:r>
        <w:t xml:space="preserve"> family.</w:t>
      </w:r>
    </w:p>
    <w:p w14:paraId="5F2DEB9E" w14:textId="1A78429E" w:rsidR="00485DF6" w:rsidRDefault="00485DF6">
      <w:pPr>
        <w:pStyle w:val="NormalWeb"/>
        <w:spacing w:line="480" w:lineRule="auto"/>
        <w:ind w:left="720"/>
        <w:contextualSpacing/>
        <w:pPrChange w:id="1590" w:author="Terry, George" w:date="2020-04-03T12:02:00Z">
          <w:pPr>
            <w:pStyle w:val="NormalWeb"/>
            <w:spacing w:line="480" w:lineRule="auto"/>
            <w:ind w:left="720"/>
          </w:pPr>
        </w:pPrChange>
      </w:pPr>
      <w:r>
        <w:lastRenderedPageBreak/>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w:t>
      </w:r>
      <w:ins w:id="1591" w:author="Terry, George" w:date="2020-04-06T12:04:00Z">
        <w:r w:rsidR="000D59AD">
          <w:t>d</w:t>
        </w:r>
      </w:ins>
      <w:r>
        <w:t xml:space="preserve"> the collapse of the pre-China culture.</w:t>
      </w:r>
    </w:p>
    <w:p w14:paraId="7FB4F4EB" w14:textId="7FBBF326" w:rsidR="00485DF6" w:rsidRDefault="00485DF6" w:rsidP="00BC71D1">
      <w:pPr>
        <w:pStyle w:val="NormalWeb"/>
        <w:spacing w:line="480" w:lineRule="auto"/>
        <w:ind w:left="720" w:firstLine="720"/>
        <w:contextualSpacing/>
        <w:pPrChange w:id="1592" w:author="Terry, George" w:date="2020-04-06T10:43:00Z">
          <w:pPr>
            <w:pStyle w:val="NormalWeb"/>
            <w:spacing w:line="480" w:lineRule="auto"/>
            <w:ind w:left="720"/>
          </w:pPr>
        </w:pPrChange>
      </w:pPr>
      <w:r>
        <w:t>Many scholars thought that the event of The Burning of Books and Burying of Scholars (</w:t>
      </w:r>
      <w:proofErr w:type="spellStart"/>
      <w:r>
        <w:rPr>
          <w:rFonts w:ascii="MS Mincho" w:eastAsia="MS Mincho" w:hAnsi="MS Mincho" w:cs="MS Mincho" w:hint="eastAsia"/>
        </w:rPr>
        <w:t>焚</w:t>
      </w:r>
      <w:r>
        <w:rPr>
          <w:rFonts w:ascii="PingFang TC" w:eastAsia="PingFang TC" w:hAnsi="PingFang TC" w:cs="PingFang TC" w:hint="eastAsia"/>
        </w:rPr>
        <w:t>书</w:t>
      </w:r>
      <w:r>
        <w:rPr>
          <w:rFonts w:ascii="MS Mincho" w:eastAsia="MS Mincho" w:hAnsi="MS Mincho" w:cs="MS Mincho" w:hint="eastAsia"/>
        </w:rPr>
        <w:t>坑儒</w:t>
      </w:r>
      <w:proofErr w:type="spellEnd"/>
      <w:r>
        <w:t>), which occurred in </w:t>
      </w:r>
      <w:r>
        <w:rPr>
          <w:rStyle w:val="Emphasis"/>
        </w:rPr>
        <w:t>Qin</w:t>
      </w:r>
      <w:r>
        <w:t> dynasty (221-206 BC), and which is mentioned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the first century BC, is the main reason for the loss of the original pre-China documents and</w:t>
      </w:r>
      <w:ins w:id="1593" w:author="Terry, George" w:date="2020-04-06T12:05:00Z">
        <w:r w:rsidR="000D59AD">
          <w:t xml:space="preserve"> the</w:t>
        </w:r>
      </w:ins>
      <w:r>
        <w:t xml:space="preserve"> </w:t>
      </w:r>
      <w:del w:id="1594" w:author="Terry, George" w:date="2020-04-06T12:05:00Z">
        <w:r w:rsidDel="000D59AD">
          <w:delText>to cause</w:delText>
        </w:r>
      </w:del>
      <w:ins w:id="1595" w:author="Terry, George" w:date="2020-04-06T12:05:00Z">
        <w:r w:rsidR="000D59AD">
          <w:t>cessation of</w:t>
        </w:r>
      </w:ins>
      <w:r>
        <w:t xml:space="preserve"> the sages </w:t>
      </w:r>
      <w:del w:id="1596" w:author="Terry, George" w:date="2020-04-06T12:05:00Z">
        <w:r w:rsidDel="000D59AD">
          <w:delText xml:space="preserve">to cease </w:delText>
        </w:r>
      </w:del>
      <w:r>
        <w:t>in history. However, a single event is less likely to destroy the whole splendid pre-China documents. The reality could be the opposite—it is the fall of pre-</w:t>
      </w:r>
      <w:r>
        <w:rPr>
          <w:rStyle w:val="Emphasis"/>
        </w:rPr>
        <w:t>Qin</w:t>
      </w:r>
      <w:r>
        <w:t> that led </w:t>
      </w:r>
      <w:r>
        <w:rPr>
          <w:rStyle w:val="Emphasis"/>
        </w:rPr>
        <w:t>Qin</w:t>
      </w:r>
      <w: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Pr>
          <w:rStyle w:val="Emphasis"/>
        </w:rPr>
        <w:t>Qin</w:t>
      </w:r>
      <w:r>
        <w:t> dynasty. The historical changes of the usage of "son" is another evidence to show the effort had been made to seek for the predicted son.</w:t>
      </w:r>
    </w:p>
    <w:p w14:paraId="5C24EA7C" w14:textId="77777777" w:rsidR="00485DF6" w:rsidRDefault="00485DF6" w:rsidP="00BC71D1">
      <w:pPr>
        <w:pStyle w:val="NormalWeb"/>
        <w:numPr>
          <w:ilvl w:val="0"/>
          <w:numId w:val="21"/>
        </w:numPr>
        <w:spacing w:line="480" w:lineRule="auto"/>
        <w:contextualSpacing/>
        <w:pPrChange w:id="1597" w:author="Terry, George" w:date="2020-04-06T10:43:00Z">
          <w:pPr>
            <w:pStyle w:val="NormalWeb"/>
            <w:numPr>
              <w:numId w:val="21"/>
            </w:numPr>
            <w:tabs>
              <w:tab w:val="num" w:pos="1800"/>
            </w:tabs>
            <w:spacing w:line="480" w:lineRule="auto"/>
            <w:ind w:left="1800" w:hanging="360"/>
          </w:pPr>
        </w:pPrChange>
      </w:pPr>
      <w:r>
        <w:t>Where does the prophecy come from and who are the prophets?</w:t>
      </w:r>
    </w:p>
    <w:p w14:paraId="0F446E7E" w14:textId="71DB7E65" w:rsidR="00485DF6" w:rsidDel="00847333" w:rsidRDefault="00485DF6" w:rsidP="00847333">
      <w:pPr>
        <w:pStyle w:val="NormalWeb"/>
        <w:spacing w:line="480" w:lineRule="auto"/>
        <w:ind w:left="720" w:firstLine="720"/>
        <w:contextualSpacing/>
        <w:rPr>
          <w:del w:id="1598" w:author="Terry, George" w:date="2020-04-06T12:07:00Z"/>
        </w:rPr>
        <w:pPrChange w:id="1599" w:author="Terry, George" w:date="2020-04-06T12:06:00Z">
          <w:pPr>
            <w:pStyle w:val="NormalWeb"/>
            <w:spacing w:line="480" w:lineRule="auto"/>
            <w:ind w:left="720"/>
          </w:pPr>
        </w:pPrChange>
      </w:pPr>
      <w:r>
        <w:t>Based on the above analysis, the paper proposes a theory that the prophecy of the Son of God is well-known at pre-China right before the second century BC. The prophecy is likely from</w:t>
      </w:r>
      <w:ins w:id="1600" w:author="Terry, George" w:date="2020-04-06T12:06:00Z">
        <w:r w:rsidR="00847333">
          <w:t>:</w:t>
        </w:r>
      </w:ins>
      <w:r>
        <w:t xml:space="preserve"> 1) Chinese prophets, 2) Chinese magi, 3) the transmission from the OT, </w:t>
      </w:r>
      <w:ins w:id="1601" w:author="Terry, George" w:date="2020-04-06T12:06:00Z">
        <w:r w:rsidR="00847333">
          <w:t xml:space="preserve">and </w:t>
        </w:r>
      </w:ins>
      <w:r>
        <w:t>4) sages</w:t>
      </w:r>
      <w:ins w:id="1602" w:author="Terry, George" w:date="2020-04-06T12:06:00Z">
        <w:r w:rsidR="00847333">
          <w:t>.</w:t>
        </w:r>
      </w:ins>
    </w:p>
    <w:p w14:paraId="072EAB53" w14:textId="77777777" w:rsidR="00BC71D1" w:rsidRDefault="00BC71D1" w:rsidP="00847333">
      <w:pPr>
        <w:pStyle w:val="NormalWeb"/>
        <w:spacing w:line="480" w:lineRule="auto"/>
        <w:ind w:left="720" w:firstLine="720"/>
        <w:contextualSpacing/>
        <w:rPr>
          <w:ins w:id="1603" w:author="Terry, George" w:date="2020-04-06T10:43:00Z"/>
        </w:rPr>
        <w:pPrChange w:id="1604" w:author="Terry, George" w:date="2020-04-06T12:07:00Z">
          <w:pPr>
            <w:pStyle w:val="NormalWeb"/>
            <w:spacing w:line="480" w:lineRule="auto"/>
            <w:ind w:firstLine="720"/>
            <w:contextualSpacing/>
          </w:pPr>
        </w:pPrChange>
      </w:pPr>
    </w:p>
    <w:p w14:paraId="4F4F8A46" w14:textId="3A894010" w:rsidR="00485DF6" w:rsidRDefault="00B87EFD" w:rsidP="00BC71D1">
      <w:pPr>
        <w:pStyle w:val="NormalWeb"/>
        <w:spacing w:line="480" w:lineRule="auto"/>
        <w:ind w:firstLine="720"/>
        <w:contextualSpacing/>
        <w:pPrChange w:id="1605" w:author="Terry, George" w:date="2020-04-06T10:43:00Z">
          <w:pPr>
            <w:pStyle w:val="NormalWeb"/>
            <w:spacing w:line="480" w:lineRule="auto"/>
            <w:ind w:left="720"/>
          </w:pPr>
        </w:pPrChange>
      </w:pPr>
      <w:ins w:id="1606" w:author="Terry, George" w:date="2020-04-03T16:17:00Z">
        <w:r>
          <w:lastRenderedPageBreak/>
          <w:t xml:space="preserve">a. </w:t>
        </w:r>
      </w:ins>
      <w:ins w:id="1607" w:author="Terry, George" w:date="2020-04-06T12:07:00Z">
        <w:r w:rsidR="00847333">
          <w:t xml:space="preserve">Chinese </w:t>
        </w:r>
      </w:ins>
      <w:del w:id="1608" w:author="Terry, George" w:date="2020-04-03T16:17:00Z">
        <w:r w:rsidR="00485DF6" w:rsidDel="00B87EFD">
          <w:delText xml:space="preserve">(1) </w:delText>
        </w:r>
      </w:del>
      <w:r w:rsidR="00485DF6">
        <w:t>Prophet</w:t>
      </w:r>
      <w:ins w:id="1609" w:author="Terry, George" w:date="2020-04-06T12:07:00Z">
        <w:r w:rsidR="00847333">
          <w:t>s</w:t>
        </w:r>
      </w:ins>
    </w:p>
    <w:p w14:paraId="3978899B" w14:textId="3DED9AF5" w:rsidR="00485DF6" w:rsidRDefault="00847333">
      <w:pPr>
        <w:pStyle w:val="NormalWeb"/>
        <w:spacing w:line="480" w:lineRule="auto"/>
        <w:ind w:left="720" w:firstLine="720"/>
        <w:contextualSpacing/>
        <w:pPrChange w:id="1610" w:author="Terry, George" w:date="2020-04-03T16:17:00Z">
          <w:pPr>
            <w:pStyle w:val="NormalWeb"/>
            <w:spacing w:line="480" w:lineRule="auto"/>
            <w:ind w:left="720"/>
          </w:pPr>
        </w:pPrChange>
      </w:pPr>
      <w:proofErr w:type="gramStart"/>
      <w:ins w:id="1611" w:author="Terry, George" w:date="2020-04-06T12:07:00Z">
        <w:r>
          <w:t>“”</w:t>
        </w:r>
      </w:ins>
      <w:r w:rsidR="00485DF6">
        <w:t>Prophet</w:t>
      </w:r>
      <w:proofErr w:type="gramEnd"/>
      <w:r w:rsidR="00485DF6">
        <w:t xml:space="preserve"> refers to an inspired teacher or proclaimer of the will of God about the advent of the Son of God, like Jeremiah in the OT. The well-known prophecy in China is likely coming from the prophets in China.</w:t>
      </w:r>
    </w:p>
    <w:p w14:paraId="6043C18B" w14:textId="361FF000" w:rsidR="00485DF6" w:rsidRDefault="00485DF6">
      <w:pPr>
        <w:pStyle w:val="NormalWeb"/>
        <w:spacing w:line="480" w:lineRule="auto"/>
        <w:ind w:left="720" w:firstLine="720"/>
        <w:contextualSpacing/>
        <w:pPrChange w:id="1612" w:author="Terry, George" w:date="2020-04-03T16:17:00Z">
          <w:pPr>
            <w:pStyle w:val="NormalWeb"/>
            <w:spacing w:line="480" w:lineRule="auto"/>
            <w:ind w:left="720"/>
          </w:pPr>
        </w:pPrChange>
      </w:pPr>
      <w:r>
        <w:t>Pastor Yuan's theory can support this viewpoint. He believes that our trinity God is a universal God who is not only the God of Israel</w:t>
      </w:r>
      <w:ins w:id="1613" w:author="Terry, George" w:date="2020-04-06T12:07:00Z">
        <w:r w:rsidR="00847333">
          <w:t>,</w:t>
        </w:r>
      </w:ins>
      <w:r>
        <w:t xml:space="preserve"> but also the God of </w:t>
      </w:r>
      <w:commentRangeStart w:id="1614"/>
      <w:r>
        <w:t>China</w:t>
      </w:r>
      <w:commentRangeEnd w:id="1614"/>
      <w:r w:rsidR="00847333">
        <w:rPr>
          <w:rStyle w:val="CommentReference"/>
          <w:rFonts w:asciiTheme="minorHAnsi" w:eastAsiaTheme="minorHAnsi" w:hAnsiTheme="minorHAnsi" w:cstheme="minorBidi"/>
        </w:rPr>
        <w:commentReference w:id="1614"/>
      </w:r>
      <w:r>
        <w:t xml:space="preserve">. If God inspired the prophets in Israel, </w:t>
      </w:r>
      <w:commentRangeStart w:id="1615"/>
      <w:r>
        <w:t>He would also inspire the prophets in China</w:t>
      </w:r>
      <w:commentRangeEnd w:id="1615"/>
      <w:r w:rsidR="00876F3C">
        <w:rPr>
          <w:rStyle w:val="CommentReference"/>
          <w:rFonts w:asciiTheme="minorHAnsi" w:eastAsiaTheme="minorHAnsi" w:hAnsiTheme="minorHAnsi" w:cstheme="minorBidi"/>
        </w:rPr>
        <w:commentReference w:id="1615"/>
      </w:r>
      <w:r>
        <w:t xml:space="preserve">. According to pastor Yuan, Chinese sages in pre-Chine time are </w:t>
      </w:r>
      <w:del w:id="1616" w:author="Terry, George" w:date="2020-04-06T12:20:00Z">
        <w:r w:rsidDel="00876F3C">
          <w:delText xml:space="preserve">the </w:delText>
        </w:r>
      </w:del>
      <w:r>
        <w:t xml:space="preserve">prophets inspired by God. The pre-China documents, like the </w:t>
      </w:r>
      <w:proofErr w:type="spellStart"/>
      <w:r w:rsidRPr="00876F3C">
        <w:rPr>
          <w:i/>
          <w:iCs/>
          <w:rPrChange w:id="1617" w:author="Terry, George" w:date="2020-04-06T12:21:00Z">
            <w:rPr/>
          </w:rPrChange>
        </w:rPr>
        <w:t>DaoDeJing</w:t>
      </w:r>
      <w:proofErr w:type="spellEnd"/>
      <w:r>
        <w:t>, are part of the unlimited testimony of God.</w:t>
      </w:r>
    </w:p>
    <w:p w14:paraId="58C44CE6" w14:textId="77777777" w:rsidR="00B87EFD" w:rsidRDefault="00485DF6">
      <w:pPr>
        <w:pStyle w:val="NormalWeb"/>
        <w:spacing w:line="480" w:lineRule="auto"/>
        <w:ind w:left="720"/>
        <w:contextualSpacing/>
        <w:rPr>
          <w:ins w:id="1618" w:author="Terry, George" w:date="2020-04-03T16:17:00Z"/>
        </w:rPr>
      </w:pPr>
      <w:r>
        <w:t xml:space="preserve">Pastor Yuan's intention is to help Chinese people to open their minds to hold on Jesus. However, the price is that he promoted the level of the status of both the pre-China documents and the </w:t>
      </w:r>
      <w:commentRangeStart w:id="1619"/>
      <w:r>
        <w:t>sages</w:t>
      </w:r>
      <w:commentRangeEnd w:id="1619"/>
      <w:r w:rsidR="00876F3C">
        <w:rPr>
          <w:rStyle w:val="CommentReference"/>
          <w:rFonts w:asciiTheme="minorHAnsi" w:eastAsiaTheme="minorHAnsi" w:hAnsiTheme="minorHAnsi" w:cstheme="minorBidi"/>
        </w:rPr>
        <w:commentReference w:id="1619"/>
      </w:r>
      <w:r>
        <w:t xml:space="preserve">. </w:t>
      </w:r>
    </w:p>
    <w:p w14:paraId="2264E137" w14:textId="72DD97B9" w:rsidR="00485DF6" w:rsidRDefault="00485DF6">
      <w:pPr>
        <w:pStyle w:val="NormalWeb"/>
        <w:spacing w:line="480" w:lineRule="auto"/>
        <w:ind w:left="709" w:firstLine="731"/>
        <w:contextualSpacing/>
        <w:pPrChange w:id="1620" w:author="Terry, George" w:date="2020-04-03T16:17:00Z">
          <w:pPr>
            <w:pStyle w:val="NormalWeb"/>
            <w:spacing w:line="480" w:lineRule="auto"/>
            <w:ind w:left="720"/>
          </w:pPr>
        </w:pPrChange>
      </w:pPr>
      <w:r>
        <w:t>The potential issue is that it will eventually lead the people to continue to love and</w:t>
      </w:r>
      <w:ins w:id="1621" w:author="Terry, George" w:date="2020-04-03T16:17:00Z">
        <w:r w:rsidR="00B87EFD">
          <w:t xml:space="preserve"> </w:t>
        </w:r>
      </w:ins>
      <w:del w:id="1622" w:author="Terry, George" w:date="2020-04-03T16:17:00Z">
        <w:r w:rsidDel="00B87EFD">
          <w:delText xml:space="preserve"> </w:delText>
        </w:r>
      </w:del>
      <w:del w:id="1623" w:author="Terry, George" w:date="2020-04-06T12:23:00Z">
        <w:r w:rsidDel="00876F3C">
          <w:delText xml:space="preserve">behold on </w:delText>
        </w:r>
      </w:del>
      <w:ins w:id="1624" w:author="Terry, George" w:date="2020-04-06T12:23:00Z">
        <w:r w:rsidR="00876F3C">
          <w:t xml:space="preserve">cherish </w:t>
        </w:r>
      </w:ins>
      <w:r>
        <w:t xml:space="preserve">the native Chinese culture </w:t>
      </w:r>
      <w:del w:id="1625" w:author="Terry, George" w:date="2020-04-06T12:24:00Z">
        <w:r w:rsidDel="00876F3C">
          <w:delText>and becam</w:delText>
        </w:r>
      </w:del>
      <w:ins w:id="1626" w:author="Terry, George" w:date="2020-04-06T12:25:00Z">
        <w:r w:rsidR="00876F3C">
          <w:t>resulting in</w:t>
        </w:r>
      </w:ins>
      <w:del w:id="1627" w:author="Terry, George" w:date="2020-04-06T12:24:00Z">
        <w:r w:rsidDel="00876F3C">
          <w:delText>e</w:delText>
        </w:r>
      </w:del>
      <w:r>
        <w:t xml:space="preserve"> the </w:t>
      </w:r>
      <w:ins w:id="1628" w:author="Terry, George" w:date="2020-04-06T12:25:00Z">
        <w:r w:rsidR="00876F3C">
          <w:t>“</w:t>
        </w:r>
      </w:ins>
      <w:r>
        <w:t>Chinese Cultural Christian.</w:t>
      </w:r>
      <w:ins w:id="1629" w:author="Terry, George" w:date="2020-04-06T12:25:00Z">
        <w:r w:rsidR="00876F3C">
          <w:t>”</w:t>
        </w:r>
      </w:ins>
      <w:r>
        <w:t xml:space="preserve"> Instead of stud</w:t>
      </w:r>
      <w:ins w:id="1630" w:author="Terry, George" w:date="2020-04-06T12:25:00Z">
        <w:r w:rsidR="00876F3C">
          <w:t xml:space="preserve">ying </w:t>
        </w:r>
      </w:ins>
      <w:del w:id="1631" w:author="Terry, George" w:date="2020-04-06T12:25:00Z">
        <w:r w:rsidDel="00876F3C">
          <w:delText xml:space="preserve">y </w:delText>
        </w:r>
      </w:del>
      <w:r>
        <w:t xml:space="preserve">the Bible, they would continue to study the pre-China documents. Eventually, heresy </w:t>
      </w:r>
      <w:del w:id="1632" w:author="Terry, George" w:date="2020-04-06T12:25:00Z">
        <w:r w:rsidDel="00876F3C">
          <w:delText>will come out to</w:delText>
        </w:r>
      </w:del>
      <w:ins w:id="1633" w:author="Terry, George" w:date="2020-04-06T12:25:00Z">
        <w:r w:rsidR="00876F3C">
          <w:t>emerged affirming</w:t>
        </w:r>
      </w:ins>
      <w:del w:id="1634" w:author="Terry, George" w:date="2020-04-06T12:25:00Z">
        <w:r w:rsidDel="00876F3C">
          <w:delText xml:space="preserve"> say</w:delText>
        </w:r>
      </w:del>
      <w:r>
        <w:t xml:space="preserve"> that the pre-China document is higher than the Bible, since the Bible does not have everything that pre-China scripture has. To promote the status of the pre-China is indeed to downgrade the status of the Bible.</w:t>
      </w:r>
    </w:p>
    <w:p w14:paraId="1320CE27" w14:textId="125E51BC" w:rsidR="00485DF6" w:rsidRDefault="00485DF6">
      <w:pPr>
        <w:pStyle w:val="NormalWeb"/>
        <w:spacing w:line="480" w:lineRule="auto"/>
        <w:ind w:left="720" w:firstLine="720"/>
        <w:contextualSpacing/>
        <w:pPrChange w:id="1635" w:author="Terry, George" w:date="2020-04-03T16:17:00Z">
          <w:pPr>
            <w:pStyle w:val="NormalWeb"/>
            <w:spacing w:line="480" w:lineRule="auto"/>
            <w:ind w:left="720"/>
          </w:pPr>
        </w:pPrChange>
      </w:pPr>
      <w:r>
        <w:t>History has proved that pre-China scripture has never led people to Christ; instead, it misled its people</w:t>
      </w:r>
      <w:del w:id="1636" w:author="Terry, George" w:date="2020-04-06T12:29:00Z">
        <w:r w:rsidDel="00876F3C">
          <w:delText xml:space="preserve"> to be</w:delText>
        </w:r>
      </w:del>
      <w:r>
        <w:t xml:space="preserve"> away from the </w:t>
      </w:r>
      <w:ins w:id="1637" w:author="Terry, George" w:date="2020-04-06T12:29:00Z">
        <w:r w:rsidR="00876F3C">
          <w:t>g</w:t>
        </w:r>
      </w:ins>
      <w:del w:id="1638" w:author="Terry, George" w:date="2020-04-06T12:29:00Z">
        <w:r w:rsidDel="00876F3C">
          <w:delText>G</w:delText>
        </w:r>
      </w:del>
      <w:proofErr w:type="gramStart"/>
      <w:r>
        <w:t xml:space="preserve">ospel, </w:t>
      </w:r>
      <w:ins w:id="1639" w:author="Terry, George" w:date="2020-04-06T12:29:00Z">
        <w:r w:rsidR="00876F3C">
          <w:t>and</w:t>
        </w:r>
        <w:proofErr w:type="gramEnd"/>
        <w:r w:rsidR="00876F3C">
          <w:t xml:space="preserve"> </w:t>
        </w:r>
      </w:ins>
      <w:r>
        <w:t xml:space="preserve">became a stronghold against Christ. The situation of today is a piece of living evidence. Unless the </w:t>
      </w:r>
      <w:ins w:id="1640" w:author="Terry, George" w:date="2020-04-06T12:29:00Z">
        <w:r w:rsidR="00876F3C">
          <w:t>g</w:t>
        </w:r>
      </w:ins>
      <w:del w:id="1641" w:author="Terry, George" w:date="2020-04-06T12:29:00Z">
        <w:r w:rsidDel="00876F3C">
          <w:delText>G</w:delText>
        </w:r>
      </w:del>
      <w:r>
        <w:t xml:space="preserve">ospel comes in to be the </w:t>
      </w:r>
      <w:ins w:id="1642" w:author="Terry, George" w:date="2020-04-06T12:29:00Z">
        <w:r w:rsidR="00E90DEC">
          <w:t xml:space="preserve">sole </w:t>
        </w:r>
      </w:ins>
      <w:r>
        <w:t>criteria, pre-China scripture will be a fuzzy set of documents full of myths forever.</w:t>
      </w:r>
    </w:p>
    <w:p w14:paraId="6C917978" w14:textId="59E5C373" w:rsidR="00485DF6" w:rsidRDefault="00485DF6">
      <w:pPr>
        <w:pStyle w:val="NormalWeb"/>
        <w:spacing w:line="480" w:lineRule="auto"/>
        <w:ind w:left="720" w:firstLine="720"/>
        <w:contextualSpacing/>
        <w:pPrChange w:id="1643" w:author="Terry, George" w:date="2020-04-03T16:17:00Z">
          <w:pPr>
            <w:pStyle w:val="NormalWeb"/>
            <w:spacing w:line="480" w:lineRule="auto"/>
            <w:ind w:left="720"/>
          </w:pPr>
        </w:pPrChange>
      </w:pPr>
      <w:r>
        <w:lastRenderedPageBreak/>
        <w:t xml:space="preserve">The Bible never mentioned the Chinese people. It is less likely that God ever revealed the prophecy message to the Chinese. This is because Israel is the people He selected for </w:t>
      </w:r>
      <w:ins w:id="1644" w:author="Terry, George" w:date="2020-04-06T12:30:00Z">
        <w:r w:rsidR="00E90DEC">
          <w:t xml:space="preserve">his </w:t>
        </w:r>
      </w:ins>
      <w:r>
        <w:t>prophecy. This is not about discrimination or unfairness, but about God's unique plan</w:t>
      </w:r>
      <w:ins w:id="1645" w:author="Terry, George" w:date="2020-04-06T12:30:00Z">
        <w:r w:rsidR="00E90DEC">
          <w:t>, f</w:t>
        </w:r>
      </w:ins>
      <w:del w:id="1646" w:author="Terry, George" w:date="2020-04-06T12:30:00Z">
        <w:r w:rsidDel="00E90DEC">
          <w:delText>. F</w:delText>
        </w:r>
      </w:del>
      <w:r>
        <w:t>or salvation and love of God, all people are the same for Him.</w:t>
      </w:r>
    </w:p>
    <w:p w14:paraId="23EDDF7D" w14:textId="449E0CB5" w:rsidR="00485DF6" w:rsidRDefault="00B87EFD" w:rsidP="00BC71D1">
      <w:pPr>
        <w:pStyle w:val="NormalWeb"/>
        <w:spacing w:line="480" w:lineRule="auto"/>
        <w:ind w:firstLine="720"/>
        <w:contextualSpacing/>
        <w:pPrChange w:id="1647" w:author="Terry, George" w:date="2020-04-06T10:44:00Z">
          <w:pPr>
            <w:pStyle w:val="NormalWeb"/>
            <w:spacing w:line="480" w:lineRule="auto"/>
            <w:ind w:left="720"/>
          </w:pPr>
        </w:pPrChange>
      </w:pPr>
      <w:ins w:id="1648" w:author="Terry, George" w:date="2020-04-03T16:17:00Z">
        <w:r>
          <w:t>b.</w:t>
        </w:r>
      </w:ins>
      <w:del w:id="1649" w:author="Terry, George" w:date="2020-04-03T16:17:00Z">
        <w:r w:rsidR="00485DF6" w:rsidDel="00B87EFD">
          <w:delText>(2)</w:delText>
        </w:r>
      </w:del>
      <w:r w:rsidR="00485DF6">
        <w:t xml:space="preserve"> Prophecy in the OT</w:t>
      </w:r>
      <w:del w:id="1650" w:author="Terry, George" w:date="2020-04-03T16:17:00Z">
        <w:r w:rsidR="00485DF6" w:rsidDel="00B87EFD">
          <w:delText>.</w:delText>
        </w:r>
      </w:del>
    </w:p>
    <w:p w14:paraId="77A391A7" w14:textId="498B4457" w:rsidR="00485DF6" w:rsidRDefault="00485DF6">
      <w:pPr>
        <w:pStyle w:val="NormalWeb"/>
        <w:spacing w:line="480" w:lineRule="auto"/>
        <w:ind w:left="720" w:firstLine="720"/>
        <w:contextualSpacing/>
        <w:pPrChange w:id="1651" w:author="Terry, George" w:date="2020-04-03T16:18:00Z">
          <w:pPr>
            <w:pStyle w:val="NormalWeb"/>
            <w:spacing w:line="480" w:lineRule="auto"/>
            <w:ind w:left="720"/>
          </w:pPr>
        </w:pPrChange>
      </w:pPr>
      <w:r>
        <w:t xml:space="preserve">The global message transmission in the world never </w:t>
      </w:r>
      <w:r w:rsidRPr="00E90DEC">
        <w:rPr>
          <w:strike/>
          <w:rPrChange w:id="1652" w:author="Terry, George" w:date="2020-04-06T12:30:00Z">
            <w:rPr/>
          </w:rPrChange>
        </w:rPr>
        <w:t xml:space="preserve">ever </w:t>
      </w:r>
      <w:r>
        <w:t xml:space="preserve">stopped. The </w:t>
      </w:r>
      <w:ins w:id="1653" w:author="Terry, George" w:date="2020-04-06T12:31:00Z">
        <w:r w:rsidR="00E90DEC">
          <w:t xml:space="preserve">transmission of the </w:t>
        </w:r>
      </w:ins>
      <w:r>
        <w:t xml:space="preserve">ancient message </w:t>
      </w:r>
      <w:del w:id="1654" w:author="Terry, George" w:date="2020-04-06T12:31:00Z">
        <w:r w:rsidDel="00E90DEC">
          <w:delText xml:space="preserve">transmission </w:delText>
        </w:r>
      </w:del>
      <w:r>
        <w:t xml:space="preserve">is more advanced than people imagined today. The well-known prophecy in pre-China is likely from the results of spreading the message in the OT. But if the message from the OT were translated correctly into Chinese, people would not seek the advent son in </w:t>
      </w:r>
      <w:ins w:id="1655" w:author="Terry, George" w:date="2020-04-06T12:31:00Z">
        <w:r w:rsidR="00E90DEC">
          <w:t xml:space="preserve">the land of </w:t>
        </w:r>
      </w:ins>
      <w:r>
        <w:t>China</w:t>
      </w:r>
      <w:del w:id="1656" w:author="Terry, George" w:date="2020-04-06T12:31:00Z">
        <w:r w:rsidDel="00E90DEC">
          <w:delText xml:space="preserve"> land</w:delText>
        </w:r>
      </w:del>
      <w:ins w:id="1657" w:author="Terry, George" w:date="2020-04-06T12:31:00Z">
        <w:r w:rsidR="00E90DEC">
          <w:t>;</w:t>
        </w:r>
      </w:ins>
      <w:del w:id="1658" w:author="Terry, George" w:date="2020-04-06T12:31:00Z">
        <w:r w:rsidDel="00E90DEC">
          <w:delText>,</w:delText>
        </w:r>
      </w:del>
      <w:r>
        <w:t xml:space="preserve"> they should seek Him in Israel, like the Magi from </w:t>
      </w:r>
      <w:ins w:id="1659" w:author="Terry, George" w:date="2020-04-06T12:31:00Z">
        <w:r w:rsidR="00E90DEC">
          <w:t>E</w:t>
        </w:r>
      </w:ins>
      <w:del w:id="1660" w:author="Terry, George" w:date="2020-04-06T12:31:00Z">
        <w:r w:rsidDel="00E90DEC">
          <w:delText>e</w:delText>
        </w:r>
      </w:del>
      <w:r>
        <w:t xml:space="preserve">ast (Mat 2:1) Some may argue that it is the obscure archaic Chinese language </w:t>
      </w:r>
      <w:ins w:id="1661" w:author="Terry, George" w:date="2020-04-06T12:31:00Z">
        <w:r w:rsidR="00E90DEC">
          <w:t xml:space="preserve">which </w:t>
        </w:r>
      </w:ins>
      <w:r>
        <w:t>cause</w:t>
      </w:r>
      <w:ins w:id="1662" w:author="Terry, George" w:date="2020-04-06T12:31:00Z">
        <w:r w:rsidR="00E90DEC">
          <w:t>d</w:t>
        </w:r>
      </w:ins>
      <w:r>
        <w:t xml:space="preserve"> them to misunderstand the precise location and time in the OT.</w:t>
      </w:r>
    </w:p>
    <w:p w14:paraId="5917AC4D" w14:textId="1A5C4D9C" w:rsidR="00485DF6" w:rsidRDefault="00B87EFD" w:rsidP="00BC71D1">
      <w:pPr>
        <w:pStyle w:val="NormalWeb"/>
        <w:spacing w:line="480" w:lineRule="auto"/>
        <w:ind w:firstLine="720"/>
        <w:contextualSpacing/>
        <w:pPrChange w:id="1663" w:author="Terry, George" w:date="2020-04-06T10:44:00Z">
          <w:pPr>
            <w:pStyle w:val="NormalWeb"/>
            <w:spacing w:line="480" w:lineRule="auto"/>
            <w:ind w:left="720"/>
          </w:pPr>
        </w:pPrChange>
      </w:pPr>
      <w:ins w:id="1664" w:author="Terry, George" w:date="2020-04-03T16:18:00Z">
        <w:r>
          <w:t xml:space="preserve">c.  </w:t>
        </w:r>
      </w:ins>
      <w:del w:id="1665" w:author="Terry, George" w:date="2020-04-03T16:18:00Z">
        <w:r w:rsidR="00485DF6" w:rsidDel="00B87EFD">
          <w:delText xml:space="preserve">(3) </w:delText>
        </w:r>
      </w:del>
      <w:r w:rsidR="00485DF6">
        <w:t>Magi</w:t>
      </w:r>
    </w:p>
    <w:p w14:paraId="7C39F0E4" w14:textId="43D89425" w:rsidR="00485DF6" w:rsidDel="00E90DEC" w:rsidRDefault="00485DF6">
      <w:pPr>
        <w:pStyle w:val="NormalWeb"/>
        <w:spacing w:line="480" w:lineRule="auto"/>
        <w:ind w:left="720" w:firstLine="720"/>
        <w:contextualSpacing/>
        <w:rPr>
          <w:del w:id="1666" w:author="Terry, George" w:date="2020-04-06T12:32:00Z"/>
        </w:rPr>
        <w:pPrChange w:id="1667" w:author="Terry, George" w:date="2020-04-03T16:18:00Z">
          <w:pPr>
            <w:pStyle w:val="NormalWeb"/>
            <w:spacing w:line="480" w:lineRule="auto"/>
            <w:ind w:left="720"/>
          </w:pPr>
        </w:pPrChange>
      </w:pPr>
      <w:r>
        <w:t>Magi</w:t>
      </w:r>
      <w:ins w:id="1668" w:author="Terry, George" w:date="2020-04-06T12:32:00Z">
        <w:r w:rsidR="00E90DEC">
          <w:t xml:space="preserve"> is</w:t>
        </w:r>
      </w:ins>
      <w:del w:id="1669" w:author="Terry, George" w:date="2020-04-06T12:32:00Z">
        <w:r w:rsidDel="00E90DEC">
          <w:delText>,</w:delText>
        </w:r>
      </w:del>
      <w:r>
        <w:t xml:space="preserve"> from Hebrew </w:t>
      </w:r>
      <w:proofErr w:type="spellStart"/>
      <w:r>
        <w:t>μάγοι</w:t>
      </w:r>
      <w:proofErr w:type="spellEnd"/>
      <w:r>
        <w:t xml:space="preserve">, </w:t>
      </w:r>
      <w:ins w:id="1670" w:author="Terry, George" w:date="2020-04-06T12:32:00Z">
        <w:r w:rsidR="00E90DEC">
          <w:t xml:space="preserve">who are </w:t>
        </w:r>
      </w:ins>
      <w:r>
        <w:t>also called the wiseman. It is a name given by the Babylonians (Chaldeans), Medes, Persians, and others, to the wise men, teachers, priests, physicians, astrologers, seers, interpreters of dreams, augers, soothsayers, sorcerers, etc.</w:t>
      </w:r>
      <w:ins w:id="1671" w:author="Terry, George" w:date="2020-04-06T12:32:00Z">
        <w:r w:rsidR="00E90DEC">
          <w:t xml:space="preserve"> </w:t>
        </w:r>
      </w:ins>
    </w:p>
    <w:p w14:paraId="55DB62BF" w14:textId="77777777" w:rsidR="00485DF6" w:rsidRDefault="00485DF6" w:rsidP="00E90DEC">
      <w:pPr>
        <w:pStyle w:val="NormalWeb"/>
        <w:spacing w:line="480" w:lineRule="auto"/>
        <w:ind w:left="720" w:firstLine="720"/>
        <w:contextualSpacing/>
        <w:pPrChange w:id="1672" w:author="Terry, George" w:date="2020-04-06T12:32:00Z">
          <w:pPr>
            <w:pStyle w:val="NormalWeb"/>
            <w:spacing w:line="480" w:lineRule="auto"/>
            <w:ind w:left="720"/>
          </w:pPr>
        </w:pPrChange>
      </w:pPr>
      <w:r>
        <w:t>The major difference between prophet and magi is that the prophet directly received the prophecy from God, whereas the magi can only get the oracle of God through signs of nature or through evil spirits.</w:t>
      </w:r>
    </w:p>
    <w:p w14:paraId="5C682668" w14:textId="44CD1596" w:rsidR="00485DF6" w:rsidRDefault="00485DF6">
      <w:pPr>
        <w:pStyle w:val="NormalWeb"/>
        <w:spacing w:line="480" w:lineRule="auto"/>
        <w:ind w:left="720" w:firstLine="720"/>
        <w:contextualSpacing/>
        <w:pPrChange w:id="1673" w:author="Terry, George" w:date="2020-04-03T16:18:00Z">
          <w:pPr>
            <w:pStyle w:val="NormalWeb"/>
            <w:spacing w:line="480" w:lineRule="auto"/>
            <w:ind w:left="720"/>
          </w:pPr>
        </w:pPrChange>
      </w:pPr>
      <w:r>
        <w:t xml:space="preserve">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w:t>
      </w:r>
      <w:proofErr w:type="spellStart"/>
      <w:r>
        <w:t>Shir</w:t>
      </w:r>
      <w:proofErr w:type="spellEnd"/>
      <w:ins w:id="1674" w:author="Terry, George" w:date="2020-04-06T12:33:00Z">
        <w:r w:rsidR="00E90DEC">
          <w:t>.</w:t>
        </w:r>
      </w:ins>
      <w:r>
        <w:t>" Dr.</w:t>
      </w:r>
      <w:ins w:id="1675" w:author="Terry, George" w:date="2020-04-06T12:33:00Z">
        <w:r w:rsidR="00E90DEC">
          <w:t xml:space="preserve"> Landau</w:t>
        </w:r>
      </w:ins>
      <w:r>
        <w:t xml:space="preserve"> points out that </w:t>
      </w:r>
      <w:r>
        <w:lastRenderedPageBreak/>
        <w:t>"</w:t>
      </w:r>
      <w:proofErr w:type="spellStart"/>
      <w:r>
        <w:t>Shir</w:t>
      </w:r>
      <w:proofErr w:type="spellEnd"/>
      <w:r>
        <w:t xml:space="preserve"> in ancient text, is sometimes identified with China."</w:t>
      </w:r>
      <w:r>
        <w:rPr>
          <w:vertAlign w:val="superscript"/>
        </w:rPr>
        <w:t>[73]</w:t>
      </w:r>
      <w:r>
        <w:t xml:space="preserve"> Chinese herb (like incense, myrrh, etc.), </w:t>
      </w:r>
      <w:ins w:id="1676" w:author="Terry, George" w:date="2020-04-06T12:33:00Z">
        <w:r w:rsidR="00E90DEC">
          <w:t>a</w:t>
        </w:r>
      </w:ins>
      <w:del w:id="1677" w:author="Terry, George" w:date="2020-04-06T12:33:00Z">
        <w:r w:rsidDel="00E90DEC">
          <w:delText>A</w:delText>
        </w:r>
      </w:del>
      <w:r>
        <w:t xml:space="preserve">cupuncture, </w:t>
      </w:r>
      <w:proofErr w:type="spellStart"/>
      <w:r w:rsidRPr="00E90DEC">
        <w:rPr>
          <w:i/>
          <w:iCs/>
          <w:rPrChange w:id="1678" w:author="Terry, George" w:date="2020-04-06T12:33:00Z">
            <w:rPr/>
          </w:rPrChange>
        </w:rPr>
        <w:t>QiGong</w:t>
      </w:r>
      <w:proofErr w:type="spellEnd"/>
      <w:r>
        <w:t>, etc. mainly come from Chinese Dao's family. Its activities and mysticism are consistent with magi. This can underline the viewpoint that the well-known prophecy comes from local Chinese magi.</w:t>
      </w:r>
    </w:p>
    <w:p w14:paraId="229648A3" w14:textId="386FD5E0" w:rsidR="00485DF6" w:rsidRDefault="00485DF6">
      <w:pPr>
        <w:pStyle w:val="NormalWeb"/>
        <w:spacing w:line="480" w:lineRule="auto"/>
        <w:ind w:left="720" w:firstLine="720"/>
        <w:contextualSpacing/>
        <w:pPrChange w:id="1679" w:author="Terry, George" w:date="2020-04-03T16:18:00Z">
          <w:pPr>
            <w:pStyle w:val="NormalWeb"/>
            <w:spacing w:line="480" w:lineRule="auto"/>
            <w:ind w:left="720"/>
          </w:pPr>
        </w:pPrChange>
      </w:pPr>
      <w:r>
        <w:t xml:space="preserve">Another difference between magi and prophet is that the prophecy from the prophets is accurate, whereas the oracle from magi is not accurate. That the magi from the </w:t>
      </w:r>
      <w:ins w:id="1680" w:author="Terry, George" w:date="2020-04-06T12:34:00Z">
        <w:r w:rsidR="00E90DEC">
          <w:t>E</w:t>
        </w:r>
      </w:ins>
      <w:del w:id="1681" w:author="Terry, George" w:date="2020-04-06T12:34:00Z">
        <w:r w:rsidDel="00E90DEC">
          <w:delText>e</w:delText>
        </w:r>
      </w:del>
      <w:r>
        <w:t>ast came to Jerusalem to ask the help from Herod (Mat 2:1-16)</w:t>
      </w:r>
      <w:del w:id="1682" w:author="Terry, George" w:date="2020-04-06T12:34:00Z">
        <w:r w:rsidDel="00E90DEC">
          <w:delText>,</w:delText>
        </w:r>
      </w:del>
      <w:r>
        <w:t xml:space="preserve"> demonstrated that their message is limited and inaccurate. The information drawn from pre-China scripture showed that Chinese predicted information about the location, the date and people are all incorrect</w:t>
      </w:r>
      <w:ins w:id="1683" w:author="Terry, George" w:date="2020-04-06T12:34:00Z">
        <w:r w:rsidR="00E90DEC">
          <w:t>.</w:t>
        </w:r>
      </w:ins>
      <w:del w:id="1684" w:author="Terry, George" w:date="2020-04-06T12:34:00Z">
        <w:r w:rsidDel="00E90DEC">
          <w:delText>,</w:delText>
        </w:r>
      </w:del>
      <w:r>
        <w:t xml:space="preserve"> </w:t>
      </w:r>
      <w:ins w:id="1685" w:author="Terry, George" w:date="2020-04-06T12:34:00Z">
        <w:r w:rsidR="00E90DEC">
          <w:t>T</w:t>
        </w:r>
      </w:ins>
      <w:del w:id="1686" w:author="Terry, George" w:date="2020-04-06T12:34:00Z">
        <w:r w:rsidDel="00E90DEC">
          <w:delText>t</w:delText>
        </w:r>
      </w:del>
      <w:proofErr w:type="gramStart"/>
      <w:r>
        <w:t>he</w:t>
      </w:r>
      <w:proofErr w:type="gramEnd"/>
      <w:r>
        <w:t xml:space="preserve"> incorrectness can underline the view that magi are the main source for pre-China prediction.</w:t>
      </w:r>
    </w:p>
    <w:p w14:paraId="7A6D5B6B" w14:textId="1E71628F" w:rsidR="00485DF6" w:rsidRDefault="00B87EFD" w:rsidP="00BC71D1">
      <w:pPr>
        <w:pStyle w:val="NormalWeb"/>
        <w:spacing w:line="480" w:lineRule="auto"/>
        <w:ind w:firstLine="720"/>
        <w:contextualSpacing/>
        <w:pPrChange w:id="1687" w:author="Terry, George" w:date="2020-04-06T10:44:00Z">
          <w:pPr>
            <w:pStyle w:val="NormalWeb"/>
            <w:spacing w:line="480" w:lineRule="auto"/>
            <w:ind w:left="720"/>
          </w:pPr>
        </w:pPrChange>
      </w:pPr>
      <w:ins w:id="1688" w:author="Terry, George" w:date="2020-04-03T16:18:00Z">
        <w:r>
          <w:t xml:space="preserve">d. </w:t>
        </w:r>
      </w:ins>
      <w:del w:id="1689" w:author="Terry, George" w:date="2020-04-03T16:18:00Z">
        <w:r w:rsidR="00485DF6" w:rsidDel="00B87EFD">
          <w:delText xml:space="preserve">(4) </w:delText>
        </w:r>
      </w:del>
      <w:r w:rsidR="00485DF6">
        <w:t>Sage</w:t>
      </w:r>
    </w:p>
    <w:p w14:paraId="50591FA4" w14:textId="7EDEC84F" w:rsidR="00485DF6" w:rsidDel="00B87EFD" w:rsidRDefault="00485DF6">
      <w:pPr>
        <w:pStyle w:val="NormalWeb"/>
        <w:spacing w:line="480" w:lineRule="auto"/>
        <w:ind w:left="720" w:firstLine="720"/>
        <w:contextualSpacing/>
        <w:rPr>
          <w:del w:id="1690" w:author="Terry, George" w:date="2020-04-03T16:18:00Z"/>
        </w:rPr>
        <w:pPrChange w:id="1691" w:author="Terry, George" w:date="2020-04-03T16:18:00Z">
          <w:pPr>
            <w:pStyle w:val="NormalWeb"/>
            <w:spacing w:line="480" w:lineRule="auto"/>
            <w:ind w:left="720"/>
          </w:pPr>
        </w:pPrChange>
      </w:pPr>
      <w:r>
        <w:t>Sage refers to a profoundly wise man, especially the one who is discreet, judicious and philosophical.</w:t>
      </w:r>
      <w:ins w:id="1692" w:author="Terry, George" w:date="2020-04-03T16:18:00Z">
        <w:r w:rsidR="00B87EFD">
          <w:t xml:space="preserve"> </w:t>
        </w:r>
      </w:ins>
    </w:p>
    <w:p w14:paraId="061FB584" w14:textId="68F6CD03" w:rsidR="00485DF6" w:rsidRDefault="00485DF6">
      <w:pPr>
        <w:pStyle w:val="NormalWeb"/>
        <w:spacing w:line="480" w:lineRule="auto"/>
        <w:ind w:left="720" w:firstLine="720"/>
        <w:contextualSpacing/>
        <w:pPrChange w:id="1693" w:author="Terry, George" w:date="2020-04-03T16:18:00Z">
          <w:pPr>
            <w:pStyle w:val="NormalWeb"/>
            <w:spacing w:line="480" w:lineRule="auto"/>
            <w:ind w:left="720"/>
          </w:pPr>
        </w:pPrChange>
      </w:pPr>
      <w:r>
        <w:t>In the pre-China time, there are many sages, like </w:t>
      </w:r>
      <w:proofErr w:type="spellStart"/>
      <w:r>
        <w:rPr>
          <w:rStyle w:val="Emphasis"/>
        </w:rPr>
        <w:t>KongZi</w:t>
      </w:r>
      <w:proofErr w:type="spellEnd"/>
      <w:r>
        <w:t> (Confucius), </w:t>
      </w:r>
      <w:proofErr w:type="spellStart"/>
      <w:r>
        <w:rPr>
          <w:rStyle w:val="Emphasis"/>
        </w:rPr>
        <w:t>MenZi</w:t>
      </w:r>
      <w:proofErr w:type="spellEnd"/>
      <w:r>
        <w:t> (Mencius), </w:t>
      </w:r>
      <w:proofErr w:type="spellStart"/>
      <w:r>
        <w:rPr>
          <w:rStyle w:val="Emphasis"/>
        </w:rPr>
        <w:t>LaoZi</w:t>
      </w:r>
      <w:proofErr w:type="spellEnd"/>
      <w:r>
        <w:t xml:space="preserve"> (Daoist), etc. It can be found that their words can be easily connected to the words of the Bible. About one-third of Chinese pastors </w:t>
      </w:r>
      <w:del w:id="1694" w:author="Terry, George" w:date="2020-04-06T12:35:00Z">
        <w:r w:rsidDel="00E90DEC">
          <w:delText xml:space="preserve">ever </w:delText>
        </w:r>
      </w:del>
      <w:r>
        <w:t>quote</w:t>
      </w:r>
      <w:ins w:id="1695" w:author="Terry, George" w:date="2020-04-06T12:35:00Z">
        <w:r w:rsidR="00E90DEC">
          <w:t xml:space="preserve"> from</w:t>
        </w:r>
      </w:ins>
      <w:del w:id="1696" w:author="Terry, George" w:date="2020-04-06T12:35:00Z">
        <w:r w:rsidDel="00E90DEC">
          <w:delText>d</w:delText>
        </w:r>
      </w:del>
      <w:r>
        <w:t xml:space="preserve"> them in their preach</w:t>
      </w:r>
      <w:ins w:id="1697" w:author="Terry, George" w:date="2020-04-06T12:35:00Z">
        <w:r w:rsidR="00E90DEC">
          <w:t>ing</w:t>
        </w:r>
      </w:ins>
      <w:r>
        <w:t xml:space="preserve">. However, sage's words are mainly focused on wisdom, </w:t>
      </w:r>
      <w:ins w:id="1698" w:author="Terry, George" w:date="2020-04-06T12:35:00Z">
        <w:r w:rsidR="00E90DEC">
          <w:t xml:space="preserve">only </w:t>
        </w:r>
      </w:ins>
      <w:r>
        <w:t xml:space="preserve">rarely related to </w:t>
      </w:r>
      <w:del w:id="1699" w:author="Terry, George" w:date="2020-04-06T12:35:00Z">
        <w:r w:rsidDel="00E90DEC">
          <w:delText xml:space="preserve">the </w:delText>
        </w:r>
      </w:del>
      <w:r>
        <w:t>prediction</w:t>
      </w:r>
      <w:ins w:id="1700" w:author="Terry, George" w:date="2020-04-06T12:35:00Z">
        <w:r w:rsidR="00E90DEC">
          <w:t>s</w:t>
        </w:r>
      </w:ins>
      <w:r>
        <w:t>.</w:t>
      </w:r>
    </w:p>
    <w:p w14:paraId="098341C1" w14:textId="20CE4AF7" w:rsidR="00485DF6" w:rsidRDefault="00485DF6">
      <w:pPr>
        <w:pStyle w:val="NormalWeb"/>
        <w:spacing w:line="480" w:lineRule="auto"/>
        <w:ind w:left="720" w:firstLine="720"/>
        <w:contextualSpacing/>
        <w:pPrChange w:id="1701" w:author="Terry, George" w:date="2020-04-03T16:19:00Z">
          <w:pPr>
            <w:pStyle w:val="NormalWeb"/>
            <w:spacing w:line="480" w:lineRule="auto"/>
            <w:ind w:left="720"/>
          </w:pPr>
        </w:pPrChange>
      </w:pPr>
      <w:r>
        <w:t xml:space="preserve">The most frequently used verb for "son" is </w:t>
      </w:r>
      <w:r w:rsidRPr="00E90DEC">
        <w:rPr>
          <w:i/>
          <w:iCs/>
          <w:rPrChange w:id="1702" w:author="Terry, George" w:date="2020-04-06T12:35:00Z">
            <w:rPr/>
          </w:rPrChange>
        </w:rPr>
        <w:t>Yue</w:t>
      </w:r>
      <w:r>
        <w:t>, which means speak, talk or utter. (see item 6, chapter IV). This could show the importance of the "son." However, given that the archaic Chinese language is tense-free, it can be translated as "son will say</w:t>
      </w:r>
      <w:ins w:id="1703" w:author="Terry, George" w:date="2020-04-06T12:36:00Z">
        <w:r w:rsidR="00E90DEC">
          <w:t>.</w:t>
        </w:r>
      </w:ins>
      <w:r>
        <w:t>"</w:t>
      </w:r>
      <w:del w:id="1704" w:author="Terry, George" w:date="2020-04-06T12:36:00Z">
        <w:r w:rsidDel="00E90DEC">
          <w:delText>,</w:delText>
        </w:r>
      </w:del>
      <w:r>
        <w:t xml:space="preserve"> </w:t>
      </w:r>
      <w:ins w:id="1705" w:author="Terry, George" w:date="2020-04-06T12:36:00Z">
        <w:r w:rsidR="00E90DEC">
          <w:t>I</w:t>
        </w:r>
      </w:ins>
      <w:del w:id="1706" w:author="Terry, George" w:date="2020-04-06T12:36:00Z">
        <w:r w:rsidDel="00E90DEC">
          <w:delText>i</w:delText>
        </w:r>
      </w:del>
      <w:r>
        <w:t>t is still hard to interpret them in a predicti</w:t>
      </w:r>
      <w:ins w:id="1707" w:author="Terry, George" w:date="2020-04-06T12:36:00Z">
        <w:r w:rsidR="00E90DEC">
          <w:t>ve</w:t>
        </w:r>
      </w:ins>
      <w:del w:id="1708" w:author="Terry, George" w:date="2020-04-06T12:36:00Z">
        <w:r w:rsidDel="00E90DEC">
          <w:delText>on</w:delText>
        </w:r>
      </w:del>
      <w:r>
        <w:t xml:space="preserve"> way. Chinese pre-China documents contain the </w:t>
      </w:r>
      <w:r>
        <w:lastRenderedPageBreak/>
        <w:t>information of the predicted son, but they do not have future tense—they considered the coming person in the future in the present tense.</w:t>
      </w:r>
    </w:p>
    <w:p w14:paraId="0B7E3074" w14:textId="02DDCECB" w:rsidR="00485DF6" w:rsidRDefault="00485DF6">
      <w:pPr>
        <w:pStyle w:val="NormalWeb"/>
        <w:spacing w:line="480" w:lineRule="auto"/>
        <w:ind w:left="720" w:firstLine="720"/>
        <w:contextualSpacing/>
        <w:pPrChange w:id="1709" w:author="Terry, George" w:date="2020-04-03T16:19:00Z">
          <w:pPr>
            <w:pStyle w:val="NormalWeb"/>
            <w:spacing w:line="480" w:lineRule="auto"/>
            <w:ind w:left="720"/>
          </w:pPr>
        </w:pPrChange>
      </w:pPr>
      <w:r>
        <w:t>The existing pre-China documents are not reliable. Many texts have been confirmed to be modified or deleted during the</w:t>
      </w:r>
      <w:ins w:id="1710" w:author="Terry, George" w:date="2020-04-06T12:36:00Z">
        <w:r w:rsidR="00E90DEC">
          <w:t>ir</w:t>
        </w:r>
      </w:ins>
      <w:r>
        <w:t xml:space="preserve"> transmission. Hence, it is likely that original texts or original meaning of the texts refer to</w:t>
      </w:r>
      <w:del w:id="1711" w:author="Terry, George" w:date="2020-04-06T12:36:00Z">
        <w:r w:rsidDel="00E90DEC">
          <w:delText xml:space="preserve"> the</w:delText>
        </w:r>
      </w:del>
      <w:r>
        <w:t xml:space="preserve"> prediction</w:t>
      </w:r>
      <w:ins w:id="1712" w:author="Terry, George" w:date="2020-04-06T12:36:00Z">
        <w:r w:rsidR="00E90DEC">
          <w:t>s</w:t>
        </w:r>
      </w:ins>
      <w:r>
        <w:t>. The mutation of the texts during the</w:t>
      </w:r>
      <w:ins w:id="1713" w:author="Terry, George" w:date="2020-04-06T12:36:00Z">
        <w:r w:rsidR="00E90DEC">
          <w:t>ir</w:t>
        </w:r>
      </w:ins>
      <w:r>
        <w:t xml:space="preserve"> transmission removes the </w:t>
      </w:r>
      <w:ins w:id="1714" w:author="Terry, George" w:date="2020-04-06T12:37:00Z">
        <w:r w:rsidR="00E90DEC">
          <w:t xml:space="preserve">element of </w:t>
        </w:r>
      </w:ins>
      <w:r>
        <w:t>prediction. However, unless the original documents can be found, the well-known prophecy in pre-China is less likely to come from the Chinese sages.</w:t>
      </w:r>
    </w:p>
    <w:p w14:paraId="0315937B" w14:textId="72766753" w:rsidR="00485DF6" w:rsidRDefault="00485DF6">
      <w:pPr>
        <w:pStyle w:val="NormalWeb"/>
        <w:spacing w:line="480" w:lineRule="auto"/>
        <w:ind w:left="720" w:firstLine="720"/>
        <w:contextualSpacing/>
        <w:pPrChange w:id="1715" w:author="Terry, George" w:date="2020-04-03T16:19:00Z">
          <w:pPr>
            <w:pStyle w:val="NormalWeb"/>
            <w:spacing w:line="480" w:lineRule="auto"/>
            <w:ind w:left="720"/>
          </w:pPr>
        </w:pPrChange>
      </w:pPr>
      <w:r>
        <w:t xml:space="preserve">The documents of </w:t>
      </w:r>
      <w:r w:rsidRPr="00E90DEC">
        <w:rPr>
          <w:i/>
          <w:iCs/>
          <w:rPrChange w:id="1716" w:author="Terry, George" w:date="2020-04-06T12:37:00Z">
            <w:rPr/>
          </w:rPrChange>
        </w:rPr>
        <w:t>Ru</w:t>
      </w:r>
      <w:r>
        <w:t xml:space="preserve"> family </w:t>
      </w:r>
      <w:del w:id="1717" w:author="Terry, George" w:date="2020-04-06T12:37:00Z">
        <w:r w:rsidDel="00E90DEC">
          <w:delText xml:space="preserve">documents </w:delText>
        </w:r>
      </w:del>
      <w:r>
        <w:t xml:space="preserve">are more likely than other families </w:t>
      </w:r>
      <w:del w:id="1718" w:author="Terry, George" w:date="2020-04-06T12:37:00Z">
        <w:r w:rsidDel="00E90DEC">
          <w:delText xml:space="preserve">about </w:delText>
        </w:r>
      </w:del>
      <w:ins w:id="1719" w:author="Terry, George" w:date="2020-04-06T12:38:00Z">
        <w:r w:rsidR="00E90DEC">
          <w:t>to be connected to</w:t>
        </w:r>
      </w:ins>
      <w:del w:id="1720" w:author="Terry, George" w:date="2020-04-06T12:38:00Z">
        <w:r w:rsidDel="00E90DEC">
          <w:delText>the</w:delText>
        </w:r>
      </w:del>
      <w:r>
        <w:t xml:space="preserve"> prediction source</w:t>
      </w:r>
      <w:ins w:id="1721" w:author="Terry, George" w:date="2020-04-06T12:38:00Z">
        <w:r w:rsidR="00E90DEC">
          <w:t>s,</w:t>
        </w:r>
      </w:ins>
      <w:r>
        <w:t xml:space="preserve"> since its documents contain more </w:t>
      </w:r>
      <w:ins w:id="1722" w:author="Terry, George" w:date="2020-04-06T12:38:00Z">
        <w:r w:rsidR="00E90DEC">
          <w:t xml:space="preserve">uses of the word </w:t>
        </w:r>
      </w:ins>
      <w:r>
        <w:t xml:space="preserve">"son" than others. Among all </w:t>
      </w:r>
      <w:r w:rsidRPr="00E90DEC">
        <w:rPr>
          <w:i/>
          <w:iCs/>
          <w:rPrChange w:id="1723" w:author="Terry, George" w:date="2020-04-06T12:38:00Z">
            <w:rPr/>
          </w:rPrChange>
        </w:rPr>
        <w:t>Ru</w:t>
      </w:r>
      <w:r>
        <w:t xml:space="preserve">'s documents, the frequency of "son" in the documents written in BC is higher than in AD. (see Figure-7) It looks like "son" is spread out from pre-China </w:t>
      </w:r>
      <w:r w:rsidRPr="00E90DEC">
        <w:rPr>
          <w:i/>
          <w:iCs/>
          <w:rPrChange w:id="1724" w:author="Terry, George" w:date="2020-04-06T12:38:00Z">
            <w:rPr/>
          </w:rPrChange>
        </w:rPr>
        <w:t>Ru</w:t>
      </w:r>
      <w:r>
        <w:t xml:space="preserve">'s family. However, it does not help to prove that the prediction of son originated from pre-China </w:t>
      </w:r>
      <w:r w:rsidRPr="00E90DEC">
        <w:rPr>
          <w:i/>
          <w:iCs/>
          <w:rPrChange w:id="1725" w:author="Terry, George" w:date="2020-04-06T12:39:00Z">
            <w:rPr/>
          </w:rPrChange>
        </w:rPr>
        <w:t>Ru</w:t>
      </w:r>
      <w:r>
        <w:t>'s family. They could be the first to accept and believe the prophecy about the coming son.</w:t>
      </w:r>
    </w:p>
    <w:p w14:paraId="6DC79824" w14:textId="77777777" w:rsidR="00485DF6" w:rsidRDefault="00485DF6">
      <w:pPr>
        <w:pStyle w:val="NormalWeb"/>
        <w:spacing w:line="480" w:lineRule="auto"/>
        <w:ind w:left="720" w:firstLine="720"/>
        <w:contextualSpacing/>
        <w:pPrChange w:id="1726" w:author="Terry, George" w:date="2020-04-03T16:19:00Z">
          <w:pPr>
            <w:pStyle w:val="NormalWeb"/>
            <w:spacing w:line="480" w:lineRule="auto"/>
          </w:pPr>
        </w:pPrChange>
      </w:pPr>
      <w: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1D24A1B5" w14:textId="77777777" w:rsidR="00485DF6" w:rsidRDefault="00485DF6">
      <w:pPr>
        <w:pStyle w:val="NormalWeb"/>
        <w:spacing w:line="480" w:lineRule="auto"/>
        <w:ind w:left="720" w:firstLine="720"/>
        <w:contextualSpacing/>
        <w:pPrChange w:id="1727" w:author="Terry, George" w:date="2020-04-03T16:19:00Z">
          <w:pPr>
            <w:pStyle w:val="NormalWeb"/>
            <w:spacing w:line="480" w:lineRule="auto"/>
          </w:pPr>
        </w:pPrChange>
      </w:pPr>
      <w:r>
        <w:t xml:space="preserve">The source of the prophecy of the advent of Jesus Christ is more likely from Chinese magi rather than sages. Chinese culture is a shame-based culture. The failure of </w:t>
      </w:r>
      <w:r>
        <w:lastRenderedPageBreak/>
        <w:t>the recognition of the predicted son could make them feel not only frustrated but also shameful. This could cause them to abound it or even to deny what they ever did. Because of this, "son" centered culture soon disappeared in history.</w:t>
      </w:r>
    </w:p>
    <w:p w14:paraId="215C5447" w14:textId="192779FA" w:rsidR="00485DF6" w:rsidRDefault="00485DF6">
      <w:pPr>
        <w:pStyle w:val="NormalWeb"/>
        <w:spacing w:line="480" w:lineRule="auto"/>
        <w:ind w:left="720" w:firstLine="720"/>
        <w:contextualSpacing/>
        <w:pPrChange w:id="1728" w:author="Terry, George" w:date="2020-04-03T16:19:00Z">
          <w:pPr>
            <w:pStyle w:val="NormalWeb"/>
            <w:spacing w:line="480" w:lineRule="auto"/>
          </w:pPr>
        </w:pPrChange>
      </w:pPr>
      <w:r>
        <w:t xml:space="preserve">In a word, due to </w:t>
      </w:r>
      <w:ins w:id="1729" w:author="Terry, George" w:date="2020-04-06T13:42:00Z">
        <w:r w:rsidR="006968DA">
          <w:t xml:space="preserve">man’s </w:t>
        </w:r>
      </w:ins>
      <w:del w:id="1730" w:author="Terry, George" w:date="2020-04-06T13:42:00Z">
        <w:r w:rsidDel="006968DA">
          <w:delText xml:space="preserve">the </w:delText>
        </w:r>
      </w:del>
      <w:r>
        <w:t>sinfulness</w:t>
      </w:r>
      <w:ins w:id="1731" w:author="Terry, George" w:date="2020-04-06T13:42:00Z">
        <w:r w:rsidR="006968DA">
          <w:t xml:space="preserve"> and </w:t>
        </w:r>
      </w:ins>
      <w:del w:id="1732" w:author="Terry, George" w:date="2020-04-06T13:42:00Z">
        <w:r w:rsidDel="006968DA">
          <w:delText xml:space="preserve">, </w:delText>
        </w:r>
      </w:del>
      <w:r>
        <w:t>shamefulness,</w:t>
      </w:r>
      <w:ins w:id="1733" w:author="Terry, George" w:date="2020-04-06T13:42:00Z">
        <w:r w:rsidR="00001667">
          <w:t xml:space="preserve"> the</w:t>
        </w:r>
      </w:ins>
      <w:r>
        <w:t xml:space="preserve"> ambiguity of archaic language and craftiness of evil, </w:t>
      </w:r>
      <w:del w:id="1734" w:author="Terry, George" w:date="2020-04-06T13:42:00Z">
        <w:r w:rsidDel="00001667">
          <w:delText xml:space="preserve">etc. </w:delText>
        </w:r>
      </w:del>
      <w:r>
        <w:t xml:space="preserve">information reflecting the effort to seek </w:t>
      </w:r>
      <w:ins w:id="1735" w:author="Terry, George" w:date="2020-04-06T13:44:00Z">
        <w:r w:rsidR="00001667">
          <w:t xml:space="preserve">the </w:t>
        </w:r>
      </w:ins>
      <w:r>
        <w:t>predicted advent of Christ was soon lost after </w:t>
      </w:r>
      <w:r>
        <w:rPr>
          <w:rStyle w:val="Emphasis"/>
        </w:rPr>
        <w:t>Qin</w:t>
      </w:r>
      <w:r>
        <w:t> in China history and became a myth for today.</w:t>
      </w:r>
    </w:p>
    <w:p w14:paraId="6E19F21F" w14:textId="56728BB5" w:rsidR="00485DF6" w:rsidRDefault="00485DF6" w:rsidP="00001667">
      <w:pPr>
        <w:pStyle w:val="NormalWeb"/>
        <w:spacing w:line="480" w:lineRule="auto"/>
        <w:ind w:left="720"/>
        <w:contextualSpacing/>
        <w:pPrChange w:id="1736" w:author="Terry, George" w:date="2020-04-06T13:46:00Z">
          <w:pPr>
            <w:pStyle w:val="NormalWeb"/>
            <w:spacing w:line="480" w:lineRule="auto"/>
          </w:pPr>
        </w:pPrChange>
      </w:pPr>
      <w:r>
        <w:t>Although this theory lacks the support from the inter</w:t>
      </w:r>
      <w:ins w:id="1737" w:author="Terry, George" w:date="2020-04-06T13:47:00Z">
        <w:r w:rsidR="00001667">
          <w:t>national</w:t>
        </w:r>
      </w:ins>
      <w:del w:id="1738" w:author="Terry, George" w:date="2020-04-06T13:47:00Z">
        <w:r w:rsidDel="00001667">
          <w:delText>-cultural</w:delText>
        </w:r>
      </w:del>
      <w:r>
        <w:t xml:space="preserve"> archeological evidence, it can be found that, unless the </w:t>
      </w:r>
      <w:ins w:id="1739" w:author="Terry, George" w:date="2020-04-06T13:50:00Z">
        <w:r w:rsidR="00001667">
          <w:t xml:space="preserve">metaphorical statements related to </w:t>
        </w:r>
        <w:r w:rsidR="00001667">
          <w:rPr>
            <w:i/>
            <w:iCs/>
          </w:rPr>
          <w:t xml:space="preserve">Zi </w:t>
        </w:r>
        <w:r w:rsidR="00001667">
          <w:t xml:space="preserve">are interpreted as prophetic </w:t>
        </w:r>
        <w:proofErr w:type="spellStart"/>
        <w:r w:rsidR="00001667">
          <w:t>portrat</w:t>
        </w:r>
      </w:ins>
      <w:ins w:id="1740" w:author="Terry, George" w:date="2020-04-06T13:51:00Z">
        <w:r w:rsidR="00001667">
          <w:t>s</w:t>
        </w:r>
        <w:proofErr w:type="spellEnd"/>
        <w:r w:rsidR="00001667">
          <w:t xml:space="preserve"> of the coming Christ, </w:t>
        </w:r>
      </w:ins>
      <w:commentRangeStart w:id="1741"/>
      <w:del w:id="1742" w:author="Terry, George" w:date="2020-04-06T13:46:00Z">
        <w:r w:rsidDel="00001667">
          <w:delText>G</w:delText>
        </w:r>
      </w:del>
      <w:del w:id="1743" w:author="Terry, George" w:date="2020-04-06T13:50:00Z">
        <w:r w:rsidDel="00001667">
          <w:delText>ospel can be introduced into pre-China documents as the criteria,</w:delText>
        </w:r>
        <w:commentRangeEnd w:id="1741"/>
        <w:r w:rsidR="00001667" w:rsidDel="00001667">
          <w:rPr>
            <w:rStyle w:val="CommentReference"/>
            <w:rFonts w:asciiTheme="minorHAnsi" w:eastAsiaTheme="minorHAnsi" w:hAnsiTheme="minorHAnsi" w:cstheme="minorBidi"/>
          </w:rPr>
          <w:commentReference w:id="1741"/>
        </w:r>
        <w:r w:rsidDel="00001667">
          <w:delText xml:space="preserve"> </w:delText>
        </w:r>
      </w:del>
      <w:r>
        <w:t xml:space="preserve">the pre-Qin documents </w:t>
      </w:r>
      <w:ins w:id="1744" w:author="Terry, George" w:date="2020-04-06T13:51:00Z">
        <w:r w:rsidR="00001667">
          <w:t xml:space="preserve">would be reduced to </w:t>
        </w:r>
      </w:ins>
      <w:del w:id="1745" w:author="Terry, George" w:date="2020-04-06T13:51:00Z">
        <w:r w:rsidDel="00001667">
          <w:delText xml:space="preserve">would be filled </w:delText>
        </w:r>
      </w:del>
      <w:proofErr w:type="spellStart"/>
      <w:ins w:id="1746" w:author="Terry, George" w:date="2020-04-06T13:51:00Z">
        <w:r w:rsidR="00001667">
          <w:t>ambugious</w:t>
        </w:r>
      </w:ins>
      <w:proofErr w:type="spellEnd"/>
      <w:del w:id="1747" w:author="Terry, George" w:date="2020-04-06T13:51:00Z">
        <w:r w:rsidDel="00001667">
          <w:delText>with</w:delText>
        </w:r>
      </w:del>
      <w:r>
        <w:t xml:space="preserve"> myth</w:t>
      </w:r>
      <w:ins w:id="1748" w:author="Terry, George" w:date="2020-04-06T13:51:00Z">
        <w:r w:rsidR="00001667">
          <w:t>s, resulting in</w:t>
        </w:r>
      </w:ins>
      <w:del w:id="1749" w:author="Terry, George" w:date="2020-04-06T13:51:00Z">
        <w:r w:rsidDel="00001667">
          <w:delText>, ambiguity, and</w:delText>
        </w:r>
      </w:del>
      <w:r>
        <w:t xml:space="preserve"> uncertainty forever. Further history may help to prove that there is no other better theory that can explain the mystery of the usage in Chinese documents.</w:t>
      </w:r>
    </w:p>
    <w:p w14:paraId="746A704A" w14:textId="73C6DAA1" w:rsidR="00485DF6" w:rsidRDefault="00485DF6">
      <w:pPr>
        <w:pStyle w:val="NormalWeb"/>
        <w:spacing w:line="480" w:lineRule="auto"/>
        <w:ind w:left="720" w:firstLine="720"/>
        <w:contextualSpacing/>
        <w:pPrChange w:id="1750" w:author="Terry, George" w:date="2020-04-03T16:19:00Z">
          <w:pPr>
            <w:pStyle w:val="NormalWeb"/>
            <w:spacing w:line="480" w:lineRule="auto"/>
          </w:pPr>
        </w:pPrChange>
      </w:pPr>
      <w:r>
        <w:t xml:space="preserve">The discovery of the Nestorian Stele in </w:t>
      </w:r>
      <w:proofErr w:type="spellStart"/>
      <w:r>
        <w:t>XiAn</w:t>
      </w:r>
      <w:proofErr w:type="spellEnd"/>
      <w:r>
        <w:t xml:space="preserve"> proves that there are lots of biblical evidence that can be found to </w:t>
      </w:r>
      <w:ins w:id="1751" w:author="Terry, George" w:date="2020-04-06T13:52:00Z">
        <w:r w:rsidR="00001667">
          <w:t xml:space="preserve">give </w:t>
        </w:r>
      </w:ins>
      <w:r>
        <w:t xml:space="preserve">witness </w:t>
      </w:r>
      <w:ins w:id="1752" w:author="Terry, George" w:date="2020-04-06T13:52:00Z">
        <w:r w:rsidR="00001667">
          <w:t xml:space="preserve">to </w:t>
        </w:r>
      </w:ins>
      <w:r>
        <w:t xml:space="preserve">Jesus Christ in the </w:t>
      </w:r>
      <w:ins w:id="1753" w:author="Terry, George" w:date="2020-04-06T13:52:00Z">
        <w:r w:rsidR="00001667">
          <w:t xml:space="preserve">land of </w:t>
        </w:r>
      </w:ins>
      <w:r>
        <w:t>China</w:t>
      </w:r>
      <w:del w:id="1754" w:author="Terry, George" w:date="2020-04-06T13:52:00Z">
        <w:r w:rsidDel="00001667">
          <w:delText xml:space="preserve"> land</w:delText>
        </w:r>
      </w:del>
      <w:r>
        <w:t xml:space="preserve">, but they are ignored and lost. </w:t>
      </w:r>
      <w:del w:id="1755" w:author="Terry, George" w:date="2020-04-06T13:53:00Z">
        <w:r w:rsidDel="009917F5">
          <w:delText xml:space="preserve">Zero </w:delText>
        </w:r>
      </w:del>
      <w:ins w:id="1756" w:author="Terry, George" w:date="2020-04-06T13:53:00Z">
        <w:r w:rsidR="009917F5">
          <w:t xml:space="preserve">There is no </w:t>
        </w:r>
      </w:ins>
      <w:r>
        <w:t xml:space="preserve">archeological evidence </w:t>
      </w:r>
      <w:del w:id="1757" w:author="Terry, George" w:date="2020-04-06T13:53:00Z">
        <w:r w:rsidDel="009917F5">
          <w:delText xml:space="preserve">cannot </w:delText>
        </w:r>
      </w:del>
      <w:ins w:id="1758" w:author="Terry, George" w:date="2020-04-06T13:53:00Z">
        <w:r w:rsidR="009917F5">
          <w:t xml:space="preserve">that </w:t>
        </w:r>
      </w:ins>
      <w:r>
        <w:t>prove</w:t>
      </w:r>
      <w:ins w:id="1759" w:author="Terry, George" w:date="2020-04-06T13:53:00Z">
        <w:r w:rsidR="009917F5">
          <w:t xml:space="preserve">s </w:t>
        </w:r>
      </w:ins>
      <w:del w:id="1760" w:author="Terry, George" w:date="2020-04-06T13:53:00Z">
        <w:r w:rsidDel="009917F5">
          <w:delText xml:space="preserve"> </w:delText>
        </w:r>
      </w:del>
      <w:r>
        <w:t xml:space="preserve">that Chinese culture is an isolated independent culture. Instead, it proves </w:t>
      </w:r>
      <w:del w:id="1761" w:author="Terry, George" w:date="2020-04-06T13:53:00Z">
        <w:r w:rsidDel="009917F5">
          <w:delText xml:space="preserve">that </w:delText>
        </w:r>
      </w:del>
      <w:r>
        <w:t>how the Chinese had rejected or twisted the salvation message of God again and again.</w:t>
      </w:r>
    </w:p>
    <w:p w14:paraId="3262CFC7" w14:textId="0397C035" w:rsidR="00485DF6" w:rsidRDefault="00485DF6">
      <w:pPr>
        <w:pStyle w:val="NormalWeb"/>
        <w:spacing w:line="480" w:lineRule="auto"/>
        <w:ind w:left="720" w:firstLine="720"/>
        <w:contextualSpacing/>
        <w:pPrChange w:id="1762" w:author="Terry, George" w:date="2020-04-03T16:19:00Z">
          <w:pPr>
            <w:pStyle w:val="NormalWeb"/>
            <w:spacing w:line="480" w:lineRule="auto"/>
          </w:pPr>
        </w:pPrChange>
      </w:pPr>
      <w:r>
        <w:t xml:space="preserve">The evidence of the prophecy existing in pre-China can also help to prove that the prophecy of the advent of Jesus Christ was prevalent </w:t>
      </w:r>
      <w:del w:id="1763" w:author="Terry, George" w:date="2020-04-06T13:53:00Z">
        <w:r w:rsidDel="009917F5">
          <w:delText xml:space="preserve">over </w:delText>
        </w:r>
      </w:del>
      <w:ins w:id="1764" w:author="Terry, George" w:date="2020-04-06T13:53:00Z">
        <w:r w:rsidR="009917F5">
          <w:t>through</w:t>
        </w:r>
      </w:ins>
      <w:ins w:id="1765" w:author="Terry, George" w:date="2020-04-06T13:54:00Z">
        <w:r w:rsidR="009917F5">
          <w:t>out</w:t>
        </w:r>
      </w:ins>
      <w:ins w:id="1766" w:author="Terry, George" w:date="2020-04-06T13:53:00Z">
        <w:r w:rsidR="009917F5">
          <w:t xml:space="preserve"> </w:t>
        </w:r>
      </w:ins>
      <w:r>
        <w:t>the world right before He came. Unless the prophe</w:t>
      </w:r>
      <w:ins w:id="1767" w:author="Terry, George" w:date="2020-04-06T13:54:00Z">
        <w:r w:rsidR="009917F5">
          <w:t>tic</w:t>
        </w:r>
      </w:ins>
      <w:del w:id="1768" w:author="Terry, George" w:date="2020-04-06T13:54:00Z">
        <w:r w:rsidDel="009917F5">
          <w:delText>cy</w:delText>
        </w:r>
      </w:del>
      <w:r>
        <w:t xml:space="preserve"> message had spread </w:t>
      </w:r>
      <w:del w:id="1769" w:author="Terry, George" w:date="2020-04-06T13:54:00Z">
        <w:r w:rsidDel="009917F5">
          <w:delText xml:space="preserve">over </w:delText>
        </w:r>
      </w:del>
      <w:ins w:id="1770" w:author="Terry, George" w:date="2020-04-06T13:54:00Z">
        <w:r w:rsidR="009917F5">
          <w:t xml:space="preserve">throughout </w:t>
        </w:r>
      </w:ins>
      <w:r>
        <w:t xml:space="preserve">the world, Jesus would not come. Likewise, unless the </w:t>
      </w:r>
      <w:ins w:id="1771" w:author="Terry, George" w:date="2020-04-06T13:54:00Z">
        <w:r w:rsidR="009917F5">
          <w:t>g</w:t>
        </w:r>
      </w:ins>
      <w:del w:id="1772" w:author="Terry, George" w:date="2020-04-06T13:54:00Z">
        <w:r w:rsidDel="009917F5">
          <w:delText>G</w:delText>
        </w:r>
      </w:del>
      <w:r>
        <w:t>ospel will spread over to the end of the world, the end of the day will not come.</w:t>
      </w:r>
    </w:p>
    <w:p w14:paraId="13C9D9BD" w14:textId="77777777" w:rsidR="00485DF6" w:rsidDel="00B87EFD" w:rsidRDefault="00485DF6">
      <w:pPr>
        <w:pStyle w:val="NormalWeb"/>
        <w:spacing w:line="480" w:lineRule="auto"/>
        <w:ind w:left="720" w:firstLine="720"/>
        <w:contextualSpacing/>
        <w:rPr>
          <w:del w:id="1773" w:author="Terry, George" w:date="2020-04-03T16:19:00Z"/>
        </w:rPr>
        <w:pPrChange w:id="1774" w:author="Terry, George" w:date="2020-04-03T16:19:00Z">
          <w:pPr>
            <w:pStyle w:val="NormalWeb"/>
            <w:spacing w:line="480" w:lineRule="auto"/>
          </w:pPr>
        </w:pPrChange>
      </w:pPr>
      <w:r>
        <w:lastRenderedPageBreak/>
        <w:t>To dig into the meaning of "son" is important in the pre-Qin study. Unless the study can help people to better understand who the "son" is, any other effort is useless, no matter how attractive and deep the philosophies can be drawn from in it.</w:t>
      </w:r>
    </w:p>
    <w:p w14:paraId="7EE920E6" w14:textId="77777777" w:rsidR="00485DF6" w:rsidRDefault="00485DF6">
      <w:pPr>
        <w:pStyle w:val="NormalWeb"/>
        <w:spacing w:line="480" w:lineRule="auto"/>
        <w:ind w:left="720" w:firstLine="720"/>
        <w:contextualSpacing/>
        <w:rPr>
          <w:sz w:val="27"/>
          <w:szCs w:val="27"/>
        </w:rPr>
        <w:pPrChange w:id="1775" w:author="Terry, George" w:date="2020-04-03T16:19:00Z">
          <w:pPr/>
        </w:pPrChange>
      </w:pPr>
      <w:r>
        <w:br w:type="page"/>
      </w:r>
    </w:p>
    <w:p w14:paraId="41B2F656" w14:textId="2C100DAB" w:rsidR="00485DF6" w:rsidRDefault="00485DF6" w:rsidP="00BC71D1">
      <w:pPr>
        <w:pStyle w:val="Heading3"/>
        <w:spacing w:before="0" w:beforeAutospacing="0" w:after="0" w:afterAutospacing="0" w:line="480" w:lineRule="auto"/>
        <w:contextualSpacing/>
        <w:pPrChange w:id="1776" w:author="Terry, George" w:date="2020-04-06T10:44:00Z">
          <w:pPr>
            <w:pStyle w:val="Heading3"/>
          </w:pPr>
        </w:pPrChange>
      </w:pPr>
      <w:r>
        <w:lastRenderedPageBreak/>
        <w:t>VII. Conclusions</w:t>
      </w:r>
    </w:p>
    <w:p w14:paraId="09A11072" w14:textId="6CF54B3D" w:rsidR="00485DF6" w:rsidRDefault="00B87EFD" w:rsidP="00BC71D1">
      <w:pPr>
        <w:pStyle w:val="NormalWeb"/>
        <w:spacing w:before="0" w:beforeAutospacing="0" w:after="0" w:afterAutospacing="0" w:line="480" w:lineRule="auto"/>
        <w:ind w:left="142" w:firstLine="709"/>
        <w:contextualSpacing/>
        <w:pPrChange w:id="1777" w:author="Terry, George" w:date="2020-04-06T10:44:00Z">
          <w:pPr>
            <w:pStyle w:val="NormalWeb"/>
            <w:numPr>
              <w:numId w:val="22"/>
            </w:numPr>
            <w:tabs>
              <w:tab w:val="num" w:pos="1080"/>
            </w:tabs>
            <w:spacing w:line="480" w:lineRule="auto"/>
            <w:ind w:left="1080" w:hanging="360"/>
          </w:pPr>
        </w:pPrChange>
      </w:pPr>
      <w:ins w:id="1778" w:author="Terry, George" w:date="2020-04-03T16:20:00Z">
        <w:r>
          <w:t>1. A</w:t>
        </w:r>
      </w:ins>
      <w:del w:id="1779" w:author="Terry, George" w:date="2020-04-03T16:20:00Z">
        <w:r w:rsidR="00485DF6" w:rsidDel="00B87EFD">
          <w:delText>A</w:delText>
        </w:r>
      </w:del>
      <w:r w:rsidR="00485DF6">
        <w:t xml:space="preserve">ny missionary who serves in the Chinese community, or any Christian scholar who wants to study the Chinese culture, needs to know that the pre-China scripture is the foundation of Chinese culture </w:t>
      </w:r>
      <w:ins w:id="1780" w:author="Terry, George" w:date="2020-04-06T13:55:00Z">
        <w:r w:rsidR="009917F5">
          <w:t>and</w:t>
        </w:r>
      </w:ins>
      <w:del w:id="1781" w:author="Terry, George" w:date="2020-04-06T13:55:00Z">
        <w:r w:rsidR="00485DF6" w:rsidDel="009917F5">
          <w:delText>that</w:delText>
        </w:r>
      </w:del>
      <w:r w:rsidR="00485DF6">
        <w:t xml:space="preserve"> has</w:t>
      </w:r>
      <w:ins w:id="1782" w:author="Terry, George" w:date="2020-04-06T13:55:00Z">
        <w:r w:rsidR="009917F5">
          <w:t xml:space="preserve"> a</w:t>
        </w:r>
      </w:ins>
      <w:r w:rsidR="00485DF6">
        <w:t xml:space="preserve"> powerful lifeforce. All rulers depend on it to </w:t>
      </w:r>
      <w:ins w:id="1783" w:author="Terry, George" w:date="2020-04-06T13:55:00Z">
        <w:r w:rsidR="009917F5">
          <w:t>exer</w:t>
        </w:r>
      </w:ins>
      <w:ins w:id="1784" w:author="Terry, George" w:date="2020-04-06T13:56:00Z">
        <w:r w:rsidR="009917F5">
          <w:t>c</w:t>
        </w:r>
      </w:ins>
      <w:ins w:id="1785" w:author="Terry, George" w:date="2020-04-06T13:55:00Z">
        <w:r w:rsidR="009917F5">
          <w:t>i</w:t>
        </w:r>
      </w:ins>
      <w:ins w:id="1786" w:author="Terry, George" w:date="2020-04-06T13:56:00Z">
        <w:r w:rsidR="009917F5">
          <w:t>s</w:t>
        </w:r>
      </w:ins>
      <w:ins w:id="1787" w:author="Terry, George" w:date="2020-04-06T13:55:00Z">
        <w:r w:rsidR="009917F5">
          <w:t>e authority over</w:t>
        </w:r>
      </w:ins>
      <w:del w:id="1788" w:author="Terry, George" w:date="2020-04-06T13:55:00Z">
        <w:r w:rsidR="00485DF6" w:rsidDel="009917F5">
          <w:delText>domain</w:delText>
        </w:r>
      </w:del>
      <w:r w:rsidR="00485DF6">
        <w:t xml:space="preserve"> their people's souls.</w:t>
      </w:r>
    </w:p>
    <w:p w14:paraId="030098AB" w14:textId="25E79572" w:rsidR="00485DF6" w:rsidRDefault="00485DF6">
      <w:pPr>
        <w:pStyle w:val="NormalWeb"/>
        <w:tabs>
          <w:tab w:val="num" w:pos="0"/>
        </w:tabs>
        <w:spacing w:line="480" w:lineRule="auto"/>
        <w:ind w:left="142" w:firstLine="709"/>
        <w:contextualSpacing/>
        <w:pPrChange w:id="1789" w:author="Terry, George" w:date="2020-04-03T16:21:00Z">
          <w:pPr>
            <w:pStyle w:val="NormalWeb"/>
            <w:spacing w:line="480" w:lineRule="auto"/>
            <w:ind w:left="720"/>
          </w:pPr>
        </w:pPrChange>
      </w:pPr>
      <w:r>
        <w:t>The Chinese history has shown that</w:t>
      </w:r>
      <w:del w:id="1790" w:author="Terry, George" w:date="2020-04-06T13:56:00Z">
        <w:r w:rsidDel="009917F5">
          <w:delText>,</w:delText>
        </w:r>
      </w:del>
      <w:r>
        <w:t xml:space="preserve"> when facing the impact of different thoughts, religions, and cultures, such as Marxism, Buddhism, and Mongolian, the pre-China scripture demonstrated strong syncreti</w:t>
      </w:r>
      <w:ins w:id="1791" w:author="Terry, George" w:date="2020-04-06T13:56:00Z">
        <w:r w:rsidR="009917F5">
          <w:t xml:space="preserve">stic and </w:t>
        </w:r>
      </w:ins>
      <w:del w:id="1792" w:author="Terry, George" w:date="2020-04-06T13:56:00Z">
        <w:r w:rsidDel="009917F5">
          <w:delText xml:space="preserve">sm </w:delText>
        </w:r>
      </w:del>
      <w:r>
        <w:t>adaptive capability—it could successfully tell its people to absorb what is beneficial for them and discard what is harmful to them. All foreign cultures and thoughts could not eradicate the thoughts of pre-China scripture. Instead, they were mutated, assimilated, and bec</w:t>
      </w:r>
      <w:ins w:id="1793" w:author="Terry, George" w:date="2020-04-06T13:56:00Z">
        <w:r w:rsidR="009917F5">
          <w:t>a</w:t>
        </w:r>
      </w:ins>
      <w:del w:id="1794" w:author="Terry, George" w:date="2020-04-06T13:56:00Z">
        <w:r w:rsidDel="009917F5">
          <w:delText>o</w:delText>
        </w:r>
      </w:del>
      <w:r>
        <w:t>me part of Chinese cultures. Today, under the torrent of globalization, the pre-China scripture has begun to play its role</w:t>
      </w:r>
      <w:del w:id="1795" w:author="Terry, George" w:date="2020-04-06T13:56:00Z">
        <w:r w:rsidDel="009917F5">
          <w:delText>s</w:delText>
        </w:r>
      </w:del>
      <w:r>
        <w:t xml:space="preserve"> quietly in the world—to assimilate all religions and cultures, including Christianity. "Globalization with Chinese characteristics" are growing.</w:t>
      </w:r>
    </w:p>
    <w:p w14:paraId="48ED94E3" w14:textId="1ADCB9BB" w:rsidR="00485DF6" w:rsidRDefault="00B87EFD">
      <w:pPr>
        <w:pStyle w:val="NormalWeb"/>
        <w:spacing w:line="480" w:lineRule="auto"/>
        <w:ind w:firstLine="851"/>
        <w:contextualSpacing/>
        <w:pPrChange w:id="1796" w:author="Terry, George" w:date="2020-04-03T16:21:00Z">
          <w:pPr>
            <w:pStyle w:val="NormalWeb"/>
            <w:numPr>
              <w:numId w:val="22"/>
            </w:numPr>
            <w:tabs>
              <w:tab w:val="num" w:pos="1080"/>
            </w:tabs>
            <w:spacing w:line="480" w:lineRule="auto"/>
            <w:ind w:left="1080" w:hanging="360"/>
          </w:pPr>
        </w:pPrChange>
      </w:pPr>
      <w:ins w:id="1797" w:author="Terry, George" w:date="2020-04-03T16:20:00Z">
        <w:r>
          <w:t xml:space="preserve">2. </w:t>
        </w:r>
      </w:ins>
      <w:ins w:id="1798" w:author="Terry, George" w:date="2020-04-03T16:21:00Z">
        <w:r>
          <w:t xml:space="preserve"> </w:t>
        </w:r>
      </w:ins>
      <w:r w:rsidR="00485DF6">
        <w:t xml:space="preserve">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w:t>
      </w:r>
      <w:ins w:id="1799" w:author="Terry, George" w:date="2020-04-06T13:57:00Z">
        <w:r w:rsidR="009917F5">
          <w:t xml:space="preserve">is ambiguity and its content </w:t>
        </w:r>
      </w:ins>
      <w:r w:rsidR="00485DF6">
        <w:t>can drift freely and adapt in all kinds of environments. If one insists on having a fixed, mysterious super core value that people cannot know, it would have to be the same as the core value of the words of the Serpent in Gen 3:1-4</w:t>
      </w:r>
      <w:ins w:id="1800" w:author="Terry, George" w:date="2020-04-06T13:58:00Z">
        <w:r w:rsidR="009917F5">
          <w:t>, which is….?</w:t>
        </w:r>
      </w:ins>
      <w:del w:id="1801" w:author="Terry, George" w:date="2020-04-06T13:58:00Z">
        <w:r w:rsidR="00485DF6" w:rsidDel="009917F5">
          <w:delText>.</w:delText>
        </w:r>
      </w:del>
    </w:p>
    <w:p w14:paraId="5D75AE38" w14:textId="1C7AE7B5" w:rsidR="00485DF6" w:rsidRDefault="00485DF6">
      <w:pPr>
        <w:pStyle w:val="NormalWeb"/>
        <w:spacing w:line="480" w:lineRule="auto"/>
        <w:ind w:firstLine="720"/>
        <w:contextualSpacing/>
        <w:pPrChange w:id="1802" w:author="Terry, George" w:date="2020-04-03T16:21:00Z">
          <w:pPr>
            <w:pStyle w:val="NormalWeb"/>
            <w:spacing w:line="480" w:lineRule="auto"/>
            <w:ind w:left="720"/>
          </w:pPr>
        </w:pPrChange>
      </w:pPr>
      <w:r>
        <w:t xml:space="preserve">A crucial factor to assist the core value </w:t>
      </w:r>
      <w:ins w:id="1803" w:author="Terry, George" w:date="2020-04-06T13:58:00Z">
        <w:r w:rsidR="009917F5">
          <w:t xml:space="preserve">of ambiguity </w:t>
        </w:r>
      </w:ins>
      <w:r>
        <w:t xml:space="preserve">to drift freely is its obscure language—the Chinese language does not have grammatical forms of tenses and articles, which gives interpreters </w:t>
      </w:r>
      <w:ins w:id="1804" w:author="Terry, George" w:date="2020-04-06T13:58:00Z">
        <w:r w:rsidR="009917F5">
          <w:t xml:space="preserve">the </w:t>
        </w:r>
      </w:ins>
      <w:r>
        <w:t>free</w:t>
      </w:r>
      <w:ins w:id="1805" w:author="Terry, George" w:date="2020-04-06T13:58:00Z">
        <w:r w:rsidR="009917F5">
          <w:t xml:space="preserve"> use</w:t>
        </w:r>
      </w:ins>
      <w:del w:id="1806" w:author="Terry, George" w:date="2020-04-06T13:58:00Z">
        <w:r w:rsidDel="009917F5">
          <w:delText xml:space="preserve"> will</w:delText>
        </w:r>
      </w:del>
      <w:r>
        <w:t xml:space="preserve"> for </w:t>
      </w:r>
      <w:ins w:id="1807" w:author="Terry, George" w:date="2020-04-06T13:58:00Z">
        <w:r w:rsidR="009917F5">
          <w:t xml:space="preserve">their </w:t>
        </w:r>
      </w:ins>
      <w:r>
        <w:t>imagination. Th</w:t>
      </w:r>
      <w:ins w:id="1808" w:author="Terry, George" w:date="2020-04-06T13:58:00Z">
        <w:r w:rsidR="009917F5">
          <w:t>is</w:t>
        </w:r>
      </w:ins>
      <w:del w:id="1809" w:author="Terry, George" w:date="2020-04-06T13:58:00Z">
        <w:r w:rsidDel="009917F5">
          <w:delText>e</w:delText>
        </w:r>
      </w:del>
      <w:r>
        <w:t xml:space="preserve"> ambiguity </w:t>
      </w:r>
      <w:del w:id="1810" w:author="Terry, George" w:date="2020-04-06T13:59:00Z">
        <w:r w:rsidDel="009917F5">
          <w:delText>plays the same role as</w:delText>
        </w:r>
      </w:del>
      <w:ins w:id="1811" w:author="Terry, George" w:date="2020-04-06T13:59:00Z">
        <w:r w:rsidR="009917F5">
          <w:t>effectively facilitates</w:t>
        </w:r>
      </w:ins>
      <w:r>
        <w:t xml:space="preserve"> </w:t>
      </w:r>
      <w:r>
        <w:lastRenderedPageBreak/>
        <w:t>syncretism</w:t>
      </w:r>
      <w:ins w:id="1812" w:author="Terry, George" w:date="2020-04-06T13:59:00Z">
        <w:r w:rsidR="009917F5">
          <w:t>, which</w:t>
        </w:r>
      </w:ins>
      <w:del w:id="1813" w:author="Terry, George" w:date="2020-04-06T13:59:00Z">
        <w:r w:rsidDel="009917F5">
          <w:delText xml:space="preserve"> to</w:delText>
        </w:r>
      </w:del>
      <w:r>
        <w:t xml:space="preserve"> obfuscate</w:t>
      </w:r>
      <w:ins w:id="1814" w:author="Terry, George" w:date="2020-04-06T13:59:00Z">
        <w:r w:rsidR="009917F5">
          <w:t>s</w:t>
        </w:r>
      </w:ins>
      <w:r>
        <w:t xml:space="preserve"> who </w:t>
      </w:r>
      <w:ins w:id="1815" w:author="Terry, George" w:date="2020-04-06T13:59:00Z">
        <w:r w:rsidR="009917F5">
          <w:t>the proph</w:t>
        </w:r>
      </w:ins>
      <w:ins w:id="1816" w:author="Terry, George" w:date="2020-04-06T14:00:00Z">
        <w:r w:rsidR="009917F5">
          <w:t xml:space="preserve">etic Son </w:t>
        </w:r>
        <w:proofErr w:type="spellStart"/>
        <w:r w:rsidR="009917F5">
          <w:t>acutally</w:t>
        </w:r>
      </w:ins>
      <w:proofErr w:type="spellEnd"/>
      <w:del w:id="1817" w:author="Terry, George" w:date="2020-04-06T13:59:00Z">
        <w:r w:rsidDel="009917F5">
          <w:delText>He</w:delText>
        </w:r>
      </w:del>
      <w:r>
        <w:t xml:space="preserve"> is. The ambiguity is the secret power that saved the pre-China documents and made Chinese culture so strong. It is the ambiguity that created the myth of "son" in China.</w:t>
      </w:r>
    </w:p>
    <w:p w14:paraId="06A97E74" w14:textId="481B6B25" w:rsidR="00485DF6" w:rsidRDefault="00B87EFD">
      <w:pPr>
        <w:pStyle w:val="NormalWeb"/>
        <w:spacing w:line="480" w:lineRule="auto"/>
        <w:ind w:firstLine="709"/>
        <w:contextualSpacing/>
        <w:pPrChange w:id="1818" w:author="Terry, George" w:date="2020-04-03T16:22:00Z">
          <w:pPr>
            <w:pStyle w:val="NormalWeb"/>
            <w:numPr>
              <w:numId w:val="22"/>
            </w:numPr>
            <w:tabs>
              <w:tab w:val="num" w:pos="1080"/>
            </w:tabs>
            <w:spacing w:line="480" w:lineRule="auto"/>
            <w:ind w:left="1080" w:hanging="360"/>
          </w:pPr>
        </w:pPrChange>
      </w:pPr>
      <w:ins w:id="1819" w:author="Terry, George" w:date="2020-04-03T16:21:00Z">
        <w:r>
          <w:t xml:space="preserve">3. </w:t>
        </w:r>
      </w:ins>
      <w:r w:rsidR="00485DF6">
        <w:t xml:space="preserve">The paper discovered that, in pre-China documents, the top two most frequently used nouns are "son" </w:t>
      </w:r>
      <w:proofErr w:type="gramStart"/>
      <w:r w:rsidR="00485DF6">
        <w:t>( </w:t>
      </w:r>
      <w:r w:rsidR="00485DF6">
        <w:rPr>
          <w:rStyle w:val="Emphasis"/>
        </w:rPr>
        <w:t>Zi</w:t>
      </w:r>
      <w:proofErr w:type="gramEnd"/>
      <w:r w:rsidR="00485DF6">
        <w:t> </w:t>
      </w:r>
      <w:r w:rsidR="00485DF6">
        <w:rPr>
          <w:rFonts w:ascii="MS Mincho" w:eastAsia="MS Mincho" w:hAnsi="MS Mincho" w:cs="MS Mincho" w:hint="eastAsia"/>
        </w:rPr>
        <w:t>子</w:t>
      </w:r>
      <w:r w:rsidR="00485DF6">
        <w:t xml:space="preserve"> rank seventh) and "man" ( </w:t>
      </w:r>
      <w:r w:rsidR="00485DF6">
        <w:rPr>
          <w:rStyle w:val="Emphasis"/>
        </w:rPr>
        <w:t>Ren</w:t>
      </w:r>
      <w:r w:rsidR="00485DF6">
        <w:t> </w:t>
      </w:r>
      <w:r w:rsidR="00485DF6">
        <w:rPr>
          <w:rFonts w:ascii="MS Mincho" w:eastAsia="MS Mincho" w:hAnsi="MS Mincho" w:cs="MS Mincho" w:hint="eastAsia"/>
        </w:rPr>
        <w:t>人</w:t>
      </w:r>
      <w:r w:rsidR="00485DF6">
        <w:t>, rank 10th), respectively. Based on this, the pre-China culture can be called a son-centered culture.</w:t>
      </w:r>
    </w:p>
    <w:p w14:paraId="2F64CF08" w14:textId="538513A2" w:rsidR="00485DF6" w:rsidRDefault="00485DF6">
      <w:pPr>
        <w:pStyle w:val="NormalWeb"/>
        <w:spacing w:line="480" w:lineRule="auto"/>
        <w:ind w:firstLine="709"/>
        <w:contextualSpacing/>
        <w:pPrChange w:id="1820" w:author="Terry, George" w:date="2020-04-03T16:22:00Z">
          <w:pPr>
            <w:pStyle w:val="NormalWeb"/>
            <w:spacing w:line="480" w:lineRule="auto"/>
            <w:ind w:left="720"/>
          </w:pPr>
        </w:pPrChange>
      </w:pPr>
      <w:r>
        <w:t>However, in post-China documents, especially after the </w:t>
      </w:r>
      <w:r>
        <w:rPr>
          <w:rStyle w:val="Emphasis"/>
        </w:rPr>
        <w:t>Han</w:t>
      </w:r>
      <w:r>
        <w:t xml:space="preserve"> dynasty (206BC—220AD), the order of the rank of the two words is reversed </w:t>
      </w:r>
      <w:proofErr w:type="gramStart"/>
      <w:r>
        <w:t>( </w:t>
      </w:r>
      <w:r>
        <w:rPr>
          <w:rStyle w:val="Emphasis"/>
        </w:rPr>
        <w:t>Ren</w:t>
      </w:r>
      <w:proofErr w:type="gramEnd"/>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xml:space="preserve">, rank 42nd) -- Chinese culture shifts from a son-centered to </w:t>
      </w:r>
      <w:ins w:id="1821" w:author="Terry, George" w:date="2020-04-06T14:01:00Z">
        <w:r w:rsidR="009917F5">
          <w:t xml:space="preserve">a </w:t>
        </w:r>
      </w:ins>
      <w:r>
        <w:t>man-centered culture.</w:t>
      </w:r>
    </w:p>
    <w:p w14:paraId="496723CC" w14:textId="334EFE07" w:rsidR="00485DF6" w:rsidDel="009917F5" w:rsidRDefault="00485DF6">
      <w:pPr>
        <w:pStyle w:val="NormalWeb"/>
        <w:spacing w:line="480" w:lineRule="auto"/>
        <w:ind w:firstLine="709"/>
        <w:contextualSpacing/>
        <w:rPr>
          <w:del w:id="1822" w:author="Terry, George" w:date="2020-04-06T14:01:00Z"/>
        </w:rPr>
        <w:pPrChange w:id="1823" w:author="Terry, George" w:date="2020-04-03T16:22:00Z">
          <w:pPr>
            <w:pStyle w:val="NormalWeb"/>
            <w:spacing w:line="480" w:lineRule="auto"/>
            <w:ind w:left="720"/>
          </w:pPr>
        </w:pPrChange>
      </w:pPr>
      <w:r>
        <w:t>The analysis in the paper shows that the shift of "son" between the pre-China and the post-Chinese documents is very similar to the shift of "son" between the OT and the NT in the Bible. Moreover, the usual biological human definition of "son" cannot always fit into the pre-China documents and the Bible—both of them have another definition of "son," which made it widely used in all kinds of books.</w:t>
      </w:r>
      <w:ins w:id="1824" w:author="Terry, George" w:date="2020-04-06T14:01:00Z">
        <w:r w:rsidR="009917F5">
          <w:t xml:space="preserve"> </w:t>
        </w:r>
      </w:ins>
    </w:p>
    <w:p w14:paraId="14D5244D" w14:textId="5F85469A" w:rsidR="00485DF6" w:rsidDel="009917F5" w:rsidRDefault="00485DF6" w:rsidP="009917F5">
      <w:pPr>
        <w:pStyle w:val="NormalWeb"/>
        <w:spacing w:line="480" w:lineRule="auto"/>
        <w:ind w:firstLine="709"/>
        <w:contextualSpacing/>
        <w:rPr>
          <w:del w:id="1825" w:author="Terry, George" w:date="2020-04-06T14:01:00Z"/>
        </w:rPr>
        <w:pPrChange w:id="1826" w:author="Terry, George" w:date="2020-04-06T14:01:00Z">
          <w:pPr>
            <w:pStyle w:val="NormalWeb"/>
            <w:spacing w:line="480" w:lineRule="auto"/>
            <w:ind w:left="720"/>
          </w:pPr>
        </w:pPrChange>
      </w:pPr>
      <w:r>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as well as seven unknown but mutual related "</w:t>
      </w:r>
      <w:proofErr w:type="spellStart"/>
      <w:r>
        <w:t>son"s</w:t>
      </w:r>
      <w:proofErr w:type="spellEnd"/>
      <w:r>
        <w:t xml:space="preserve"> (</w:t>
      </w:r>
      <w:proofErr w:type="spellStart"/>
      <w:r>
        <w:rPr>
          <w:rFonts w:ascii="MS Mincho" w:eastAsia="MS Mincho" w:hAnsi="MS Mincho" w:cs="MS Mincho" w:hint="eastAsia"/>
        </w:rPr>
        <w:t>君子</w:t>
      </w:r>
      <w:proofErr w:type="spellEnd"/>
      <w:r>
        <w:t xml:space="preserve">, </w:t>
      </w:r>
      <w:proofErr w:type="spellStart"/>
      <w:r>
        <w:rPr>
          <w:rFonts w:ascii="MS Mincho" w:eastAsia="MS Mincho" w:hAnsi="MS Mincho" w:cs="MS Mincho" w:hint="eastAsia"/>
        </w:rPr>
        <w:t>天子</w:t>
      </w:r>
      <w:proofErr w:type="spellEnd"/>
      <w:r>
        <w:t xml:space="preserve">, </w:t>
      </w:r>
      <w:proofErr w:type="spellStart"/>
      <w:r>
        <w:rPr>
          <w:rFonts w:ascii="MS Mincho" w:eastAsia="MS Mincho" w:hAnsi="MS Mincho" w:cs="MS Mincho" w:hint="eastAsia"/>
        </w:rPr>
        <w:t>公子</w:t>
      </w:r>
      <w:proofErr w:type="spellEnd"/>
      <w:r>
        <w:t xml:space="preserve">, </w:t>
      </w:r>
      <w:proofErr w:type="spellStart"/>
      <w:r>
        <w:rPr>
          <w:rFonts w:ascii="MS Mincho" w:eastAsia="MS Mincho" w:hAnsi="MS Mincho" w:cs="MS Mincho" w:hint="eastAsia"/>
        </w:rPr>
        <w:t>太子</w:t>
      </w:r>
      <w:proofErr w:type="spellEnd"/>
      <w:r>
        <w:t xml:space="preserve">, </w:t>
      </w:r>
      <w:proofErr w:type="spellStart"/>
      <w:r>
        <w:rPr>
          <w:rFonts w:ascii="MS Mincho" w:eastAsia="MS Mincho" w:hAnsi="MS Mincho" w:cs="MS Mincho" w:hint="eastAsia"/>
        </w:rPr>
        <w:t>夫子</w:t>
      </w:r>
      <w:proofErr w:type="spellEnd"/>
      <w:r>
        <w:t xml:space="preserve">, </w:t>
      </w:r>
      <w:proofErr w:type="spellStart"/>
      <w:r>
        <w:rPr>
          <w:rFonts w:ascii="MS Mincho" w:eastAsia="MS Mincho" w:hAnsi="MS Mincho" w:cs="MS Mincho" w:hint="eastAsia"/>
        </w:rPr>
        <w:t>王子</w:t>
      </w:r>
      <w:proofErr w:type="spellEnd"/>
      <w:r>
        <w:t xml:space="preserve">, </w:t>
      </w:r>
      <w:proofErr w:type="spellStart"/>
      <w:r>
        <w:rPr>
          <w:rFonts w:ascii="MS Mincho" w:eastAsia="MS Mincho" w:hAnsi="MS Mincho" w:cs="MS Mincho" w:hint="eastAsia"/>
        </w:rPr>
        <w:t>父子</w:t>
      </w:r>
      <w:proofErr w:type="spellEnd"/>
      <w:r>
        <w:t>)</w:t>
      </w:r>
      <w:ins w:id="1827" w:author="Terry, George" w:date="2020-04-06T14:02:00Z">
        <w:r w:rsidR="009917F5">
          <w:t xml:space="preserve">, </w:t>
        </w:r>
      </w:ins>
      <w:del w:id="1828" w:author="Terry, George" w:date="2020-04-06T14:01:00Z">
        <w:r w:rsidDel="009917F5">
          <w:delText>.</w:delText>
        </w:r>
      </w:del>
    </w:p>
    <w:p w14:paraId="4FDE539F" w14:textId="16F258F1" w:rsidR="00485DF6" w:rsidRDefault="009917F5" w:rsidP="009917F5">
      <w:pPr>
        <w:pStyle w:val="NormalWeb"/>
        <w:spacing w:line="480" w:lineRule="auto"/>
        <w:ind w:firstLine="709"/>
        <w:contextualSpacing/>
        <w:pPrChange w:id="1829" w:author="Terry, George" w:date="2020-04-06T14:01:00Z">
          <w:pPr>
            <w:pStyle w:val="NormalWeb"/>
            <w:spacing w:line="480" w:lineRule="auto"/>
            <w:ind w:left="720"/>
          </w:pPr>
        </w:pPrChange>
      </w:pPr>
      <w:ins w:id="1830" w:author="Terry, George" w:date="2020-04-06T14:02:00Z">
        <w:r>
          <w:t>w</w:t>
        </w:r>
      </w:ins>
      <w:del w:id="1831" w:author="Terry, George" w:date="2020-04-06T14:02:00Z">
        <w:r w:rsidR="00485DF6" w:rsidDel="009917F5">
          <w:delText>W</w:delText>
        </w:r>
      </w:del>
      <w:r w:rsidR="00485DF6">
        <w:t>hereas, in the NT, the second definition of "son" is used to describe the dual sonship of Jesus Christ—the Son of God and the Son of Man.</w:t>
      </w:r>
    </w:p>
    <w:p w14:paraId="1F3AD6B3" w14:textId="548FFB31" w:rsidR="00485DF6" w:rsidRDefault="00B87EFD">
      <w:pPr>
        <w:pStyle w:val="NormalWeb"/>
        <w:spacing w:line="480" w:lineRule="auto"/>
        <w:ind w:firstLine="709"/>
        <w:contextualSpacing/>
        <w:pPrChange w:id="1832" w:author="Terry, George" w:date="2020-04-03T16:22:00Z">
          <w:pPr>
            <w:pStyle w:val="NormalWeb"/>
            <w:numPr>
              <w:numId w:val="22"/>
            </w:numPr>
            <w:tabs>
              <w:tab w:val="num" w:pos="1080"/>
            </w:tabs>
            <w:spacing w:line="480" w:lineRule="auto"/>
            <w:ind w:left="1080" w:hanging="360"/>
          </w:pPr>
        </w:pPrChange>
      </w:pPr>
      <w:ins w:id="1833" w:author="Terry, George" w:date="2020-04-03T16:22:00Z">
        <w:r>
          <w:t xml:space="preserve">4. </w:t>
        </w:r>
      </w:ins>
      <w:r w:rsidR="00485DF6">
        <w:t>The most significant work in this research is to be able to single out a group of seven different types of "son</w:t>
      </w:r>
      <w:del w:id="1834" w:author="Terry, George" w:date="2020-04-06T14:02:00Z">
        <w:r w:rsidR="00485DF6" w:rsidDel="009917F5">
          <w:delText>"</w:delText>
        </w:r>
      </w:del>
      <w:r w:rsidR="00485DF6">
        <w:t>s</w:t>
      </w:r>
      <w:ins w:id="1835" w:author="Terry, George" w:date="2020-04-06T14:02:00Z">
        <w:r w:rsidR="009917F5">
          <w:t>”</w:t>
        </w:r>
      </w:ins>
      <w:r w:rsidR="00485DF6">
        <w:t xml:space="preserve"> that are most confusing but are substantial and </w:t>
      </w:r>
      <w:ins w:id="1836" w:author="Terry, George" w:date="2020-04-06T14:02:00Z">
        <w:r w:rsidR="009917F5">
          <w:t>uniquely</w:t>
        </w:r>
      </w:ins>
      <w:del w:id="1837" w:author="Terry, George" w:date="2020-04-06T14:02:00Z">
        <w:r w:rsidR="00485DF6" w:rsidDel="009917F5">
          <w:delText>strictly</w:delText>
        </w:r>
      </w:del>
      <w:r w:rsidR="00485DF6">
        <w:t xml:space="preserve"> related to each other. The paper finds that the seven wonderful words (</w:t>
      </w:r>
      <w:r w:rsidR="00485DF6">
        <w:rPr>
          <w:rFonts w:ascii="MS Mincho" w:eastAsia="MS Mincho" w:hAnsi="MS Mincho" w:cs="MS Mincho" w:hint="eastAsia"/>
        </w:rPr>
        <w:t>君</w:t>
      </w:r>
      <w:r w:rsidR="00485DF6">
        <w:t xml:space="preserve">, </w:t>
      </w:r>
      <w:r w:rsidR="00485DF6">
        <w:rPr>
          <w:rFonts w:ascii="MS Mincho" w:eastAsia="MS Mincho" w:hAnsi="MS Mincho" w:cs="MS Mincho" w:hint="eastAsia"/>
        </w:rPr>
        <w:t>天</w:t>
      </w:r>
      <w:r w:rsidR="00485DF6">
        <w:t xml:space="preserve">, </w:t>
      </w:r>
      <w:r w:rsidR="00485DF6">
        <w:rPr>
          <w:rFonts w:ascii="MS Mincho" w:eastAsia="MS Mincho" w:hAnsi="MS Mincho" w:cs="MS Mincho" w:hint="eastAsia"/>
        </w:rPr>
        <w:t>公</w:t>
      </w:r>
      <w:r w:rsidR="00485DF6">
        <w:t xml:space="preserve">, </w:t>
      </w:r>
      <w:r w:rsidR="00485DF6">
        <w:rPr>
          <w:rFonts w:ascii="MS Mincho" w:eastAsia="MS Mincho" w:hAnsi="MS Mincho" w:cs="MS Mincho" w:hint="eastAsia"/>
        </w:rPr>
        <w:t>太</w:t>
      </w:r>
      <w:r w:rsidR="00485DF6">
        <w:t xml:space="preserve">, </w:t>
      </w:r>
      <w:r w:rsidR="00485DF6">
        <w:rPr>
          <w:rFonts w:ascii="MS Mincho" w:eastAsia="MS Mincho" w:hAnsi="MS Mincho" w:cs="MS Mincho" w:hint="eastAsia"/>
        </w:rPr>
        <w:t>夫</w:t>
      </w:r>
      <w:r w:rsidR="00485DF6">
        <w:t xml:space="preserve">, </w:t>
      </w:r>
      <w:r w:rsidR="00485DF6">
        <w:rPr>
          <w:rFonts w:ascii="MS Mincho" w:eastAsia="MS Mincho" w:hAnsi="MS Mincho" w:cs="MS Mincho" w:hint="eastAsia"/>
        </w:rPr>
        <w:t>王</w:t>
      </w:r>
      <w:r w:rsidR="00485DF6">
        <w:t xml:space="preserve">, </w:t>
      </w:r>
      <w:r w:rsidR="00485DF6">
        <w:rPr>
          <w:rFonts w:ascii="MS Mincho" w:eastAsia="MS Mincho" w:hAnsi="MS Mincho" w:cs="MS Mincho" w:hint="eastAsia"/>
        </w:rPr>
        <w:t>父</w:t>
      </w:r>
      <w:r w:rsidR="00485DF6">
        <w:t xml:space="preserve">) used to </w:t>
      </w:r>
      <w:r w:rsidR="00485DF6">
        <w:lastRenderedPageBreak/>
        <w:t xml:space="preserve">describe the seven sons can be correctly used to describe the </w:t>
      </w:r>
      <w:ins w:id="1838" w:author="Terry, George" w:date="2020-04-06T14:03:00Z">
        <w:r w:rsidR="000179D0">
          <w:t>titles of</w:t>
        </w:r>
      </w:ins>
      <w:del w:id="1839" w:author="Terry, George" w:date="2020-04-06T14:03:00Z">
        <w:r w:rsidR="00485DF6" w:rsidDel="000179D0">
          <w:delText>five</w:delText>
        </w:r>
      </w:del>
      <w:r w:rsidR="00485DF6">
        <w:t xml:space="preserve"> </w:t>
      </w:r>
      <w:ins w:id="1840" w:author="Terry, George" w:date="2020-04-06T14:03:00Z">
        <w:r w:rsidR="000179D0">
          <w:t xml:space="preserve">the </w:t>
        </w:r>
      </w:ins>
      <w:r w:rsidR="00485DF6">
        <w:t>wonderful</w:t>
      </w:r>
      <w:ins w:id="1841" w:author="Terry, George" w:date="2020-04-06T14:03:00Z">
        <w:r w:rsidR="000179D0">
          <w:t>, prophesied</w:t>
        </w:r>
      </w:ins>
      <w:r w:rsidR="00485DF6">
        <w:t xml:space="preserve"> </w:t>
      </w:r>
      <w:ins w:id="1842" w:author="Terry, George" w:date="2020-04-06T14:15:00Z">
        <w:r w:rsidR="001E7312">
          <w:t>S</w:t>
        </w:r>
      </w:ins>
      <w:del w:id="1843" w:author="Terry, George" w:date="2020-04-06T14:15:00Z">
        <w:r w:rsidR="00485DF6" w:rsidDel="001E7312">
          <w:delText>s</w:delText>
        </w:r>
      </w:del>
      <w:r w:rsidR="00485DF6">
        <w:t>on</w:t>
      </w:r>
      <w:del w:id="1844" w:author="Terry, George" w:date="2020-04-06T14:03:00Z">
        <w:r w:rsidR="00485DF6" w:rsidDel="000179D0">
          <w:delText>s in one, prophesied</w:delText>
        </w:r>
      </w:del>
      <w:r w:rsidR="00485DF6">
        <w:t xml:space="preserve"> in Isaiah 9:6-7.</w:t>
      </w:r>
    </w:p>
    <w:p w14:paraId="2F4B65FF" w14:textId="20D00440" w:rsidR="00485DF6" w:rsidRDefault="00485DF6">
      <w:pPr>
        <w:pStyle w:val="NormalWeb"/>
        <w:spacing w:line="480" w:lineRule="auto"/>
        <w:ind w:firstLine="709"/>
        <w:contextualSpacing/>
        <w:pPrChange w:id="1845" w:author="Terry, George" w:date="2020-04-03T16:22:00Z">
          <w:pPr>
            <w:pStyle w:val="NormalWeb"/>
            <w:spacing w:line="480" w:lineRule="auto"/>
            <w:ind w:left="720"/>
          </w:pPr>
        </w:pPrChange>
      </w:pPr>
      <w:del w:id="1846" w:author="Terry, George" w:date="2020-04-06T14:17:00Z">
        <w:r w:rsidDel="001E7312">
          <w:delText>It is such a perfect fit that</w:delText>
        </w:r>
      </w:del>
      <w:ins w:id="1847" w:author="Terry, George" w:date="2020-04-06T14:17:00Z">
        <w:r w:rsidR="001E7312">
          <w:t xml:space="preserve">This is such a powerful connection </w:t>
        </w:r>
      </w:ins>
      <w:del w:id="1848" w:author="Terry, George" w:date="2020-04-06T14:23:00Z">
        <w:r w:rsidDel="001E7312">
          <w:delText xml:space="preserve"> </w:delText>
        </w:r>
      </w:del>
      <w:r>
        <w:t>provid</w:t>
      </w:r>
      <w:ins w:id="1849" w:author="Terry, George" w:date="2020-04-06T14:23:00Z">
        <w:r w:rsidR="001E7312">
          <w:t>ing</w:t>
        </w:r>
      </w:ins>
      <w:del w:id="1850" w:author="Terry, George" w:date="2020-04-06T14:23:00Z">
        <w:r w:rsidDel="001E7312">
          <w:delText>es</w:delText>
        </w:r>
      </w:del>
      <w:r>
        <w:t xml:space="preserve"> a </w:t>
      </w:r>
      <w:del w:id="1851" w:author="Terry, George" w:date="2020-04-06T14:30:00Z">
        <w:r w:rsidDel="001E7312">
          <w:delText xml:space="preserve">crucial </w:delText>
        </w:r>
      </w:del>
      <w:ins w:id="1852" w:author="Terry, George" w:date="2020-04-06T14:30:00Z">
        <w:r w:rsidR="001E7312">
          <w:t>potential and important</w:t>
        </w:r>
        <w:r w:rsidR="001E7312">
          <w:t xml:space="preserve"> </w:t>
        </w:r>
      </w:ins>
      <w:r>
        <w:t>key</w:t>
      </w:r>
      <w:ins w:id="1853" w:author="Terry, George" w:date="2020-04-06T14:22:00Z">
        <w:r w:rsidR="001E7312">
          <w:t xml:space="preserve"> for </w:t>
        </w:r>
      </w:ins>
      <w:del w:id="1854" w:author="Terry, George" w:date="2020-04-06T14:22:00Z">
        <w:r w:rsidDel="001E7312">
          <w:delText xml:space="preserve">, leading to the possible </w:delText>
        </w:r>
      </w:del>
      <w:del w:id="1855" w:author="Terry, George" w:date="2020-04-06T14:23:00Z">
        <w:r w:rsidDel="001E7312">
          <w:delText xml:space="preserve">Chinese sonship </w:delText>
        </w:r>
      </w:del>
      <w:r>
        <w:t>contextualization—</w:t>
      </w:r>
      <w:ins w:id="1856" w:author="Terry, George" w:date="2020-04-06T14:30:00Z">
        <w:r w:rsidR="001E7312">
          <w:t xml:space="preserve">i.e., </w:t>
        </w:r>
      </w:ins>
      <w:r>
        <w:t xml:space="preserve">the second definition of "son" in pre-China documents is identical to the definition of "son" used for dual sonship—the Son of Man and the Son of God. The paper asserts that the seven unimaginable sons in pre-China documents are indeed one person pointing to the same unique Son of God as Jesus Christ in the </w:t>
      </w:r>
      <w:ins w:id="1857" w:author="Terry, George" w:date="2020-04-06T14:31:00Z">
        <w:r w:rsidR="00EF068E">
          <w:t>g</w:t>
        </w:r>
      </w:ins>
      <w:del w:id="1858" w:author="Terry, George" w:date="2020-04-06T14:31:00Z">
        <w:r w:rsidDel="00EF068E">
          <w:delText>G</w:delText>
        </w:r>
      </w:del>
      <w:r>
        <w:t>ospel. The paper further points out that it is the misinterpretation of the seven wonderful words that causes the myth of "son" in China until today.</w:t>
      </w:r>
    </w:p>
    <w:p w14:paraId="7A94C0B9" w14:textId="568B93FF" w:rsidR="00485DF6" w:rsidRDefault="00B87EFD">
      <w:pPr>
        <w:pStyle w:val="NormalWeb"/>
        <w:spacing w:line="480" w:lineRule="auto"/>
        <w:ind w:firstLine="851"/>
        <w:contextualSpacing/>
        <w:pPrChange w:id="1859" w:author="Terry, George" w:date="2020-04-03T16:23:00Z">
          <w:pPr>
            <w:pStyle w:val="NormalWeb"/>
            <w:numPr>
              <w:numId w:val="22"/>
            </w:numPr>
            <w:tabs>
              <w:tab w:val="num" w:pos="1080"/>
            </w:tabs>
            <w:spacing w:line="480" w:lineRule="auto"/>
            <w:ind w:left="1080" w:hanging="360"/>
          </w:pPr>
        </w:pPrChange>
      </w:pPr>
      <w:ins w:id="1860" w:author="Terry, George" w:date="2020-04-03T16:23:00Z">
        <w:r>
          <w:t xml:space="preserve">5. </w:t>
        </w:r>
      </w:ins>
      <w:r w:rsidR="00485DF6">
        <w:t>This paper proposes a theory that during the pre-China time, the prediction of the advent of the Son of God is well-known</w:t>
      </w:r>
      <w:ins w:id="1861" w:author="Terry, George" w:date="2020-04-06T14:32:00Z">
        <w:r w:rsidR="00EF068E">
          <w:t xml:space="preserve"> throughout the land of </w:t>
        </w:r>
      </w:ins>
      <w:del w:id="1862" w:author="Terry, George" w:date="2020-04-06T14:32:00Z">
        <w:r w:rsidR="00485DF6" w:rsidDel="00EF068E">
          <w:delText xml:space="preserve"> over </w:delText>
        </w:r>
      </w:del>
      <w:r w:rsidR="00485DF6">
        <w:t>China</w:t>
      </w:r>
      <w:del w:id="1863" w:author="Terry, George" w:date="2020-04-06T14:32:00Z">
        <w:r w:rsidR="00485DF6" w:rsidDel="00EF068E">
          <w:delText>'s land</w:delText>
        </w:r>
      </w:del>
      <w:r w:rsidR="00485DF6">
        <w:t>. However, the meaning of th</w:t>
      </w:r>
      <w:ins w:id="1864" w:author="Terry, George" w:date="2020-04-06T14:35:00Z">
        <w:r w:rsidR="00EF068E">
          <w:t>is</w:t>
        </w:r>
      </w:ins>
      <w:del w:id="1865" w:author="Terry, George" w:date="2020-04-06T14:35:00Z">
        <w:r w:rsidR="00485DF6" w:rsidDel="00EF068E">
          <w:delText>e</w:delText>
        </w:r>
      </w:del>
      <w:ins w:id="1866" w:author="Terry, George" w:date="2020-04-06T14:35:00Z">
        <w:r w:rsidR="00EF068E">
          <w:t xml:space="preserve"> </w:t>
        </w:r>
      </w:ins>
      <w:ins w:id="1867" w:author="Terry, George" w:date="2020-04-06T14:36:00Z">
        <w:r w:rsidR="00EF068E">
          <w:t>connection</w:t>
        </w:r>
      </w:ins>
      <w:del w:id="1868" w:author="Terry, George" w:date="2020-04-06T14:35:00Z">
        <w:r w:rsidR="00485DF6" w:rsidDel="00EF068E">
          <w:delText xml:space="preserve"> foresight</w:delText>
        </w:r>
      </w:del>
      <w:r w:rsidR="00485DF6">
        <w:t xml:space="preserve"> </w:t>
      </w:r>
      <w:ins w:id="1869" w:author="Terry, George" w:date="2020-04-06T14:36:00Z">
        <w:r w:rsidR="00EF068E">
          <w:t>has been</w:t>
        </w:r>
      </w:ins>
      <w:del w:id="1870" w:author="Terry, George" w:date="2020-04-06T14:36:00Z">
        <w:r w:rsidR="00485DF6" w:rsidDel="00EF068E">
          <w:delText>is</w:delText>
        </w:r>
      </w:del>
      <w:r w:rsidR="00485DF6">
        <w:t xml:space="preserve"> lost, just like</w:t>
      </w:r>
      <w:del w:id="1871" w:author="Terry, George" w:date="2020-04-06T14:36:00Z">
        <w:r w:rsidR="00485DF6" w:rsidDel="00EF068E">
          <w:delText xml:space="preserve"> the</w:delText>
        </w:r>
      </w:del>
      <w:r w:rsidR="00485DF6">
        <w:t xml:space="preserve"> Nestorian Christianity </w:t>
      </w:r>
      <w:ins w:id="1872" w:author="Terry, George" w:date="2020-04-06T14:36:00Z">
        <w:r w:rsidR="00EF068E">
          <w:t>has been</w:t>
        </w:r>
      </w:ins>
      <w:del w:id="1873" w:author="Terry, George" w:date="2020-04-06T14:36:00Z">
        <w:r w:rsidR="00485DF6" w:rsidDel="00EF068E">
          <w:delText>is</w:delText>
        </w:r>
      </w:del>
      <w:r w:rsidR="00485DF6">
        <w:t xml:space="preserve"> lost in China's history. The missing information leaves a historical </w:t>
      </w:r>
      <w:del w:id="1874" w:author="Terry, George" w:date="2020-04-06T14:36:00Z">
        <w:r w:rsidR="00485DF6" w:rsidDel="00EF068E">
          <w:delText xml:space="preserve">myth </w:delText>
        </w:r>
      </w:del>
      <w:ins w:id="1875" w:author="Terry, George" w:date="2020-04-06T14:36:00Z">
        <w:r w:rsidR="00EF068E">
          <w:t>void</w:t>
        </w:r>
        <w:r w:rsidR="00EF068E">
          <w:t xml:space="preserve"> </w:t>
        </w:r>
      </w:ins>
      <w:r w:rsidR="00485DF6">
        <w:t>until today.</w:t>
      </w:r>
    </w:p>
    <w:p w14:paraId="37B27849" w14:textId="7B43FCBF" w:rsidR="00485DF6" w:rsidRDefault="00485DF6">
      <w:pPr>
        <w:pStyle w:val="NormalWeb"/>
        <w:spacing w:line="480" w:lineRule="auto"/>
        <w:ind w:firstLine="720"/>
        <w:contextualSpacing/>
        <w:pPrChange w:id="1876" w:author="Terry, George" w:date="2020-04-03T16:23:00Z">
          <w:pPr>
            <w:pStyle w:val="NormalWeb"/>
            <w:spacing w:line="480" w:lineRule="auto"/>
            <w:ind w:left="720"/>
          </w:pPr>
        </w:pPrChange>
      </w:pPr>
      <w:r>
        <w:t>The paper believes that the predicting message in pre-China comes from Chinese magi rather than prophets. The difference between prophet and magi is that prophets can receive the message directly from God, and their prophecy is accurate</w:t>
      </w:r>
      <w:ins w:id="1877" w:author="Terry, George" w:date="2020-04-06T14:37:00Z">
        <w:r w:rsidR="00EF068E">
          <w:t xml:space="preserve">, </w:t>
        </w:r>
      </w:ins>
      <w:del w:id="1878" w:author="Terry, George" w:date="2020-04-06T14:37:00Z">
        <w:r w:rsidDel="00EF068E">
          <w:delText xml:space="preserve">. </w:delText>
        </w:r>
      </w:del>
      <w:ins w:id="1879" w:author="Terry, George" w:date="2020-04-06T14:37:00Z">
        <w:r w:rsidR="00EF068E">
          <w:t>w</w:t>
        </w:r>
      </w:ins>
      <w:del w:id="1880" w:author="Terry, George" w:date="2020-04-06T14:37:00Z">
        <w:r w:rsidDel="00EF068E">
          <w:delText>W</w:delText>
        </w:r>
      </w:del>
      <w:r>
        <w:t>hereas magi can only get the oracles through signs of nature or evil spirits, and their forecast is not explicit and secured.</w:t>
      </w:r>
    </w:p>
    <w:p w14:paraId="54BD64C1" w14:textId="6314ED7B" w:rsidR="00485DF6" w:rsidRDefault="00485DF6">
      <w:pPr>
        <w:pStyle w:val="NormalWeb"/>
        <w:spacing w:line="480" w:lineRule="auto"/>
        <w:ind w:firstLine="720"/>
        <w:contextualSpacing/>
        <w:pPrChange w:id="1881" w:author="Terry, George" w:date="2020-04-03T16:23:00Z">
          <w:pPr>
            <w:pStyle w:val="NormalWeb"/>
            <w:spacing w:line="480" w:lineRule="auto"/>
            <w:ind w:left="720"/>
          </w:pPr>
        </w:pPrChange>
      </w:pPr>
      <w:r>
        <w:t>Pre-China scripture cannot be considered as prophe</w:t>
      </w:r>
      <w:ins w:id="1882" w:author="Terry, George" w:date="2020-04-06T14:38:00Z">
        <w:r w:rsidR="00EF068E">
          <w:t>tic</w:t>
        </w:r>
      </w:ins>
      <w:del w:id="1883" w:author="Terry, George" w:date="2020-04-06T14:38:00Z">
        <w:r w:rsidDel="00EF068E">
          <w:delText>cy</w:delText>
        </w:r>
      </w:del>
      <w:r>
        <w:t xml:space="preserve"> literature. At least</w:t>
      </w:r>
      <w:del w:id="1884" w:author="Terry, George" w:date="2020-04-06T14:38:00Z">
        <w:r w:rsidDel="00EF068E">
          <w:delText>,</w:delText>
        </w:r>
      </w:del>
      <w:r>
        <w:t xml:space="preserve"> history shows that pre-China documents cannot lead people to come to Christ. Instead, it is </w:t>
      </w:r>
      <w:del w:id="1885" w:author="Terry, George" w:date="2020-04-06T14:51:00Z">
        <w:r w:rsidDel="00C87DEB">
          <w:delText xml:space="preserve">subject </w:delText>
        </w:r>
      </w:del>
      <w:ins w:id="1886" w:author="Terry, George" w:date="2020-04-06T14:51:00Z">
        <w:r w:rsidR="00C87DEB">
          <w:t>inclined</w:t>
        </w:r>
        <w:r w:rsidR="00C87DEB">
          <w:t xml:space="preserve"> </w:t>
        </w:r>
      </w:ins>
      <w:r>
        <w:t>to mislead people</w:t>
      </w:r>
      <w:ins w:id="1887" w:author="Terry, George" w:date="2020-04-06T14:51:00Z">
        <w:r w:rsidR="00C87DEB">
          <w:t>,</w:t>
        </w:r>
      </w:ins>
      <w:ins w:id="1888" w:author="Terry, George" w:date="2020-04-06T14:52:00Z">
        <w:r w:rsidR="00C87DEB">
          <w:t xml:space="preserve"> </w:t>
        </w:r>
      </w:ins>
      <w:del w:id="1889" w:author="Terry, George" w:date="2020-04-06T14:52:00Z">
        <w:r w:rsidDel="00C87DEB">
          <w:delText xml:space="preserve"> </w:delText>
        </w:r>
      </w:del>
      <w:del w:id="1890" w:author="Terry, George" w:date="2020-04-06T14:56:00Z">
        <w:r w:rsidDel="00C87DEB">
          <w:delText>to</w:delText>
        </w:r>
      </w:del>
      <w:del w:id="1891" w:author="Terry, George" w:date="2020-04-06T14:55:00Z">
        <w:r w:rsidDel="00C87DEB">
          <w:delText xml:space="preserve"> </w:delText>
        </w:r>
      </w:del>
      <w:r>
        <w:t>becom</w:t>
      </w:r>
      <w:ins w:id="1892" w:author="Terry, George" w:date="2020-04-06T14:56:00Z">
        <w:r w:rsidR="00C87DEB">
          <w:t>ing</w:t>
        </w:r>
      </w:ins>
      <w:del w:id="1893" w:author="Terry, George" w:date="2020-04-06T14:56:00Z">
        <w:r w:rsidDel="00C87DEB">
          <w:delText>e</w:delText>
        </w:r>
      </w:del>
      <w:r>
        <w:t xml:space="preserve"> a</w:t>
      </w:r>
      <w:ins w:id="1894" w:author="Terry, George" w:date="2020-04-06T14:51:00Z">
        <w:r w:rsidR="00C87DEB">
          <w:t>n obstacle t</w:t>
        </w:r>
      </w:ins>
      <w:ins w:id="1895" w:author="Terry, George" w:date="2020-04-06T14:52:00Z">
        <w:r w:rsidR="00C87DEB">
          <w:t>o faith in Christ,</w:t>
        </w:r>
      </w:ins>
      <w:ins w:id="1896" w:author="Terry, George" w:date="2020-04-06T15:04:00Z">
        <w:r w:rsidR="00C87DEB">
          <w:t xml:space="preserve"> increasing resistance</w:t>
        </w:r>
        <w:r w:rsidR="00D22C73">
          <w:t xml:space="preserve"> to</w:t>
        </w:r>
      </w:ins>
      <w:del w:id="1897" w:author="Terry, George" w:date="2020-04-06T14:51:00Z">
        <w:r w:rsidDel="00C87DEB">
          <w:delText xml:space="preserve"> stronghold </w:delText>
        </w:r>
      </w:del>
      <w:del w:id="1898" w:author="Terry, George" w:date="2020-04-06T15:04:00Z">
        <w:r w:rsidDel="00C87DEB">
          <w:delText>or</w:delText>
        </w:r>
      </w:del>
      <w:r>
        <w:t xml:space="preserve"> </w:t>
      </w:r>
      <w:del w:id="1899" w:author="Terry, George" w:date="2020-04-06T15:04:00Z">
        <w:r w:rsidDel="00D22C73">
          <w:delText xml:space="preserve">a stiff-necked people to reject </w:delText>
        </w:r>
      </w:del>
      <w:r>
        <w:t xml:space="preserve">Him. Through its obfuscation of truth and falsehood, the pre-China scripture </w:t>
      </w:r>
      <w:del w:id="1900" w:author="Terry, George" w:date="2020-04-06T15:05:00Z">
        <w:r w:rsidDel="00D22C73">
          <w:delText xml:space="preserve">can </w:delText>
        </w:r>
      </w:del>
      <w:r>
        <w:t>only make</w:t>
      </w:r>
      <w:ins w:id="1901" w:author="Terry, George" w:date="2020-04-06T15:05:00Z">
        <w:r w:rsidR="00D22C73">
          <w:t>s</w:t>
        </w:r>
      </w:ins>
      <w:r>
        <w:t xml:space="preserve"> people </w:t>
      </w:r>
      <w:proofErr w:type="gramStart"/>
      <w:r>
        <w:t>more crafty</w:t>
      </w:r>
      <w:proofErr w:type="gramEnd"/>
      <w:r>
        <w:t xml:space="preserve"> </w:t>
      </w:r>
      <w:del w:id="1902" w:author="Terry, George" w:date="2020-04-06T15:05:00Z">
        <w:r w:rsidDel="00D22C73">
          <w:delText>than others</w:delText>
        </w:r>
      </w:del>
      <w:ins w:id="1903" w:author="Terry, George" w:date="2020-04-06T15:05:00Z">
        <w:r w:rsidR="00D22C73">
          <w:t>in their opposition to the gospel</w:t>
        </w:r>
      </w:ins>
      <w:r>
        <w:t>.</w:t>
      </w:r>
    </w:p>
    <w:p w14:paraId="00CF30F6" w14:textId="594310E1" w:rsidR="00485DF6" w:rsidRDefault="00B87EFD">
      <w:pPr>
        <w:pStyle w:val="NormalWeb"/>
        <w:spacing w:line="480" w:lineRule="auto"/>
        <w:ind w:firstLine="709"/>
        <w:contextualSpacing/>
        <w:pPrChange w:id="1904" w:author="Terry, George" w:date="2020-04-03T16:23:00Z">
          <w:pPr>
            <w:pStyle w:val="NormalWeb"/>
            <w:numPr>
              <w:numId w:val="22"/>
            </w:numPr>
            <w:tabs>
              <w:tab w:val="num" w:pos="1080"/>
            </w:tabs>
            <w:spacing w:line="480" w:lineRule="auto"/>
            <w:ind w:left="1080" w:hanging="360"/>
          </w:pPr>
        </w:pPrChange>
      </w:pPr>
      <w:ins w:id="1905" w:author="Terry, George" w:date="2020-04-03T16:23:00Z">
        <w:r>
          <w:lastRenderedPageBreak/>
          <w:t xml:space="preserve">6.  </w:t>
        </w:r>
      </w:ins>
      <w:r w:rsidR="00485DF6">
        <w:t xml:space="preserve">The information extracted through pre-China documents shows that pre-China people failed to identify the predicted Son—they identified the prophesied Son </w:t>
      </w:r>
      <w:ins w:id="1906" w:author="Terry, George" w:date="2020-04-06T15:05:00Z">
        <w:r w:rsidR="00D22C73">
          <w:t>with</w:t>
        </w:r>
      </w:ins>
      <w:del w:id="1907" w:author="Terry, George" w:date="2020-04-06T15:05:00Z">
        <w:r w:rsidR="00485DF6" w:rsidDel="00D22C73">
          <w:delText>on</w:delText>
        </w:r>
      </w:del>
      <w:r w:rsidR="00485DF6">
        <w:t xml:space="preserve"> the wrong people, at the wrong time, </w:t>
      </w:r>
      <w:ins w:id="1908" w:author="Terry, George" w:date="2020-04-06T15:06:00Z">
        <w:r w:rsidR="00D22C73">
          <w:t xml:space="preserve">and </w:t>
        </w:r>
      </w:ins>
      <w:r w:rsidR="00485DF6">
        <w:t xml:space="preserve">at the wrong place. It leaves a result that </w:t>
      </w:r>
      <w:del w:id="1909" w:author="Terry, George" w:date="2020-04-06T15:06:00Z">
        <w:r w:rsidR="00485DF6" w:rsidDel="00D22C73">
          <w:delText xml:space="preserve">so </w:delText>
        </w:r>
      </w:del>
      <w:r w:rsidR="00485DF6">
        <w:t xml:space="preserve">many sages are </w:t>
      </w:r>
      <w:del w:id="1910" w:author="Terry, George" w:date="2020-04-06T15:06:00Z">
        <w:r w:rsidR="00485DF6" w:rsidDel="00D22C73">
          <w:delText>entitled to</w:delText>
        </w:r>
      </w:del>
      <w:ins w:id="1911" w:author="Terry, George" w:date="2020-04-06T15:06:00Z">
        <w:r w:rsidR="00D22C73">
          <w:t>considered to be the prophesied</w:t>
        </w:r>
      </w:ins>
      <w:r w:rsidR="00485DF6">
        <w:t xml:space="preserve"> "son."</w:t>
      </w:r>
    </w:p>
    <w:p w14:paraId="2795EF9C" w14:textId="4BDB88E0" w:rsidR="00485DF6" w:rsidRDefault="00485DF6">
      <w:pPr>
        <w:pStyle w:val="NormalWeb"/>
        <w:spacing w:line="480" w:lineRule="auto"/>
        <w:ind w:firstLine="709"/>
        <w:contextualSpacing/>
        <w:pPrChange w:id="1912" w:author="Terry, George" w:date="2020-04-03T16:24:00Z">
          <w:pPr>
            <w:pStyle w:val="NormalWeb"/>
            <w:spacing w:line="480" w:lineRule="auto"/>
            <w:ind w:left="720"/>
          </w:pPr>
        </w:pPrChange>
      </w:pPr>
      <w:r>
        <w:t xml:space="preserve">The frequency-spectrum figures show that predicting features of "son" in </w:t>
      </w:r>
      <w:r w:rsidRPr="00D22C73">
        <w:rPr>
          <w:i/>
          <w:iCs/>
          <w:rPrChange w:id="1913" w:author="Terry, George" w:date="2020-04-06T15:06:00Z">
            <w:rPr/>
          </w:rPrChange>
        </w:rPr>
        <w:t>Ru</w:t>
      </w:r>
      <w:r>
        <w:t xml:space="preserve">-family is most prominent. It infers that </w:t>
      </w:r>
      <w:r w:rsidRPr="00D22C73">
        <w:rPr>
          <w:i/>
          <w:iCs/>
          <w:rPrChange w:id="1914" w:author="Terry, George" w:date="2020-04-06T15:07:00Z">
            <w:rPr/>
          </w:rPrChange>
        </w:rPr>
        <w:t>Ru</w:t>
      </w:r>
      <w:r>
        <w:t xml:space="preserve">-family is the first group of sages to spread "son" in China. The failure of prediction is likely a key factor to cause the son-centered culture to </w:t>
      </w:r>
      <w:del w:id="1915" w:author="Terry, George" w:date="2020-04-06T15:08:00Z">
        <w:r w:rsidDel="00D22C73">
          <w:delText>shift away</w:delText>
        </w:r>
      </w:del>
      <w:ins w:id="1916" w:author="Terry, George" w:date="2020-04-06T15:08:00Z">
        <w:r w:rsidR="00D22C73">
          <w:t>receded</w:t>
        </w:r>
      </w:ins>
      <w:r>
        <w:t xml:space="preserve"> in China, which further underscores the proposition that the message of the prediction of the Son comes from </w:t>
      </w:r>
      <w:ins w:id="1917" w:author="Terry, George" w:date="2020-04-06T15:08:00Z">
        <w:r w:rsidR="00D22C73">
          <w:t xml:space="preserve">the </w:t>
        </w:r>
      </w:ins>
      <w:r>
        <w:t>magi rather than prophets.</w:t>
      </w:r>
    </w:p>
    <w:p w14:paraId="3E160DE3" w14:textId="081A8659" w:rsidR="00485DF6" w:rsidRDefault="00B87EFD">
      <w:pPr>
        <w:pStyle w:val="NormalWeb"/>
        <w:spacing w:line="480" w:lineRule="auto"/>
        <w:ind w:firstLine="709"/>
        <w:contextualSpacing/>
        <w:pPrChange w:id="1918" w:author="Terry, George" w:date="2020-04-03T16:24:00Z">
          <w:pPr>
            <w:pStyle w:val="NormalWeb"/>
            <w:numPr>
              <w:numId w:val="22"/>
            </w:numPr>
            <w:tabs>
              <w:tab w:val="num" w:pos="1080"/>
            </w:tabs>
            <w:spacing w:line="480" w:lineRule="auto"/>
            <w:ind w:left="1080" w:hanging="360"/>
          </w:pPr>
        </w:pPrChange>
      </w:pPr>
      <w:ins w:id="1919" w:author="Terry, George" w:date="2020-04-03T16:24:00Z">
        <w:r>
          <w:t xml:space="preserve">7.  </w:t>
        </w:r>
      </w:ins>
      <w:r w:rsidR="00485DF6">
        <w:t>The evidence of prediction in existing pre-China documents can help to prove that the prophecy of the advent of Jesus Christ was prevalent over the world right before He came. Un</w:t>
      </w:r>
      <w:ins w:id="1920" w:author="Terry, George" w:date="2020-04-06T15:08:00Z">
        <w:r w:rsidR="00D22C73">
          <w:t>til</w:t>
        </w:r>
      </w:ins>
      <w:del w:id="1921" w:author="Terry, George" w:date="2020-04-06T15:08:00Z">
        <w:r w:rsidR="00485DF6" w:rsidDel="00D22C73">
          <w:delText>less</w:delText>
        </w:r>
      </w:del>
      <w:r w:rsidR="00485DF6">
        <w:t xml:space="preserve"> the prophecy had spread </w:t>
      </w:r>
      <w:ins w:id="1922" w:author="Terry, George" w:date="2020-04-06T15:08:00Z">
        <w:r w:rsidR="00D22C73">
          <w:t xml:space="preserve">throughout </w:t>
        </w:r>
      </w:ins>
      <w:del w:id="1923" w:author="Terry, George" w:date="2020-04-06T15:08:00Z">
        <w:r w:rsidR="00485DF6" w:rsidDel="00D22C73">
          <w:delText xml:space="preserve">over </w:delText>
        </w:r>
      </w:del>
      <w:r w:rsidR="00485DF6">
        <w:t>the world, Jesus would not come. Likewise, un</w:t>
      </w:r>
      <w:ins w:id="1924" w:author="Terry, George" w:date="2020-04-06T15:08:00Z">
        <w:r w:rsidR="00D22C73">
          <w:t>til</w:t>
        </w:r>
      </w:ins>
      <w:del w:id="1925" w:author="Terry, George" w:date="2020-04-06T15:08:00Z">
        <w:r w:rsidR="00485DF6" w:rsidDel="00D22C73">
          <w:delText>less</w:delText>
        </w:r>
      </w:del>
      <w:r w:rsidR="00485DF6">
        <w:t xml:space="preserve"> the </w:t>
      </w:r>
      <w:ins w:id="1926" w:author="Terry, George" w:date="2020-04-06T15:08:00Z">
        <w:r w:rsidR="00D22C73">
          <w:t>g</w:t>
        </w:r>
      </w:ins>
      <w:del w:id="1927" w:author="Terry, George" w:date="2020-04-06T15:08:00Z">
        <w:r w:rsidR="00485DF6" w:rsidDel="00D22C73">
          <w:delText>G</w:delText>
        </w:r>
      </w:del>
      <w:r w:rsidR="00485DF6">
        <w:t xml:space="preserve">ospel </w:t>
      </w:r>
      <w:del w:id="1928" w:author="Terry, George" w:date="2020-04-06T15:08:00Z">
        <w:r w:rsidR="00485DF6" w:rsidDel="00D22C73">
          <w:delText xml:space="preserve">will </w:delText>
        </w:r>
      </w:del>
      <w:ins w:id="1929" w:author="Terry, George" w:date="2020-04-06T15:08:00Z">
        <w:r w:rsidR="00D22C73">
          <w:t xml:space="preserve">would </w:t>
        </w:r>
      </w:ins>
      <w:r w:rsidR="00485DF6">
        <w:t xml:space="preserve">spread </w:t>
      </w:r>
      <w:del w:id="1930" w:author="Terry, George" w:date="2020-04-06T15:08:00Z">
        <w:r w:rsidR="00485DF6" w:rsidDel="00D22C73">
          <w:delText xml:space="preserve">over </w:delText>
        </w:r>
      </w:del>
      <w:proofErr w:type="spellStart"/>
      <w:ins w:id="1931" w:author="Terry, George" w:date="2020-04-06T15:08:00Z">
        <w:r w:rsidR="00D22C73">
          <w:t>t</w:t>
        </w:r>
      </w:ins>
      <w:r w:rsidR="00485DF6">
        <w:t>to</w:t>
      </w:r>
      <w:proofErr w:type="spellEnd"/>
      <w:r w:rsidR="00485DF6">
        <w:t xml:space="preserve"> the end of the world, the end of</w:t>
      </w:r>
      <w:del w:id="1932" w:author="Terry, George" w:date="2020-04-06T15:09:00Z">
        <w:r w:rsidR="00485DF6" w:rsidDel="00D22C73">
          <w:delText xml:space="preserve"> the</w:delText>
        </w:r>
      </w:del>
      <w:r w:rsidR="00485DF6">
        <w:t xml:space="preserve"> day</w:t>
      </w:r>
      <w:ins w:id="1933" w:author="Terry, George" w:date="2020-04-06T15:09:00Z">
        <w:r w:rsidR="00D22C73">
          <w:t>s</w:t>
        </w:r>
      </w:ins>
      <w:r w:rsidR="00485DF6">
        <w:t xml:space="preserve"> will not come.</w:t>
      </w:r>
    </w:p>
    <w:p w14:paraId="6F1F971D" w14:textId="2AF47D83" w:rsidR="00485DF6" w:rsidRDefault="00485DF6">
      <w:pPr>
        <w:pStyle w:val="NormalWeb"/>
        <w:spacing w:line="480" w:lineRule="auto"/>
        <w:ind w:firstLine="709"/>
        <w:contextualSpacing/>
        <w:pPrChange w:id="1934" w:author="Terry, George" w:date="2020-04-03T16:24:00Z">
          <w:pPr>
            <w:pStyle w:val="NormalWeb"/>
            <w:spacing w:line="480" w:lineRule="auto"/>
            <w:ind w:left="720"/>
          </w:pPr>
        </w:pPrChange>
      </w:pPr>
      <w:r>
        <w:t>The contextualization method is relatively new for many Chinese Christians or pastors. The successful fathom of the</w:t>
      </w:r>
      <w:ins w:id="1935" w:author="Terry, George" w:date="2020-04-06T15:09:00Z">
        <w:r w:rsidR="00D22C73">
          <w:t xml:space="preserve"> concept of</w:t>
        </w:r>
      </w:ins>
      <w:r>
        <w:t xml:space="preserve"> "son" in pre-China scripture could be </w:t>
      </w:r>
      <w:del w:id="1936" w:author="Terry, George" w:date="2020-04-06T15:09:00Z">
        <w:r w:rsidDel="00D22C73">
          <w:delText xml:space="preserve">proof </w:delText>
        </w:r>
      </w:del>
      <w:ins w:id="1937" w:author="Terry, George" w:date="2020-04-06T15:09:00Z">
        <w:r w:rsidR="00D22C73">
          <w:t xml:space="preserve">evidence </w:t>
        </w:r>
      </w:ins>
      <w:ins w:id="1938" w:author="Terry, George" w:date="2020-04-06T15:10:00Z">
        <w:r w:rsidR="00D22C73">
          <w:t>of</w:t>
        </w:r>
      </w:ins>
      <w:del w:id="1939" w:author="Terry, George" w:date="2020-04-06T15:10:00Z">
        <w:r w:rsidDel="00D22C73">
          <w:delText>for</w:delText>
        </w:r>
      </w:del>
      <w:r>
        <w:t xml:space="preserve"> its advantages over the traditional indigenization method. It could be a useful tool in</w:t>
      </w:r>
      <w:del w:id="1940" w:author="Terry, George" w:date="2020-04-06T15:10:00Z">
        <w:r w:rsidDel="00D22C73">
          <w:delText xml:space="preserve"> the</w:delText>
        </w:r>
      </w:del>
      <w:r>
        <w:t xml:space="preserve"> inter-cultural study and </w:t>
      </w:r>
      <w:ins w:id="1941" w:author="Terry, George" w:date="2020-04-06T15:10:00Z">
        <w:r w:rsidR="00D22C73">
          <w:t xml:space="preserve">the area of </w:t>
        </w:r>
      </w:ins>
      <w:r>
        <w:t xml:space="preserve">spiritual warfare in world missions. Especially in current Chinese culture, the clarification of </w:t>
      </w:r>
      <w:ins w:id="1942" w:author="Terry, George" w:date="2020-04-06T15:10:00Z">
        <w:r w:rsidR="00D22C73">
          <w:t xml:space="preserve">the concept of </w:t>
        </w:r>
      </w:ins>
      <w:r>
        <w:t xml:space="preserve">"son" is meaningful for local people </w:t>
      </w:r>
      <w:del w:id="1943" w:author="Terry, George" w:date="2020-04-06T15:11:00Z">
        <w:r w:rsidDel="00D22C73">
          <w:delText xml:space="preserve">and faithful </w:delText>
        </w:r>
      </w:del>
      <w:r>
        <w:t xml:space="preserve">to </w:t>
      </w:r>
      <w:ins w:id="1944" w:author="Terry, George" w:date="2020-04-06T15:11:00Z">
        <w:r w:rsidR="00D22C73">
          <w:t xml:space="preserve">understand </w:t>
        </w:r>
      </w:ins>
      <w:r>
        <w:t xml:space="preserve">the </w:t>
      </w:r>
      <w:ins w:id="1945" w:author="Terry, George" w:date="2020-04-03T16:24:00Z">
        <w:r w:rsidR="00B87EFD">
          <w:t>g</w:t>
        </w:r>
      </w:ins>
      <w:del w:id="1946" w:author="Terry, George" w:date="2020-04-03T16:24:00Z">
        <w:r w:rsidDel="00B87EFD">
          <w:delText>G</w:delText>
        </w:r>
      </w:del>
      <w:r>
        <w:t>ospel.</w:t>
      </w:r>
    </w:p>
    <w:p w14:paraId="2BF5F067" w14:textId="77777777" w:rsidR="00D22C73" w:rsidRDefault="00485DF6">
      <w:pPr>
        <w:pStyle w:val="NormalWeb"/>
        <w:spacing w:line="480" w:lineRule="auto"/>
        <w:ind w:firstLine="709"/>
        <w:contextualSpacing/>
        <w:rPr>
          <w:ins w:id="1947" w:author="Terry, George" w:date="2020-04-06T15:12:00Z"/>
        </w:rPr>
      </w:pPr>
      <w:r>
        <w:t>Son-centered culture is not unique in China. It is related to many cultures with ethnic overpopulation like India and Japan. In such cultures, "son" has a special spiritual meaning for them</w:t>
      </w:r>
      <w:ins w:id="1948" w:author="Terry, George" w:date="2020-04-06T15:11:00Z">
        <w:r w:rsidR="00D22C73">
          <w:t>, one that is</w:t>
        </w:r>
      </w:ins>
      <w:r>
        <w:t xml:space="preserve"> directly related to eternal life. For them, they </w:t>
      </w:r>
      <w:ins w:id="1949" w:author="Terry, George" w:date="2020-04-06T15:11:00Z">
        <w:r w:rsidR="00D22C73">
          <w:t xml:space="preserve">are </w:t>
        </w:r>
      </w:ins>
      <w:r>
        <w:t>concern</w:t>
      </w:r>
      <w:ins w:id="1950" w:author="Terry, George" w:date="2020-04-06T15:11:00Z">
        <w:r w:rsidR="00D22C73">
          <w:t>ed</w:t>
        </w:r>
      </w:ins>
      <w:r>
        <w:t xml:space="preserve"> more about "son" than the "trinity." It is almost impossible </w:t>
      </w:r>
      <w:del w:id="1951" w:author="Terry, George" w:date="2020-04-06T15:11:00Z">
        <w:r w:rsidDel="00D22C73">
          <w:delText xml:space="preserve">to happen in </w:delText>
        </w:r>
      </w:del>
      <w:r>
        <w:t xml:space="preserve">such </w:t>
      </w:r>
      <w:del w:id="1952" w:author="Terry, George" w:date="2020-04-06T15:11:00Z">
        <w:r w:rsidDel="00D22C73">
          <w:delText xml:space="preserve">a </w:delText>
        </w:r>
      </w:del>
      <w:r>
        <w:t>culture</w:t>
      </w:r>
      <w:ins w:id="1953" w:author="Terry, George" w:date="2020-04-06T15:11:00Z">
        <w:r w:rsidR="00D22C73">
          <w:t>s</w:t>
        </w:r>
      </w:ins>
      <w:r>
        <w:t xml:space="preserve"> that all boys are ordered to be killed like </w:t>
      </w:r>
      <w:ins w:id="1954" w:author="Terry, George" w:date="2020-04-06T15:12:00Z">
        <w:r w:rsidR="00D22C73">
          <w:t xml:space="preserve">in the time of </w:t>
        </w:r>
      </w:ins>
      <w:r>
        <w:t>Herod</w:t>
      </w:r>
      <w:del w:id="1955" w:author="Terry, George" w:date="2020-04-06T15:12:00Z">
        <w:r w:rsidDel="00D22C73">
          <w:delText xml:space="preserve"> did</w:delText>
        </w:r>
      </w:del>
      <w:r>
        <w:t xml:space="preserve"> (Mat 2:16). Killing their boys is more than killing their life. However, in the </w:t>
      </w:r>
      <w:r>
        <w:lastRenderedPageBreak/>
        <w:t>West</w:t>
      </w:r>
      <w:del w:id="1956" w:author="Terry, George" w:date="2020-04-06T15:12:00Z">
        <w:r w:rsidDel="00D22C73">
          <w:delText>ern</w:delText>
        </w:r>
      </w:del>
      <w:r>
        <w:t xml:space="preserve">, trinity has been debated for more than five hundred years, but the theological definition of "son" and dual sonship of Jesus is rarely studied and discussed. This could be a reason to explain why it is so hard for the </w:t>
      </w:r>
      <w:ins w:id="1957" w:author="Terry, George" w:date="2020-04-06T15:12:00Z">
        <w:r w:rsidR="00D22C73">
          <w:t>W</w:t>
        </w:r>
      </w:ins>
      <w:del w:id="1958" w:author="Terry, George" w:date="2020-04-06T15:12:00Z">
        <w:r w:rsidDel="00D22C73">
          <w:delText>w</w:delText>
        </w:r>
      </w:del>
      <w:r>
        <w:t xml:space="preserve">estern missionary to root the </w:t>
      </w:r>
      <w:ins w:id="1959" w:author="Terry, George" w:date="2020-04-06T15:12:00Z">
        <w:r w:rsidR="00D22C73">
          <w:t>g</w:t>
        </w:r>
      </w:ins>
      <w:del w:id="1960" w:author="Terry, George" w:date="2020-04-06T15:12:00Z">
        <w:r w:rsidDel="00D22C73">
          <w:delText>G</w:delText>
        </w:r>
      </w:del>
      <w:r>
        <w:t>ospel in the ethnic overpopulation areas.</w:t>
      </w:r>
    </w:p>
    <w:p w14:paraId="29F52D5F" w14:textId="4B431CFD" w:rsidR="00485DF6" w:rsidRDefault="00485DF6">
      <w:pPr>
        <w:pStyle w:val="NormalWeb"/>
        <w:spacing w:line="480" w:lineRule="auto"/>
        <w:ind w:firstLine="709"/>
        <w:contextualSpacing/>
        <w:pPrChange w:id="1961" w:author="Terry, George" w:date="2020-04-03T16:24:00Z">
          <w:pPr>
            <w:pStyle w:val="NormalWeb"/>
            <w:spacing w:line="480" w:lineRule="auto"/>
            <w:ind w:left="720"/>
          </w:pPr>
        </w:pPrChange>
      </w:pPr>
      <w:del w:id="1962" w:author="Terry, George" w:date="2020-04-06T15:12:00Z">
        <w:r w:rsidDel="00D22C73">
          <w:delText xml:space="preserve"> </w:delText>
        </w:r>
      </w:del>
      <w:r>
        <w:t xml:space="preserve">In the past decades, metaphysical sonship has been applied </w:t>
      </w:r>
      <w:ins w:id="1963" w:author="Terry, George" w:date="2020-04-06T15:12:00Z">
        <w:r w:rsidR="00D22C73">
          <w:t>in</w:t>
        </w:r>
      </w:ins>
      <w:del w:id="1964" w:author="Terry, George" w:date="2020-04-06T15:12:00Z">
        <w:r w:rsidDel="00D22C73">
          <w:delText>to</w:delText>
        </w:r>
      </w:del>
      <w:r>
        <w:t xml:space="preserve"> science to formulate a successful Object-Oriented Programming method. If the theological sonship can be defined and applied to the </w:t>
      </w:r>
      <w:ins w:id="1965" w:author="Terry, George" w:date="2020-04-06T15:13:00Z">
        <w:r w:rsidR="00D22C73">
          <w:t xml:space="preserve">field of </w:t>
        </w:r>
      </w:ins>
      <w:r>
        <w:t xml:space="preserve">missiology and </w:t>
      </w:r>
      <w:ins w:id="1966" w:author="Terry, George" w:date="2020-04-06T15:13:00Z">
        <w:r w:rsidR="00D22C73">
          <w:t xml:space="preserve">to </w:t>
        </w:r>
      </w:ins>
      <w:r>
        <w:t xml:space="preserve">missionary fields, it can facilitate the </w:t>
      </w:r>
      <w:ins w:id="1967" w:author="Terry, George" w:date="2020-04-06T15:13:00Z">
        <w:r w:rsidR="00D22C73">
          <w:t>g</w:t>
        </w:r>
      </w:ins>
      <w:del w:id="1968" w:author="Terry, George" w:date="2020-04-06T15:13:00Z">
        <w:r w:rsidDel="00D22C73">
          <w:delText>G</w:delText>
        </w:r>
      </w:del>
      <w:r>
        <w:t>ospel's taking root natively.</w:t>
      </w:r>
    </w:p>
    <w:p w14:paraId="3DDA567A" w14:textId="77777777" w:rsidR="00485DF6" w:rsidRDefault="00485DF6">
      <w:pPr>
        <w:pStyle w:val="NormalWeb"/>
        <w:spacing w:line="480" w:lineRule="auto"/>
        <w:contextualSpacing/>
        <w:pPrChange w:id="1969" w:author="Terry, George" w:date="2020-04-03T12:02:00Z">
          <w:pPr>
            <w:pStyle w:val="NormalWeb"/>
            <w:spacing w:line="480" w:lineRule="auto"/>
          </w:pPr>
        </w:pPrChange>
      </w:pPr>
      <w:r>
        <w:t>Recommendations for Future Research</w:t>
      </w:r>
    </w:p>
    <w:p w14:paraId="7C344C4D" w14:textId="3176C041" w:rsidR="00485DF6" w:rsidRDefault="00485DF6" w:rsidP="00BC71D1">
      <w:pPr>
        <w:pStyle w:val="NormalWeb"/>
        <w:numPr>
          <w:ilvl w:val="0"/>
          <w:numId w:val="23"/>
        </w:numPr>
        <w:spacing w:line="480" w:lineRule="auto"/>
        <w:ind w:left="1134" w:hanging="425"/>
        <w:contextualSpacing/>
        <w:pPrChange w:id="1970" w:author="Terry, George" w:date="2020-04-06T10:47:00Z">
          <w:pPr>
            <w:pStyle w:val="NormalWeb"/>
            <w:numPr>
              <w:numId w:val="23"/>
            </w:numPr>
            <w:tabs>
              <w:tab w:val="num" w:pos="720"/>
            </w:tabs>
            <w:spacing w:line="480" w:lineRule="auto"/>
            <w:ind w:left="720" w:hanging="360"/>
          </w:pPr>
        </w:pPrChange>
      </w:pPr>
      <w:r>
        <w:t xml:space="preserve">This paper found out that </w:t>
      </w:r>
      <w:ins w:id="1971" w:author="Terry, George" w:date="2020-04-06T15:14:00Z">
        <w:r w:rsidR="00D22C73">
          <w:t xml:space="preserve">the term </w:t>
        </w:r>
      </w:ins>
      <w:r>
        <w:t xml:space="preserve">"son"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t>son</w:t>
      </w:r>
      <w:proofErr w:type="spellEnd"/>
      <w:r>
        <w:t>-center culture.</w:t>
      </w:r>
    </w:p>
    <w:p w14:paraId="7D6018D6" w14:textId="645AEAB5" w:rsidR="00485DF6" w:rsidRDefault="00485DF6" w:rsidP="00BC71D1">
      <w:pPr>
        <w:pStyle w:val="NormalWeb"/>
        <w:numPr>
          <w:ilvl w:val="0"/>
          <w:numId w:val="23"/>
        </w:numPr>
        <w:spacing w:line="480" w:lineRule="auto"/>
        <w:ind w:left="1134" w:hanging="425"/>
        <w:contextualSpacing/>
        <w:pPrChange w:id="1972" w:author="Terry, George" w:date="2020-04-06T10:47:00Z">
          <w:pPr>
            <w:pStyle w:val="NormalWeb"/>
            <w:numPr>
              <w:numId w:val="23"/>
            </w:numPr>
            <w:tabs>
              <w:tab w:val="num" w:pos="720"/>
            </w:tabs>
            <w:spacing w:line="480" w:lineRule="auto"/>
            <w:ind w:left="720" w:hanging="360"/>
          </w:pPr>
        </w:pPrChange>
      </w:pPr>
      <w:r>
        <w:t xml:space="preserve">The relationship between </w:t>
      </w:r>
      <w:ins w:id="1973" w:author="Terry, George" w:date="2020-04-06T15:14:00Z">
        <w:r w:rsidR="00D22C73">
          <w:t>a</w:t>
        </w:r>
      </w:ins>
      <w:del w:id="1974" w:author="Terry, George" w:date="2020-04-06T15:14:00Z">
        <w:r w:rsidDel="00D22C73">
          <w:delText>the</w:delText>
        </w:r>
      </w:del>
      <w:r>
        <w:t xml:space="preserve"> son-center</w:t>
      </w:r>
      <w:ins w:id="1975" w:author="Terry, George" w:date="2020-04-06T15:14:00Z">
        <w:r w:rsidR="00D22C73">
          <w:t>ed</w:t>
        </w:r>
      </w:ins>
      <w:r>
        <w:t xml:space="preserve"> culture and </w:t>
      </w:r>
      <w:ins w:id="1976" w:author="Terry, George" w:date="2020-04-06T15:14:00Z">
        <w:r w:rsidR="00D22C73">
          <w:t xml:space="preserve">cultures with the problem of </w:t>
        </w:r>
      </w:ins>
      <w:r>
        <w:t>ethnic overpopulation need</w:t>
      </w:r>
      <w:ins w:id="1977" w:author="Terry, George" w:date="2020-04-06T15:14:00Z">
        <w:r w:rsidR="00D22C73">
          <w:t xml:space="preserve">s </w:t>
        </w:r>
      </w:ins>
      <w:del w:id="1978" w:author="Terry, George" w:date="2020-04-06T15:14:00Z">
        <w:r w:rsidDel="00D22C73">
          <w:delText xml:space="preserve"> </w:delText>
        </w:r>
      </w:del>
      <w:r>
        <w:t>to be explored further.</w:t>
      </w:r>
    </w:p>
    <w:p w14:paraId="6AA5B51D" w14:textId="1C790E30" w:rsidR="00485DF6" w:rsidRDefault="00485DF6" w:rsidP="00BC71D1">
      <w:pPr>
        <w:pStyle w:val="NormalWeb"/>
        <w:numPr>
          <w:ilvl w:val="0"/>
          <w:numId w:val="23"/>
        </w:numPr>
        <w:spacing w:line="480" w:lineRule="auto"/>
        <w:ind w:left="1134" w:hanging="425"/>
        <w:contextualSpacing/>
        <w:pPrChange w:id="1979" w:author="Terry, George" w:date="2020-04-06T10:47:00Z">
          <w:pPr>
            <w:pStyle w:val="NormalWeb"/>
            <w:numPr>
              <w:numId w:val="23"/>
            </w:numPr>
            <w:tabs>
              <w:tab w:val="num" w:pos="720"/>
            </w:tabs>
            <w:spacing w:line="480" w:lineRule="auto"/>
            <w:ind w:left="720" w:hanging="360"/>
          </w:pPr>
        </w:pPrChange>
      </w:pPr>
      <w:r>
        <w:t xml:space="preserve">The archeological evidence about the origin of the son-centered culture </w:t>
      </w:r>
      <w:ins w:id="1980" w:author="Terry, George" w:date="2020-04-06T15:15:00Z">
        <w:r w:rsidR="00106A7D">
          <w:t xml:space="preserve">of pre-China </w:t>
        </w:r>
      </w:ins>
      <w:r>
        <w:t>need</w:t>
      </w:r>
      <w:ins w:id="1981" w:author="Terry, George" w:date="2020-04-06T15:15:00Z">
        <w:r w:rsidR="00D22C73">
          <w:t>s</w:t>
        </w:r>
      </w:ins>
      <w:r>
        <w:t xml:space="preserve"> to be explored further.</w:t>
      </w:r>
    </w:p>
    <w:p w14:paraId="7221FE9C" w14:textId="77777777" w:rsidR="00485DF6" w:rsidRDefault="00485DF6" w:rsidP="00BC71D1">
      <w:pPr>
        <w:pStyle w:val="NormalWeb"/>
        <w:numPr>
          <w:ilvl w:val="0"/>
          <w:numId w:val="23"/>
        </w:numPr>
        <w:spacing w:line="480" w:lineRule="auto"/>
        <w:ind w:left="1134" w:hanging="425"/>
        <w:contextualSpacing/>
        <w:pPrChange w:id="1982" w:author="Terry, George" w:date="2020-04-06T10:47:00Z">
          <w:pPr>
            <w:pStyle w:val="NormalWeb"/>
            <w:numPr>
              <w:numId w:val="23"/>
            </w:numPr>
            <w:tabs>
              <w:tab w:val="num" w:pos="720"/>
            </w:tabs>
            <w:spacing w:line="480" w:lineRule="auto"/>
            <w:ind w:left="720" w:hanging="360"/>
          </w:pPr>
        </w:pPrChange>
      </w:pPr>
      <w:r>
        <w:t>Each pre-China document has multiple versions. Only one version is used in this study. To study the differences among them can help to verify the conclusion made in the paper.</w:t>
      </w:r>
    </w:p>
    <w:p w14:paraId="1D31A827" w14:textId="1C6A09B7" w:rsidR="00485DF6" w:rsidRDefault="00485DF6" w:rsidP="00BC71D1">
      <w:pPr>
        <w:pStyle w:val="NormalWeb"/>
        <w:numPr>
          <w:ilvl w:val="0"/>
          <w:numId w:val="23"/>
        </w:numPr>
        <w:spacing w:line="480" w:lineRule="auto"/>
        <w:ind w:left="1134" w:hanging="425"/>
        <w:contextualSpacing/>
        <w:pPrChange w:id="1983" w:author="Terry, George" w:date="2020-04-06T10:47:00Z">
          <w:pPr>
            <w:pStyle w:val="NormalWeb"/>
            <w:numPr>
              <w:numId w:val="23"/>
            </w:numPr>
            <w:tabs>
              <w:tab w:val="num" w:pos="720"/>
            </w:tabs>
            <w:spacing w:line="480" w:lineRule="auto"/>
            <w:ind w:left="720" w:hanging="360"/>
          </w:pPr>
        </w:pPrChange>
      </w:pPr>
      <w:r>
        <w:t>More modern documents should be used in th</w:t>
      </w:r>
      <w:ins w:id="1984" w:author="Terry, George" w:date="2020-04-06T15:15:00Z">
        <w:r w:rsidR="00106A7D">
          <w:t>is</w:t>
        </w:r>
      </w:ins>
      <w:del w:id="1985" w:author="Terry, George" w:date="2020-04-06T15:15:00Z">
        <w:r w:rsidDel="00106A7D">
          <w:delText>e</w:delText>
        </w:r>
      </w:del>
      <w:r>
        <w:t xml:space="preserve"> </w:t>
      </w:r>
      <w:ins w:id="1986" w:author="Terry, George" w:date="2020-04-06T15:15:00Z">
        <w:r w:rsidR="00106A7D">
          <w:t xml:space="preserve">field of </w:t>
        </w:r>
      </w:ins>
      <w:r>
        <w:t>research. If the frequency-spectrum can focus on the nouns, the data and evidence can be more accurate and convincing.</w:t>
      </w:r>
    </w:p>
    <w:p w14:paraId="150C8EDA" w14:textId="2F5CBD48" w:rsidR="00485DF6" w:rsidRDefault="00485DF6" w:rsidP="00BC71D1">
      <w:pPr>
        <w:pStyle w:val="NormalWeb"/>
        <w:numPr>
          <w:ilvl w:val="0"/>
          <w:numId w:val="23"/>
        </w:numPr>
        <w:spacing w:line="480" w:lineRule="auto"/>
        <w:ind w:left="1134" w:hanging="425"/>
        <w:contextualSpacing/>
        <w:pPrChange w:id="1987" w:author="Terry, George" w:date="2020-04-06T10:47:00Z">
          <w:pPr>
            <w:pStyle w:val="NormalWeb"/>
            <w:numPr>
              <w:numId w:val="23"/>
            </w:numPr>
            <w:tabs>
              <w:tab w:val="num" w:pos="720"/>
            </w:tabs>
            <w:spacing w:line="480" w:lineRule="auto"/>
            <w:ind w:left="720" w:hanging="360"/>
          </w:pPr>
        </w:pPrChange>
      </w:pPr>
      <w:r>
        <w:lastRenderedPageBreak/>
        <w:t xml:space="preserve">The same type of method can be used for the </w:t>
      </w:r>
      <w:ins w:id="1988" w:author="Terry, George" w:date="2020-04-06T15:16:00Z">
        <w:r w:rsidR="00106A7D">
          <w:t xml:space="preserve">study of </w:t>
        </w:r>
      </w:ins>
      <w:r>
        <w:t>Chinese Buddhism</w:t>
      </w:r>
      <w:del w:id="1989" w:author="Terry, George" w:date="2020-04-06T15:16:00Z">
        <w:r w:rsidDel="00106A7D">
          <w:delText xml:space="preserve"> study</w:delText>
        </w:r>
      </w:del>
      <w:r>
        <w:t xml:space="preserve">, </w:t>
      </w:r>
      <w:ins w:id="1990" w:author="Terry, George" w:date="2020-04-06T15:16:00Z">
        <w:r w:rsidR="00106A7D">
          <w:t xml:space="preserve">namely, </w:t>
        </w:r>
      </w:ins>
      <w:r>
        <w:t>its roles in China, as well as the relationship with the pre-China scripture and Christian</w:t>
      </w:r>
      <w:del w:id="1991" w:author="Terry, George" w:date="2020-04-06T15:16:00Z">
        <w:r w:rsidDel="00106A7D">
          <w:delText>ity</w:delText>
        </w:r>
      </w:del>
      <w:r>
        <w:t xml:space="preserve"> Scripture.</w:t>
      </w:r>
    </w:p>
    <w:p w14:paraId="2A5AE486" w14:textId="77777777" w:rsidR="00485DF6" w:rsidRDefault="00485DF6" w:rsidP="00BC71D1">
      <w:pPr>
        <w:spacing w:before="100" w:beforeAutospacing="1" w:after="100" w:afterAutospacing="1" w:line="480" w:lineRule="auto"/>
        <w:ind w:left="1134" w:hanging="425"/>
        <w:contextualSpacing/>
        <w:rPr>
          <w:rFonts w:ascii="Times New Roman" w:eastAsia="Times New Roman" w:hAnsi="Times New Roman" w:cs="Times New Roman"/>
          <w:b/>
          <w:bCs/>
          <w:sz w:val="27"/>
          <w:szCs w:val="27"/>
        </w:rPr>
        <w:pPrChange w:id="1992" w:author="Terry, George" w:date="2020-04-06T10:47:00Z">
          <w:pPr/>
        </w:pPrChange>
      </w:pPr>
      <w:r>
        <w:br w:type="page"/>
      </w:r>
    </w:p>
    <w:p w14:paraId="1DD0FAE4" w14:textId="630F6B01" w:rsidR="00485DF6" w:rsidRPr="00B87EFD" w:rsidDel="00B87EFD" w:rsidRDefault="00485DF6">
      <w:pPr>
        <w:pStyle w:val="Heading3"/>
        <w:spacing w:before="0" w:beforeAutospacing="0" w:after="0" w:afterAutospacing="0"/>
        <w:ind w:left="567" w:hanging="567"/>
        <w:contextualSpacing/>
        <w:jc w:val="center"/>
        <w:rPr>
          <w:del w:id="1993" w:author="Terry, George" w:date="2020-04-03T16:24:00Z"/>
        </w:rPr>
        <w:pPrChange w:id="1994" w:author="Terry, George" w:date="2020-04-03T16:26:00Z">
          <w:pPr>
            <w:pStyle w:val="Heading3"/>
            <w:spacing w:after="720" w:afterAutospacing="0"/>
            <w:jc w:val="center"/>
          </w:pPr>
        </w:pPrChange>
      </w:pPr>
      <w:r w:rsidRPr="00B87EFD">
        <w:lastRenderedPageBreak/>
        <w:t>End Notes</w:t>
      </w:r>
    </w:p>
    <w:p w14:paraId="6188E113" w14:textId="77777777" w:rsidR="00B87EFD" w:rsidRPr="00B87EFD" w:rsidRDefault="00B87EFD">
      <w:pPr>
        <w:pStyle w:val="Heading3"/>
        <w:spacing w:before="0" w:beforeAutospacing="0" w:after="0" w:afterAutospacing="0"/>
        <w:ind w:left="567" w:hanging="567"/>
        <w:contextualSpacing/>
        <w:jc w:val="center"/>
        <w:rPr>
          <w:ins w:id="1995" w:author="Terry, George" w:date="2020-04-03T16:24:00Z"/>
          <w:b w:val="0"/>
          <w:bCs w:val="0"/>
          <w:rPrChange w:id="1996" w:author="Terry, George" w:date="2020-04-03T16:25:00Z">
            <w:rPr>
              <w:ins w:id="1997" w:author="Terry, George" w:date="2020-04-03T16:24:00Z"/>
            </w:rPr>
          </w:rPrChange>
        </w:rPr>
        <w:pPrChange w:id="1998" w:author="Terry, George" w:date="2020-04-03T16:26:00Z">
          <w:pPr>
            <w:pStyle w:val="Heading3"/>
            <w:spacing w:after="720" w:afterAutospacing="0"/>
            <w:jc w:val="center"/>
          </w:pPr>
        </w:pPrChange>
      </w:pPr>
    </w:p>
    <w:p w14:paraId="5088E451" w14:textId="168428C6"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1999" w:author="Terry, George" w:date="2020-04-03T16:28:00Z"/>
          <w:b w:val="0"/>
          <w:bCs w:val="0"/>
        </w:rPr>
        <w:pPrChange w:id="2000" w:author="Terry, George" w:date="2020-04-03T16:37:00Z">
          <w:pPr>
            <w:pStyle w:val="Heading3"/>
            <w:spacing w:before="0" w:beforeAutospacing="0" w:after="0" w:afterAutospacing="0"/>
            <w:ind w:left="1134" w:hanging="567"/>
            <w:contextualSpacing/>
          </w:pPr>
        </w:pPrChange>
      </w:pPr>
      <w:del w:id="2001" w:author="Terry, George" w:date="2020-04-03T16:27:00Z">
        <w:r w:rsidRPr="00B87EFD" w:rsidDel="00B87EFD">
          <w:rPr>
            <w:b w:val="0"/>
            <w:bCs w:val="0"/>
            <w:rPrChange w:id="2002" w:author="Terry, George" w:date="2020-04-03T16:25:00Z">
              <w:rPr/>
            </w:rPrChange>
          </w:rPr>
          <w:br/>
          <w:delText>    </w:delText>
        </w:r>
      </w:del>
      <w:r w:rsidRPr="00B87EFD">
        <w:rPr>
          <w:b w:val="0"/>
          <w:bCs w:val="0"/>
          <w:vertAlign w:val="superscript"/>
          <w:rPrChange w:id="2003" w:author="Terry, George" w:date="2020-04-03T16:25:00Z">
            <w:rPr>
              <w:vertAlign w:val="superscript"/>
            </w:rPr>
          </w:rPrChange>
        </w:rPr>
        <w:t>1</w:t>
      </w:r>
      <w:r w:rsidRPr="00B87EFD">
        <w:rPr>
          <w:b w:val="0"/>
          <w:bCs w:val="0"/>
          <w:rPrChange w:id="2004" w:author="Terry, George" w:date="2020-04-03T16:25:00Z">
            <w:rPr/>
          </w:rPrChange>
        </w:rPr>
        <w:t> </w:t>
      </w:r>
      <w:proofErr w:type="spellStart"/>
      <w:r w:rsidRPr="00B87EFD">
        <w:rPr>
          <w:b w:val="0"/>
          <w:bCs w:val="0"/>
          <w:rPrChange w:id="2005" w:author="Terry, George" w:date="2020-04-03T16:25:00Z">
            <w:rPr/>
          </w:rPrChange>
        </w:rPr>
        <w:t>TianZhu</w:t>
      </w:r>
      <w:proofErr w:type="spellEnd"/>
      <w:r w:rsidRPr="00B87EFD">
        <w:rPr>
          <w:b w:val="0"/>
          <w:bCs w:val="0"/>
          <w:rPrChange w:id="2006" w:author="Terry, George" w:date="2020-04-03T16:25:00Z">
            <w:rPr/>
          </w:rPrChange>
        </w:rPr>
        <w:t xml:space="preserve"> Li, "</w:t>
      </w:r>
      <w:proofErr w:type="spellStart"/>
      <w:r w:rsidRPr="00B87EFD">
        <w:rPr>
          <w:rFonts w:ascii="MS Gothic" w:eastAsia="MS Gothic" w:hAnsi="MS Gothic" w:cs="MS Gothic" w:hint="eastAsia"/>
          <w:b w:val="0"/>
          <w:bCs w:val="0"/>
          <w:rPrChange w:id="2007" w:author="Terry, George" w:date="2020-04-03T16:25:00Z">
            <w:rPr>
              <w:rFonts w:ascii="MS Gothic" w:eastAsia="MS Gothic" w:hAnsi="MS Gothic" w:cs="MS Gothic" w:hint="eastAsia"/>
            </w:rPr>
          </w:rPrChange>
        </w:rPr>
        <w:t>解</w:t>
      </w:r>
      <w:r w:rsidRPr="00B87EFD">
        <w:rPr>
          <w:rFonts w:ascii="Microsoft JhengHei" w:eastAsia="Microsoft JhengHei" w:hAnsi="Microsoft JhengHei" w:cs="Microsoft JhengHei" w:hint="eastAsia"/>
          <w:b w:val="0"/>
          <w:bCs w:val="0"/>
          <w:rPrChange w:id="2008" w:author="Terry, George" w:date="2020-04-03T16:25:00Z">
            <w:rPr>
              <w:rFonts w:ascii="Microsoft JhengHei" w:eastAsia="Microsoft JhengHei" w:hAnsi="Microsoft JhengHei" w:cs="Microsoft JhengHei" w:hint="eastAsia"/>
            </w:rPr>
          </w:rPrChange>
        </w:rPr>
        <w:t>读</w:t>
      </w:r>
      <w:r w:rsidRPr="00B87EFD">
        <w:rPr>
          <w:rFonts w:ascii="MS Gothic" w:eastAsia="MS Gothic" w:hAnsi="MS Gothic" w:cs="MS Gothic" w:hint="eastAsia"/>
          <w:b w:val="0"/>
          <w:bCs w:val="0"/>
          <w:rPrChange w:id="2009" w:author="Terry, George" w:date="2020-04-03T16:25:00Z">
            <w:rPr>
              <w:rFonts w:ascii="MS Gothic" w:eastAsia="MS Gothic" w:hAnsi="MS Gothic" w:cs="MS Gothic" w:hint="eastAsia"/>
            </w:rPr>
          </w:rPrChange>
        </w:rPr>
        <w:t>中国哲学的活水源</w:t>
      </w:r>
      <w:r w:rsidRPr="00B87EFD">
        <w:rPr>
          <w:rFonts w:ascii="Microsoft JhengHei" w:eastAsia="Microsoft JhengHei" w:hAnsi="Microsoft JhengHei" w:cs="Microsoft JhengHei" w:hint="eastAsia"/>
          <w:b w:val="0"/>
          <w:bCs w:val="0"/>
          <w:rPrChange w:id="2010" w:author="Terry, George" w:date="2020-04-03T16:25:00Z">
            <w:rPr>
              <w:rFonts w:ascii="Microsoft JhengHei" w:eastAsia="Microsoft JhengHei" w:hAnsi="Microsoft JhengHei" w:cs="Microsoft JhengHei" w:hint="eastAsia"/>
            </w:rPr>
          </w:rPrChange>
        </w:rPr>
        <w:t>头</w:t>
      </w:r>
      <w:proofErr w:type="spellEnd"/>
      <w:r w:rsidRPr="00B87EFD">
        <w:rPr>
          <w:b w:val="0"/>
          <w:bCs w:val="0"/>
          <w:rPrChange w:id="2011" w:author="Terry, George" w:date="2020-04-03T16:25:00Z">
            <w:rPr/>
          </w:rPrChange>
        </w:rPr>
        <w:t>——</w:t>
      </w:r>
      <w:proofErr w:type="spellStart"/>
      <w:r w:rsidRPr="00B87EFD">
        <w:rPr>
          <w:rFonts w:ascii="Microsoft JhengHei" w:eastAsia="Microsoft JhengHei" w:hAnsi="Microsoft JhengHei" w:cs="Microsoft JhengHei" w:hint="eastAsia"/>
          <w:b w:val="0"/>
          <w:bCs w:val="0"/>
          <w:rPrChange w:id="2012" w:author="Terry, George" w:date="2020-04-03T16:25:00Z">
            <w:rPr>
              <w:rFonts w:ascii="Microsoft JhengHei" w:eastAsia="Microsoft JhengHei" w:hAnsi="Microsoft JhengHei" w:cs="Microsoft JhengHei" w:hint="eastAsia"/>
            </w:rPr>
          </w:rPrChange>
        </w:rPr>
        <w:t>评</w:t>
      </w:r>
      <w:r w:rsidRPr="00B87EFD">
        <w:rPr>
          <w:rFonts w:ascii="MS Gothic" w:eastAsia="MS Gothic" w:hAnsi="MS Gothic" w:cs="MS Gothic" w:hint="eastAsia"/>
          <w:b w:val="0"/>
          <w:bCs w:val="0"/>
          <w:rPrChange w:id="2013"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014" w:author="Terry, George" w:date="2020-04-03T16:25:00Z">
            <w:rPr>
              <w:rFonts w:ascii="MS Gothic" w:eastAsia="MS Gothic" w:hAnsi="MS Gothic" w:cs="MS Gothic" w:hint="eastAsia"/>
            </w:rPr>
          </w:rPrChange>
        </w:rPr>
        <w:t>七子</w:t>
      </w:r>
      <w:r w:rsidRPr="00B87EFD">
        <w:rPr>
          <w:rFonts w:ascii="Microsoft JhengHei" w:eastAsia="Microsoft JhengHei" w:hAnsi="Microsoft JhengHei" w:cs="Microsoft JhengHei" w:hint="eastAsia"/>
          <w:b w:val="0"/>
          <w:bCs w:val="0"/>
          <w:rPrChange w:id="2015" w:author="Terry, George" w:date="2020-04-03T16:25:00Z">
            <w:rPr>
              <w:rFonts w:ascii="Microsoft JhengHei" w:eastAsia="Microsoft JhengHei" w:hAnsi="Microsoft JhengHei" w:cs="Microsoft JhengHei" w:hint="eastAsia"/>
            </w:rPr>
          </w:rPrChange>
        </w:rPr>
        <w:t>视</w:t>
      </w:r>
      <w:r w:rsidRPr="00B87EFD">
        <w:rPr>
          <w:rFonts w:ascii="MS Gothic" w:eastAsia="MS Gothic" w:hAnsi="MS Gothic" w:cs="MS Gothic" w:hint="eastAsia"/>
          <w:b w:val="0"/>
          <w:bCs w:val="0"/>
          <w:rPrChange w:id="2016" w:author="Terry, George" w:date="2020-04-03T16:25:00Z">
            <w:rPr>
              <w:rFonts w:ascii="MS Gothic" w:eastAsia="MS Gothic" w:hAnsi="MS Gothic" w:cs="MS Gothic" w:hint="eastAsia"/>
            </w:rPr>
          </w:rPrChange>
        </w:rPr>
        <w:t>界</w:t>
      </w:r>
      <w:r w:rsidRPr="00B87EFD">
        <w:rPr>
          <w:b w:val="0"/>
          <w:bCs w:val="0"/>
          <w:rPrChange w:id="2017" w:author="Terry, George" w:date="2020-04-03T16:25:00Z">
            <w:rPr/>
          </w:rPrChange>
        </w:rPr>
        <w:t>:</w:t>
      </w:r>
      <w:r w:rsidRPr="00B87EFD">
        <w:rPr>
          <w:rFonts w:ascii="MS Gothic" w:eastAsia="MS Gothic" w:hAnsi="MS Gothic" w:cs="MS Gothic" w:hint="eastAsia"/>
          <w:b w:val="0"/>
          <w:bCs w:val="0"/>
          <w:rPrChange w:id="2018" w:author="Terry, George" w:date="2020-04-03T16:25:00Z">
            <w:rPr>
              <w:rFonts w:ascii="MS Gothic" w:eastAsia="MS Gothic" w:hAnsi="MS Gothic" w:cs="MS Gothic" w:hint="eastAsia"/>
            </w:rPr>
          </w:rPrChange>
        </w:rPr>
        <w:t>先秦哲学研究</w:t>
      </w:r>
      <w:proofErr w:type="spellEnd"/>
      <w:proofErr w:type="gramEnd"/>
      <w:r w:rsidRPr="00B87EFD">
        <w:rPr>
          <w:rFonts w:ascii="MS Gothic" w:eastAsia="MS Gothic" w:hAnsi="MS Gothic" w:cs="MS Gothic" w:hint="eastAsia"/>
          <w:b w:val="0"/>
          <w:bCs w:val="0"/>
          <w:rPrChange w:id="2019" w:author="Terry, George" w:date="2020-04-03T16:25:00Z">
            <w:rPr>
              <w:rFonts w:ascii="MS Gothic" w:eastAsia="MS Gothic" w:hAnsi="MS Gothic" w:cs="MS Gothic" w:hint="eastAsia"/>
            </w:rPr>
          </w:rPrChange>
        </w:rPr>
        <w:t>》</w:t>
      </w:r>
      <w:r w:rsidRPr="00B87EFD">
        <w:rPr>
          <w:b w:val="0"/>
          <w:bCs w:val="0"/>
          <w:rPrChange w:id="2020" w:author="Terry, George" w:date="2020-04-03T16:25:00Z">
            <w:rPr/>
          </w:rPrChange>
        </w:rPr>
        <w:t>(</w:t>
      </w:r>
      <w:proofErr w:type="spellStart"/>
      <w:r w:rsidRPr="00B87EFD">
        <w:rPr>
          <w:rFonts w:ascii="MS Gothic" w:eastAsia="MS Gothic" w:hAnsi="MS Gothic" w:cs="MS Gothic" w:hint="eastAsia"/>
          <w:b w:val="0"/>
          <w:bCs w:val="0"/>
          <w:rPrChange w:id="2021" w:author="Terry, George" w:date="2020-04-03T16:25:00Z">
            <w:rPr>
              <w:rFonts w:ascii="MS Gothic" w:eastAsia="MS Gothic" w:hAnsi="MS Gothic" w:cs="MS Gothic" w:hint="eastAsia"/>
            </w:rPr>
          </w:rPrChange>
        </w:rPr>
        <w:t>李天珠</w:t>
      </w:r>
      <w:r w:rsidRPr="00B87EFD">
        <w:rPr>
          <w:b w:val="0"/>
          <w:bCs w:val="0"/>
          <w:rPrChange w:id="2022" w:author="Terry, George" w:date="2020-04-03T16:25:00Z">
            <w:rPr/>
          </w:rPrChange>
        </w:rPr>
        <w:t>:</w:t>
      </w:r>
      <w:r w:rsidRPr="00B87EFD">
        <w:rPr>
          <w:rFonts w:ascii="MS Gothic" w:eastAsia="MS Gothic" w:hAnsi="MS Gothic" w:cs="MS Gothic" w:hint="eastAsia"/>
          <w:b w:val="0"/>
          <w:bCs w:val="0"/>
          <w:rPrChange w:id="2023" w:author="Terry, George" w:date="2020-04-03T16:25:00Z">
            <w:rPr>
              <w:rFonts w:ascii="MS Gothic" w:eastAsia="MS Gothic" w:hAnsi="MS Gothic" w:cs="MS Gothic" w:hint="eastAsia"/>
            </w:rPr>
          </w:rPrChange>
        </w:rPr>
        <w:t>黑</w:t>
      </w:r>
      <w:r w:rsidRPr="00B87EFD">
        <w:rPr>
          <w:rFonts w:ascii="Microsoft JhengHei" w:eastAsia="Microsoft JhengHei" w:hAnsi="Microsoft JhengHei" w:cs="Microsoft JhengHei" w:hint="eastAsia"/>
          <w:b w:val="0"/>
          <w:bCs w:val="0"/>
          <w:rPrChange w:id="2024" w:author="Terry, George" w:date="2020-04-03T16:25:00Z">
            <w:rPr>
              <w:rFonts w:ascii="Microsoft JhengHei" w:eastAsia="Microsoft JhengHei" w:hAnsi="Microsoft JhengHei" w:cs="Microsoft JhengHei" w:hint="eastAsia"/>
            </w:rPr>
          </w:rPrChange>
        </w:rPr>
        <w:t>龙</w:t>
      </w:r>
      <w:r w:rsidRPr="00B87EFD">
        <w:rPr>
          <w:rFonts w:ascii="MS Gothic" w:eastAsia="MS Gothic" w:hAnsi="MS Gothic" w:cs="MS Gothic" w:hint="eastAsia"/>
          <w:b w:val="0"/>
          <w:bCs w:val="0"/>
          <w:rPrChange w:id="2025" w:author="Terry, George" w:date="2020-04-03T16:25:00Z">
            <w:rPr>
              <w:rFonts w:ascii="MS Gothic" w:eastAsia="MS Gothic" w:hAnsi="MS Gothic" w:cs="MS Gothic" w:hint="eastAsia"/>
            </w:rPr>
          </w:rPrChange>
        </w:rPr>
        <w:t>江省委党校</w:t>
      </w:r>
      <w:proofErr w:type="spellEnd"/>
      <w:r w:rsidRPr="00B87EFD">
        <w:rPr>
          <w:b w:val="0"/>
          <w:bCs w:val="0"/>
          <w:rPrChange w:id="2026" w:author="Terry, George" w:date="2020-04-03T16:25:00Z">
            <w:rPr/>
          </w:rPrChange>
        </w:rPr>
        <w:t>) Review the Origin of Spring Sources of Chinese Philosophy" In: </w:t>
      </w:r>
      <w:proofErr w:type="spellStart"/>
      <w:r w:rsidRPr="00B87EFD">
        <w:rPr>
          <w:rStyle w:val="HTMLCite"/>
          <w:rFonts w:ascii="MS Gothic" w:eastAsia="MS Gothic" w:hAnsi="MS Gothic" w:cs="MS Gothic" w:hint="eastAsia"/>
          <w:b w:val="0"/>
          <w:bCs w:val="0"/>
          <w:rPrChange w:id="2027" w:author="Terry, George" w:date="2020-04-03T16:25:00Z">
            <w:rPr>
              <w:rStyle w:val="HTMLCite"/>
              <w:rFonts w:ascii="MS Gothic" w:eastAsia="MS Gothic" w:hAnsi="MS Gothic" w:cs="MS Gothic" w:hint="eastAsia"/>
            </w:rPr>
          </w:rPrChange>
        </w:rPr>
        <w:t>燕山大学学</w:t>
      </w:r>
      <w:r w:rsidRPr="00B87EFD">
        <w:rPr>
          <w:rStyle w:val="HTMLCite"/>
          <w:rFonts w:ascii="Microsoft JhengHei" w:eastAsia="Microsoft JhengHei" w:hAnsi="Microsoft JhengHei" w:cs="Microsoft JhengHei" w:hint="eastAsia"/>
          <w:b w:val="0"/>
          <w:bCs w:val="0"/>
          <w:rPrChange w:id="2028"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029"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030" w:author="Terry, George" w:date="2020-04-03T16:25:00Z">
            <w:rPr>
              <w:rStyle w:val="HTMLCite"/>
              <w:rFonts w:ascii="MS Gothic" w:eastAsia="MS Gothic" w:hAnsi="MS Gothic" w:cs="MS Gothic" w:hint="eastAsia"/>
            </w:rPr>
          </w:rPrChange>
        </w:rPr>
        <w:t>哲学社会科学版</w:t>
      </w:r>
      <w:proofErr w:type="spellEnd"/>
      <w:r w:rsidRPr="00B87EFD">
        <w:rPr>
          <w:rStyle w:val="HTMLCite"/>
          <w:b w:val="0"/>
          <w:bCs w:val="0"/>
          <w:rPrChange w:id="2031" w:author="Terry, George" w:date="2020-04-03T16:25:00Z">
            <w:rPr>
              <w:rStyle w:val="HTMLCite"/>
            </w:rPr>
          </w:rPrChange>
        </w:rPr>
        <w:t xml:space="preserve">) ,Journal of </w:t>
      </w:r>
      <w:proofErr w:type="spellStart"/>
      <w:r w:rsidRPr="00B87EFD">
        <w:rPr>
          <w:rStyle w:val="HTMLCite"/>
          <w:b w:val="0"/>
          <w:bCs w:val="0"/>
          <w:rPrChange w:id="2032" w:author="Terry, George" w:date="2020-04-03T16:25:00Z">
            <w:rPr>
              <w:rStyle w:val="HTMLCite"/>
            </w:rPr>
          </w:rPrChange>
        </w:rPr>
        <w:t>Yanshan</w:t>
      </w:r>
      <w:proofErr w:type="spellEnd"/>
      <w:r w:rsidRPr="00B87EFD">
        <w:rPr>
          <w:rStyle w:val="HTMLCite"/>
          <w:b w:val="0"/>
          <w:bCs w:val="0"/>
          <w:rPrChange w:id="2033" w:author="Terry, George" w:date="2020-04-03T16:25:00Z">
            <w:rPr>
              <w:rStyle w:val="HTMLCite"/>
            </w:rPr>
          </w:rPrChange>
        </w:rPr>
        <w:t xml:space="preserve"> University(Philosophy and Social Science Edition)</w:t>
      </w:r>
      <w:r w:rsidRPr="00B87EFD">
        <w:rPr>
          <w:b w:val="0"/>
          <w:bCs w:val="0"/>
          <w:rPrChange w:id="2034" w:author="Terry, George" w:date="2020-04-03T16:25:00Z">
            <w:rPr/>
          </w:rPrChange>
        </w:rPr>
        <w:t> (2008)</w:t>
      </w:r>
      <w:ins w:id="2035" w:author="Terry, George" w:date="2020-04-03T16:28:00Z">
        <w:r w:rsidR="00B87EFD">
          <w:rPr>
            <w:b w:val="0"/>
            <w:bCs w:val="0"/>
          </w:rPr>
          <w:t>.</w:t>
        </w:r>
      </w:ins>
    </w:p>
    <w:p w14:paraId="371B5CFF"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036" w:author="Terry, George" w:date="2020-04-03T16:27:00Z"/>
          <w:b w:val="0"/>
          <w:bCs w:val="0"/>
        </w:rPr>
        <w:pPrChange w:id="2037" w:author="Terry, George" w:date="2020-04-03T16:37:00Z">
          <w:pPr>
            <w:pStyle w:val="Heading3"/>
            <w:spacing w:before="0" w:beforeAutospacing="0" w:after="0" w:afterAutospacing="0"/>
            <w:ind w:left="1134" w:hanging="567"/>
            <w:contextualSpacing/>
          </w:pPr>
        </w:pPrChange>
      </w:pPr>
    </w:p>
    <w:p w14:paraId="1328911E" w14:textId="45EBA55E"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038" w:author="Terry, George" w:date="2020-04-03T16:28:00Z"/>
          <w:b w:val="0"/>
          <w:bCs w:val="0"/>
        </w:rPr>
        <w:pPrChange w:id="2039" w:author="Terry, George" w:date="2020-04-03T16:37:00Z">
          <w:pPr>
            <w:pStyle w:val="Heading3"/>
            <w:spacing w:before="0" w:beforeAutospacing="0" w:after="0" w:afterAutospacing="0"/>
            <w:ind w:left="1134" w:hanging="567"/>
            <w:contextualSpacing/>
          </w:pPr>
        </w:pPrChange>
      </w:pPr>
      <w:del w:id="2040" w:author="Terry, George" w:date="2020-04-03T16:27:00Z">
        <w:r w:rsidRPr="00B87EFD" w:rsidDel="00B87EFD">
          <w:rPr>
            <w:b w:val="0"/>
            <w:bCs w:val="0"/>
            <w:rPrChange w:id="2041" w:author="Terry, George" w:date="2020-04-03T16:25:00Z">
              <w:rPr/>
            </w:rPrChange>
          </w:rPr>
          <w:br/>
          <w:delText>   </w:delText>
        </w:r>
      </w:del>
      <w:r w:rsidRPr="00B87EFD">
        <w:rPr>
          <w:b w:val="0"/>
          <w:bCs w:val="0"/>
          <w:rPrChange w:id="2042" w:author="Terry, George" w:date="2020-04-03T16:25:00Z">
            <w:rPr/>
          </w:rPrChange>
        </w:rPr>
        <w:t> </w:t>
      </w:r>
      <w:r w:rsidRPr="00B87EFD">
        <w:rPr>
          <w:b w:val="0"/>
          <w:bCs w:val="0"/>
          <w:vertAlign w:val="superscript"/>
          <w:rPrChange w:id="2043" w:author="Terry, George" w:date="2020-04-03T16:25:00Z">
            <w:rPr>
              <w:vertAlign w:val="superscript"/>
            </w:rPr>
          </w:rPrChange>
        </w:rPr>
        <w:t>2</w:t>
      </w:r>
      <w:r w:rsidRPr="00B87EFD">
        <w:rPr>
          <w:b w:val="0"/>
          <w:bCs w:val="0"/>
          <w:rPrChange w:id="2044" w:author="Terry, George" w:date="2020-04-03T16:25:00Z">
            <w:rPr/>
          </w:rPrChange>
        </w:rPr>
        <w:t> </w:t>
      </w:r>
      <w:proofErr w:type="spellStart"/>
      <w:r w:rsidRPr="00B87EFD">
        <w:rPr>
          <w:b w:val="0"/>
          <w:bCs w:val="0"/>
          <w:rPrChange w:id="2045" w:author="Terry, George" w:date="2020-04-03T16:25:00Z">
            <w:rPr/>
          </w:rPrChange>
        </w:rPr>
        <w:t>Tsu</w:t>
      </w:r>
      <w:proofErr w:type="spellEnd"/>
      <w:r w:rsidRPr="00B87EFD">
        <w:rPr>
          <w:b w:val="0"/>
          <w:bCs w:val="0"/>
          <w:rPrChange w:id="2046" w:author="Terry, George" w:date="2020-04-03T16:25:00Z">
            <w:rPr/>
          </w:rPrChange>
        </w:rPr>
        <w:t>-Kung Chung. </w:t>
      </w:r>
      <w:r w:rsidRPr="00B87EFD">
        <w:rPr>
          <w:rStyle w:val="HTMLCite"/>
          <w:b w:val="0"/>
          <w:bCs w:val="0"/>
          <w:rPrChange w:id="2047" w:author="Terry, George" w:date="2020-04-03T16:25:00Z">
            <w:rPr>
              <w:rStyle w:val="HTMLCite"/>
            </w:rPr>
          </w:rPrChange>
        </w:rPr>
        <w:t>Ripening Harvest: Mission Strategy for Mainland Chinese Intellectuals in North America</w:t>
      </w:r>
      <w:r w:rsidRPr="00B87EFD">
        <w:rPr>
          <w:b w:val="0"/>
          <w:bCs w:val="0"/>
          <w:rPrChange w:id="2048" w:author="Terry, George" w:date="2020-04-03T16:25:00Z">
            <w:rPr/>
          </w:rPrChange>
        </w:rPr>
        <w:t xml:space="preserve">. </w:t>
      </w:r>
      <w:del w:id="2049" w:author="Terry, George" w:date="2020-04-03T16:47:00Z">
        <w:r w:rsidRPr="00B87EFD" w:rsidDel="00B61CC7">
          <w:rPr>
            <w:b w:val="0"/>
            <w:bCs w:val="0"/>
            <w:rPrChange w:id="2050" w:author="Terry, George" w:date="2020-04-03T16:25:00Z">
              <w:rPr/>
            </w:rPrChange>
          </w:rPr>
          <w:delText xml:space="preserve">Ed. </w:delText>
        </w:r>
      </w:del>
      <w:r w:rsidRPr="00B87EFD">
        <w:rPr>
          <w:b w:val="0"/>
          <w:bCs w:val="0"/>
          <w:rPrChange w:id="2051" w:author="Terry, George" w:date="2020-04-03T16:25:00Z">
            <w:rPr/>
          </w:rPrChange>
        </w:rPr>
        <w:t xml:space="preserve">Ambassadors for Christ </w:t>
      </w:r>
      <w:proofErr w:type="spellStart"/>
      <w:r w:rsidRPr="00B87EFD">
        <w:rPr>
          <w:b w:val="0"/>
          <w:bCs w:val="0"/>
          <w:rPrChange w:id="2052" w:author="Terry, George" w:date="2020-04-03T16:25:00Z">
            <w:rPr/>
          </w:rPrChange>
        </w:rPr>
        <w:t>Inc</w:t>
      </w:r>
      <w:ins w:id="2053" w:author="Terry, George" w:date="2020-04-03T16:48:00Z">
        <w:r w:rsidR="00FF05AD">
          <w:rPr>
            <w:b w:val="0"/>
            <w:bCs w:val="0"/>
          </w:rPr>
          <w:t>s</w:t>
        </w:r>
      </w:ins>
      <w:proofErr w:type="spellEnd"/>
      <w:r w:rsidRPr="00B87EFD">
        <w:rPr>
          <w:b w:val="0"/>
          <w:bCs w:val="0"/>
          <w:rPrChange w:id="2054" w:author="Terry, George" w:date="2020-04-03T16:25:00Z">
            <w:rPr/>
          </w:rPrChange>
        </w:rPr>
        <w:t xml:space="preserve"> and Oversea</w:t>
      </w:r>
      <w:ins w:id="2055" w:author="Terry, George" w:date="2020-04-03T16:48:00Z">
        <w:r w:rsidR="00FF05AD">
          <w:rPr>
            <w:b w:val="0"/>
            <w:bCs w:val="0"/>
          </w:rPr>
          <w:t>s</w:t>
        </w:r>
      </w:ins>
      <w:r w:rsidRPr="00B87EFD">
        <w:rPr>
          <w:b w:val="0"/>
          <w:bCs w:val="0"/>
          <w:rPrChange w:id="2056" w:author="Terry, George" w:date="2020-04-03T16:25:00Z">
            <w:rPr/>
          </w:rPrChange>
        </w:rPr>
        <w:t xml:space="preserve"> Campus Magazine, 1995</w:t>
      </w:r>
      <w:ins w:id="2057" w:author="Terry, George" w:date="2020-04-03T16:28:00Z">
        <w:r w:rsidR="00B87EFD">
          <w:rPr>
            <w:b w:val="0"/>
            <w:bCs w:val="0"/>
          </w:rPr>
          <w:t>.</w:t>
        </w:r>
      </w:ins>
    </w:p>
    <w:p w14:paraId="2BF1CBD0"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058" w:author="Terry, George" w:date="2020-04-03T16:27:00Z"/>
          <w:b w:val="0"/>
          <w:bCs w:val="0"/>
        </w:rPr>
        <w:pPrChange w:id="2059" w:author="Terry, George" w:date="2020-04-03T16:37:00Z">
          <w:pPr>
            <w:pStyle w:val="Heading3"/>
            <w:spacing w:before="0" w:beforeAutospacing="0" w:after="0" w:afterAutospacing="0"/>
            <w:ind w:left="1134" w:hanging="567"/>
            <w:contextualSpacing/>
          </w:pPr>
        </w:pPrChange>
      </w:pPr>
    </w:p>
    <w:p w14:paraId="0A46ADDF" w14:textId="5ADAD2F8"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060" w:author="Terry, George" w:date="2020-04-03T16:28:00Z"/>
          <w:b w:val="0"/>
          <w:bCs w:val="0"/>
        </w:rPr>
        <w:pPrChange w:id="2061" w:author="Terry, George" w:date="2020-04-03T16:37:00Z">
          <w:pPr>
            <w:pStyle w:val="Heading3"/>
            <w:spacing w:before="0" w:beforeAutospacing="0" w:after="0" w:afterAutospacing="0"/>
            <w:ind w:left="1134" w:hanging="567"/>
            <w:contextualSpacing/>
          </w:pPr>
        </w:pPrChange>
      </w:pPr>
      <w:del w:id="2062" w:author="Terry, George" w:date="2020-04-03T16:27:00Z">
        <w:r w:rsidRPr="00B87EFD" w:rsidDel="00B87EFD">
          <w:rPr>
            <w:b w:val="0"/>
            <w:bCs w:val="0"/>
            <w:rPrChange w:id="2063" w:author="Terry, George" w:date="2020-04-03T16:25:00Z">
              <w:rPr/>
            </w:rPrChange>
          </w:rPr>
          <w:br/>
          <w:delText>   </w:delText>
        </w:r>
      </w:del>
      <w:r w:rsidRPr="00B87EFD">
        <w:rPr>
          <w:b w:val="0"/>
          <w:bCs w:val="0"/>
          <w:rPrChange w:id="2064" w:author="Terry, George" w:date="2020-04-03T16:25:00Z">
            <w:rPr/>
          </w:rPrChange>
        </w:rPr>
        <w:t> </w:t>
      </w:r>
      <w:r w:rsidRPr="00B87EFD">
        <w:rPr>
          <w:b w:val="0"/>
          <w:bCs w:val="0"/>
          <w:vertAlign w:val="superscript"/>
          <w:rPrChange w:id="2065" w:author="Terry, George" w:date="2020-04-03T16:25:00Z">
            <w:rPr>
              <w:vertAlign w:val="superscript"/>
            </w:rPr>
          </w:rPrChange>
        </w:rPr>
        <w:t>3</w:t>
      </w:r>
      <w:r w:rsidRPr="00B87EFD">
        <w:rPr>
          <w:b w:val="0"/>
          <w:bCs w:val="0"/>
          <w:rPrChange w:id="2066" w:author="Terry, George" w:date="2020-04-03T16:25:00Z">
            <w:rPr/>
          </w:rPrChange>
        </w:rPr>
        <w:t> Ibi</w:t>
      </w:r>
      <w:ins w:id="2067" w:author="Terry, George" w:date="2020-04-03T16:27:00Z">
        <w:r w:rsidR="00B87EFD">
          <w:rPr>
            <w:b w:val="0"/>
            <w:bCs w:val="0"/>
          </w:rPr>
          <w:t>d</w:t>
        </w:r>
      </w:ins>
      <w:ins w:id="2068" w:author="Terry, George" w:date="2020-04-03T16:28:00Z">
        <w:r w:rsidR="00B87EFD">
          <w:rPr>
            <w:b w:val="0"/>
            <w:bCs w:val="0"/>
          </w:rPr>
          <w:t>.</w:t>
        </w:r>
      </w:ins>
      <w:del w:id="2069" w:author="Terry, George" w:date="2020-04-03T16:27:00Z">
        <w:r w:rsidRPr="00B87EFD" w:rsidDel="00B87EFD">
          <w:rPr>
            <w:b w:val="0"/>
            <w:bCs w:val="0"/>
            <w:rPrChange w:id="2070" w:author="Terry, George" w:date="2020-04-03T16:25:00Z">
              <w:rPr/>
            </w:rPrChange>
          </w:rPr>
          <w:delText>d</w:delText>
        </w:r>
        <w:r w:rsidRPr="00B87EFD" w:rsidDel="00B87EFD">
          <w:rPr>
            <w:b w:val="0"/>
            <w:bCs w:val="0"/>
            <w:rPrChange w:id="2071" w:author="Terry, George" w:date="2020-04-03T16:25:00Z">
              <w:rPr/>
            </w:rPrChange>
          </w:rPr>
          <w:br/>
          <w:delText>   </w:delText>
        </w:r>
      </w:del>
      <w:r w:rsidRPr="00B87EFD">
        <w:rPr>
          <w:b w:val="0"/>
          <w:bCs w:val="0"/>
          <w:rPrChange w:id="2072" w:author="Terry, George" w:date="2020-04-03T16:25:00Z">
            <w:rPr/>
          </w:rPrChange>
        </w:rPr>
        <w:t> </w:t>
      </w:r>
    </w:p>
    <w:p w14:paraId="7A89E0DB"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073" w:author="Terry, George" w:date="2020-04-03T16:27:00Z"/>
          <w:b w:val="0"/>
          <w:bCs w:val="0"/>
        </w:rPr>
        <w:pPrChange w:id="2074" w:author="Terry, George" w:date="2020-04-03T16:37:00Z">
          <w:pPr>
            <w:pStyle w:val="Heading3"/>
            <w:spacing w:before="0" w:beforeAutospacing="0" w:after="0" w:afterAutospacing="0"/>
            <w:ind w:left="1134" w:hanging="567"/>
            <w:contextualSpacing/>
          </w:pPr>
        </w:pPrChange>
      </w:pPr>
    </w:p>
    <w:p w14:paraId="24CAB0C0" w14:textId="7C0DBFD1"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075" w:author="Terry, George" w:date="2020-04-03T16:28:00Z"/>
          <w:b w:val="0"/>
          <w:bCs w:val="0"/>
        </w:rPr>
        <w:pPrChange w:id="2076"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077" w:author="Terry, George" w:date="2020-04-03T16:25:00Z">
            <w:rPr>
              <w:vertAlign w:val="superscript"/>
            </w:rPr>
          </w:rPrChange>
        </w:rPr>
        <w:t>4</w:t>
      </w:r>
      <w:r w:rsidRPr="00B87EFD">
        <w:rPr>
          <w:b w:val="0"/>
          <w:bCs w:val="0"/>
          <w:rPrChange w:id="2078" w:author="Terry, George" w:date="2020-04-03T16:25:00Z">
            <w:rPr/>
          </w:rPrChange>
        </w:rPr>
        <w:t> </w:t>
      </w:r>
      <w:proofErr w:type="spellStart"/>
      <w:r w:rsidRPr="00B87EFD">
        <w:rPr>
          <w:rFonts w:ascii="Microsoft JhengHei" w:eastAsia="Microsoft JhengHei" w:hAnsi="Microsoft JhengHei" w:cs="Microsoft JhengHei" w:hint="eastAsia"/>
          <w:b w:val="0"/>
          <w:bCs w:val="0"/>
          <w:rPrChange w:id="2079" w:author="Terry, George" w:date="2020-04-03T16:25:00Z">
            <w:rPr>
              <w:rFonts w:ascii="Microsoft JhengHei" w:eastAsia="Microsoft JhengHei" w:hAnsi="Microsoft JhengHei" w:cs="Microsoft JhengHei" w:hint="eastAsia"/>
            </w:rPr>
          </w:rPrChange>
        </w:rPr>
        <w:t>苏</w:t>
      </w:r>
      <w:r w:rsidRPr="00B87EFD">
        <w:rPr>
          <w:rFonts w:ascii="MS Gothic" w:eastAsia="MS Gothic" w:hAnsi="MS Gothic" w:cs="MS Gothic" w:hint="eastAsia"/>
          <w:b w:val="0"/>
          <w:bCs w:val="0"/>
          <w:rPrChange w:id="2080" w:author="Terry, George" w:date="2020-04-03T16:25:00Z">
            <w:rPr>
              <w:rFonts w:ascii="MS Gothic" w:eastAsia="MS Gothic" w:hAnsi="MS Gothic" w:cs="MS Gothic" w:hint="eastAsia"/>
            </w:rPr>
          </w:rPrChange>
        </w:rPr>
        <w:t>蓓蓓</w:t>
      </w:r>
      <w:proofErr w:type="spellEnd"/>
      <w:r w:rsidRPr="00B87EFD">
        <w:rPr>
          <w:b w:val="0"/>
          <w:bCs w:val="0"/>
          <w:rPrChange w:id="2081" w:author="Terry, George" w:date="2020-04-03T16:25:00Z">
            <w:rPr/>
          </w:rPrChange>
        </w:rPr>
        <w:t>. "</w:t>
      </w:r>
      <w:proofErr w:type="spellStart"/>
      <w:proofErr w:type="gramStart"/>
      <w:r w:rsidRPr="00B87EFD">
        <w:rPr>
          <w:rFonts w:ascii="MS Gothic" w:eastAsia="MS Gothic" w:hAnsi="MS Gothic" w:cs="MS Gothic" w:hint="eastAsia"/>
          <w:b w:val="0"/>
          <w:bCs w:val="0"/>
          <w:rPrChange w:id="2082" w:author="Terry, George" w:date="2020-04-03T16:25:00Z">
            <w:rPr>
              <w:rFonts w:ascii="MS Gothic" w:eastAsia="MS Gothic" w:hAnsi="MS Gothic" w:cs="MS Gothic" w:hint="eastAsia"/>
            </w:rPr>
          </w:rPrChange>
        </w:rPr>
        <w:t>孔子与耶</w:t>
      </w:r>
      <w:r w:rsidRPr="00B87EFD">
        <w:rPr>
          <w:rFonts w:ascii="Microsoft JhengHei" w:eastAsia="Microsoft JhengHei" w:hAnsi="Microsoft JhengHei" w:cs="Microsoft JhengHei" w:hint="eastAsia"/>
          <w:b w:val="0"/>
          <w:bCs w:val="0"/>
          <w:rPrChange w:id="2083" w:author="Terry, George" w:date="2020-04-03T16:25:00Z">
            <w:rPr>
              <w:rFonts w:ascii="Microsoft JhengHei" w:eastAsia="Microsoft JhengHei" w:hAnsi="Microsoft JhengHei" w:cs="Microsoft JhengHei" w:hint="eastAsia"/>
            </w:rPr>
          </w:rPrChange>
        </w:rPr>
        <w:t>稣</w:t>
      </w:r>
      <w:r w:rsidRPr="00B87EFD">
        <w:rPr>
          <w:rFonts w:ascii="MS Gothic" w:eastAsia="MS Gothic" w:hAnsi="MS Gothic" w:cs="MS Gothic" w:hint="eastAsia"/>
          <w:b w:val="0"/>
          <w:bCs w:val="0"/>
          <w:rPrChange w:id="2084" w:author="Terry, George" w:date="2020-04-03T16:25:00Z">
            <w:rPr>
              <w:rFonts w:ascii="MS Gothic" w:eastAsia="MS Gothic" w:hAnsi="MS Gothic" w:cs="MS Gothic" w:hint="eastAsia"/>
            </w:rPr>
          </w:rPrChange>
        </w:rPr>
        <w:t>的</w:t>
      </w:r>
      <w:r w:rsidRPr="00B87EFD">
        <w:rPr>
          <w:rFonts w:ascii="Microsoft JhengHei" w:eastAsia="Microsoft JhengHei" w:hAnsi="Microsoft JhengHei" w:cs="Microsoft JhengHei" w:hint="eastAsia"/>
          <w:b w:val="0"/>
          <w:bCs w:val="0"/>
          <w:rPrChange w:id="2085" w:author="Terry, George" w:date="2020-04-03T16:25:00Z">
            <w:rPr>
              <w:rFonts w:ascii="Microsoft JhengHei" w:eastAsia="Microsoft JhengHei" w:hAnsi="Microsoft JhengHei" w:cs="Microsoft JhengHei" w:hint="eastAsia"/>
            </w:rPr>
          </w:rPrChange>
        </w:rPr>
        <w:t>财</w:t>
      </w:r>
      <w:r w:rsidRPr="00B87EFD">
        <w:rPr>
          <w:rFonts w:ascii="MS Gothic" w:eastAsia="MS Gothic" w:hAnsi="MS Gothic" w:cs="MS Gothic" w:hint="eastAsia"/>
          <w:b w:val="0"/>
          <w:bCs w:val="0"/>
          <w:rPrChange w:id="2086" w:author="Terry, George" w:date="2020-04-03T16:25:00Z">
            <w:rPr>
              <w:rFonts w:ascii="MS Gothic" w:eastAsia="MS Gothic" w:hAnsi="MS Gothic" w:cs="MS Gothic" w:hint="eastAsia"/>
            </w:rPr>
          </w:rPrChange>
        </w:rPr>
        <w:t>富</w:t>
      </w:r>
      <w:r w:rsidRPr="00B87EFD">
        <w:rPr>
          <w:rFonts w:ascii="Microsoft JhengHei" w:eastAsia="Microsoft JhengHei" w:hAnsi="Microsoft JhengHei" w:cs="Microsoft JhengHei" w:hint="eastAsia"/>
          <w:b w:val="0"/>
          <w:bCs w:val="0"/>
          <w:rPrChange w:id="2087" w:author="Terry, George" w:date="2020-04-03T16:25:00Z">
            <w:rPr>
              <w:rFonts w:ascii="Microsoft JhengHei" w:eastAsia="Microsoft JhengHei" w:hAnsi="Microsoft JhengHei" w:cs="Microsoft JhengHei" w:hint="eastAsia"/>
            </w:rPr>
          </w:rPrChange>
        </w:rPr>
        <w:t>观</w:t>
      </w:r>
      <w:r w:rsidRPr="00B87EFD">
        <w:rPr>
          <w:rFonts w:ascii="MS Gothic" w:eastAsia="MS Gothic" w:hAnsi="MS Gothic" w:cs="MS Gothic" w:hint="eastAsia"/>
          <w:b w:val="0"/>
          <w:bCs w:val="0"/>
          <w:rPrChange w:id="2088" w:author="Terry, George" w:date="2020-04-03T16:25:00Z">
            <w:rPr>
              <w:rFonts w:ascii="MS Gothic" w:eastAsia="MS Gothic" w:hAnsi="MS Gothic" w:cs="MS Gothic" w:hint="eastAsia"/>
            </w:rPr>
          </w:rPrChange>
        </w:rPr>
        <w:t>比</w:t>
      </w:r>
      <w:r w:rsidRPr="00B87EFD">
        <w:rPr>
          <w:rFonts w:ascii="Microsoft JhengHei" w:eastAsia="Microsoft JhengHei" w:hAnsi="Microsoft JhengHei" w:cs="Microsoft JhengHei" w:hint="eastAsia"/>
          <w:b w:val="0"/>
          <w:bCs w:val="0"/>
          <w:rPrChange w:id="2089" w:author="Terry, George" w:date="2020-04-03T16:25:00Z">
            <w:rPr>
              <w:rFonts w:ascii="Microsoft JhengHei" w:eastAsia="Microsoft JhengHei" w:hAnsi="Microsoft JhengHei" w:cs="Microsoft JhengHei" w:hint="eastAsia"/>
            </w:rPr>
          </w:rPrChange>
        </w:rPr>
        <w:t>较</w:t>
      </w:r>
      <w:r w:rsidRPr="00B87EFD">
        <w:rPr>
          <w:rFonts w:ascii="MS Gothic" w:eastAsia="MS Gothic" w:hAnsi="MS Gothic" w:cs="MS Gothic" w:hint="eastAsia"/>
          <w:b w:val="0"/>
          <w:bCs w:val="0"/>
          <w:rPrChange w:id="2090" w:author="Terry, George" w:date="2020-04-03T16:25:00Z">
            <w:rPr>
              <w:rFonts w:ascii="MS Gothic" w:eastAsia="MS Gothic" w:hAnsi="MS Gothic" w:cs="MS Gothic" w:hint="eastAsia"/>
            </w:rPr>
          </w:rPrChange>
        </w:rPr>
        <w:t>研究</w:t>
      </w:r>
      <w:proofErr w:type="spellEnd"/>
      <w:r w:rsidRPr="00B87EFD">
        <w:rPr>
          <w:b w:val="0"/>
          <w:bCs w:val="0"/>
          <w:rPrChange w:id="2091" w:author="Terry, George" w:date="2020-04-03T16:25:00Z">
            <w:rPr/>
          </w:rPrChange>
        </w:rPr>
        <w:t>[</w:t>
      </w:r>
      <w:proofErr w:type="gramEnd"/>
      <w:r w:rsidRPr="00B87EFD">
        <w:rPr>
          <w:b w:val="0"/>
          <w:bCs w:val="0"/>
          <w:rPrChange w:id="2092" w:author="Terry, George" w:date="2020-04-03T16:25:00Z">
            <w:rPr/>
          </w:rPrChange>
        </w:rPr>
        <w:t xml:space="preserve">Comparison between </w:t>
      </w:r>
      <w:proofErr w:type="spellStart"/>
      <w:r w:rsidRPr="00B87EFD">
        <w:rPr>
          <w:b w:val="0"/>
          <w:bCs w:val="0"/>
          <w:rPrChange w:id="2093" w:author="Terry, George" w:date="2020-04-03T16:25:00Z">
            <w:rPr/>
          </w:rPrChange>
        </w:rPr>
        <w:t>KongZi</w:t>
      </w:r>
      <w:proofErr w:type="spellEnd"/>
      <w:r w:rsidRPr="00B87EFD">
        <w:rPr>
          <w:b w:val="0"/>
          <w:bCs w:val="0"/>
          <w:rPrChange w:id="2094" w:author="Terry, George" w:date="2020-04-03T16:25:00Z">
            <w:rPr/>
          </w:rPrChange>
        </w:rPr>
        <w:t xml:space="preserve"> and Jesus on </w:t>
      </w:r>
      <w:proofErr w:type="spellStart"/>
      <w:r w:rsidRPr="00B87EFD">
        <w:rPr>
          <w:b w:val="0"/>
          <w:bCs w:val="0"/>
          <w:rPrChange w:id="2095" w:author="Terry, George" w:date="2020-04-03T16:25:00Z">
            <w:rPr/>
          </w:rPrChange>
        </w:rPr>
        <w:t>Wealthview</w:t>
      </w:r>
      <w:proofErr w:type="spellEnd"/>
      <w:r w:rsidRPr="00B87EFD">
        <w:rPr>
          <w:b w:val="0"/>
          <w:bCs w:val="0"/>
          <w:rPrChange w:id="2096" w:author="Terry, George" w:date="2020-04-03T16:25:00Z">
            <w:rPr/>
          </w:rPrChange>
        </w:rPr>
        <w:t xml:space="preserve">]" PhD Thesis, </w:t>
      </w:r>
      <w:proofErr w:type="spellStart"/>
      <w:r w:rsidRPr="00B87EFD">
        <w:rPr>
          <w:rFonts w:ascii="MS Gothic" w:eastAsia="MS Gothic" w:hAnsi="MS Gothic" w:cs="MS Gothic" w:hint="eastAsia"/>
          <w:b w:val="0"/>
          <w:bCs w:val="0"/>
          <w:rPrChange w:id="2097" w:author="Terry, George" w:date="2020-04-03T16:25:00Z">
            <w:rPr>
              <w:rFonts w:ascii="MS Gothic" w:eastAsia="MS Gothic" w:hAnsi="MS Gothic" w:cs="MS Gothic" w:hint="eastAsia"/>
            </w:rPr>
          </w:rPrChange>
        </w:rPr>
        <w:t>中共中央党校</w:t>
      </w:r>
      <w:proofErr w:type="spellEnd"/>
      <w:r w:rsidRPr="00B87EFD">
        <w:rPr>
          <w:b w:val="0"/>
          <w:bCs w:val="0"/>
          <w:rPrChange w:id="2098" w:author="Terry, George" w:date="2020-04-03T16:25:00Z">
            <w:rPr/>
          </w:rPrChange>
        </w:rPr>
        <w:t xml:space="preserve"> [School of Central Committee of the Communist Party], 2019</w:t>
      </w:r>
      <w:ins w:id="2099" w:author="Terry, George" w:date="2020-04-03T16:28:00Z">
        <w:r w:rsidR="00B87EFD">
          <w:rPr>
            <w:b w:val="0"/>
            <w:bCs w:val="0"/>
          </w:rPr>
          <w:t>.</w:t>
        </w:r>
      </w:ins>
    </w:p>
    <w:p w14:paraId="3684B521"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100" w:author="Terry, George" w:date="2020-04-03T16:28:00Z"/>
          <w:b w:val="0"/>
          <w:bCs w:val="0"/>
        </w:rPr>
        <w:pPrChange w:id="2101" w:author="Terry, George" w:date="2020-04-03T16:37:00Z">
          <w:pPr>
            <w:pStyle w:val="Heading3"/>
            <w:spacing w:before="0" w:beforeAutospacing="0" w:after="0" w:afterAutospacing="0"/>
            <w:ind w:left="1134" w:hanging="567"/>
            <w:contextualSpacing/>
          </w:pPr>
        </w:pPrChange>
      </w:pPr>
    </w:p>
    <w:p w14:paraId="7941BB74" w14:textId="007ECB61"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102" w:author="Terry, George" w:date="2020-04-03T16:28:00Z"/>
          <w:b w:val="0"/>
          <w:bCs w:val="0"/>
        </w:rPr>
        <w:pPrChange w:id="2103" w:author="Terry, George" w:date="2020-04-03T16:37:00Z">
          <w:pPr>
            <w:pStyle w:val="Heading3"/>
            <w:spacing w:before="0" w:beforeAutospacing="0" w:after="0" w:afterAutospacing="0"/>
            <w:ind w:left="1134" w:hanging="567"/>
            <w:contextualSpacing/>
          </w:pPr>
        </w:pPrChange>
      </w:pPr>
      <w:del w:id="2104" w:author="Terry, George" w:date="2020-04-03T16:28:00Z">
        <w:r w:rsidRPr="00B87EFD" w:rsidDel="00B87EFD">
          <w:rPr>
            <w:b w:val="0"/>
            <w:bCs w:val="0"/>
            <w:rPrChange w:id="2105" w:author="Terry, George" w:date="2020-04-03T16:25:00Z">
              <w:rPr/>
            </w:rPrChange>
          </w:rPr>
          <w:br/>
          <w:delText>   </w:delText>
        </w:r>
      </w:del>
      <w:r w:rsidRPr="00B87EFD">
        <w:rPr>
          <w:b w:val="0"/>
          <w:bCs w:val="0"/>
          <w:rPrChange w:id="2106" w:author="Terry, George" w:date="2020-04-03T16:25:00Z">
            <w:rPr/>
          </w:rPrChange>
        </w:rPr>
        <w:t> </w:t>
      </w:r>
      <w:r w:rsidRPr="00B87EFD">
        <w:rPr>
          <w:b w:val="0"/>
          <w:bCs w:val="0"/>
          <w:vertAlign w:val="superscript"/>
          <w:rPrChange w:id="2107" w:author="Terry, George" w:date="2020-04-03T16:25:00Z">
            <w:rPr>
              <w:vertAlign w:val="superscript"/>
            </w:rPr>
          </w:rPrChange>
        </w:rPr>
        <w:t>5</w:t>
      </w:r>
      <w:r w:rsidRPr="00B87EFD">
        <w:rPr>
          <w:b w:val="0"/>
          <w:bCs w:val="0"/>
          <w:rPrChange w:id="2108" w:author="Terry, George" w:date="2020-04-03T16:25:00Z">
            <w:rPr/>
          </w:rPrChange>
        </w:rPr>
        <w:t> </w:t>
      </w:r>
      <w:proofErr w:type="spellStart"/>
      <w:r w:rsidRPr="00B87EFD">
        <w:rPr>
          <w:rFonts w:ascii="MS Gothic" w:eastAsia="MS Gothic" w:hAnsi="MS Gothic" w:cs="MS Gothic" w:hint="eastAsia"/>
          <w:b w:val="0"/>
          <w:bCs w:val="0"/>
          <w:rPrChange w:id="2109" w:author="Terry, George" w:date="2020-04-03T16:25:00Z">
            <w:rPr>
              <w:rFonts w:ascii="MS Gothic" w:eastAsia="MS Gothic" w:hAnsi="MS Gothic" w:cs="MS Gothic" w:hint="eastAsia"/>
            </w:rPr>
          </w:rPrChange>
        </w:rPr>
        <w:t>王珊</w:t>
      </w:r>
      <w:proofErr w:type="spellEnd"/>
      <w:r w:rsidRPr="00B87EFD">
        <w:rPr>
          <w:b w:val="0"/>
          <w:bCs w:val="0"/>
          <w:rPrChange w:id="2110" w:author="Terry, George" w:date="2020-04-03T16:25:00Z">
            <w:rPr/>
          </w:rPrChange>
        </w:rPr>
        <w:t>. "</w:t>
      </w:r>
      <w:proofErr w:type="spellStart"/>
      <w:proofErr w:type="gramStart"/>
      <w:r w:rsidRPr="00B87EFD">
        <w:rPr>
          <w:rFonts w:ascii="MS Gothic" w:eastAsia="MS Gothic" w:hAnsi="MS Gothic" w:cs="MS Gothic" w:hint="eastAsia"/>
          <w:b w:val="0"/>
          <w:bCs w:val="0"/>
          <w:rPrChange w:id="2111" w:author="Terry, George" w:date="2020-04-03T16:25:00Z">
            <w:rPr>
              <w:rFonts w:ascii="MS Gothic" w:eastAsia="MS Gothic" w:hAnsi="MS Gothic" w:cs="MS Gothic" w:hint="eastAsia"/>
            </w:rPr>
          </w:rPrChange>
        </w:rPr>
        <w:t>解放神学</w:t>
      </w:r>
      <w:r w:rsidRPr="00B87EFD">
        <w:rPr>
          <w:rFonts w:ascii="Microsoft JhengHei" w:eastAsia="Microsoft JhengHei" w:hAnsi="Microsoft JhengHei" w:cs="Microsoft JhengHei" w:hint="eastAsia"/>
          <w:b w:val="0"/>
          <w:bCs w:val="0"/>
          <w:rPrChange w:id="2112" w:author="Terry, George" w:date="2020-04-03T16:25:00Z">
            <w:rPr>
              <w:rFonts w:ascii="Microsoft JhengHei" w:eastAsia="Microsoft JhengHei" w:hAnsi="Microsoft JhengHei" w:cs="Microsoft JhengHei" w:hint="eastAsia"/>
            </w:rPr>
          </w:rPrChange>
        </w:rPr>
        <w:t>视</w:t>
      </w:r>
      <w:r w:rsidRPr="00B87EFD">
        <w:rPr>
          <w:rFonts w:ascii="MS Gothic" w:eastAsia="MS Gothic" w:hAnsi="MS Gothic" w:cs="MS Gothic" w:hint="eastAsia"/>
          <w:b w:val="0"/>
          <w:bCs w:val="0"/>
          <w:rPrChange w:id="2113" w:author="Terry, George" w:date="2020-04-03T16:25:00Z">
            <w:rPr>
              <w:rFonts w:ascii="MS Gothic" w:eastAsia="MS Gothic" w:hAnsi="MS Gothic" w:cs="MS Gothic" w:hint="eastAsia"/>
            </w:rPr>
          </w:rPrChange>
        </w:rPr>
        <w:t>野下的中国基督教社会主</w:t>
      </w:r>
      <w:r w:rsidRPr="00B87EFD">
        <w:rPr>
          <w:rFonts w:ascii="Microsoft JhengHei" w:eastAsia="Microsoft JhengHei" w:hAnsi="Microsoft JhengHei" w:cs="Microsoft JhengHei" w:hint="eastAsia"/>
          <w:b w:val="0"/>
          <w:bCs w:val="0"/>
          <w:rPrChange w:id="2114" w:author="Terry, George" w:date="2020-04-03T16:25:00Z">
            <w:rPr>
              <w:rFonts w:ascii="Microsoft JhengHei" w:eastAsia="Microsoft JhengHei" w:hAnsi="Microsoft JhengHei" w:cs="Microsoft JhengHei" w:hint="eastAsia"/>
            </w:rPr>
          </w:rPrChange>
        </w:rPr>
        <w:t>义</w:t>
      </w:r>
      <w:r w:rsidRPr="00B87EFD">
        <w:rPr>
          <w:rFonts w:ascii="MS Gothic" w:eastAsia="MS Gothic" w:hAnsi="MS Gothic" w:cs="MS Gothic" w:hint="eastAsia"/>
          <w:b w:val="0"/>
          <w:bCs w:val="0"/>
          <w:rPrChange w:id="2115" w:author="Terry, George" w:date="2020-04-03T16:25:00Z">
            <w:rPr>
              <w:rFonts w:ascii="MS Gothic" w:eastAsia="MS Gothic" w:hAnsi="MS Gothic" w:cs="MS Gothic" w:hint="eastAsia"/>
            </w:rPr>
          </w:rPrChange>
        </w:rPr>
        <w:t>研究</w:t>
      </w:r>
      <w:proofErr w:type="spellEnd"/>
      <w:r w:rsidRPr="00B87EFD">
        <w:rPr>
          <w:b w:val="0"/>
          <w:bCs w:val="0"/>
          <w:rPrChange w:id="2116" w:author="Terry, George" w:date="2020-04-03T16:25:00Z">
            <w:rPr/>
          </w:rPrChange>
        </w:rPr>
        <w:t>[</w:t>
      </w:r>
      <w:proofErr w:type="gramEnd"/>
      <w:r w:rsidRPr="00B87EFD">
        <w:rPr>
          <w:b w:val="0"/>
          <w:bCs w:val="0"/>
          <w:rPrChange w:id="2117" w:author="Terry, George" w:date="2020-04-03T16:25:00Z">
            <w:rPr/>
          </w:rPrChange>
        </w:rPr>
        <w:t xml:space="preserve">Study on Chinese Christian Socialism and Latin American Liberation Theology]" PhD Thesis, </w:t>
      </w:r>
      <w:proofErr w:type="spellStart"/>
      <w:r w:rsidRPr="00B87EFD">
        <w:rPr>
          <w:rFonts w:ascii="MS Gothic" w:eastAsia="MS Gothic" w:hAnsi="MS Gothic" w:cs="MS Gothic" w:hint="eastAsia"/>
          <w:b w:val="0"/>
          <w:bCs w:val="0"/>
          <w:rPrChange w:id="2118" w:author="Terry, George" w:date="2020-04-03T16:25:00Z">
            <w:rPr>
              <w:rFonts w:ascii="MS Gothic" w:eastAsia="MS Gothic" w:hAnsi="MS Gothic" w:cs="MS Gothic" w:hint="eastAsia"/>
            </w:rPr>
          </w:rPrChange>
        </w:rPr>
        <w:t>中共中央党校</w:t>
      </w:r>
      <w:proofErr w:type="spellEnd"/>
      <w:r w:rsidRPr="00B87EFD">
        <w:rPr>
          <w:b w:val="0"/>
          <w:bCs w:val="0"/>
          <w:rPrChange w:id="2119" w:author="Terry, George" w:date="2020-04-03T16:25:00Z">
            <w:rPr/>
          </w:rPrChange>
        </w:rPr>
        <w:t>[School of Central Committee of the Communist Party], 2017</w:t>
      </w:r>
      <w:ins w:id="2120" w:author="Terry, George" w:date="2020-04-03T16:28:00Z">
        <w:r w:rsidR="00B87EFD">
          <w:rPr>
            <w:b w:val="0"/>
            <w:bCs w:val="0"/>
          </w:rPr>
          <w:t>.</w:t>
        </w:r>
      </w:ins>
      <w:r w:rsidRPr="00B87EFD">
        <w:rPr>
          <w:b w:val="0"/>
          <w:bCs w:val="0"/>
          <w:rPrChange w:id="2121" w:author="Terry, George" w:date="2020-04-03T16:25:00Z">
            <w:rPr/>
          </w:rPrChange>
        </w:rPr>
        <w:br/>
        <w:t>    </w:t>
      </w:r>
    </w:p>
    <w:p w14:paraId="2AFE4F17" w14:textId="37A9DCE2"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122" w:author="Terry, George" w:date="2020-04-03T16:28:00Z"/>
          <w:b w:val="0"/>
          <w:bCs w:val="0"/>
        </w:rPr>
        <w:pPrChange w:id="2123"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124" w:author="Terry, George" w:date="2020-04-03T16:25:00Z">
            <w:rPr>
              <w:vertAlign w:val="superscript"/>
            </w:rPr>
          </w:rPrChange>
        </w:rPr>
        <w:t>6</w:t>
      </w:r>
      <w:r w:rsidRPr="00B87EFD">
        <w:rPr>
          <w:b w:val="0"/>
          <w:bCs w:val="0"/>
          <w:rPrChange w:id="2125" w:author="Terry, George" w:date="2020-04-03T16:25:00Z">
            <w:rPr/>
          </w:rPrChange>
        </w:rPr>
        <w:t> </w:t>
      </w:r>
      <w:proofErr w:type="spellStart"/>
      <w:r w:rsidRPr="00B87EFD">
        <w:rPr>
          <w:b w:val="0"/>
          <w:bCs w:val="0"/>
          <w:rPrChange w:id="2126" w:author="Terry, George" w:date="2020-04-03T16:25:00Z">
            <w:rPr/>
          </w:rPrChange>
        </w:rPr>
        <w:t>Tsu</w:t>
      </w:r>
      <w:proofErr w:type="spellEnd"/>
      <w:r w:rsidRPr="00B87EFD">
        <w:rPr>
          <w:b w:val="0"/>
          <w:bCs w:val="0"/>
          <w:rPrChange w:id="2127" w:author="Terry, George" w:date="2020-04-03T16:25:00Z">
            <w:rPr/>
          </w:rPrChange>
        </w:rPr>
        <w:t>-Kung Chung</w:t>
      </w:r>
      <w:ins w:id="2128" w:author="Terry, George" w:date="2020-04-03T16:51:00Z">
        <w:r w:rsidR="00FF05AD">
          <w:rPr>
            <w:b w:val="0"/>
            <w:bCs w:val="0"/>
          </w:rPr>
          <w:t>.</w:t>
        </w:r>
      </w:ins>
      <w:del w:id="2129" w:author="Terry, George" w:date="2020-04-03T16:51:00Z">
        <w:r w:rsidRPr="00B87EFD" w:rsidDel="00FF05AD">
          <w:rPr>
            <w:b w:val="0"/>
            <w:bCs w:val="0"/>
            <w:rPrChange w:id="2130" w:author="Terry, George" w:date="2020-04-03T16:25:00Z">
              <w:rPr/>
            </w:rPrChange>
          </w:rPr>
          <w:delText>. </w:delText>
        </w:r>
        <w:r w:rsidRPr="00B87EFD" w:rsidDel="00FF05AD">
          <w:rPr>
            <w:rStyle w:val="HTMLCite"/>
            <w:b w:val="0"/>
            <w:bCs w:val="0"/>
            <w:rPrChange w:id="2131" w:author="Terry, George" w:date="2020-04-03T16:25:00Z">
              <w:rPr>
                <w:rStyle w:val="HTMLCite"/>
              </w:rPr>
            </w:rPrChange>
          </w:rPr>
          <w:delText>Ripening Harvest: Mission Strategy for Mainland Chinese Intellectuals in North America</w:delText>
        </w:r>
        <w:r w:rsidRPr="00B87EFD" w:rsidDel="00FF05AD">
          <w:rPr>
            <w:b w:val="0"/>
            <w:bCs w:val="0"/>
            <w:rPrChange w:id="2132" w:author="Terry, George" w:date="2020-04-03T16:25:00Z">
              <w:rPr/>
            </w:rPrChange>
          </w:rPr>
          <w:delText>. Ed. Ambassadors for Christ Inc and Oversea Campus Magazine, 1995</w:delText>
        </w:r>
      </w:del>
    </w:p>
    <w:p w14:paraId="4C2A8B26"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133" w:author="Terry, George" w:date="2020-04-03T16:28:00Z"/>
          <w:b w:val="0"/>
          <w:bCs w:val="0"/>
        </w:rPr>
        <w:pPrChange w:id="2134" w:author="Terry, George" w:date="2020-04-03T16:37:00Z">
          <w:pPr>
            <w:pStyle w:val="Heading3"/>
            <w:spacing w:before="0" w:beforeAutospacing="0" w:after="0" w:afterAutospacing="0"/>
            <w:ind w:left="1134" w:hanging="567"/>
            <w:contextualSpacing/>
          </w:pPr>
        </w:pPrChange>
      </w:pPr>
    </w:p>
    <w:p w14:paraId="566C6EED" w14:textId="7760C2DC"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135" w:author="Terry, George" w:date="2020-04-03T16:29:00Z"/>
          <w:b w:val="0"/>
          <w:bCs w:val="0"/>
        </w:rPr>
        <w:pPrChange w:id="2136" w:author="Terry, George" w:date="2020-04-03T16:37:00Z">
          <w:pPr>
            <w:pStyle w:val="Heading3"/>
            <w:spacing w:before="0" w:beforeAutospacing="0" w:after="0" w:afterAutospacing="0"/>
            <w:ind w:left="1134" w:hanging="567"/>
            <w:contextualSpacing/>
          </w:pPr>
        </w:pPrChange>
      </w:pPr>
      <w:del w:id="2137" w:author="Terry, George" w:date="2020-04-03T16:28:00Z">
        <w:r w:rsidRPr="00B87EFD" w:rsidDel="00B87EFD">
          <w:rPr>
            <w:b w:val="0"/>
            <w:bCs w:val="0"/>
            <w:rPrChange w:id="2138" w:author="Terry, George" w:date="2020-04-03T16:25:00Z">
              <w:rPr/>
            </w:rPrChange>
          </w:rPr>
          <w:br/>
          <w:delText>    </w:delText>
        </w:r>
      </w:del>
      <w:r w:rsidRPr="00B87EFD">
        <w:rPr>
          <w:b w:val="0"/>
          <w:bCs w:val="0"/>
          <w:vertAlign w:val="superscript"/>
          <w:rPrChange w:id="2139" w:author="Terry, George" w:date="2020-04-03T16:25:00Z">
            <w:rPr>
              <w:vertAlign w:val="superscript"/>
            </w:rPr>
          </w:rPrChange>
        </w:rPr>
        <w:t>7</w:t>
      </w:r>
      <w:r w:rsidRPr="00B87EFD">
        <w:rPr>
          <w:b w:val="0"/>
          <w:bCs w:val="0"/>
          <w:rPrChange w:id="2140" w:author="Terry, George" w:date="2020-04-03T16:25:00Z">
            <w:rPr/>
          </w:rPrChange>
        </w:rPr>
        <w:t xml:space="preserve"> David J. </w:t>
      </w:r>
      <w:proofErr w:type="spellStart"/>
      <w:r w:rsidRPr="00B87EFD">
        <w:rPr>
          <w:b w:val="0"/>
          <w:bCs w:val="0"/>
          <w:rPrChange w:id="2141" w:author="Terry, George" w:date="2020-04-03T16:25:00Z">
            <w:rPr/>
          </w:rPrChange>
        </w:rPr>
        <w:t>Hesselgrave</w:t>
      </w:r>
      <w:proofErr w:type="spellEnd"/>
      <w:r w:rsidRPr="00B87EFD">
        <w:rPr>
          <w:b w:val="0"/>
          <w:bCs w:val="0"/>
          <w:rPrChange w:id="2142" w:author="Terry, George" w:date="2020-04-03T16:25:00Z">
            <w:rPr/>
          </w:rPrChange>
        </w:rPr>
        <w:t xml:space="preserve"> and Edward </w:t>
      </w:r>
      <w:proofErr w:type="spellStart"/>
      <w:r w:rsidRPr="00B87EFD">
        <w:rPr>
          <w:b w:val="0"/>
          <w:bCs w:val="0"/>
          <w:rPrChange w:id="2143" w:author="Terry, George" w:date="2020-04-03T16:25:00Z">
            <w:rPr/>
          </w:rPrChange>
        </w:rPr>
        <w:t>Rommen</w:t>
      </w:r>
      <w:proofErr w:type="spellEnd"/>
      <w:ins w:id="2144" w:author="Terry, George" w:date="2020-04-03T16:49:00Z">
        <w:r w:rsidR="00FF05AD">
          <w:rPr>
            <w:b w:val="0"/>
            <w:bCs w:val="0"/>
          </w:rPr>
          <w:t>, ed</w:t>
        </w:r>
      </w:ins>
      <w:r w:rsidRPr="00B87EFD">
        <w:rPr>
          <w:b w:val="0"/>
          <w:bCs w:val="0"/>
          <w:rPrChange w:id="2145" w:author="Terry, George" w:date="2020-04-03T16:25:00Z">
            <w:rPr/>
          </w:rPrChange>
        </w:rPr>
        <w:t>. </w:t>
      </w:r>
      <w:r w:rsidRPr="00B87EFD">
        <w:rPr>
          <w:rStyle w:val="HTMLCite"/>
          <w:b w:val="0"/>
          <w:bCs w:val="0"/>
          <w:rPrChange w:id="2146" w:author="Terry, George" w:date="2020-04-03T16:25:00Z">
            <w:rPr>
              <w:rStyle w:val="HTMLCite"/>
            </w:rPr>
          </w:rPrChange>
        </w:rPr>
        <w:t>Contextualization:</w:t>
      </w:r>
      <w:ins w:id="2147" w:author="Terry, George" w:date="2020-04-03T16:49:00Z">
        <w:r w:rsidR="00FF05AD">
          <w:rPr>
            <w:rStyle w:val="HTMLCite"/>
            <w:b w:val="0"/>
            <w:bCs w:val="0"/>
          </w:rPr>
          <w:t xml:space="preserve"> </w:t>
        </w:r>
      </w:ins>
      <w:r w:rsidRPr="00B87EFD">
        <w:rPr>
          <w:rStyle w:val="HTMLCite"/>
          <w:b w:val="0"/>
          <w:bCs w:val="0"/>
          <w:rPrChange w:id="2148" w:author="Terry, George" w:date="2020-04-03T16:25:00Z">
            <w:rPr>
              <w:rStyle w:val="HTMLCite"/>
            </w:rPr>
          </w:rPrChange>
        </w:rPr>
        <w:t>Meaning, Method and Models</w:t>
      </w:r>
      <w:r w:rsidRPr="00B87EFD">
        <w:rPr>
          <w:b w:val="0"/>
          <w:bCs w:val="0"/>
          <w:rPrChange w:id="2149" w:author="Terry, George" w:date="2020-04-03T16:25:00Z">
            <w:rPr/>
          </w:rPrChange>
        </w:rPr>
        <w:t>.</w:t>
      </w:r>
      <w:del w:id="2150" w:author="Terry, George" w:date="2020-04-03T16:48:00Z">
        <w:r w:rsidRPr="00B87EFD" w:rsidDel="00FF05AD">
          <w:rPr>
            <w:b w:val="0"/>
            <w:bCs w:val="0"/>
            <w:rPrChange w:id="2151" w:author="Terry, George" w:date="2020-04-03T16:25:00Z">
              <w:rPr/>
            </w:rPrChange>
          </w:rPr>
          <w:delText xml:space="preserve"> </w:delText>
        </w:r>
      </w:del>
      <w:del w:id="2152" w:author="Terry, George" w:date="2020-04-03T16:37:00Z">
        <w:r w:rsidRPr="00B87EFD" w:rsidDel="00B61CC7">
          <w:rPr>
            <w:b w:val="0"/>
            <w:bCs w:val="0"/>
            <w:rPrChange w:id="2153" w:author="Terry, George" w:date="2020-04-03T16:25:00Z">
              <w:rPr/>
            </w:rPrChange>
          </w:rPr>
          <w:delText>E</w:delText>
        </w:r>
      </w:del>
      <w:del w:id="2154" w:author="Terry, George" w:date="2020-04-03T16:48:00Z">
        <w:r w:rsidRPr="00B87EFD" w:rsidDel="00FF05AD">
          <w:rPr>
            <w:b w:val="0"/>
            <w:bCs w:val="0"/>
            <w:rPrChange w:id="2155" w:author="Terry, George" w:date="2020-04-03T16:25:00Z">
              <w:rPr/>
            </w:rPrChange>
          </w:rPr>
          <w:delText>d.</w:delText>
        </w:r>
      </w:del>
      <w:r w:rsidRPr="00B87EFD">
        <w:rPr>
          <w:b w:val="0"/>
          <w:bCs w:val="0"/>
          <w:rPrChange w:id="2156" w:author="Terry, George" w:date="2020-04-03T16:25:00Z">
            <w:rPr/>
          </w:rPrChange>
        </w:rPr>
        <w:t xml:space="preserve"> </w:t>
      </w:r>
      <w:ins w:id="2157" w:author="Terry, George" w:date="2020-04-03T16:48:00Z">
        <w:r w:rsidR="00FF05AD">
          <w:rPr>
            <w:b w:val="0"/>
            <w:bCs w:val="0"/>
          </w:rPr>
          <w:t xml:space="preserve">(Pasadena, CA: </w:t>
        </w:r>
      </w:ins>
      <w:r w:rsidRPr="00B87EFD">
        <w:rPr>
          <w:b w:val="0"/>
          <w:bCs w:val="0"/>
          <w:rPrChange w:id="2158" w:author="Terry, George" w:date="2020-04-03T16:25:00Z">
            <w:rPr/>
          </w:rPrChange>
        </w:rPr>
        <w:t>William Carey Library, 2000</w:t>
      </w:r>
      <w:ins w:id="2159" w:author="Terry, George" w:date="2020-04-03T16:48:00Z">
        <w:r w:rsidR="00FF05AD">
          <w:rPr>
            <w:b w:val="0"/>
            <w:bCs w:val="0"/>
          </w:rPr>
          <w:t>)</w:t>
        </w:r>
      </w:ins>
      <w:r w:rsidRPr="00B87EFD">
        <w:rPr>
          <w:b w:val="0"/>
          <w:bCs w:val="0"/>
          <w:rPrChange w:id="2160" w:author="Terry, George" w:date="2020-04-03T16:25:00Z">
            <w:rPr/>
          </w:rPrChange>
        </w:rPr>
        <w:t xml:space="preserve">, </w:t>
      </w:r>
      <w:del w:id="2161" w:author="Terry, George" w:date="2020-04-03T16:37:00Z">
        <w:r w:rsidRPr="00B87EFD" w:rsidDel="00B61CC7">
          <w:rPr>
            <w:b w:val="0"/>
            <w:bCs w:val="0"/>
            <w:rPrChange w:id="2162" w:author="Terry, George" w:date="2020-04-03T16:25:00Z">
              <w:rPr/>
            </w:rPrChange>
          </w:rPr>
          <w:delText>p</w:delText>
        </w:r>
      </w:del>
      <w:r w:rsidRPr="00B87EFD">
        <w:rPr>
          <w:b w:val="0"/>
          <w:bCs w:val="0"/>
          <w:rPrChange w:id="2163" w:author="Terry, George" w:date="2020-04-03T16:25:00Z">
            <w:rPr/>
          </w:rPrChange>
        </w:rPr>
        <w:t>131</w:t>
      </w:r>
      <w:ins w:id="2164" w:author="Terry, George" w:date="2020-04-03T16:29:00Z">
        <w:r w:rsidR="00B87EFD">
          <w:rPr>
            <w:b w:val="0"/>
            <w:bCs w:val="0"/>
          </w:rPr>
          <w:t>.</w:t>
        </w:r>
      </w:ins>
      <w:r w:rsidRPr="00B87EFD">
        <w:rPr>
          <w:b w:val="0"/>
          <w:bCs w:val="0"/>
          <w:rPrChange w:id="2165" w:author="Terry, George" w:date="2020-04-03T16:25:00Z">
            <w:rPr/>
          </w:rPrChange>
        </w:rPr>
        <w:br/>
        <w:t>    </w:t>
      </w:r>
    </w:p>
    <w:p w14:paraId="39AB12C7" w14:textId="55617BEE"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166" w:author="Terry, George" w:date="2020-04-03T16:29:00Z"/>
          <w:b w:val="0"/>
          <w:bCs w:val="0"/>
        </w:rPr>
        <w:pPrChange w:id="2167"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168" w:author="Terry, George" w:date="2020-04-03T16:25:00Z">
            <w:rPr>
              <w:vertAlign w:val="superscript"/>
            </w:rPr>
          </w:rPrChange>
        </w:rPr>
        <w:t>8</w:t>
      </w:r>
      <w:r w:rsidRPr="00B87EFD">
        <w:rPr>
          <w:b w:val="0"/>
          <w:bCs w:val="0"/>
          <w:rPrChange w:id="2169" w:author="Terry, George" w:date="2020-04-03T16:25:00Z">
            <w:rPr/>
          </w:rPrChange>
        </w:rPr>
        <w:t xml:space="preserve"> Joachim </w:t>
      </w:r>
      <w:proofErr w:type="spellStart"/>
      <w:r w:rsidRPr="00B87EFD">
        <w:rPr>
          <w:b w:val="0"/>
          <w:bCs w:val="0"/>
          <w:rPrChange w:id="2170" w:author="Terry, George" w:date="2020-04-03T16:25:00Z">
            <w:rPr/>
          </w:rPrChange>
        </w:rPr>
        <w:t>Gentz</w:t>
      </w:r>
      <w:proofErr w:type="spellEnd"/>
      <w:r w:rsidRPr="00B87EFD">
        <w:rPr>
          <w:b w:val="0"/>
          <w:bCs w:val="0"/>
          <w:rPrChange w:id="2171" w:author="Terry, George" w:date="2020-04-03T16:25:00Z">
            <w:rPr/>
          </w:rPrChange>
        </w:rPr>
        <w:t>. </w:t>
      </w:r>
      <w:r w:rsidRPr="00B87EFD">
        <w:rPr>
          <w:rStyle w:val="HTMLCite"/>
          <w:b w:val="0"/>
          <w:bCs w:val="0"/>
          <w:rPrChange w:id="2172" w:author="Terry, George" w:date="2020-04-03T16:25:00Z">
            <w:rPr>
              <w:rStyle w:val="HTMLCite"/>
            </w:rPr>
          </w:rPrChange>
        </w:rPr>
        <w:t>Understanding Chinese Religions</w:t>
      </w:r>
      <w:r w:rsidRPr="00B87EFD">
        <w:rPr>
          <w:b w:val="0"/>
          <w:bCs w:val="0"/>
          <w:rPrChange w:id="2173" w:author="Terry, George" w:date="2020-04-03T16:25:00Z">
            <w:rPr/>
          </w:rPrChange>
        </w:rPr>
        <w:t xml:space="preserve">. </w:t>
      </w:r>
      <w:ins w:id="2174" w:author="Terry, George" w:date="2020-04-03T16:37:00Z">
        <w:r w:rsidR="00B61CC7">
          <w:rPr>
            <w:b w:val="0"/>
            <w:bCs w:val="0"/>
          </w:rPr>
          <w:t>e</w:t>
        </w:r>
      </w:ins>
      <w:del w:id="2175" w:author="Terry, George" w:date="2020-04-03T16:37:00Z">
        <w:r w:rsidRPr="00B87EFD" w:rsidDel="00B61CC7">
          <w:rPr>
            <w:b w:val="0"/>
            <w:bCs w:val="0"/>
            <w:rPrChange w:id="2176" w:author="Terry, George" w:date="2020-04-03T16:25:00Z">
              <w:rPr/>
            </w:rPrChange>
          </w:rPr>
          <w:delText>E</w:delText>
        </w:r>
      </w:del>
      <w:r w:rsidRPr="00B87EFD">
        <w:rPr>
          <w:b w:val="0"/>
          <w:bCs w:val="0"/>
          <w:rPrChange w:id="2177" w:author="Terry, George" w:date="2020-04-03T16:25:00Z">
            <w:rPr/>
          </w:rPrChange>
        </w:rPr>
        <w:t xml:space="preserve">d. </w:t>
      </w:r>
      <w:ins w:id="2178" w:author="Terry, George" w:date="2020-04-03T16:49:00Z">
        <w:r w:rsidR="00FF05AD">
          <w:rPr>
            <w:b w:val="0"/>
            <w:bCs w:val="0"/>
          </w:rPr>
          <w:t xml:space="preserve">(London: </w:t>
        </w:r>
      </w:ins>
      <w:r w:rsidRPr="00B87EFD">
        <w:rPr>
          <w:b w:val="0"/>
          <w:bCs w:val="0"/>
          <w:rPrChange w:id="2179" w:author="Terry, George" w:date="2020-04-03T16:25:00Z">
            <w:rPr/>
          </w:rPrChange>
        </w:rPr>
        <w:t>Dunedin Academic Press Ltd</w:t>
      </w:r>
      <w:ins w:id="2180" w:author="Terry, George" w:date="2020-04-03T16:49:00Z">
        <w:r w:rsidR="00FF05AD">
          <w:rPr>
            <w:b w:val="0"/>
            <w:bCs w:val="0"/>
          </w:rPr>
          <w:t xml:space="preserve">., </w:t>
        </w:r>
      </w:ins>
      <w:del w:id="2181" w:author="Terry, George" w:date="2020-04-03T16:49:00Z">
        <w:r w:rsidRPr="00B87EFD" w:rsidDel="00FF05AD">
          <w:rPr>
            <w:b w:val="0"/>
            <w:bCs w:val="0"/>
            <w:rPrChange w:id="2182" w:author="Terry, George" w:date="2020-04-03T16:25:00Z">
              <w:rPr/>
            </w:rPrChange>
          </w:rPr>
          <w:delText xml:space="preserve">, London, UK, </w:delText>
        </w:r>
      </w:del>
      <w:r w:rsidRPr="00B87EFD">
        <w:rPr>
          <w:b w:val="0"/>
          <w:bCs w:val="0"/>
          <w:rPrChange w:id="2183" w:author="Terry, George" w:date="2020-04-03T16:25:00Z">
            <w:rPr/>
          </w:rPrChange>
        </w:rPr>
        <w:t>2013</w:t>
      </w:r>
      <w:ins w:id="2184" w:author="Terry, George" w:date="2020-04-03T16:49:00Z">
        <w:r w:rsidR="00FF05AD">
          <w:rPr>
            <w:b w:val="0"/>
            <w:bCs w:val="0"/>
          </w:rPr>
          <w:t>)</w:t>
        </w:r>
      </w:ins>
      <w:ins w:id="2185" w:author="Terry, George" w:date="2020-04-03T16:29:00Z">
        <w:r w:rsidR="00B87EFD">
          <w:rPr>
            <w:b w:val="0"/>
            <w:bCs w:val="0"/>
          </w:rPr>
          <w:t>.</w:t>
        </w:r>
      </w:ins>
      <w:r w:rsidRPr="00B87EFD">
        <w:rPr>
          <w:b w:val="0"/>
          <w:bCs w:val="0"/>
          <w:rPrChange w:id="2186" w:author="Terry, George" w:date="2020-04-03T16:25:00Z">
            <w:rPr/>
          </w:rPrChange>
        </w:rPr>
        <w:br/>
        <w:t>   </w:t>
      </w:r>
    </w:p>
    <w:p w14:paraId="7108DAC8" w14:textId="5D81DD12"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187" w:author="Terry, George" w:date="2020-04-03T16:29:00Z"/>
          <w:b w:val="0"/>
          <w:bCs w:val="0"/>
        </w:rPr>
        <w:pPrChange w:id="2188" w:author="Terry, George" w:date="2020-04-03T16:37:00Z">
          <w:pPr>
            <w:pStyle w:val="Heading3"/>
            <w:spacing w:before="0" w:beforeAutospacing="0" w:after="0" w:afterAutospacing="0"/>
            <w:ind w:left="1134" w:hanging="567"/>
            <w:contextualSpacing/>
          </w:pPr>
        </w:pPrChange>
      </w:pPr>
      <w:r w:rsidRPr="00B87EFD">
        <w:rPr>
          <w:b w:val="0"/>
          <w:bCs w:val="0"/>
          <w:rPrChange w:id="2189" w:author="Terry, George" w:date="2020-04-03T16:25:00Z">
            <w:rPr/>
          </w:rPrChange>
        </w:rPr>
        <w:t> </w:t>
      </w:r>
      <w:r w:rsidRPr="00B87EFD">
        <w:rPr>
          <w:b w:val="0"/>
          <w:bCs w:val="0"/>
          <w:vertAlign w:val="superscript"/>
          <w:rPrChange w:id="2190" w:author="Terry, George" w:date="2020-04-03T16:25:00Z">
            <w:rPr>
              <w:vertAlign w:val="superscript"/>
            </w:rPr>
          </w:rPrChange>
        </w:rPr>
        <w:t>9</w:t>
      </w:r>
      <w:r w:rsidRPr="00B87EFD">
        <w:rPr>
          <w:b w:val="0"/>
          <w:bCs w:val="0"/>
          <w:rPrChange w:id="2191" w:author="Terry, George" w:date="2020-04-03T16:25:00Z">
            <w:rPr/>
          </w:rPrChange>
        </w:rPr>
        <w:t> Holmes Welch</w:t>
      </w:r>
      <w:ins w:id="2192" w:author="Terry, George" w:date="2020-04-03T16:50:00Z">
        <w:r w:rsidR="00FF05AD">
          <w:rPr>
            <w:b w:val="0"/>
            <w:bCs w:val="0"/>
          </w:rPr>
          <w:t xml:space="preserve">. </w:t>
        </w:r>
        <w:proofErr w:type="gramStart"/>
        <w:r w:rsidR="00FF05AD">
          <w:rPr>
            <w:b w:val="0"/>
            <w:bCs w:val="0"/>
          </w:rPr>
          <w:t>ed.</w:t>
        </w:r>
      </w:ins>
      <w:r w:rsidRPr="00B87EFD">
        <w:rPr>
          <w:b w:val="0"/>
          <w:bCs w:val="0"/>
          <w:rPrChange w:id="2193" w:author="Terry, George" w:date="2020-04-03T16:25:00Z">
            <w:rPr/>
          </w:rPrChange>
        </w:rPr>
        <w:t>.</w:t>
      </w:r>
      <w:proofErr w:type="gramEnd"/>
      <w:r w:rsidRPr="00B87EFD">
        <w:rPr>
          <w:b w:val="0"/>
          <w:bCs w:val="0"/>
          <w:rPrChange w:id="2194" w:author="Terry, George" w:date="2020-04-03T16:25:00Z">
            <w:rPr/>
          </w:rPrChange>
        </w:rPr>
        <w:t> </w:t>
      </w:r>
      <w:r w:rsidRPr="00B87EFD">
        <w:rPr>
          <w:rStyle w:val="HTMLCite"/>
          <w:b w:val="0"/>
          <w:bCs w:val="0"/>
          <w:rPrChange w:id="2195" w:author="Terry, George" w:date="2020-04-03T16:25:00Z">
            <w:rPr>
              <w:rStyle w:val="HTMLCite"/>
            </w:rPr>
          </w:rPrChange>
        </w:rPr>
        <w:t>Taoism: The Parting of the Way</w:t>
      </w:r>
      <w:r w:rsidRPr="00B87EFD">
        <w:rPr>
          <w:b w:val="0"/>
          <w:bCs w:val="0"/>
          <w:rPrChange w:id="2196" w:author="Terry, George" w:date="2020-04-03T16:25:00Z">
            <w:rPr/>
          </w:rPrChange>
        </w:rPr>
        <w:t xml:space="preserve">. </w:t>
      </w:r>
      <w:ins w:id="2197" w:author="Terry, George" w:date="2020-04-03T16:49:00Z">
        <w:r w:rsidR="00FF05AD">
          <w:rPr>
            <w:b w:val="0"/>
            <w:bCs w:val="0"/>
          </w:rPr>
          <w:t>(Bost</w:t>
        </w:r>
      </w:ins>
      <w:ins w:id="2198" w:author="Terry, George" w:date="2020-04-03T16:50:00Z">
        <w:r w:rsidR="00FF05AD">
          <w:rPr>
            <w:b w:val="0"/>
            <w:bCs w:val="0"/>
          </w:rPr>
          <w:t xml:space="preserve">on: </w:t>
        </w:r>
      </w:ins>
      <w:del w:id="2199" w:author="Terry, George" w:date="2020-04-03T16:37:00Z">
        <w:r w:rsidRPr="00B87EFD" w:rsidDel="00B61CC7">
          <w:rPr>
            <w:b w:val="0"/>
            <w:bCs w:val="0"/>
            <w:rPrChange w:id="2200" w:author="Terry, George" w:date="2020-04-03T16:25:00Z">
              <w:rPr/>
            </w:rPrChange>
          </w:rPr>
          <w:delText>E</w:delText>
        </w:r>
      </w:del>
      <w:del w:id="2201" w:author="Terry, George" w:date="2020-04-03T16:49:00Z">
        <w:r w:rsidRPr="00B87EFD" w:rsidDel="00FF05AD">
          <w:rPr>
            <w:b w:val="0"/>
            <w:bCs w:val="0"/>
            <w:rPrChange w:id="2202" w:author="Terry, George" w:date="2020-04-03T16:25:00Z">
              <w:rPr/>
            </w:rPrChange>
          </w:rPr>
          <w:delText xml:space="preserve">d. </w:delText>
        </w:r>
      </w:del>
      <w:r w:rsidRPr="00B87EFD">
        <w:rPr>
          <w:b w:val="0"/>
          <w:bCs w:val="0"/>
          <w:rPrChange w:id="2203" w:author="Terry, George" w:date="2020-04-03T16:25:00Z">
            <w:rPr/>
          </w:rPrChange>
        </w:rPr>
        <w:t>The Beacon Press</w:t>
      </w:r>
      <w:ins w:id="2204" w:author="Terry, George" w:date="2020-04-03T16:50:00Z">
        <w:r w:rsidR="00FF05AD">
          <w:rPr>
            <w:b w:val="0"/>
            <w:bCs w:val="0"/>
          </w:rPr>
          <w:t>)</w:t>
        </w:r>
      </w:ins>
      <w:r w:rsidRPr="00B87EFD">
        <w:rPr>
          <w:b w:val="0"/>
          <w:bCs w:val="0"/>
          <w:rPrChange w:id="2205" w:author="Terry, George" w:date="2020-04-03T16:25:00Z">
            <w:rPr/>
          </w:rPrChange>
        </w:rPr>
        <w:t xml:space="preserve">, </w:t>
      </w:r>
      <w:del w:id="2206" w:author="Terry, George" w:date="2020-04-03T16:50:00Z">
        <w:r w:rsidRPr="00B87EFD" w:rsidDel="00FF05AD">
          <w:rPr>
            <w:b w:val="0"/>
            <w:bCs w:val="0"/>
            <w:rPrChange w:id="2207" w:author="Terry, George" w:date="2020-04-03T16:25:00Z">
              <w:rPr/>
            </w:rPrChange>
          </w:rPr>
          <w:delText xml:space="preserve">Boston, </w:delText>
        </w:r>
      </w:del>
      <w:r w:rsidRPr="00B87EFD">
        <w:rPr>
          <w:b w:val="0"/>
          <w:bCs w:val="0"/>
          <w:rPrChange w:id="2208" w:author="Terry, George" w:date="2020-04-03T16:25:00Z">
            <w:rPr/>
          </w:rPrChange>
        </w:rPr>
        <w:t>1957</w:t>
      </w:r>
      <w:ins w:id="2209" w:author="Terry, George" w:date="2020-04-03T16:29:00Z">
        <w:r w:rsidR="00B87EFD">
          <w:rPr>
            <w:b w:val="0"/>
            <w:bCs w:val="0"/>
          </w:rPr>
          <w:t>.</w:t>
        </w:r>
      </w:ins>
      <w:r w:rsidRPr="00B87EFD">
        <w:rPr>
          <w:b w:val="0"/>
          <w:bCs w:val="0"/>
          <w:rPrChange w:id="2210" w:author="Terry, George" w:date="2020-04-03T16:25:00Z">
            <w:rPr/>
          </w:rPrChange>
        </w:rPr>
        <w:br/>
        <w:t>   </w:t>
      </w:r>
    </w:p>
    <w:p w14:paraId="5389DA5A" w14:textId="77777777" w:rsidR="00FF05AD"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211" w:author="Terry, George" w:date="2020-04-03T16:51:00Z"/>
          <w:b w:val="0"/>
          <w:bCs w:val="0"/>
        </w:rPr>
      </w:pPr>
      <w:r w:rsidRPr="00B87EFD">
        <w:rPr>
          <w:b w:val="0"/>
          <w:bCs w:val="0"/>
          <w:rPrChange w:id="2212" w:author="Terry, George" w:date="2020-04-03T16:25:00Z">
            <w:rPr/>
          </w:rPrChange>
        </w:rPr>
        <w:t> </w:t>
      </w:r>
      <w:r w:rsidRPr="00B87EFD">
        <w:rPr>
          <w:b w:val="0"/>
          <w:bCs w:val="0"/>
          <w:vertAlign w:val="superscript"/>
          <w:rPrChange w:id="2213" w:author="Terry, George" w:date="2020-04-03T16:25:00Z">
            <w:rPr>
              <w:vertAlign w:val="superscript"/>
            </w:rPr>
          </w:rPrChange>
        </w:rPr>
        <w:t>10</w:t>
      </w:r>
      <w:r w:rsidRPr="00B87EFD">
        <w:rPr>
          <w:b w:val="0"/>
          <w:bCs w:val="0"/>
          <w:rPrChange w:id="2214" w:author="Terry, George" w:date="2020-04-03T16:25:00Z">
            <w:rPr/>
          </w:rPrChange>
        </w:rPr>
        <w:t> </w:t>
      </w:r>
      <w:proofErr w:type="spellStart"/>
      <w:r w:rsidRPr="00B87EFD">
        <w:rPr>
          <w:b w:val="0"/>
          <w:bCs w:val="0"/>
          <w:rPrChange w:id="2215" w:author="Terry, George" w:date="2020-04-03T16:25:00Z">
            <w:rPr/>
          </w:rPrChange>
        </w:rPr>
        <w:t>Tsu</w:t>
      </w:r>
      <w:proofErr w:type="spellEnd"/>
      <w:r w:rsidRPr="00B87EFD">
        <w:rPr>
          <w:b w:val="0"/>
          <w:bCs w:val="0"/>
          <w:rPrChange w:id="2216" w:author="Terry, George" w:date="2020-04-03T16:25:00Z">
            <w:rPr/>
          </w:rPrChange>
        </w:rPr>
        <w:t>-Kung Chun</w:t>
      </w:r>
      <w:ins w:id="2217" w:author="Terry, George" w:date="2020-04-03T16:51:00Z">
        <w:r w:rsidR="00FF05AD" w:rsidRPr="00B87EFD" w:rsidDel="00FF05AD">
          <w:rPr>
            <w:b w:val="0"/>
            <w:bCs w:val="0"/>
            <w:rPrChange w:id="2218" w:author="Terry, George" w:date="2020-04-03T16:25:00Z">
              <w:rPr/>
            </w:rPrChange>
          </w:rPr>
          <w:t>g</w:t>
        </w:r>
        <w:r w:rsidR="00FF05AD">
          <w:rPr>
            <w:b w:val="0"/>
            <w:bCs w:val="0"/>
          </w:rPr>
          <w:t>.</w:t>
        </w:r>
      </w:ins>
    </w:p>
    <w:p w14:paraId="3B299191" w14:textId="14C137E4"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219" w:author="Terry, George" w:date="2020-04-03T16:29:00Z"/>
          <w:b w:val="0"/>
          <w:bCs w:val="0"/>
        </w:rPr>
        <w:pPrChange w:id="2220" w:author="Terry, George" w:date="2020-04-03T16:37:00Z">
          <w:pPr>
            <w:pStyle w:val="Heading3"/>
            <w:spacing w:before="0" w:beforeAutospacing="0" w:after="0" w:afterAutospacing="0"/>
            <w:ind w:left="1134" w:hanging="567"/>
            <w:contextualSpacing/>
          </w:pPr>
        </w:pPrChange>
      </w:pPr>
      <w:del w:id="2221" w:author="Terry, George" w:date="2020-04-03T16:51:00Z">
        <w:r w:rsidRPr="00B87EFD" w:rsidDel="00FF05AD">
          <w:rPr>
            <w:b w:val="0"/>
            <w:bCs w:val="0"/>
            <w:rPrChange w:id="2222" w:author="Terry, George" w:date="2020-04-03T16:25:00Z">
              <w:rPr/>
            </w:rPrChange>
          </w:rPr>
          <w:delText>g. </w:delText>
        </w:r>
        <w:r w:rsidRPr="00B87EFD" w:rsidDel="00FF05AD">
          <w:rPr>
            <w:rStyle w:val="HTMLCite"/>
            <w:b w:val="0"/>
            <w:bCs w:val="0"/>
            <w:rPrChange w:id="2223" w:author="Terry, George" w:date="2020-04-03T16:25:00Z">
              <w:rPr>
                <w:rStyle w:val="HTMLCite"/>
              </w:rPr>
            </w:rPrChange>
          </w:rPr>
          <w:delText>Ripening Harvest: Mission Strategy for Mainland Chinese Intellectuals in North America</w:delText>
        </w:r>
        <w:r w:rsidRPr="00B87EFD" w:rsidDel="00FF05AD">
          <w:rPr>
            <w:b w:val="0"/>
            <w:bCs w:val="0"/>
            <w:rPrChange w:id="2224" w:author="Terry, George" w:date="2020-04-03T16:25:00Z">
              <w:rPr/>
            </w:rPrChange>
          </w:rPr>
          <w:delText>.</w:delText>
        </w:r>
      </w:del>
      <w:del w:id="2225" w:author="Terry, George" w:date="2020-04-03T16:50:00Z">
        <w:r w:rsidRPr="00B87EFD" w:rsidDel="00FF05AD">
          <w:rPr>
            <w:b w:val="0"/>
            <w:bCs w:val="0"/>
            <w:rPrChange w:id="2226" w:author="Terry, George" w:date="2020-04-03T16:25:00Z">
              <w:rPr/>
            </w:rPrChange>
          </w:rPr>
          <w:delText xml:space="preserve"> Ed. </w:delText>
        </w:r>
      </w:del>
      <w:del w:id="2227" w:author="Terry, George" w:date="2020-04-03T16:51:00Z">
        <w:r w:rsidRPr="00B87EFD" w:rsidDel="00FF05AD">
          <w:rPr>
            <w:b w:val="0"/>
            <w:bCs w:val="0"/>
            <w:rPrChange w:id="2228" w:author="Terry, George" w:date="2020-04-03T16:25:00Z">
              <w:rPr/>
            </w:rPrChange>
          </w:rPr>
          <w:delText>Ambassadors for Christ Inc and Oversea Campus Magazine, 1995</w:delText>
        </w:r>
        <w:r w:rsidRPr="00B87EFD" w:rsidDel="00FF05AD">
          <w:rPr>
            <w:b w:val="0"/>
            <w:bCs w:val="0"/>
            <w:rPrChange w:id="2229" w:author="Terry, George" w:date="2020-04-03T16:25:00Z">
              <w:rPr/>
            </w:rPrChange>
          </w:rPr>
          <w:br/>
        </w:r>
      </w:del>
      <w:r w:rsidRPr="00B87EFD">
        <w:rPr>
          <w:b w:val="0"/>
          <w:bCs w:val="0"/>
          <w:rPrChange w:id="2230" w:author="Terry, George" w:date="2020-04-03T16:25:00Z">
            <w:rPr/>
          </w:rPrChange>
        </w:rPr>
        <w:t>    </w:t>
      </w:r>
    </w:p>
    <w:p w14:paraId="59FBB4BA" w14:textId="77777777" w:rsidR="00FF05AD"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231" w:author="Terry, George" w:date="2020-04-03T16:50:00Z"/>
          <w:b w:val="0"/>
          <w:bCs w:val="0"/>
        </w:rPr>
      </w:pPr>
      <w:r w:rsidRPr="00B87EFD">
        <w:rPr>
          <w:b w:val="0"/>
          <w:bCs w:val="0"/>
          <w:vertAlign w:val="superscript"/>
          <w:rPrChange w:id="2232" w:author="Terry, George" w:date="2020-04-03T16:25:00Z">
            <w:rPr>
              <w:vertAlign w:val="superscript"/>
            </w:rPr>
          </w:rPrChange>
        </w:rPr>
        <w:t>11</w:t>
      </w:r>
      <w:r w:rsidRPr="00B87EFD">
        <w:rPr>
          <w:b w:val="0"/>
          <w:bCs w:val="0"/>
          <w:rPrChange w:id="2233" w:author="Terry, George" w:date="2020-04-03T16:25:00Z">
            <w:rPr/>
          </w:rPrChange>
        </w:rPr>
        <w:t> Holmes</w:t>
      </w:r>
      <w:del w:id="2234" w:author="Terry, George" w:date="2020-04-03T16:50:00Z">
        <w:r w:rsidRPr="00B87EFD" w:rsidDel="00FF05AD">
          <w:rPr>
            <w:b w:val="0"/>
            <w:bCs w:val="0"/>
            <w:rPrChange w:id="2235" w:author="Terry, George" w:date="2020-04-03T16:25:00Z">
              <w:rPr/>
            </w:rPrChange>
          </w:rPr>
          <w:delText xml:space="preserve"> </w:delText>
        </w:r>
      </w:del>
      <w:ins w:id="2236" w:author="Terry, George" w:date="2020-04-03T16:50:00Z">
        <w:r w:rsidR="00FF05AD">
          <w:rPr>
            <w:b w:val="0"/>
            <w:bCs w:val="0"/>
          </w:rPr>
          <w:t>.</w:t>
        </w:r>
      </w:ins>
    </w:p>
    <w:p w14:paraId="02FA9599" w14:textId="6A8A9532" w:rsidR="00B87EFD"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237" w:author="Terry, George" w:date="2020-04-03T16:52:00Z"/>
          <w:b w:val="0"/>
          <w:bCs w:val="0"/>
        </w:rPr>
      </w:pPr>
      <w:del w:id="2238" w:author="Terry, George" w:date="2020-04-03T16:50:00Z">
        <w:r w:rsidRPr="00B87EFD" w:rsidDel="00FF05AD">
          <w:rPr>
            <w:b w:val="0"/>
            <w:bCs w:val="0"/>
            <w:rPrChange w:id="2239" w:author="Terry, George" w:date="2020-04-03T16:25:00Z">
              <w:rPr/>
            </w:rPrChange>
          </w:rPr>
          <w:delText>Welch. </w:delText>
        </w:r>
        <w:r w:rsidRPr="00B87EFD" w:rsidDel="00FF05AD">
          <w:rPr>
            <w:rStyle w:val="HTMLCite"/>
            <w:b w:val="0"/>
            <w:bCs w:val="0"/>
            <w:rPrChange w:id="2240" w:author="Terry, George" w:date="2020-04-03T16:25:00Z">
              <w:rPr>
                <w:rStyle w:val="HTMLCite"/>
              </w:rPr>
            </w:rPrChange>
          </w:rPr>
          <w:delText>Taoism: The Parting of the Way</w:delText>
        </w:r>
        <w:r w:rsidRPr="00B87EFD" w:rsidDel="00FF05AD">
          <w:rPr>
            <w:b w:val="0"/>
            <w:bCs w:val="0"/>
            <w:rPrChange w:id="2241" w:author="Terry, George" w:date="2020-04-03T16:25:00Z">
              <w:rPr/>
            </w:rPrChange>
          </w:rPr>
          <w:delText xml:space="preserve">. </w:delText>
        </w:r>
      </w:del>
      <w:del w:id="2242" w:author="Terry, George" w:date="2020-04-03T16:37:00Z">
        <w:r w:rsidRPr="00B87EFD" w:rsidDel="00B61CC7">
          <w:rPr>
            <w:b w:val="0"/>
            <w:bCs w:val="0"/>
            <w:rPrChange w:id="2243" w:author="Terry, George" w:date="2020-04-03T16:25:00Z">
              <w:rPr/>
            </w:rPrChange>
          </w:rPr>
          <w:delText>E</w:delText>
        </w:r>
      </w:del>
      <w:del w:id="2244" w:author="Terry, George" w:date="2020-04-03T16:50:00Z">
        <w:r w:rsidRPr="00B87EFD" w:rsidDel="00FF05AD">
          <w:rPr>
            <w:b w:val="0"/>
            <w:bCs w:val="0"/>
            <w:rPrChange w:id="2245" w:author="Terry, George" w:date="2020-04-03T16:25:00Z">
              <w:rPr/>
            </w:rPrChange>
          </w:rPr>
          <w:delText>d. The Beacon Press, Boston, 1957</w:delText>
        </w:r>
        <w:r w:rsidRPr="00B87EFD" w:rsidDel="00FF05AD">
          <w:rPr>
            <w:b w:val="0"/>
            <w:bCs w:val="0"/>
            <w:rPrChange w:id="2246" w:author="Terry, George" w:date="2020-04-03T16:25:00Z">
              <w:rPr/>
            </w:rPrChange>
          </w:rPr>
          <w:br/>
        </w:r>
      </w:del>
      <w:r w:rsidRPr="00B87EFD">
        <w:rPr>
          <w:b w:val="0"/>
          <w:bCs w:val="0"/>
          <w:rPrChange w:id="2247" w:author="Terry, George" w:date="2020-04-03T16:25:00Z">
            <w:rPr/>
          </w:rPrChange>
        </w:rPr>
        <w:t>   </w:t>
      </w:r>
    </w:p>
    <w:p w14:paraId="618A8B95" w14:textId="77777777" w:rsidR="00FF05AD" w:rsidRDefault="00FF05AD">
      <w:pPr>
        <w:pStyle w:val="Heading3"/>
        <w:tabs>
          <w:tab w:val="left" w:pos="426"/>
          <w:tab w:val="left" w:pos="567"/>
          <w:tab w:val="left" w:pos="709"/>
          <w:tab w:val="left" w:pos="851"/>
          <w:tab w:val="left" w:pos="1134"/>
        </w:tabs>
        <w:spacing w:before="0" w:beforeAutospacing="0" w:after="0" w:afterAutospacing="0"/>
        <w:ind w:left="567" w:firstLine="567"/>
        <w:contextualSpacing/>
        <w:rPr>
          <w:ins w:id="2248" w:author="Terry, George" w:date="2020-04-03T16:29:00Z"/>
          <w:b w:val="0"/>
          <w:bCs w:val="0"/>
        </w:rPr>
        <w:pPrChange w:id="2249" w:author="Terry, George" w:date="2020-04-03T16:37:00Z">
          <w:pPr>
            <w:pStyle w:val="Heading3"/>
            <w:spacing w:before="0" w:beforeAutospacing="0" w:after="0" w:afterAutospacing="0"/>
            <w:ind w:left="1134" w:hanging="567"/>
            <w:contextualSpacing/>
          </w:pPr>
        </w:pPrChange>
      </w:pPr>
    </w:p>
    <w:p w14:paraId="35FD7FC5"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250" w:author="Terry, George" w:date="2020-04-03T16:29:00Z"/>
          <w:b w:val="0"/>
          <w:bCs w:val="0"/>
        </w:rPr>
        <w:pPrChange w:id="2251" w:author="Terry, George" w:date="2020-04-03T16:37:00Z">
          <w:pPr>
            <w:pStyle w:val="Heading3"/>
            <w:spacing w:before="0" w:beforeAutospacing="0" w:after="0" w:afterAutospacing="0"/>
            <w:ind w:left="1134" w:hanging="567"/>
            <w:contextualSpacing/>
          </w:pPr>
        </w:pPrChange>
      </w:pPr>
      <w:del w:id="2252" w:author="Terry, George" w:date="2020-04-03T16:29:00Z">
        <w:r w:rsidRPr="00B87EFD" w:rsidDel="00B87EFD">
          <w:rPr>
            <w:b w:val="0"/>
            <w:bCs w:val="0"/>
            <w:rPrChange w:id="2253" w:author="Terry, George" w:date="2020-04-03T16:25:00Z">
              <w:rPr/>
            </w:rPrChange>
          </w:rPr>
          <w:lastRenderedPageBreak/>
          <w:delText> </w:delText>
        </w:r>
      </w:del>
      <w:r w:rsidRPr="00B87EFD">
        <w:rPr>
          <w:b w:val="0"/>
          <w:bCs w:val="0"/>
          <w:vertAlign w:val="superscript"/>
          <w:rPrChange w:id="2254" w:author="Terry, George" w:date="2020-04-03T16:25:00Z">
            <w:rPr>
              <w:vertAlign w:val="superscript"/>
            </w:rPr>
          </w:rPrChange>
        </w:rPr>
        <w:t>12</w:t>
      </w:r>
      <w:r w:rsidRPr="00B87EFD">
        <w:rPr>
          <w:b w:val="0"/>
          <w:bCs w:val="0"/>
          <w:rPrChange w:id="2255" w:author="Terry, George" w:date="2020-04-03T16:25:00Z">
            <w:rPr/>
          </w:rPrChange>
        </w:rPr>
        <w:t> Benedict Sung-</w:t>
      </w:r>
      <w:proofErr w:type="spellStart"/>
      <w:r w:rsidRPr="00B87EFD">
        <w:rPr>
          <w:b w:val="0"/>
          <w:bCs w:val="0"/>
          <w:rPrChange w:id="2256" w:author="Terry, George" w:date="2020-04-03T16:25:00Z">
            <w:rPr/>
          </w:rPrChange>
        </w:rPr>
        <w:t>Hae</w:t>
      </w:r>
      <w:proofErr w:type="spellEnd"/>
      <w:r w:rsidRPr="00B87EFD">
        <w:rPr>
          <w:b w:val="0"/>
          <w:bCs w:val="0"/>
          <w:rPrChange w:id="2257" w:author="Terry, George" w:date="2020-04-03T16:25:00Z">
            <w:rPr/>
          </w:rPrChange>
        </w:rPr>
        <w:t xml:space="preserve"> Kim. "A Comparative Study </w:t>
      </w:r>
      <w:proofErr w:type="gramStart"/>
      <w:r w:rsidRPr="00B87EFD">
        <w:rPr>
          <w:b w:val="0"/>
          <w:bCs w:val="0"/>
          <w:rPrChange w:id="2258" w:author="Terry, George" w:date="2020-04-03T16:25:00Z">
            <w:rPr/>
          </w:rPrChange>
        </w:rPr>
        <w:t>Of</w:t>
      </w:r>
      <w:proofErr w:type="gramEnd"/>
      <w:r w:rsidRPr="00B87EFD">
        <w:rPr>
          <w:b w:val="0"/>
          <w:bCs w:val="0"/>
          <w:rPrChange w:id="2259" w:author="Terry, George" w:date="2020-04-03T16:25:00Z">
            <w:rPr/>
          </w:rPrChange>
        </w:rPr>
        <w:t xml:space="preserve"> The Concept Of Wisdom In The Book Of Wisdom And The Tad-</w:t>
      </w:r>
      <w:proofErr w:type="spellStart"/>
      <w:r w:rsidRPr="00B87EFD">
        <w:rPr>
          <w:b w:val="0"/>
          <w:bCs w:val="0"/>
          <w:rPrChange w:id="2260" w:author="Terry, George" w:date="2020-04-03T16:25:00Z">
            <w:rPr/>
          </w:rPrChange>
        </w:rPr>
        <w:t>Teh</w:t>
      </w:r>
      <w:proofErr w:type="spellEnd"/>
      <w:r w:rsidRPr="00B87EFD">
        <w:rPr>
          <w:b w:val="0"/>
          <w:bCs w:val="0"/>
          <w:rPrChange w:id="2261" w:author="Terry, George" w:date="2020-04-03T16:25:00Z">
            <w:rPr/>
          </w:rPrChange>
        </w:rPr>
        <w:t>-Ching" Master Thesis, Marquette University, 1969</w:t>
      </w:r>
      <w:ins w:id="2262" w:author="Terry, George" w:date="2020-04-03T16:29:00Z">
        <w:r w:rsidR="00B87EFD">
          <w:rPr>
            <w:b w:val="0"/>
            <w:bCs w:val="0"/>
          </w:rPr>
          <w:t>.</w:t>
        </w:r>
      </w:ins>
      <w:r w:rsidRPr="00B87EFD">
        <w:rPr>
          <w:b w:val="0"/>
          <w:bCs w:val="0"/>
          <w:rPrChange w:id="2263" w:author="Terry, George" w:date="2020-04-03T16:25:00Z">
            <w:rPr/>
          </w:rPrChange>
        </w:rPr>
        <w:br/>
        <w:t>    </w:t>
      </w:r>
    </w:p>
    <w:p w14:paraId="2F464BB0"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264" w:author="Terry, George" w:date="2020-04-03T16:29:00Z"/>
          <w:b w:val="0"/>
          <w:bCs w:val="0"/>
        </w:rPr>
        <w:pPrChange w:id="2265"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266" w:author="Terry, George" w:date="2020-04-03T16:25:00Z">
            <w:rPr>
              <w:vertAlign w:val="superscript"/>
            </w:rPr>
          </w:rPrChange>
        </w:rPr>
        <w:t>13</w:t>
      </w:r>
      <w:r w:rsidRPr="00B87EFD">
        <w:rPr>
          <w:b w:val="0"/>
          <w:bCs w:val="0"/>
          <w:rPrChange w:id="2267" w:author="Terry, George" w:date="2020-04-03T16:25:00Z">
            <w:rPr/>
          </w:rPrChange>
        </w:rPr>
        <w:t xml:space="preserve"> Yuan </w:t>
      </w:r>
      <w:proofErr w:type="spellStart"/>
      <w:r w:rsidRPr="00B87EFD">
        <w:rPr>
          <w:b w:val="0"/>
          <w:bCs w:val="0"/>
          <w:rPrChange w:id="2268" w:author="Terry, George" w:date="2020-04-03T16:25:00Z">
            <w:rPr/>
          </w:rPrChange>
        </w:rPr>
        <w:t>Zhiming</w:t>
      </w:r>
      <w:proofErr w:type="spellEnd"/>
      <w:r w:rsidRPr="00B87EFD">
        <w:rPr>
          <w:b w:val="0"/>
          <w:bCs w:val="0"/>
          <w:rPrChange w:id="2269" w:author="Terry, George" w:date="2020-04-03T16:25:00Z">
            <w:rPr/>
          </w:rPrChange>
        </w:rPr>
        <w:t>. </w:t>
      </w:r>
      <w:proofErr w:type="spellStart"/>
      <w:r w:rsidRPr="00B87EFD">
        <w:rPr>
          <w:rStyle w:val="HTMLCite"/>
          <w:rFonts w:ascii="MS Gothic" w:eastAsia="MS Gothic" w:hAnsi="MS Gothic" w:cs="MS Gothic" w:hint="eastAsia"/>
          <w:b w:val="0"/>
          <w:bCs w:val="0"/>
          <w:rPrChange w:id="2270" w:author="Terry, George" w:date="2020-04-03T16:25:00Z">
            <w:rPr>
              <w:rStyle w:val="HTMLCite"/>
              <w:rFonts w:ascii="MS Gothic" w:eastAsia="MS Gothic" w:hAnsi="MS Gothic" w:cs="MS Gothic" w:hint="eastAsia"/>
            </w:rPr>
          </w:rPrChange>
        </w:rPr>
        <w:t>老子</w:t>
      </w:r>
      <w:proofErr w:type="spellEnd"/>
      <w:r w:rsidRPr="00B87EFD">
        <w:rPr>
          <w:rStyle w:val="HTMLCite"/>
          <w:b w:val="0"/>
          <w:bCs w:val="0"/>
          <w:rPrChange w:id="2271" w:author="Terry, George" w:date="2020-04-03T16:25:00Z">
            <w:rPr>
              <w:rStyle w:val="HTMLCite"/>
            </w:rPr>
          </w:rPrChange>
        </w:rPr>
        <w:t xml:space="preserve"> VS </w:t>
      </w:r>
      <w:proofErr w:type="spellStart"/>
      <w:r w:rsidRPr="00B87EFD">
        <w:rPr>
          <w:rStyle w:val="HTMLCite"/>
          <w:rFonts w:ascii="MS Gothic" w:eastAsia="MS Gothic" w:hAnsi="MS Gothic" w:cs="MS Gothic" w:hint="eastAsia"/>
          <w:b w:val="0"/>
          <w:bCs w:val="0"/>
          <w:rPrChange w:id="2272" w:author="Terry, George" w:date="2020-04-03T16:25:00Z">
            <w:rPr>
              <w:rStyle w:val="HTMLCite"/>
              <w:rFonts w:ascii="MS Gothic" w:eastAsia="MS Gothic" w:hAnsi="MS Gothic" w:cs="MS Gothic" w:hint="eastAsia"/>
            </w:rPr>
          </w:rPrChange>
        </w:rPr>
        <w:t>圣</w:t>
      </w:r>
      <w:r w:rsidRPr="00B87EFD">
        <w:rPr>
          <w:rStyle w:val="HTMLCite"/>
          <w:rFonts w:ascii="Microsoft JhengHei" w:eastAsia="Microsoft JhengHei" w:hAnsi="Microsoft JhengHei" w:cs="Microsoft JhengHei" w:hint="eastAsia"/>
          <w:b w:val="0"/>
          <w:bCs w:val="0"/>
          <w:rPrChange w:id="2273" w:author="Terry, George" w:date="2020-04-03T16:25:00Z">
            <w:rPr>
              <w:rStyle w:val="HTMLCite"/>
              <w:rFonts w:ascii="Microsoft JhengHei" w:eastAsia="Microsoft JhengHei" w:hAnsi="Microsoft JhengHei" w:cs="Microsoft JhengHei" w:hint="eastAsia"/>
            </w:rPr>
          </w:rPrChange>
        </w:rPr>
        <w:t>经</w:t>
      </w:r>
      <w:r w:rsidRPr="00B87EFD">
        <w:rPr>
          <w:rStyle w:val="HTMLCite"/>
          <w:b w:val="0"/>
          <w:bCs w:val="0"/>
          <w:rPrChange w:id="2274" w:author="Terry, George" w:date="2020-04-03T16:25:00Z">
            <w:rPr>
              <w:rStyle w:val="HTMLCite"/>
            </w:rPr>
          </w:rPrChange>
        </w:rPr>
        <w:t>-</w:t>
      </w:r>
      <w:r w:rsidRPr="00B87EFD">
        <w:rPr>
          <w:rStyle w:val="HTMLCite"/>
          <w:rFonts w:ascii="MS Gothic" w:eastAsia="MS Gothic" w:hAnsi="MS Gothic" w:cs="MS Gothic" w:hint="eastAsia"/>
          <w:b w:val="0"/>
          <w:bCs w:val="0"/>
          <w:rPrChange w:id="2275" w:author="Terry, George" w:date="2020-04-03T16:25:00Z">
            <w:rPr>
              <w:rStyle w:val="HTMLCite"/>
              <w:rFonts w:ascii="MS Gothic" w:eastAsia="MS Gothic" w:hAnsi="MS Gothic" w:cs="MS Gothic" w:hint="eastAsia"/>
            </w:rPr>
          </w:rPrChange>
        </w:rPr>
        <w:t>跨越</w:t>
      </w:r>
      <w:r w:rsidRPr="00B87EFD">
        <w:rPr>
          <w:rStyle w:val="HTMLCite"/>
          <w:rFonts w:ascii="Microsoft JhengHei" w:eastAsia="Microsoft JhengHei" w:hAnsi="Microsoft JhengHei" w:cs="Microsoft JhengHei" w:hint="eastAsia"/>
          <w:b w:val="0"/>
          <w:bCs w:val="0"/>
          <w:rPrChange w:id="2276" w:author="Terry, George" w:date="2020-04-03T16:25:00Z">
            <w:rPr>
              <w:rStyle w:val="HTMLCite"/>
              <w:rFonts w:ascii="Microsoft JhengHei" w:eastAsia="Microsoft JhengHei" w:hAnsi="Microsoft JhengHei" w:cs="Microsoft JhengHei" w:hint="eastAsia"/>
            </w:rPr>
          </w:rPrChange>
        </w:rPr>
        <w:t>时</w:t>
      </w:r>
      <w:r w:rsidRPr="00B87EFD">
        <w:rPr>
          <w:rStyle w:val="HTMLCite"/>
          <w:rFonts w:ascii="MS Gothic" w:eastAsia="MS Gothic" w:hAnsi="MS Gothic" w:cs="MS Gothic" w:hint="eastAsia"/>
          <w:b w:val="0"/>
          <w:bCs w:val="0"/>
          <w:rPrChange w:id="2277" w:author="Terry, George" w:date="2020-04-03T16:25:00Z">
            <w:rPr>
              <w:rStyle w:val="HTMLCite"/>
              <w:rFonts w:ascii="MS Gothic" w:eastAsia="MS Gothic" w:hAnsi="MS Gothic" w:cs="MS Gothic" w:hint="eastAsia"/>
            </w:rPr>
          </w:rPrChange>
        </w:rPr>
        <w:t>空的迎候</w:t>
      </w:r>
      <w:proofErr w:type="spellEnd"/>
      <w:r w:rsidRPr="00B87EFD">
        <w:rPr>
          <w:rStyle w:val="HTMLCite"/>
          <w:b w:val="0"/>
          <w:bCs w:val="0"/>
          <w:rPrChange w:id="2278" w:author="Terry, George" w:date="2020-04-03T16:25:00Z">
            <w:rPr>
              <w:rStyle w:val="HTMLCite"/>
            </w:rPr>
          </w:rPrChange>
        </w:rPr>
        <w:t xml:space="preserve"> [Lao Tzu and The Bible: A Meeting Transcending Time and Space]</w:t>
      </w:r>
      <w:r w:rsidRPr="00B87EFD">
        <w:rPr>
          <w:b w:val="0"/>
          <w:bCs w:val="0"/>
          <w:rPrChange w:id="2279" w:author="Terry, George" w:date="2020-04-03T16:25:00Z">
            <w:rPr/>
          </w:rPrChange>
        </w:rPr>
        <w:t xml:space="preserve">. Ed. </w:t>
      </w:r>
      <w:proofErr w:type="spellStart"/>
      <w:r w:rsidRPr="00B87EFD">
        <w:rPr>
          <w:rFonts w:ascii="MS Gothic" w:eastAsia="MS Gothic" w:hAnsi="MS Gothic" w:cs="MS Gothic" w:hint="eastAsia"/>
          <w:b w:val="0"/>
          <w:bCs w:val="0"/>
          <w:rPrChange w:id="2280" w:author="Terry, George" w:date="2020-04-03T16:25:00Z">
            <w:rPr>
              <w:rFonts w:ascii="MS Gothic" w:eastAsia="MS Gothic" w:hAnsi="MS Gothic" w:cs="MS Gothic" w:hint="eastAsia"/>
            </w:rPr>
          </w:rPrChange>
        </w:rPr>
        <w:t>宇宙光出版社</w:t>
      </w:r>
      <w:proofErr w:type="spellEnd"/>
      <w:r w:rsidRPr="00B87EFD">
        <w:rPr>
          <w:b w:val="0"/>
          <w:bCs w:val="0"/>
          <w:rPrChange w:id="2281" w:author="Terry, George" w:date="2020-04-03T16:25:00Z">
            <w:rPr/>
          </w:rPrChange>
        </w:rPr>
        <w:t xml:space="preserve"> </w:t>
      </w:r>
      <w:proofErr w:type="spellStart"/>
      <w:r w:rsidRPr="00B87EFD">
        <w:rPr>
          <w:b w:val="0"/>
          <w:bCs w:val="0"/>
          <w:rPrChange w:id="2282" w:author="Terry, George" w:date="2020-04-03T16:25:00Z">
            <w:rPr/>
          </w:rPrChange>
        </w:rPr>
        <w:t>AuthorHouse</w:t>
      </w:r>
      <w:proofErr w:type="spellEnd"/>
      <w:r w:rsidRPr="00B87EFD">
        <w:rPr>
          <w:b w:val="0"/>
          <w:bCs w:val="0"/>
          <w:rPrChange w:id="2283" w:author="Terry, George" w:date="2020-04-03T16:25:00Z">
            <w:rPr/>
          </w:rPrChange>
        </w:rPr>
        <w:t>, 1997,</w:t>
      </w:r>
      <w:ins w:id="2284" w:author="Terry, George" w:date="2020-04-03T16:29:00Z">
        <w:r w:rsidR="00B87EFD">
          <w:rPr>
            <w:b w:val="0"/>
            <w:bCs w:val="0"/>
          </w:rPr>
          <w:t xml:space="preserve"> </w:t>
        </w:r>
      </w:ins>
      <w:r w:rsidRPr="00B87EFD">
        <w:rPr>
          <w:b w:val="0"/>
          <w:bCs w:val="0"/>
          <w:rPrChange w:id="2285" w:author="Terry, George" w:date="2020-04-03T16:25:00Z">
            <w:rPr/>
          </w:rPrChange>
        </w:rPr>
        <w:t>2010</w:t>
      </w:r>
      <w:ins w:id="2286" w:author="Terry, George" w:date="2020-04-03T16:29:00Z">
        <w:r w:rsidR="00B87EFD">
          <w:rPr>
            <w:b w:val="0"/>
            <w:bCs w:val="0"/>
          </w:rPr>
          <w:t>.</w:t>
        </w:r>
      </w:ins>
    </w:p>
    <w:p w14:paraId="4245496A" w14:textId="77777777" w:rsidR="00B87EFD" w:rsidRDefault="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287" w:author="Terry, George" w:date="2020-04-03T16:29:00Z"/>
          <w:b w:val="0"/>
          <w:bCs w:val="0"/>
        </w:rPr>
        <w:pPrChange w:id="2288" w:author="Terry, George" w:date="2020-04-03T16:37:00Z">
          <w:pPr>
            <w:pStyle w:val="Heading3"/>
            <w:spacing w:before="0" w:beforeAutospacing="0" w:after="0" w:afterAutospacing="0"/>
            <w:ind w:left="1134" w:hanging="567"/>
            <w:contextualSpacing/>
          </w:pPr>
        </w:pPrChange>
      </w:pPr>
    </w:p>
    <w:p w14:paraId="03C97BCB"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289" w:author="Terry, George" w:date="2020-04-03T16:30:00Z"/>
          <w:b w:val="0"/>
          <w:bCs w:val="0"/>
        </w:rPr>
        <w:pPrChange w:id="2290" w:author="Terry, George" w:date="2020-04-03T16:37:00Z">
          <w:pPr>
            <w:pStyle w:val="Heading3"/>
            <w:spacing w:before="0" w:beforeAutospacing="0" w:after="0" w:afterAutospacing="0"/>
            <w:ind w:left="1134" w:hanging="567"/>
            <w:contextualSpacing/>
          </w:pPr>
        </w:pPrChange>
      </w:pPr>
      <w:del w:id="2291" w:author="Terry, George" w:date="2020-04-03T16:29:00Z">
        <w:r w:rsidRPr="00B87EFD" w:rsidDel="00B87EFD">
          <w:rPr>
            <w:b w:val="0"/>
            <w:bCs w:val="0"/>
            <w:rPrChange w:id="2292" w:author="Terry, George" w:date="2020-04-03T16:25:00Z">
              <w:rPr/>
            </w:rPrChange>
          </w:rPr>
          <w:br/>
          <w:delText>    </w:delText>
        </w:r>
      </w:del>
      <w:r w:rsidRPr="00B87EFD">
        <w:rPr>
          <w:b w:val="0"/>
          <w:bCs w:val="0"/>
          <w:vertAlign w:val="superscript"/>
          <w:rPrChange w:id="2293" w:author="Terry, George" w:date="2020-04-03T16:25:00Z">
            <w:rPr>
              <w:vertAlign w:val="superscript"/>
            </w:rPr>
          </w:rPrChange>
        </w:rPr>
        <w:t>14</w:t>
      </w:r>
      <w:r w:rsidRPr="00B87EFD">
        <w:rPr>
          <w:b w:val="0"/>
          <w:bCs w:val="0"/>
          <w:rPrChange w:id="2294" w:author="Terry, George" w:date="2020-04-03T16:25:00Z">
            <w:rPr/>
          </w:rPrChange>
        </w:rPr>
        <w:t> Evan Chen-</w:t>
      </w:r>
      <w:proofErr w:type="spellStart"/>
      <w:r w:rsidRPr="00B87EFD">
        <w:rPr>
          <w:b w:val="0"/>
          <w:bCs w:val="0"/>
          <w:rPrChange w:id="2295" w:author="Terry, George" w:date="2020-04-03T16:25:00Z">
            <w:rPr/>
          </w:rPrChange>
        </w:rPr>
        <w:t>Yih</w:t>
      </w:r>
      <w:proofErr w:type="spellEnd"/>
      <w:r w:rsidRPr="00B87EFD">
        <w:rPr>
          <w:b w:val="0"/>
          <w:bCs w:val="0"/>
          <w:rPrChange w:id="2296" w:author="Terry, George" w:date="2020-04-03T16:25:00Z">
            <w:rPr/>
          </w:rPrChange>
        </w:rPr>
        <w:t xml:space="preserve"> Hsu. "Yuan </w:t>
      </w:r>
      <w:proofErr w:type="spellStart"/>
      <w:r w:rsidRPr="00B87EFD">
        <w:rPr>
          <w:b w:val="0"/>
          <w:bCs w:val="0"/>
          <w:rPrChange w:id="2297" w:author="Terry, George" w:date="2020-04-03T16:25:00Z">
            <w:rPr/>
          </w:rPrChange>
        </w:rPr>
        <w:t>Zhiming’s</w:t>
      </w:r>
      <w:proofErr w:type="spellEnd"/>
      <w:r w:rsidRPr="00B87EFD">
        <w:rPr>
          <w:b w:val="0"/>
          <w:bCs w:val="0"/>
          <w:rPrChange w:id="2298" w:author="Terry, George" w:date="2020-04-03T16:25:00Z">
            <w:rPr/>
          </w:rPrChange>
        </w:rPr>
        <w:t xml:space="preserve"> Treatment of Dao and Christian Theism: </w:t>
      </w:r>
      <w:proofErr w:type="gramStart"/>
      <w:r w:rsidRPr="00B87EFD">
        <w:rPr>
          <w:b w:val="0"/>
          <w:bCs w:val="0"/>
          <w:rPrChange w:id="2299" w:author="Terry, George" w:date="2020-04-03T16:25:00Z">
            <w:rPr/>
          </w:rPrChange>
        </w:rPr>
        <w:t>a</w:t>
      </w:r>
      <w:proofErr w:type="gramEnd"/>
      <w:r w:rsidRPr="00B87EFD">
        <w:rPr>
          <w:b w:val="0"/>
          <w:bCs w:val="0"/>
          <w:rPrChange w:id="2300" w:author="Terry, George" w:date="2020-04-03T16:25:00Z">
            <w:rPr/>
          </w:rPrChange>
        </w:rPr>
        <w:t xml:space="preserve"> Study of the Perceptions of Yuan’s Approach to Contextualization Among Contemporary Chinese Intellectuals And Church Leaders" PhD Thesis, Trinity International University, Deerfield, Illinois, 2006</w:t>
      </w:r>
      <w:ins w:id="2301" w:author="Terry, George" w:date="2020-04-03T16:30:00Z">
        <w:r w:rsidR="00B87EFD">
          <w:rPr>
            <w:b w:val="0"/>
            <w:bCs w:val="0"/>
          </w:rPr>
          <w:t>.</w:t>
        </w:r>
      </w:ins>
      <w:r w:rsidRPr="00B87EFD">
        <w:rPr>
          <w:b w:val="0"/>
          <w:bCs w:val="0"/>
          <w:rPrChange w:id="2302" w:author="Terry, George" w:date="2020-04-03T16:25:00Z">
            <w:rPr/>
          </w:rPrChange>
        </w:rPr>
        <w:br/>
        <w:t>    </w:t>
      </w:r>
    </w:p>
    <w:p w14:paraId="109B3EBB"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303" w:author="Terry, George" w:date="2020-04-03T16:30:00Z"/>
          <w:b w:val="0"/>
          <w:bCs w:val="0"/>
        </w:rPr>
        <w:pPrChange w:id="2304"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305" w:author="Terry, George" w:date="2020-04-03T16:25:00Z">
            <w:rPr>
              <w:vertAlign w:val="superscript"/>
            </w:rPr>
          </w:rPrChange>
        </w:rPr>
        <w:t>15</w:t>
      </w:r>
      <w:r w:rsidRPr="00B87EFD">
        <w:rPr>
          <w:b w:val="0"/>
          <w:bCs w:val="0"/>
          <w:rPrChange w:id="2306" w:author="Terry, George" w:date="2020-04-03T16:25:00Z">
            <w:rPr/>
          </w:rPrChange>
        </w:rPr>
        <w:t> </w:t>
      </w:r>
      <w:proofErr w:type="spellStart"/>
      <w:r w:rsidRPr="00B87EFD">
        <w:rPr>
          <w:b w:val="0"/>
          <w:bCs w:val="0"/>
          <w:rPrChange w:id="2307" w:author="Terry, George" w:date="2020-04-03T16:25:00Z">
            <w:rPr/>
          </w:rPrChange>
        </w:rPr>
        <w:t>GuanLan</w:t>
      </w:r>
      <w:proofErr w:type="spellEnd"/>
      <w:r w:rsidRPr="00B87EFD">
        <w:rPr>
          <w:b w:val="0"/>
          <w:bCs w:val="0"/>
          <w:rPrChange w:id="2308" w:author="Terry, George" w:date="2020-04-03T16:25:00Z">
            <w:rPr/>
          </w:rPrChange>
        </w:rPr>
        <w:t xml:space="preserve"> Xu, "</w:t>
      </w:r>
      <w:proofErr w:type="spellStart"/>
      <w:proofErr w:type="gramStart"/>
      <w:r w:rsidRPr="00B87EFD">
        <w:rPr>
          <w:rFonts w:ascii="MS Gothic" w:eastAsia="MS Gothic" w:hAnsi="MS Gothic" w:cs="MS Gothic" w:hint="eastAsia"/>
          <w:b w:val="0"/>
          <w:bCs w:val="0"/>
          <w:rPrChange w:id="2309" w:author="Terry, George" w:date="2020-04-03T16:25:00Z">
            <w:rPr>
              <w:rFonts w:ascii="MS Gothic" w:eastAsia="MS Gothic" w:hAnsi="MS Gothic" w:cs="MS Gothic" w:hint="eastAsia"/>
            </w:rPr>
          </w:rPrChange>
        </w:rPr>
        <w:t>先秦两</w:t>
      </w:r>
      <w:r w:rsidRPr="00B87EFD">
        <w:rPr>
          <w:rFonts w:ascii="Microsoft JhengHei" w:eastAsia="Microsoft JhengHei" w:hAnsi="Microsoft JhengHei" w:cs="Microsoft JhengHei" w:hint="eastAsia"/>
          <w:b w:val="0"/>
          <w:bCs w:val="0"/>
          <w:rPrChange w:id="2310" w:author="Terry, George" w:date="2020-04-03T16:25:00Z">
            <w:rPr>
              <w:rFonts w:ascii="Microsoft JhengHei" w:eastAsia="Microsoft JhengHei" w:hAnsi="Microsoft JhengHei" w:cs="Microsoft JhengHei" w:hint="eastAsia"/>
            </w:rPr>
          </w:rPrChange>
        </w:rPr>
        <w:t>汉</w:t>
      </w:r>
      <w:r w:rsidRPr="00B87EFD">
        <w:rPr>
          <w:rFonts w:ascii="MS Gothic" w:eastAsia="MS Gothic" w:hAnsi="MS Gothic" w:cs="MS Gothic" w:hint="eastAsia"/>
          <w:b w:val="0"/>
          <w:bCs w:val="0"/>
          <w:rPrChange w:id="2311" w:author="Terry, George" w:date="2020-04-03T16:25:00Z">
            <w:rPr>
              <w:rFonts w:ascii="MS Gothic" w:eastAsia="MS Gothic" w:hAnsi="MS Gothic" w:cs="MS Gothic" w:hint="eastAsia"/>
            </w:rPr>
          </w:rPrChange>
        </w:rPr>
        <w:t>名字中</w:t>
      </w:r>
      <w:r w:rsidRPr="00B87EFD">
        <w:rPr>
          <w:b w:val="0"/>
          <w:bCs w:val="0"/>
          <w:rPrChange w:id="2312" w:author="Terry, George" w:date="2020-04-03T16:25:00Z">
            <w:rPr/>
          </w:rPrChange>
        </w:rPr>
        <w:t>“</w:t>
      </w:r>
      <w:proofErr w:type="gramEnd"/>
      <w:r w:rsidRPr="00B87EFD">
        <w:rPr>
          <w:rFonts w:ascii="MS Gothic" w:eastAsia="MS Gothic" w:hAnsi="MS Gothic" w:cs="MS Gothic" w:hint="eastAsia"/>
          <w:b w:val="0"/>
          <w:bCs w:val="0"/>
          <w:rPrChange w:id="2313" w:author="Terry, George" w:date="2020-04-03T16:25:00Z">
            <w:rPr>
              <w:rFonts w:ascii="MS Gothic" w:eastAsia="MS Gothic" w:hAnsi="MS Gothic" w:cs="MS Gothic" w:hint="eastAsia"/>
            </w:rPr>
          </w:rPrChange>
        </w:rPr>
        <w:t>子</w:t>
      </w:r>
      <w:proofErr w:type="spellEnd"/>
      <w:r w:rsidRPr="00B87EFD">
        <w:rPr>
          <w:b w:val="0"/>
          <w:bCs w:val="0"/>
          <w:rPrChange w:id="2314" w:author="Terry, George" w:date="2020-04-03T16:25:00Z">
            <w:rPr/>
          </w:rPrChange>
        </w:rPr>
        <w:t>*”</w:t>
      </w:r>
      <w:proofErr w:type="spellStart"/>
      <w:r w:rsidRPr="00B87EFD">
        <w:rPr>
          <w:rFonts w:ascii="MS Gothic" w:eastAsia="MS Gothic" w:hAnsi="MS Gothic" w:cs="MS Gothic" w:hint="eastAsia"/>
          <w:b w:val="0"/>
          <w:bCs w:val="0"/>
          <w:rPrChange w:id="2315" w:author="Terry, George" w:date="2020-04-03T16:25:00Z">
            <w:rPr>
              <w:rFonts w:ascii="MS Gothic" w:eastAsia="MS Gothic" w:hAnsi="MS Gothic" w:cs="MS Gothic" w:hint="eastAsia"/>
            </w:rPr>
          </w:rPrChange>
        </w:rPr>
        <w:t>式字探微</w:t>
      </w:r>
      <w:proofErr w:type="spellEnd"/>
      <w:r w:rsidRPr="00B87EFD">
        <w:rPr>
          <w:b w:val="0"/>
          <w:bCs w:val="0"/>
          <w:rPrChange w:id="2316" w:author="Terry, George" w:date="2020-04-03T16:25:00Z">
            <w:rPr/>
          </w:rPrChange>
        </w:rPr>
        <w:t xml:space="preserve"> (</w:t>
      </w:r>
      <w:proofErr w:type="spellStart"/>
      <w:r w:rsidRPr="00B87EFD">
        <w:rPr>
          <w:rFonts w:ascii="MS Gothic" w:eastAsia="MS Gothic" w:hAnsi="MS Gothic" w:cs="MS Gothic" w:hint="eastAsia"/>
          <w:b w:val="0"/>
          <w:bCs w:val="0"/>
          <w:rPrChange w:id="2317" w:author="Terry, George" w:date="2020-04-03T16:25:00Z">
            <w:rPr>
              <w:rFonts w:ascii="MS Gothic" w:eastAsia="MS Gothic" w:hAnsi="MS Gothic" w:cs="MS Gothic" w:hint="eastAsia"/>
            </w:rPr>
          </w:rPrChange>
        </w:rPr>
        <w:t>徐冠</w:t>
      </w:r>
      <w:r w:rsidRPr="00B87EFD">
        <w:rPr>
          <w:rFonts w:ascii="Microsoft JhengHei" w:eastAsia="Microsoft JhengHei" w:hAnsi="Microsoft JhengHei" w:cs="Microsoft JhengHei" w:hint="eastAsia"/>
          <w:b w:val="0"/>
          <w:bCs w:val="0"/>
          <w:rPrChange w:id="2318" w:author="Terry, George" w:date="2020-04-03T16:25:00Z">
            <w:rPr>
              <w:rFonts w:ascii="Microsoft JhengHei" w:eastAsia="Microsoft JhengHei" w:hAnsi="Microsoft JhengHei" w:cs="Microsoft JhengHei" w:hint="eastAsia"/>
            </w:rPr>
          </w:rPrChange>
        </w:rPr>
        <w:t>镧</w:t>
      </w:r>
      <w:r w:rsidRPr="00B87EFD">
        <w:rPr>
          <w:b w:val="0"/>
          <w:bCs w:val="0"/>
          <w:rPrChange w:id="2319" w:author="Terry, George" w:date="2020-04-03T16:25:00Z">
            <w:rPr/>
          </w:rPrChange>
        </w:rPr>
        <w:t>-</w:t>
      </w:r>
      <w:r w:rsidRPr="00B87EFD">
        <w:rPr>
          <w:rFonts w:ascii="MS Gothic" w:eastAsia="MS Gothic" w:hAnsi="MS Gothic" w:cs="MS Gothic" w:hint="eastAsia"/>
          <w:b w:val="0"/>
          <w:bCs w:val="0"/>
          <w:rPrChange w:id="2320" w:author="Terry, George" w:date="2020-04-03T16:25:00Z">
            <w:rPr>
              <w:rFonts w:ascii="MS Gothic" w:eastAsia="MS Gothic" w:hAnsi="MS Gothic" w:cs="MS Gothic" w:hint="eastAsia"/>
            </w:rPr>
          </w:rPrChange>
        </w:rPr>
        <w:t>南京大学文学院</w:t>
      </w:r>
      <w:proofErr w:type="spellEnd"/>
      <w:r w:rsidRPr="00B87EFD">
        <w:rPr>
          <w:b w:val="0"/>
          <w:bCs w:val="0"/>
          <w:rPrChange w:id="2321" w:author="Terry, George" w:date="2020-04-03T16:25:00Z">
            <w:rPr/>
          </w:rPrChange>
        </w:rPr>
        <w:t>) The Pattern of Zi-* Used in the Names during Pre-Qin and Han Era" In: </w:t>
      </w:r>
      <w:proofErr w:type="spellStart"/>
      <w:r w:rsidRPr="00B87EFD">
        <w:rPr>
          <w:rStyle w:val="HTMLCite"/>
          <w:rFonts w:ascii="MS Gothic" w:eastAsia="MS Gothic" w:hAnsi="MS Gothic" w:cs="MS Gothic" w:hint="eastAsia"/>
          <w:b w:val="0"/>
          <w:bCs w:val="0"/>
          <w:rPrChange w:id="2322" w:author="Terry, George" w:date="2020-04-03T16:25:00Z">
            <w:rPr>
              <w:rStyle w:val="HTMLCite"/>
              <w:rFonts w:ascii="MS Gothic" w:eastAsia="MS Gothic" w:hAnsi="MS Gothic" w:cs="MS Gothic" w:hint="eastAsia"/>
            </w:rPr>
          </w:rPrChange>
        </w:rPr>
        <w:t>安</w:t>
      </w:r>
      <w:r w:rsidRPr="00B87EFD">
        <w:rPr>
          <w:rStyle w:val="HTMLCite"/>
          <w:rFonts w:ascii="Microsoft JhengHei" w:eastAsia="Microsoft JhengHei" w:hAnsi="Microsoft JhengHei" w:cs="Microsoft JhengHei" w:hint="eastAsia"/>
          <w:b w:val="0"/>
          <w:bCs w:val="0"/>
          <w:rPrChange w:id="2323" w:author="Terry, George" w:date="2020-04-03T16:25:00Z">
            <w:rPr>
              <w:rStyle w:val="HTMLCite"/>
              <w:rFonts w:ascii="Microsoft JhengHei" w:eastAsia="Microsoft JhengHei" w:hAnsi="Microsoft JhengHei" w:cs="Microsoft JhengHei" w:hint="eastAsia"/>
            </w:rPr>
          </w:rPrChange>
        </w:rPr>
        <w:t>庆师</w:t>
      </w:r>
      <w:r w:rsidRPr="00B87EFD">
        <w:rPr>
          <w:rStyle w:val="HTMLCite"/>
          <w:rFonts w:ascii="MS Gothic" w:eastAsia="MS Gothic" w:hAnsi="MS Gothic" w:cs="MS Gothic" w:hint="eastAsia"/>
          <w:b w:val="0"/>
          <w:bCs w:val="0"/>
          <w:rPrChange w:id="2324" w:author="Terry, George" w:date="2020-04-03T16:25:00Z">
            <w:rPr>
              <w:rStyle w:val="HTMLCite"/>
              <w:rFonts w:ascii="MS Gothic" w:eastAsia="MS Gothic" w:hAnsi="MS Gothic" w:cs="MS Gothic" w:hint="eastAsia"/>
            </w:rPr>
          </w:rPrChange>
        </w:rPr>
        <w:t>范学院学</w:t>
      </w:r>
      <w:r w:rsidRPr="00B87EFD">
        <w:rPr>
          <w:rStyle w:val="HTMLCite"/>
          <w:rFonts w:ascii="Microsoft JhengHei" w:eastAsia="Microsoft JhengHei" w:hAnsi="Microsoft JhengHei" w:cs="Microsoft JhengHei" w:hint="eastAsia"/>
          <w:b w:val="0"/>
          <w:bCs w:val="0"/>
          <w:rPrChange w:id="2325"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326"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327" w:author="Terry, George" w:date="2020-04-03T16:25:00Z">
            <w:rPr>
              <w:rStyle w:val="HTMLCite"/>
              <w:rFonts w:ascii="MS Gothic" w:eastAsia="MS Gothic" w:hAnsi="MS Gothic" w:cs="MS Gothic" w:hint="eastAsia"/>
            </w:rPr>
          </w:rPrChange>
        </w:rPr>
        <w:t>社会科学版</w:t>
      </w:r>
      <w:proofErr w:type="spellEnd"/>
      <w:r w:rsidRPr="00B87EFD">
        <w:rPr>
          <w:rStyle w:val="HTMLCite"/>
          <w:b w:val="0"/>
          <w:bCs w:val="0"/>
          <w:rPrChange w:id="2328" w:author="Terry, George" w:date="2020-04-03T16:25:00Z">
            <w:rPr>
              <w:rStyle w:val="HTMLCite"/>
            </w:rPr>
          </w:rPrChange>
        </w:rPr>
        <w:t xml:space="preserve">) (Journal of </w:t>
      </w:r>
      <w:proofErr w:type="spellStart"/>
      <w:r w:rsidRPr="00B87EFD">
        <w:rPr>
          <w:rStyle w:val="HTMLCite"/>
          <w:b w:val="0"/>
          <w:bCs w:val="0"/>
          <w:rPrChange w:id="2329" w:author="Terry, George" w:date="2020-04-03T16:25:00Z">
            <w:rPr>
              <w:rStyle w:val="HTMLCite"/>
            </w:rPr>
          </w:rPrChange>
        </w:rPr>
        <w:t>Anqing</w:t>
      </w:r>
      <w:proofErr w:type="spellEnd"/>
      <w:r w:rsidRPr="00B87EFD">
        <w:rPr>
          <w:rStyle w:val="HTMLCite"/>
          <w:b w:val="0"/>
          <w:bCs w:val="0"/>
          <w:rPrChange w:id="2330" w:author="Terry, George" w:date="2020-04-03T16:25:00Z">
            <w:rPr>
              <w:rStyle w:val="HTMLCite"/>
            </w:rPr>
          </w:rPrChange>
        </w:rPr>
        <w:t xml:space="preserve"> Teachers College(Social Science Edition)</w:t>
      </w:r>
      <w:r w:rsidRPr="00B87EFD">
        <w:rPr>
          <w:b w:val="0"/>
          <w:bCs w:val="0"/>
          <w:rPrChange w:id="2331" w:author="Terry, George" w:date="2020-04-03T16:25:00Z">
            <w:rPr/>
          </w:rPrChange>
        </w:rPr>
        <w:t> (2010)</w:t>
      </w:r>
      <w:ins w:id="2332" w:author="Terry, George" w:date="2020-04-03T16:30:00Z">
        <w:r w:rsidR="00B87EFD">
          <w:rPr>
            <w:b w:val="0"/>
            <w:bCs w:val="0"/>
          </w:rPr>
          <w:t>.</w:t>
        </w:r>
      </w:ins>
      <w:r w:rsidRPr="00B87EFD">
        <w:rPr>
          <w:b w:val="0"/>
          <w:bCs w:val="0"/>
          <w:rPrChange w:id="2333" w:author="Terry, George" w:date="2020-04-03T16:25:00Z">
            <w:rPr/>
          </w:rPrChange>
        </w:rPr>
        <w:br/>
        <w:t>   </w:t>
      </w:r>
    </w:p>
    <w:p w14:paraId="2BE790D2"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334" w:author="Terry, George" w:date="2020-04-03T16:30:00Z"/>
          <w:b w:val="0"/>
          <w:bCs w:val="0"/>
        </w:rPr>
        <w:pPrChange w:id="2335" w:author="Terry, George" w:date="2020-04-03T16:37:00Z">
          <w:pPr>
            <w:pStyle w:val="Heading3"/>
            <w:spacing w:before="0" w:beforeAutospacing="0" w:after="0" w:afterAutospacing="0"/>
            <w:ind w:left="1134" w:hanging="567"/>
            <w:contextualSpacing/>
          </w:pPr>
        </w:pPrChange>
      </w:pPr>
      <w:del w:id="2336" w:author="Terry, George" w:date="2020-04-03T16:30:00Z">
        <w:r w:rsidRPr="00B87EFD" w:rsidDel="00B87EFD">
          <w:rPr>
            <w:b w:val="0"/>
            <w:bCs w:val="0"/>
            <w:rPrChange w:id="2337" w:author="Terry, George" w:date="2020-04-03T16:25:00Z">
              <w:rPr/>
            </w:rPrChange>
          </w:rPr>
          <w:delText> </w:delText>
        </w:r>
      </w:del>
      <w:r w:rsidRPr="00B87EFD">
        <w:rPr>
          <w:b w:val="0"/>
          <w:bCs w:val="0"/>
          <w:vertAlign w:val="superscript"/>
          <w:rPrChange w:id="2338" w:author="Terry, George" w:date="2020-04-03T16:25:00Z">
            <w:rPr>
              <w:vertAlign w:val="superscript"/>
            </w:rPr>
          </w:rPrChange>
        </w:rPr>
        <w:t>16</w:t>
      </w:r>
      <w:r w:rsidRPr="00B87EFD">
        <w:rPr>
          <w:b w:val="0"/>
          <w:bCs w:val="0"/>
          <w:rPrChange w:id="2339" w:author="Terry, George" w:date="2020-04-03T16:25:00Z">
            <w:rPr/>
          </w:rPrChange>
        </w:rPr>
        <w:t> Qi Li. "</w:t>
      </w:r>
      <w:proofErr w:type="spellStart"/>
      <w:r w:rsidRPr="00B87EFD">
        <w:rPr>
          <w:rFonts w:ascii="Microsoft JhengHei" w:eastAsia="Microsoft JhengHei" w:hAnsi="Microsoft JhengHei" w:cs="Microsoft JhengHei" w:hint="eastAsia"/>
          <w:b w:val="0"/>
          <w:bCs w:val="0"/>
          <w:rPrChange w:id="2340" w:author="Terry, George" w:date="2020-04-03T16:25:00Z">
            <w:rPr>
              <w:rFonts w:ascii="Microsoft JhengHei" w:eastAsia="Microsoft JhengHei" w:hAnsi="Microsoft JhengHei" w:cs="Microsoft JhengHei" w:hint="eastAsia"/>
            </w:rPr>
          </w:rPrChange>
        </w:rPr>
        <w:t>现</w:t>
      </w:r>
      <w:r w:rsidRPr="00B87EFD">
        <w:rPr>
          <w:rFonts w:ascii="MS Gothic" w:eastAsia="MS Gothic" w:hAnsi="MS Gothic" w:cs="MS Gothic" w:hint="eastAsia"/>
          <w:b w:val="0"/>
          <w:bCs w:val="0"/>
          <w:rPrChange w:id="2341" w:author="Terry, George" w:date="2020-04-03T16:25:00Z">
            <w:rPr>
              <w:rFonts w:ascii="MS Gothic" w:eastAsia="MS Gothic" w:hAnsi="MS Gothic" w:cs="MS Gothic" w:hint="eastAsia"/>
            </w:rPr>
          </w:rPrChange>
        </w:rPr>
        <w:t>代</w:t>
      </w:r>
      <w:r w:rsidRPr="00B87EFD">
        <w:rPr>
          <w:rFonts w:ascii="Microsoft JhengHei" w:eastAsia="Microsoft JhengHei" w:hAnsi="Microsoft JhengHei" w:cs="Microsoft JhengHei" w:hint="eastAsia"/>
          <w:b w:val="0"/>
          <w:bCs w:val="0"/>
          <w:rPrChange w:id="2342" w:author="Terry, George" w:date="2020-04-03T16:25:00Z">
            <w:rPr>
              <w:rFonts w:ascii="Microsoft JhengHei" w:eastAsia="Microsoft JhengHei" w:hAnsi="Microsoft JhengHei" w:cs="Microsoft JhengHei" w:hint="eastAsia"/>
            </w:rPr>
          </w:rPrChange>
        </w:rPr>
        <w:t>汉语</w:t>
      </w:r>
      <w:r w:rsidRPr="00B87EFD">
        <w:rPr>
          <w:rFonts w:ascii="MS Gothic" w:eastAsia="MS Gothic" w:hAnsi="MS Gothic" w:cs="MS Gothic" w:hint="eastAsia"/>
          <w:b w:val="0"/>
          <w:bCs w:val="0"/>
          <w:rPrChange w:id="2343" w:author="Terry, George" w:date="2020-04-03T16:25:00Z">
            <w:rPr>
              <w:rFonts w:ascii="MS Gothic" w:eastAsia="MS Gothic" w:hAnsi="MS Gothic" w:cs="MS Gothic" w:hint="eastAsia"/>
            </w:rPr>
          </w:rPrChange>
        </w:rPr>
        <w:t>名</w:t>
      </w:r>
      <w:r w:rsidRPr="00B87EFD">
        <w:rPr>
          <w:rFonts w:ascii="Microsoft JhengHei" w:eastAsia="Microsoft JhengHei" w:hAnsi="Microsoft JhengHei" w:cs="Microsoft JhengHei" w:hint="eastAsia"/>
          <w:b w:val="0"/>
          <w:bCs w:val="0"/>
          <w:rPrChange w:id="2344" w:author="Terry, George" w:date="2020-04-03T16:25:00Z">
            <w:rPr>
              <w:rFonts w:ascii="Microsoft JhengHei" w:eastAsia="Microsoft JhengHei" w:hAnsi="Microsoft JhengHei" w:cs="Microsoft JhengHei" w:hint="eastAsia"/>
            </w:rPr>
          </w:rPrChange>
        </w:rPr>
        <w:t>词</w:t>
      </w:r>
      <w:r w:rsidRPr="00B87EFD">
        <w:rPr>
          <w:rFonts w:ascii="MS Gothic" w:eastAsia="MS Gothic" w:hAnsi="MS Gothic" w:cs="MS Gothic" w:hint="eastAsia"/>
          <w:b w:val="0"/>
          <w:bCs w:val="0"/>
          <w:rPrChange w:id="2345" w:author="Terry, George" w:date="2020-04-03T16:25:00Z">
            <w:rPr>
              <w:rFonts w:ascii="MS Gothic" w:eastAsia="MS Gothic" w:hAnsi="MS Gothic" w:cs="MS Gothic" w:hint="eastAsia"/>
            </w:rPr>
          </w:rPrChange>
        </w:rPr>
        <w:t>后</w:t>
      </w:r>
      <w:r w:rsidRPr="00B87EFD">
        <w:rPr>
          <w:rFonts w:ascii="Microsoft JhengHei" w:eastAsia="Microsoft JhengHei" w:hAnsi="Microsoft JhengHei" w:cs="Microsoft JhengHei" w:hint="eastAsia"/>
          <w:b w:val="0"/>
          <w:bCs w:val="0"/>
          <w:rPrChange w:id="2346" w:author="Terry, George" w:date="2020-04-03T16:25:00Z">
            <w:rPr>
              <w:rFonts w:ascii="Microsoft JhengHei" w:eastAsia="Microsoft JhengHei" w:hAnsi="Microsoft JhengHei" w:cs="Microsoft JhengHei" w:hint="eastAsia"/>
            </w:rPr>
          </w:rPrChange>
        </w:rPr>
        <w:t>缀</w:t>
      </w:r>
      <w:r w:rsidRPr="00B87EFD">
        <w:rPr>
          <w:b w:val="0"/>
          <w:bCs w:val="0"/>
          <w:rPrChange w:id="2347" w:author="Terry, George" w:date="2020-04-03T16:25:00Z">
            <w:rPr/>
          </w:rPrChange>
        </w:rPr>
        <w:t>"</w:t>
      </w:r>
      <w:r w:rsidRPr="00B87EFD">
        <w:rPr>
          <w:rFonts w:ascii="MS Gothic" w:eastAsia="MS Gothic" w:hAnsi="MS Gothic" w:cs="MS Gothic" w:hint="eastAsia"/>
          <w:b w:val="0"/>
          <w:bCs w:val="0"/>
          <w:rPrChange w:id="2348" w:author="Terry, George" w:date="2020-04-03T16:25:00Z">
            <w:rPr>
              <w:rFonts w:ascii="MS Gothic" w:eastAsia="MS Gothic" w:hAnsi="MS Gothic" w:cs="MS Gothic" w:hint="eastAsia"/>
            </w:rPr>
          </w:rPrChange>
        </w:rPr>
        <w:t>子</w:t>
      </w:r>
      <w:r w:rsidRPr="00B87EFD">
        <w:rPr>
          <w:b w:val="0"/>
          <w:bCs w:val="0"/>
          <w:rPrChange w:id="2349" w:author="Terry, George" w:date="2020-04-03T16:25:00Z">
            <w:rPr/>
          </w:rPrChange>
        </w:rPr>
        <w:t>"</w:t>
      </w:r>
      <w:r w:rsidRPr="00B87EFD">
        <w:rPr>
          <w:rFonts w:ascii="MS Gothic" w:eastAsia="MS Gothic" w:hAnsi="MS Gothic" w:cs="MS Gothic" w:hint="eastAsia"/>
          <w:b w:val="0"/>
          <w:bCs w:val="0"/>
          <w:rPrChange w:id="2350" w:author="Terry, George" w:date="2020-04-03T16:25:00Z">
            <w:rPr>
              <w:rFonts w:ascii="MS Gothic" w:eastAsia="MS Gothic" w:hAnsi="MS Gothic" w:cs="MS Gothic" w:hint="eastAsia"/>
            </w:rPr>
          </w:rPrChange>
        </w:rPr>
        <w:t>的用法探析</w:t>
      </w:r>
      <w:proofErr w:type="spellEnd"/>
      <w:r w:rsidRPr="00B87EFD">
        <w:rPr>
          <w:b w:val="0"/>
          <w:bCs w:val="0"/>
          <w:rPrChange w:id="2351" w:author="Terry, George" w:date="2020-04-03T16:25:00Z">
            <w:rPr/>
          </w:rPrChange>
        </w:rPr>
        <w:t xml:space="preserve"> (</w:t>
      </w:r>
      <w:proofErr w:type="spellStart"/>
      <w:r w:rsidRPr="00B87EFD">
        <w:rPr>
          <w:rFonts w:ascii="MS Gothic" w:eastAsia="MS Gothic" w:hAnsi="MS Gothic" w:cs="MS Gothic" w:hint="eastAsia"/>
          <w:b w:val="0"/>
          <w:bCs w:val="0"/>
          <w:rPrChange w:id="2352" w:author="Terry, George" w:date="2020-04-03T16:25:00Z">
            <w:rPr>
              <w:rFonts w:ascii="MS Gothic" w:eastAsia="MS Gothic" w:hAnsi="MS Gothic" w:cs="MS Gothic" w:hint="eastAsia"/>
            </w:rPr>
          </w:rPrChange>
        </w:rPr>
        <w:t>李琦</w:t>
      </w:r>
      <w:proofErr w:type="spellEnd"/>
      <w:r w:rsidRPr="00B87EFD">
        <w:rPr>
          <w:b w:val="0"/>
          <w:bCs w:val="0"/>
          <w:rPrChange w:id="2353" w:author="Terry, George" w:date="2020-04-03T16:25:00Z">
            <w:rPr/>
          </w:rPrChange>
        </w:rPr>
        <w:t xml:space="preserve"> </w:t>
      </w:r>
      <w:proofErr w:type="spellStart"/>
      <w:r w:rsidRPr="00B87EFD">
        <w:rPr>
          <w:rFonts w:ascii="MS Gothic" w:eastAsia="MS Gothic" w:hAnsi="MS Gothic" w:cs="MS Gothic" w:hint="eastAsia"/>
          <w:b w:val="0"/>
          <w:bCs w:val="0"/>
          <w:rPrChange w:id="2354" w:author="Terry, George" w:date="2020-04-03T16:25:00Z">
            <w:rPr>
              <w:rFonts w:ascii="MS Gothic" w:eastAsia="MS Gothic" w:hAnsi="MS Gothic" w:cs="MS Gothic" w:hint="eastAsia"/>
            </w:rPr>
          </w:rPrChange>
        </w:rPr>
        <w:t>河南大学</w:t>
      </w:r>
      <w:proofErr w:type="spellEnd"/>
      <w:r w:rsidRPr="00B87EFD">
        <w:rPr>
          <w:b w:val="0"/>
          <w:bCs w:val="0"/>
          <w:rPrChange w:id="2355" w:author="Terry, George" w:date="2020-04-03T16:25:00Z">
            <w:rPr/>
          </w:rPrChange>
        </w:rPr>
        <w:t xml:space="preserve">) The Study of Modern Chinese Suffix of Zi (Son)" Master Thesis, </w:t>
      </w:r>
      <w:proofErr w:type="spellStart"/>
      <w:r w:rsidRPr="00B87EFD">
        <w:rPr>
          <w:rFonts w:ascii="MS Gothic" w:eastAsia="MS Gothic" w:hAnsi="MS Gothic" w:cs="MS Gothic" w:hint="eastAsia"/>
          <w:b w:val="0"/>
          <w:bCs w:val="0"/>
          <w:rPrChange w:id="2356" w:author="Terry, George" w:date="2020-04-03T16:25:00Z">
            <w:rPr>
              <w:rFonts w:ascii="MS Gothic" w:eastAsia="MS Gothic" w:hAnsi="MS Gothic" w:cs="MS Gothic" w:hint="eastAsia"/>
            </w:rPr>
          </w:rPrChange>
        </w:rPr>
        <w:t>河南大学</w:t>
      </w:r>
      <w:proofErr w:type="spellEnd"/>
      <w:r w:rsidRPr="00B87EFD">
        <w:rPr>
          <w:b w:val="0"/>
          <w:bCs w:val="0"/>
          <w:rPrChange w:id="2357" w:author="Terry, George" w:date="2020-04-03T16:25:00Z">
            <w:rPr/>
          </w:rPrChange>
        </w:rPr>
        <w:t>, 2003</w:t>
      </w:r>
      <w:ins w:id="2358" w:author="Terry, George" w:date="2020-04-03T16:30:00Z">
        <w:r w:rsidR="00B87EFD">
          <w:rPr>
            <w:b w:val="0"/>
            <w:bCs w:val="0"/>
          </w:rPr>
          <w:t>.</w:t>
        </w:r>
      </w:ins>
      <w:r w:rsidRPr="00B87EFD">
        <w:rPr>
          <w:b w:val="0"/>
          <w:bCs w:val="0"/>
          <w:rPrChange w:id="2359" w:author="Terry, George" w:date="2020-04-03T16:25:00Z">
            <w:rPr/>
          </w:rPrChange>
        </w:rPr>
        <w:br/>
        <w:t>    </w:t>
      </w:r>
    </w:p>
    <w:p w14:paraId="24BF461F"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360" w:author="Terry, George" w:date="2020-04-03T16:30:00Z"/>
          <w:b w:val="0"/>
          <w:bCs w:val="0"/>
        </w:rPr>
        <w:pPrChange w:id="2361"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362" w:author="Terry, George" w:date="2020-04-03T16:25:00Z">
            <w:rPr>
              <w:vertAlign w:val="superscript"/>
            </w:rPr>
          </w:rPrChange>
        </w:rPr>
        <w:t>17</w:t>
      </w:r>
      <w:r w:rsidRPr="00B87EFD">
        <w:rPr>
          <w:b w:val="0"/>
          <w:bCs w:val="0"/>
          <w:rPrChange w:id="2363" w:author="Terry, George" w:date="2020-04-03T16:25:00Z">
            <w:rPr/>
          </w:rPrChange>
        </w:rPr>
        <w:t> </w:t>
      </w:r>
      <w:proofErr w:type="spellStart"/>
      <w:r w:rsidRPr="00B87EFD">
        <w:rPr>
          <w:b w:val="0"/>
          <w:bCs w:val="0"/>
          <w:rPrChange w:id="2364" w:author="Terry, George" w:date="2020-04-03T16:25:00Z">
            <w:rPr/>
          </w:rPrChange>
        </w:rPr>
        <w:t>DeYu</w:t>
      </w:r>
      <w:proofErr w:type="spellEnd"/>
      <w:r w:rsidRPr="00B87EFD">
        <w:rPr>
          <w:b w:val="0"/>
          <w:bCs w:val="0"/>
          <w:rPrChange w:id="2365" w:author="Terry, George" w:date="2020-04-03T16:25:00Z">
            <w:rPr/>
          </w:rPrChange>
        </w:rPr>
        <w:t xml:space="preserve"> Kong, "</w:t>
      </w:r>
      <w:proofErr w:type="spellStart"/>
      <w:proofErr w:type="gramStart"/>
      <w:r w:rsidRPr="00B87EFD">
        <w:rPr>
          <w:rFonts w:ascii="Microsoft JhengHei" w:eastAsia="Microsoft JhengHei" w:hAnsi="Microsoft JhengHei" w:cs="Microsoft JhengHei" w:hint="eastAsia"/>
          <w:b w:val="0"/>
          <w:bCs w:val="0"/>
          <w:rPrChange w:id="2366" w:author="Terry, George" w:date="2020-04-03T16:25:00Z">
            <w:rPr>
              <w:rFonts w:ascii="Microsoft JhengHei" w:eastAsia="Microsoft JhengHei" w:hAnsi="Microsoft JhengHei" w:cs="Microsoft JhengHei" w:hint="eastAsia"/>
            </w:rPr>
          </w:rPrChange>
        </w:rPr>
        <w:t>词</w:t>
      </w:r>
      <w:r w:rsidRPr="00B87EFD">
        <w:rPr>
          <w:rFonts w:ascii="MS Gothic" w:eastAsia="MS Gothic" w:hAnsi="MS Gothic" w:cs="MS Gothic" w:hint="eastAsia"/>
          <w:b w:val="0"/>
          <w:bCs w:val="0"/>
          <w:rPrChange w:id="2367" w:author="Terry, George" w:date="2020-04-03T16:25:00Z">
            <w:rPr>
              <w:rFonts w:ascii="MS Gothic" w:eastAsia="MS Gothic" w:hAnsi="MS Gothic" w:cs="MS Gothic" w:hint="eastAsia"/>
            </w:rPr>
          </w:rPrChange>
        </w:rPr>
        <w:t>尾</w:t>
      </w:r>
      <w:r w:rsidRPr="00B87EFD">
        <w:rPr>
          <w:b w:val="0"/>
          <w:bCs w:val="0"/>
          <w:rPrChange w:id="2368" w:author="Terry, George" w:date="2020-04-03T16:25:00Z">
            <w:rPr/>
          </w:rPrChange>
        </w:rPr>
        <w:t>“</w:t>
      </w:r>
      <w:proofErr w:type="gramEnd"/>
      <w:r w:rsidRPr="00B87EFD">
        <w:rPr>
          <w:rFonts w:ascii="MS Gothic" w:eastAsia="MS Gothic" w:hAnsi="MS Gothic" w:cs="MS Gothic" w:hint="eastAsia"/>
          <w:b w:val="0"/>
          <w:bCs w:val="0"/>
          <w:rPrChange w:id="2369" w:author="Terry, George" w:date="2020-04-03T16:25:00Z">
            <w:rPr>
              <w:rFonts w:ascii="MS Gothic" w:eastAsia="MS Gothic" w:hAnsi="MS Gothic" w:cs="MS Gothic" w:hint="eastAsia"/>
            </w:rPr>
          </w:rPrChange>
        </w:rPr>
        <w:t>子</w:t>
      </w:r>
      <w:r w:rsidRPr="00B87EFD">
        <w:rPr>
          <w:b w:val="0"/>
          <w:bCs w:val="0"/>
          <w:rPrChange w:id="2370" w:author="Terry, George" w:date="2020-04-03T16:25:00Z">
            <w:rPr/>
          </w:rPrChange>
        </w:rPr>
        <w:t>”</w:t>
      </w:r>
      <w:r w:rsidRPr="00B87EFD">
        <w:rPr>
          <w:rFonts w:ascii="MS Gothic" w:eastAsia="MS Gothic" w:hAnsi="MS Gothic" w:cs="MS Gothic" w:hint="eastAsia"/>
          <w:b w:val="0"/>
          <w:bCs w:val="0"/>
          <w:rPrChange w:id="2371" w:author="Terry, George" w:date="2020-04-03T16:25:00Z">
            <w:rPr>
              <w:rFonts w:ascii="MS Gothic" w:eastAsia="MS Gothic" w:hAnsi="MS Gothic" w:cs="MS Gothic" w:hint="eastAsia"/>
            </w:rPr>
          </w:rPrChange>
        </w:rPr>
        <w:t>的</w:t>
      </w:r>
      <w:r w:rsidRPr="00B87EFD">
        <w:rPr>
          <w:rFonts w:ascii="Microsoft JhengHei" w:eastAsia="Microsoft JhengHei" w:hAnsi="Microsoft JhengHei" w:cs="Microsoft JhengHei" w:hint="eastAsia"/>
          <w:b w:val="0"/>
          <w:bCs w:val="0"/>
          <w:rPrChange w:id="2372" w:author="Terry, George" w:date="2020-04-03T16:25:00Z">
            <w:rPr>
              <w:rFonts w:ascii="Microsoft JhengHei" w:eastAsia="Microsoft JhengHei" w:hAnsi="Microsoft JhengHei" w:cs="Microsoft JhengHei" w:hint="eastAsia"/>
            </w:rPr>
          </w:rPrChange>
        </w:rPr>
        <w:t>产</w:t>
      </w:r>
      <w:r w:rsidRPr="00B87EFD">
        <w:rPr>
          <w:rFonts w:ascii="MS Gothic" w:eastAsia="MS Gothic" w:hAnsi="MS Gothic" w:cs="MS Gothic" w:hint="eastAsia"/>
          <w:b w:val="0"/>
          <w:bCs w:val="0"/>
          <w:rPrChange w:id="2373" w:author="Terry, George" w:date="2020-04-03T16:25:00Z">
            <w:rPr>
              <w:rFonts w:ascii="MS Gothic" w:eastAsia="MS Gothic" w:hAnsi="MS Gothic" w:cs="MS Gothic" w:hint="eastAsia"/>
            </w:rPr>
          </w:rPrChange>
        </w:rPr>
        <w:t>生、</w:t>
      </w:r>
      <w:r w:rsidRPr="00B87EFD">
        <w:rPr>
          <w:rFonts w:ascii="Microsoft JhengHei" w:eastAsia="Microsoft JhengHei" w:hAnsi="Microsoft JhengHei" w:cs="Microsoft JhengHei" w:hint="eastAsia"/>
          <w:b w:val="0"/>
          <w:bCs w:val="0"/>
          <w:rPrChange w:id="2374" w:author="Terry, George" w:date="2020-04-03T16:25:00Z">
            <w:rPr>
              <w:rFonts w:ascii="Microsoft JhengHei" w:eastAsia="Microsoft JhengHei" w:hAnsi="Microsoft JhengHei" w:cs="Microsoft JhengHei" w:hint="eastAsia"/>
            </w:rPr>
          </w:rPrChange>
        </w:rPr>
        <w:t>发</w:t>
      </w:r>
      <w:r w:rsidRPr="00B87EFD">
        <w:rPr>
          <w:rFonts w:ascii="MS Gothic" w:eastAsia="MS Gothic" w:hAnsi="MS Gothic" w:cs="MS Gothic" w:hint="eastAsia"/>
          <w:b w:val="0"/>
          <w:bCs w:val="0"/>
          <w:rPrChange w:id="2375" w:author="Terry, George" w:date="2020-04-03T16:25:00Z">
            <w:rPr>
              <w:rFonts w:ascii="MS Gothic" w:eastAsia="MS Gothic" w:hAnsi="MS Gothic" w:cs="MS Gothic" w:hint="eastAsia"/>
            </w:rPr>
          </w:rPrChange>
        </w:rPr>
        <w:t>展与成熟</w:t>
      </w:r>
      <w:proofErr w:type="spellEnd"/>
      <w:r w:rsidRPr="00B87EFD">
        <w:rPr>
          <w:b w:val="0"/>
          <w:bCs w:val="0"/>
          <w:rPrChange w:id="2376" w:author="Terry, George" w:date="2020-04-03T16:25:00Z">
            <w:rPr/>
          </w:rPrChange>
        </w:rPr>
        <w:t xml:space="preserve"> (</w:t>
      </w:r>
      <w:proofErr w:type="spellStart"/>
      <w:r w:rsidRPr="00B87EFD">
        <w:rPr>
          <w:rFonts w:ascii="MS Gothic" w:eastAsia="MS Gothic" w:hAnsi="MS Gothic" w:cs="MS Gothic" w:hint="eastAsia"/>
          <w:b w:val="0"/>
          <w:bCs w:val="0"/>
          <w:rPrChange w:id="2377" w:author="Terry, George" w:date="2020-04-03T16:25:00Z">
            <w:rPr>
              <w:rFonts w:ascii="MS Gothic" w:eastAsia="MS Gothic" w:hAnsi="MS Gothic" w:cs="MS Gothic" w:hint="eastAsia"/>
            </w:rPr>
          </w:rPrChange>
        </w:rPr>
        <w:t>孔德玉</w:t>
      </w:r>
      <w:proofErr w:type="spellEnd"/>
      <w:r w:rsidRPr="00B87EFD">
        <w:rPr>
          <w:b w:val="0"/>
          <w:bCs w:val="0"/>
          <w:rPrChange w:id="2378" w:author="Terry, George" w:date="2020-04-03T16:25:00Z">
            <w:rPr/>
          </w:rPrChange>
        </w:rPr>
        <w:t xml:space="preserve"> </w:t>
      </w:r>
      <w:proofErr w:type="spellStart"/>
      <w:r w:rsidRPr="00B87EFD">
        <w:rPr>
          <w:rFonts w:ascii="MS Gothic" w:eastAsia="MS Gothic" w:hAnsi="MS Gothic" w:cs="MS Gothic" w:hint="eastAsia"/>
          <w:b w:val="0"/>
          <w:bCs w:val="0"/>
          <w:rPrChange w:id="2379" w:author="Terry, George" w:date="2020-04-03T16:25:00Z">
            <w:rPr>
              <w:rFonts w:ascii="MS Gothic" w:eastAsia="MS Gothic" w:hAnsi="MS Gothic" w:cs="MS Gothic" w:hint="eastAsia"/>
            </w:rPr>
          </w:rPrChange>
        </w:rPr>
        <w:t>首都</w:t>
      </w:r>
      <w:r w:rsidRPr="00B87EFD">
        <w:rPr>
          <w:rFonts w:ascii="Microsoft JhengHei" w:eastAsia="Microsoft JhengHei" w:hAnsi="Microsoft JhengHei" w:cs="Microsoft JhengHei" w:hint="eastAsia"/>
          <w:b w:val="0"/>
          <w:bCs w:val="0"/>
          <w:rPrChange w:id="2380"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381" w:author="Terry, George" w:date="2020-04-03T16:25:00Z">
            <w:rPr>
              <w:rFonts w:ascii="MS Gothic" w:eastAsia="MS Gothic" w:hAnsi="MS Gothic" w:cs="MS Gothic" w:hint="eastAsia"/>
            </w:rPr>
          </w:rPrChange>
        </w:rPr>
        <w:t>范大学文学院</w:t>
      </w:r>
      <w:proofErr w:type="spellEnd"/>
      <w:r w:rsidRPr="00B87EFD">
        <w:rPr>
          <w:b w:val="0"/>
          <w:bCs w:val="0"/>
          <w:rPrChange w:id="2382" w:author="Terry, George" w:date="2020-04-03T16:25:00Z">
            <w:rPr/>
          </w:rPrChange>
        </w:rPr>
        <w:t>) The Origin and Development of the Suffix of Zi (Son) in Chinese" In: </w:t>
      </w:r>
      <w:r w:rsidRPr="00B87EFD">
        <w:rPr>
          <w:rStyle w:val="HTMLCite"/>
          <w:b w:val="0"/>
          <w:bCs w:val="0"/>
          <w:rPrChange w:id="2383" w:author="Terry, George" w:date="2020-04-03T16:25:00Z">
            <w:rPr>
              <w:rStyle w:val="HTMLCite"/>
            </w:rPr>
          </w:rPrChange>
        </w:rPr>
        <w:t>Journal of Language and Literature Studies</w:t>
      </w:r>
      <w:r w:rsidRPr="00B87EFD">
        <w:rPr>
          <w:b w:val="0"/>
          <w:bCs w:val="0"/>
          <w:rPrChange w:id="2384" w:author="Terry, George" w:date="2020-04-03T16:25:00Z">
            <w:rPr/>
          </w:rPrChange>
        </w:rPr>
        <w:t> (2009)</w:t>
      </w:r>
      <w:ins w:id="2385" w:author="Terry, George" w:date="2020-04-03T16:30:00Z">
        <w:r w:rsidR="00B87EFD">
          <w:rPr>
            <w:b w:val="0"/>
            <w:bCs w:val="0"/>
          </w:rPr>
          <w:t>.</w:t>
        </w:r>
      </w:ins>
      <w:r w:rsidRPr="00B87EFD">
        <w:rPr>
          <w:b w:val="0"/>
          <w:bCs w:val="0"/>
          <w:rPrChange w:id="2386" w:author="Terry, George" w:date="2020-04-03T16:25:00Z">
            <w:rPr/>
          </w:rPrChange>
        </w:rPr>
        <w:br/>
        <w:t>    </w:t>
      </w:r>
    </w:p>
    <w:p w14:paraId="62F337DB" w14:textId="77777777" w:rsidR="00B61CC7"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387" w:author="Terry, George" w:date="2020-04-03T16:38:00Z"/>
          <w:b w:val="0"/>
          <w:bCs w:val="0"/>
        </w:rPr>
      </w:pPr>
      <w:r w:rsidRPr="00B87EFD">
        <w:rPr>
          <w:b w:val="0"/>
          <w:bCs w:val="0"/>
          <w:vertAlign w:val="superscript"/>
          <w:rPrChange w:id="2388" w:author="Terry, George" w:date="2020-04-03T16:25:00Z">
            <w:rPr>
              <w:vertAlign w:val="superscript"/>
            </w:rPr>
          </w:rPrChange>
        </w:rPr>
        <w:t>18</w:t>
      </w:r>
      <w:r w:rsidRPr="00B87EFD">
        <w:rPr>
          <w:b w:val="0"/>
          <w:bCs w:val="0"/>
          <w:rPrChange w:id="2389" w:author="Terry, George" w:date="2020-04-03T16:25:00Z">
            <w:rPr/>
          </w:rPrChange>
        </w:rPr>
        <w:t> Li Yan, "</w:t>
      </w:r>
      <w:r w:rsidRPr="00B87EFD">
        <w:rPr>
          <w:rFonts w:ascii="MS Gothic" w:eastAsia="MS Gothic" w:hAnsi="MS Gothic" w:cs="MS Gothic" w:hint="eastAsia"/>
          <w:b w:val="0"/>
          <w:bCs w:val="0"/>
          <w:rPrChange w:id="2390" w:author="Terry, George" w:date="2020-04-03T16:25:00Z">
            <w:rPr>
              <w:rFonts w:ascii="MS Gothic" w:eastAsia="MS Gothic" w:hAnsi="MS Gothic" w:cs="MS Gothic" w:hint="eastAsia"/>
            </w:rPr>
          </w:rPrChange>
        </w:rPr>
        <w:t>《</w:t>
      </w:r>
      <w:proofErr w:type="spellStart"/>
      <w:r w:rsidRPr="00B87EFD">
        <w:rPr>
          <w:rFonts w:ascii="MS Gothic" w:eastAsia="MS Gothic" w:hAnsi="MS Gothic" w:cs="MS Gothic" w:hint="eastAsia"/>
          <w:b w:val="0"/>
          <w:bCs w:val="0"/>
          <w:rPrChange w:id="2391" w:author="Terry, George" w:date="2020-04-03T16:25:00Z">
            <w:rPr>
              <w:rFonts w:ascii="MS Gothic" w:eastAsia="MS Gothic" w:hAnsi="MS Gothic" w:cs="MS Gothic" w:hint="eastAsia"/>
            </w:rPr>
          </w:rPrChange>
        </w:rPr>
        <w:t>左</w:t>
      </w:r>
      <w:r w:rsidRPr="00B87EFD">
        <w:rPr>
          <w:rFonts w:ascii="Microsoft JhengHei" w:eastAsia="Microsoft JhengHei" w:hAnsi="Microsoft JhengHei" w:cs="Microsoft JhengHei" w:hint="eastAsia"/>
          <w:b w:val="0"/>
          <w:bCs w:val="0"/>
          <w:rPrChange w:id="2392" w:author="Terry, George" w:date="2020-04-03T16:25:00Z">
            <w:rPr>
              <w:rFonts w:ascii="Microsoft JhengHei" w:eastAsia="Microsoft JhengHei" w:hAnsi="Microsoft JhengHei" w:cs="Microsoft JhengHei" w:hint="eastAsia"/>
            </w:rPr>
          </w:rPrChange>
        </w:rPr>
        <w:t>传</w:t>
      </w:r>
      <w:r w:rsidRPr="00B87EFD">
        <w:rPr>
          <w:rFonts w:ascii="MS Gothic" w:eastAsia="MS Gothic" w:hAnsi="MS Gothic" w:cs="MS Gothic" w:hint="eastAsia"/>
          <w:b w:val="0"/>
          <w:bCs w:val="0"/>
          <w:rPrChange w:id="2393"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394" w:author="Terry, George" w:date="2020-04-03T16:25:00Z">
            <w:rPr>
              <w:rFonts w:ascii="MS Gothic" w:eastAsia="MS Gothic" w:hAnsi="MS Gothic" w:cs="MS Gothic" w:hint="eastAsia"/>
            </w:rPr>
          </w:rPrChange>
        </w:rPr>
        <w:t>人物称名中</w:t>
      </w:r>
      <w:r w:rsidRPr="00B87EFD">
        <w:rPr>
          <w:b w:val="0"/>
          <w:bCs w:val="0"/>
          <w:rPrChange w:id="2395" w:author="Terry, George" w:date="2020-04-03T16:25:00Z">
            <w:rPr/>
          </w:rPrChange>
        </w:rPr>
        <w:t>“</w:t>
      </w:r>
      <w:proofErr w:type="gramEnd"/>
      <w:r w:rsidRPr="00B87EFD">
        <w:rPr>
          <w:rFonts w:ascii="MS Gothic" w:eastAsia="MS Gothic" w:hAnsi="MS Gothic" w:cs="MS Gothic" w:hint="eastAsia"/>
          <w:b w:val="0"/>
          <w:bCs w:val="0"/>
          <w:rPrChange w:id="2396" w:author="Terry, George" w:date="2020-04-03T16:25:00Z">
            <w:rPr>
              <w:rFonts w:ascii="MS Gothic" w:eastAsia="MS Gothic" w:hAnsi="MS Gothic" w:cs="MS Gothic" w:hint="eastAsia"/>
            </w:rPr>
          </w:rPrChange>
        </w:rPr>
        <w:t>子</w:t>
      </w:r>
      <w:r w:rsidRPr="00B87EFD">
        <w:rPr>
          <w:b w:val="0"/>
          <w:bCs w:val="0"/>
          <w:rPrChange w:id="2397" w:author="Terry, George" w:date="2020-04-03T16:25:00Z">
            <w:rPr/>
          </w:rPrChange>
        </w:rPr>
        <w:t>”</w:t>
      </w:r>
      <w:r w:rsidRPr="00B87EFD">
        <w:rPr>
          <w:rFonts w:ascii="MS Gothic" w:eastAsia="MS Gothic" w:hAnsi="MS Gothic" w:cs="MS Gothic" w:hint="eastAsia"/>
          <w:b w:val="0"/>
          <w:bCs w:val="0"/>
          <w:rPrChange w:id="2398" w:author="Terry, George" w:date="2020-04-03T16:25:00Z">
            <w:rPr>
              <w:rFonts w:ascii="MS Gothic" w:eastAsia="MS Gothic" w:hAnsi="MS Gothic" w:cs="MS Gothic" w:hint="eastAsia"/>
            </w:rPr>
          </w:rPrChange>
        </w:rPr>
        <w:t>字的解</w:t>
      </w:r>
      <w:r w:rsidRPr="00B87EFD">
        <w:rPr>
          <w:rFonts w:ascii="Microsoft JhengHei" w:eastAsia="Microsoft JhengHei" w:hAnsi="Microsoft JhengHei" w:cs="Microsoft JhengHei" w:hint="eastAsia"/>
          <w:b w:val="0"/>
          <w:bCs w:val="0"/>
          <w:rPrChange w:id="2399" w:author="Terry, George" w:date="2020-04-03T16:25:00Z">
            <w:rPr>
              <w:rFonts w:ascii="Microsoft JhengHei" w:eastAsia="Microsoft JhengHei" w:hAnsi="Microsoft JhengHei" w:cs="Microsoft JhengHei" w:hint="eastAsia"/>
            </w:rPr>
          </w:rPrChange>
        </w:rPr>
        <w:t>说</w:t>
      </w:r>
      <w:proofErr w:type="spellEnd"/>
      <w:r w:rsidRPr="00B87EFD">
        <w:rPr>
          <w:b w:val="0"/>
          <w:bCs w:val="0"/>
          <w:rPrChange w:id="2400"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401" w:author="Terry, George" w:date="2020-04-03T16:25:00Z">
            <w:rPr>
              <w:rFonts w:ascii="Microsoft JhengHei" w:eastAsia="Microsoft JhengHei" w:hAnsi="Microsoft JhengHei" w:cs="Microsoft JhengHei" w:hint="eastAsia"/>
            </w:rPr>
          </w:rPrChange>
        </w:rPr>
        <w:t>闫丽</w:t>
      </w:r>
      <w:proofErr w:type="spellEnd"/>
      <w:r w:rsidRPr="00B87EFD">
        <w:rPr>
          <w:b w:val="0"/>
          <w:bCs w:val="0"/>
          <w:rPrChange w:id="2402"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403" w:author="Terry, George" w:date="2020-04-03T16:25:00Z">
            <w:rPr>
              <w:rFonts w:ascii="Microsoft JhengHei" w:eastAsia="Microsoft JhengHei" w:hAnsi="Microsoft JhengHei" w:cs="Microsoft JhengHei" w:hint="eastAsia"/>
            </w:rPr>
          </w:rPrChange>
        </w:rPr>
        <w:t>东</w:t>
      </w:r>
      <w:r w:rsidRPr="00B87EFD">
        <w:rPr>
          <w:rFonts w:ascii="MS Gothic" w:eastAsia="MS Gothic" w:hAnsi="MS Gothic" w:cs="MS Gothic" w:hint="eastAsia"/>
          <w:b w:val="0"/>
          <w:bCs w:val="0"/>
          <w:rPrChange w:id="2404" w:author="Terry, George" w:date="2020-04-03T16:25:00Z">
            <w:rPr>
              <w:rFonts w:ascii="MS Gothic" w:eastAsia="MS Gothic" w:hAnsi="MS Gothic" w:cs="MS Gothic" w:hint="eastAsia"/>
            </w:rPr>
          </w:rPrChange>
        </w:rPr>
        <w:t>北</w:t>
      </w:r>
      <w:r w:rsidRPr="00B87EFD">
        <w:rPr>
          <w:rFonts w:ascii="Microsoft JhengHei" w:eastAsia="Microsoft JhengHei" w:hAnsi="Microsoft JhengHei" w:cs="Microsoft JhengHei" w:hint="eastAsia"/>
          <w:b w:val="0"/>
          <w:bCs w:val="0"/>
          <w:rPrChange w:id="2405"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406" w:author="Terry, George" w:date="2020-04-03T16:25:00Z">
            <w:rPr>
              <w:rFonts w:ascii="MS Gothic" w:eastAsia="MS Gothic" w:hAnsi="MS Gothic" w:cs="MS Gothic" w:hint="eastAsia"/>
            </w:rPr>
          </w:rPrChange>
        </w:rPr>
        <w:t>范大学古籍所</w:t>
      </w:r>
      <w:proofErr w:type="spellEnd"/>
      <w:r w:rsidRPr="00B87EFD">
        <w:rPr>
          <w:b w:val="0"/>
          <w:bCs w:val="0"/>
          <w:rPrChange w:id="2407" w:author="Terry, George" w:date="2020-04-03T16:25:00Z">
            <w:rPr/>
          </w:rPrChange>
        </w:rPr>
        <w:t xml:space="preserve">) Interpretation of the Sonship in the Book of </w:t>
      </w:r>
      <w:proofErr w:type="spellStart"/>
      <w:r w:rsidRPr="00B87EFD">
        <w:rPr>
          <w:b w:val="0"/>
          <w:bCs w:val="0"/>
          <w:rPrChange w:id="2408" w:author="Terry, George" w:date="2020-04-03T16:25:00Z">
            <w:rPr/>
          </w:rPrChange>
        </w:rPr>
        <w:t>ZuoZhuan</w:t>
      </w:r>
      <w:proofErr w:type="spellEnd"/>
      <w:r w:rsidRPr="00B87EFD">
        <w:rPr>
          <w:b w:val="0"/>
          <w:bCs w:val="0"/>
          <w:rPrChange w:id="2409" w:author="Terry, George" w:date="2020-04-03T16:25:00Z">
            <w:rPr/>
          </w:rPrChange>
        </w:rPr>
        <w:t>" In: </w:t>
      </w:r>
      <w:proofErr w:type="spellStart"/>
      <w:r w:rsidRPr="00B87EFD">
        <w:rPr>
          <w:rStyle w:val="HTMLCite"/>
          <w:rFonts w:ascii="MS Gothic" w:eastAsia="MS Gothic" w:hAnsi="MS Gothic" w:cs="MS Gothic" w:hint="eastAsia"/>
          <w:b w:val="0"/>
          <w:bCs w:val="0"/>
          <w:rPrChange w:id="2410" w:author="Terry, George" w:date="2020-04-03T16:25:00Z">
            <w:rPr>
              <w:rStyle w:val="HTMLCite"/>
              <w:rFonts w:ascii="MS Gothic" w:eastAsia="MS Gothic" w:hAnsi="MS Gothic" w:cs="MS Gothic" w:hint="eastAsia"/>
            </w:rPr>
          </w:rPrChange>
        </w:rPr>
        <w:t>古籍整理研究学刊</w:t>
      </w:r>
      <w:proofErr w:type="spellEnd"/>
      <w:r w:rsidRPr="00B87EFD">
        <w:rPr>
          <w:rStyle w:val="HTMLCite"/>
          <w:b w:val="0"/>
          <w:bCs w:val="0"/>
          <w:rPrChange w:id="2411" w:author="Terry, George" w:date="2020-04-03T16:25:00Z">
            <w:rPr>
              <w:rStyle w:val="HTMLCite"/>
            </w:rPr>
          </w:rPrChange>
        </w:rPr>
        <w:t xml:space="preserve"> Journal of Ancient Books Collation and Studies</w:t>
      </w:r>
      <w:r w:rsidRPr="00B87EFD">
        <w:rPr>
          <w:b w:val="0"/>
          <w:bCs w:val="0"/>
          <w:rPrChange w:id="2412" w:author="Terry, George" w:date="2020-04-03T16:25:00Z">
            <w:rPr/>
          </w:rPrChange>
        </w:rPr>
        <w:t> (2008)</w:t>
      </w:r>
      <w:ins w:id="2413" w:author="Terry, George" w:date="2020-04-03T16:30:00Z">
        <w:r w:rsidR="00B87EFD">
          <w:rPr>
            <w:b w:val="0"/>
            <w:bCs w:val="0"/>
          </w:rPr>
          <w:t>.</w:t>
        </w:r>
      </w:ins>
    </w:p>
    <w:p w14:paraId="6972ACF5" w14:textId="39273FC7" w:rsidR="00B87EFD" w:rsidRDefault="00485DF6">
      <w:pPr>
        <w:pStyle w:val="Heading3"/>
        <w:tabs>
          <w:tab w:val="left" w:pos="426"/>
          <w:tab w:val="left" w:pos="567"/>
          <w:tab w:val="left" w:pos="709"/>
          <w:tab w:val="left" w:pos="851"/>
          <w:tab w:val="left" w:pos="1134"/>
        </w:tabs>
        <w:spacing w:before="0" w:beforeAutospacing="0" w:after="0" w:afterAutospacing="0"/>
        <w:contextualSpacing/>
        <w:rPr>
          <w:ins w:id="2414" w:author="Terry, George" w:date="2020-04-03T16:30:00Z"/>
          <w:b w:val="0"/>
          <w:bCs w:val="0"/>
        </w:rPr>
        <w:pPrChange w:id="2415" w:author="Terry, George" w:date="2020-04-03T16:51:00Z">
          <w:pPr>
            <w:pStyle w:val="Heading3"/>
            <w:spacing w:before="0" w:beforeAutospacing="0" w:after="0" w:afterAutospacing="0"/>
            <w:ind w:left="1134" w:hanging="567"/>
            <w:contextualSpacing/>
          </w:pPr>
        </w:pPrChange>
      </w:pPr>
      <w:del w:id="2416" w:author="Terry, George" w:date="2020-04-03T16:51:00Z">
        <w:r w:rsidRPr="00B87EFD" w:rsidDel="00FF05AD">
          <w:rPr>
            <w:b w:val="0"/>
            <w:bCs w:val="0"/>
            <w:rPrChange w:id="2417" w:author="Terry, George" w:date="2020-04-03T16:25:00Z">
              <w:rPr/>
            </w:rPrChange>
          </w:rPr>
          <w:br/>
          <w:delText>    </w:delText>
        </w:r>
      </w:del>
    </w:p>
    <w:p w14:paraId="60C19CEE"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418" w:author="Terry, George" w:date="2020-04-03T16:30:00Z"/>
          <w:b w:val="0"/>
          <w:bCs w:val="0"/>
        </w:rPr>
        <w:pPrChange w:id="2419"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420" w:author="Terry, George" w:date="2020-04-03T16:25:00Z">
            <w:rPr>
              <w:vertAlign w:val="superscript"/>
            </w:rPr>
          </w:rPrChange>
        </w:rPr>
        <w:t>19</w:t>
      </w:r>
      <w:r w:rsidRPr="00B87EFD">
        <w:rPr>
          <w:b w:val="0"/>
          <w:bCs w:val="0"/>
          <w:rPrChange w:id="2421" w:author="Terry, George" w:date="2020-04-03T16:25:00Z">
            <w:rPr/>
          </w:rPrChange>
        </w:rPr>
        <w:t> </w:t>
      </w:r>
      <w:proofErr w:type="spellStart"/>
      <w:r w:rsidRPr="00B87EFD">
        <w:rPr>
          <w:b w:val="0"/>
          <w:bCs w:val="0"/>
          <w:rPrChange w:id="2422" w:author="Terry, George" w:date="2020-04-03T16:25:00Z">
            <w:rPr/>
          </w:rPrChange>
        </w:rPr>
        <w:t>LiXia</w:t>
      </w:r>
      <w:proofErr w:type="spellEnd"/>
      <w:r w:rsidRPr="00B87EFD">
        <w:rPr>
          <w:b w:val="0"/>
          <w:bCs w:val="0"/>
          <w:rPrChange w:id="2423" w:author="Terry, George" w:date="2020-04-03T16:25:00Z">
            <w:rPr/>
          </w:rPrChange>
        </w:rPr>
        <w:t xml:space="preserve"> Zhang, "</w:t>
      </w:r>
      <w:proofErr w:type="spellStart"/>
      <w:r w:rsidRPr="00B87EFD">
        <w:rPr>
          <w:rFonts w:ascii="Microsoft JhengHei" w:eastAsia="Microsoft JhengHei" w:hAnsi="Microsoft JhengHei" w:cs="Microsoft JhengHei" w:hint="eastAsia"/>
          <w:b w:val="0"/>
          <w:bCs w:val="0"/>
          <w:rPrChange w:id="2424" w:author="Terry, George" w:date="2020-04-03T16:25:00Z">
            <w:rPr>
              <w:rFonts w:ascii="Microsoft JhengHei" w:eastAsia="Microsoft JhengHei" w:hAnsi="Microsoft JhengHei" w:cs="Microsoft JhengHei" w:hint="eastAsia"/>
            </w:rPr>
          </w:rPrChange>
        </w:rPr>
        <w:t>论汉语</w:t>
      </w:r>
      <w:r w:rsidRPr="00B87EFD">
        <w:rPr>
          <w:rFonts w:ascii="MS Gothic" w:eastAsia="MS Gothic" w:hAnsi="MS Gothic" w:cs="MS Gothic" w:hint="eastAsia"/>
          <w:b w:val="0"/>
          <w:bCs w:val="0"/>
          <w:rPrChange w:id="2425" w:author="Terry, George" w:date="2020-04-03T16:25:00Z">
            <w:rPr>
              <w:rFonts w:ascii="MS Gothic" w:eastAsia="MS Gothic" w:hAnsi="MS Gothic" w:cs="MS Gothic" w:hint="eastAsia"/>
            </w:rPr>
          </w:rPrChange>
        </w:rPr>
        <w:t>构</w:t>
      </w:r>
      <w:r w:rsidRPr="00B87EFD">
        <w:rPr>
          <w:rFonts w:ascii="Microsoft JhengHei" w:eastAsia="Microsoft JhengHei" w:hAnsi="Microsoft JhengHei" w:cs="Microsoft JhengHei" w:hint="eastAsia"/>
          <w:b w:val="0"/>
          <w:bCs w:val="0"/>
          <w:rPrChange w:id="2426" w:author="Terry, George" w:date="2020-04-03T16:25:00Z">
            <w:rPr>
              <w:rFonts w:ascii="Microsoft JhengHei" w:eastAsia="Microsoft JhengHei" w:hAnsi="Microsoft JhengHei" w:cs="Microsoft JhengHei" w:hint="eastAsia"/>
            </w:rPr>
          </w:rPrChange>
        </w:rPr>
        <w:t>词</w:t>
      </w:r>
      <w:r w:rsidRPr="00B87EFD">
        <w:rPr>
          <w:rFonts w:ascii="MS Gothic" w:eastAsia="MS Gothic" w:hAnsi="MS Gothic" w:cs="MS Gothic" w:hint="eastAsia"/>
          <w:b w:val="0"/>
          <w:bCs w:val="0"/>
          <w:rPrChange w:id="2427" w:author="Terry, George" w:date="2020-04-03T16:25:00Z">
            <w:rPr>
              <w:rFonts w:ascii="MS Gothic" w:eastAsia="MS Gothic" w:hAnsi="MS Gothic" w:cs="MS Gothic" w:hint="eastAsia"/>
            </w:rPr>
          </w:rPrChange>
        </w:rPr>
        <w:t>的双音</w:t>
      </w:r>
      <w:r w:rsidRPr="00B87EFD">
        <w:rPr>
          <w:rFonts w:ascii="Microsoft JhengHei" w:eastAsia="Microsoft JhengHei" w:hAnsi="Microsoft JhengHei" w:cs="Microsoft JhengHei" w:hint="eastAsia"/>
          <w:b w:val="0"/>
          <w:bCs w:val="0"/>
          <w:rPrChange w:id="2428" w:author="Terry, George" w:date="2020-04-03T16:25:00Z">
            <w:rPr>
              <w:rFonts w:ascii="Microsoft JhengHei" w:eastAsia="Microsoft JhengHei" w:hAnsi="Microsoft JhengHei" w:cs="Microsoft JhengHei" w:hint="eastAsia"/>
            </w:rPr>
          </w:rPrChange>
        </w:rPr>
        <w:t>节</w:t>
      </w:r>
      <w:r w:rsidRPr="00B87EFD">
        <w:rPr>
          <w:rFonts w:ascii="MS Gothic" w:eastAsia="MS Gothic" w:hAnsi="MS Gothic" w:cs="MS Gothic" w:hint="eastAsia"/>
          <w:b w:val="0"/>
          <w:bCs w:val="0"/>
          <w:rPrChange w:id="2429" w:author="Terry, George" w:date="2020-04-03T16:25:00Z">
            <w:rPr>
              <w:rFonts w:ascii="MS Gothic" w:eastAsia="MS Gothic" w:hAnsi="MS Gothic" w:cs="MS Gothic" w:hint="eastAsia"/>
            </w:rPr>
          </w:rPrChange>
        </w:rPr>
        <w:t>化</w:t>
      </w:r>
      <w:r w:rsidRPr="00B87EFD">
        <w:rPr>
          <w:rFonts w:ascii="Microsoft JhengHei" w:eastAsia="Microsoft JhengHei" w:hAnsi="Microsoft JhengHei" w:cs="Microsoft JhengHei" w:hint="eastAsia"/>
          <w:b w:val="0"/>
          <w:bCs w:val="0"/>
          <w:rPrChange w:id="2430" w:author="Terry, George" w:date="2020-04-03T16:25:00Z">
            <w:rPr>
              <w:rFonts w:ascii="Microsoft JhengHei" w:eastAsia="Microsoft JhengHei" w:hAnsi="Microsoft JhengHei" w:cs="Microsoft JhengHei" w:hint="eastAsia"/>
            </w:rPr>
          </w:rPrChange>
        </w:rPr>
        <w:t>趋势</w:t>
      </w:r>
      <w:proofErr w:type="spellEnd"/>
      <w:r w:rsidRPr="00B87EFD">
        <w:rPr>
          <w:b w:val="0"/>
          <w:bCs w:val="0"/>
          <w:rPrChange w:id="2431" w:author="Terry, George" w:date="2020-04-03T16:25:00Z">
            <w:rPr/>
          </w:rPrChange>
        </w:rPr>
        <w:t>——</w:t>
      </w:r>
      <w:proofErr w:type="spellStart"/>
      <w:proofErr w:type="gramStart"/>
      <w:r w:rsidRPr="00B87EFD">
        <w:rPr>
          <w:rFonts w:ascii="MS Gothic" w:eastAsia="MS Gothic" w:hAnsi="MS Gothic" w:cs="MS Gothic" w:hint="eastAsia"/>
          <w:b w:val="0"/>
          <w:bCs w:val="0"/>
          <w:rPrChange w:id="2432" w:author="Terry, George" w:date="2020-04-03T16:25:00Z">
            <w:rPr>
              <w:rFonts w:ascii="MS Gothic" w:eastAsia="MS Gothic" w:hAnsi="MS Gothic" w:cs="MS Gothic" w:hint="eastAsia"/>
            </w:rPr>
          </w:rPrChange>
        </w:rPr>
        <w:t>从</w:t>
      </w:r>
      <w:r w:rsidRPr="00B87EFD">
        <w:rPr>
          <w:b w:val="0"/>
          <w:bCs w:val="0"/>
          <w:rPrChange w:id="2433" w:author="Terry, George" w:date="2020-04-03T16:25:00Z">
            <w:rPr/>
          </w:rPrChange>
        </w:rPr>
        <w:t>“</w:t>
      </w:r>
      <w:proofErr w:type="gramEnd"/>
      <w:r w:rsidRPr="00B87EFD">
        <w:rPr>
          <w:rFonts w:ascii="MS Gothic" w:eastAsia="MS Gothic" w:hAnsi="MS Gothic" w:cs="MS Gothic" w:hint="eastAsia"/>
          <w:b w:val="0"/>
          <w:bCs w:val="0"/>
          <w:rPrChange w:id="2434" w:author="Terry, George" w:date="2020-04-03T16:25:00Z">
            <w:rPr>
              <w:rFonts w:ascii="MS Gothic" w:eastAsia="MS Gothic" w:hAnsi="MS Gothic" w:cs="MS Gothic" w:hint="eastAsia"/>
            </w:rPr>
          </w:rPrChange>
        </w:rPr>
        <w:t>儿</w:t>
      </w:r>
      <w:r w:rsidRPr="00B87EFD">
        <w:rPr>
          <w:b w:val="0"/>
          <w:bCs w:val="0"/>
          <w:rPrChange w:id="2435" w:author="Terry, George" w:date="2020-04-03T16:25:00Z">
            <w:rPr/>
          </w:rPrChange>
        </w:rPr>
        <w:t>”</w:t>
      </w:r>
      <w:r w:rsidRPr="00B87EFD">
        <w:rPr>
          <w:rFonts w:ascii="MS Gothic" w:eastAsia="MS Gothic" w:hAnsi="MS Gothic" w:cs="MS Gothic" w:hint="eastAsia"/>
          <w:b w:val="0"/>
          <w:bCs w:val="0"/>
          <w:rPrChange w:id="2436" w:author="Terry, George" w:date="2020-04-03T16:25:00Z">
            <w:rPr>
              <w:rFonts w:ascii="MS Gothic" w:eastAsia="MS Gothic" w:hAnsi="MS Gothic" w:cs="MS Gothic" w:hint="eastAsia"/>
            </w:rPr>
          </w:rPrChange>
        </w:rPr>
        <w:t>尾与</w:t>
      </w:r>
      <w:r w:rsidRPr="00B87EFD">
        <w:rPr>
          <w:b w:val="0"/>
          <w:bCs w:val="0"/>
          <w:rPrChange w:id="2437" w:author="Terry, George" w:date="2020-04-03T16:25:00Z">
            <w:rPr/>
          </w:rPrChange>
        </w:rPr>
        <w:t>“</w:t>
      </w:r>
      <w:r w:rsidRPr="00B87EFD">
        <w:rPr>
          <w:rFonts w:ascii="MS Gothic" w:eastAsia="MS Gothic" w:hAnsi="MS Gothic" w:cs="MS Gothic" w:hint="eastAsia"/>
          <w:b w:val="0"/>
          <w:bCs w:val="0"/>
          <w:rPrChange w:id="2438" w:author="Terry, George" w:date="2020-04-03T16:25:00Z">
            <w:rPr>
              <w:rFonts w:ascii="MS Gothic" w:eastAsia="MS Gothic" w:hAnsi="MS Gothic" w:cs="MS Gothic" w:hint="eastAsia"/>
            </w:rPr>
          </w:rPrChange>
        </w:rPr>
        <w:t>子</w:t>
      </w:r>
      <w:r w:rsidRPr="00B87EFD">
        <w:rPr>
          <w:b w:val="0"/>
          <w:bCs w:val="0"/>
          <w:rPrChange w:id="2439" w:author="Terry, George" w:date="2020-04-03T16:25:00Z">
            <w:rPr/>
          </w:rPrChange>
        </w:rPr>
        <w:t>”</w:t>
      </w:r>
      <w:r w:rsidRPr="00B87EFD">
        <w:rPr>
          <w:rFonts w:ascii="MS Gothic" w:eastAsia="MS Gothic" w:hAnsi="MS Gothic" w:cs="MS Gothic" w:hint="eastAsia"/>
          <w:b w:val="0"/>
          <w:bCs w:val="0"/>
          <w:rPrChange w:id="2440" w:author="Terry, George" w:date="2020-04-03T16:25:00Z">
            <w:rPr>
              <w:rFonts w:ascii="MS Gothic" w:eastAsia="MS Gothic" w:hAnsi="MS Gothic" w:cs="MS Gothic" w:hint="eastAsia"/>
            </w:rPr>
          </w:rPrChange>
        </w:rPr>
        <w:t>尾的使用</w:t>
      </w:r>
      <w:r w:rsidRPr="00B87EFD">
        <w:rPr>
          <w:rFonts w:ascii="Microsoft JhengHei" w:eastAsia="Microsoft JhengHei" w:hAnsi="Microsoft JhengHei" w:cs="Microsoft JhengHei" w:hint="eastAsia"/>
          <w:b w:val="0"/>
          <w:bCs w:val="0"/>
          <w:rPrChange w:id="2441" w:author="Terry, George" w:date="2020-04-03T16:25:00Z">
            <w:rPr>
              <w:rFonts w:ascii="Microsoft JhengHei" w:eastAsia="Microsoft JhengHei" w:hAnsi="Microsoft JhengHei" w:cs="Microsoft JhengHei" w:hint="eastAsia"/>
            </w:rPr>
          </w:rPrChange>
        </w:rPr>
        <w:t>频</w:t>
      </w:r>
      <w:r w:rsidRPr="00B87EFD">
        <w:rPr>
          <w:rFonts w:ascii="MS Gothic" w:eastAsia="MS Gothic" w:hAnsi="MS Gothic" w:cs="MS Gothic" w:hint="eastAsia"/>
          <w:b w:val="0"/>
          <w:bCs w:val="0"/>
          <w:rPrChange w:id="2442" w:author="Terry, George" w:date="2020-04-03T16:25:00Z">
            <w:rPr>
              <w:rFonts w:ascii="MS Gothic" w:eastAsia="MS Gothic" w:hAnsi="MS Gothic" w:cs="MS Gothic" w:hint="eastAsia"/>
            </w:rPr>
          </w:rPrChange>
        </w:rPr>
        <w:t>率</w:t>
      </w:r>
      <w:r w:rsidRPr="00B87EFD">
        <w:rPr>
          <w:rFonts w:ascii="Microsoft JhengHei" w:eastAsia="Microsoft JhengHei" w:hAnsi="Microsoft JhengHei" w:cs="Microsoft JhengHei" w:hint="eastAsia"/>
          <w:b w:val="0"/>
          <w:bCs w:val="0"/>
          <w:rPrChange w:id="2443" w:author="Terry, George" w:date="2020-04-03T16:25:00Z">
            <w:rPr>
              <w:rFonts w:ascii="Microsoft JhengHei" w:eastAsia="Microsoft JhengHei" w:hAnsi="Microsoft JhengHei" w:cs="Microsoft JhengHei" w:hint="eastAsia"/>
            </w:rPr>
          </w:rPrChange>
        </w:rPr>
        <w:t>谈</w:t>
      </w:r>
      <w:r w:rsidRPr="00B87EFD">
        <w:rPr>
          <w:rFonts w:ascii="MS Gothic" w:eastAsia="MS Gothic" w:hAnsi="MS Gothic" w:cs="MS Gothic" w:hint="eastAsia"/>
          <w:b w:val="0"/>
          <w:bCs w:val="0"/>
          <w:rPrChange w:id="2444" w:author="Terry, George" w:date="2020-04-03T16:25:00Z">
            <w:rPr>
              <w:rFonts w:ascii="MS Gothic" w:eastAsia="MS Gothic" w:hAnsi="MS Gothic" w:cs="MS Gothic" w:hint="eastAsia"/>
            </w:rPr>
          </w:rPrChange>
        </w:rPr>
        <w:t>起</w:t>
      </w:r>
      <w:proofErr w:type="spellEnd"/>
      <w:r w:rsidRPr="00B87EFD">
        <w:rPr>
          <w:b w:val="0"/>
          <w:bCs w:val="0"/>
          <w:rPrChange w:id="2445"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446" w:author="Terry, George" w:date="2020-04-03T16:25:00Z">
            <w:rPr>
              <w:rFonts w:ascii="Microsoft JhengHei" w:eastAsia="Microsoft JhengHei" w:hAnsi="Microsoft JhengHei" w:cs="Microsoft JhengHei" w:hint="eastAsia"/>
            </w:rPr>
          </w:rPrChange>
        </w:rPr>
        <w:t>张丽</w:t>
      </w:r>
      <w:r w:rsidRPr="00B87EFD">
        <w:rPr>
          <w:rFonts w:ascii="MS Gothic" w:eastAsia="MS Gothic" w:hAnsi="MS Gothic" w:cs="MS Gothic" w:hint="eastAsia"/>
          <w:b w:val="0"/>
          <w:bCs w:val="0"/>
          <w:rPrChange w:id="2447" w:author="Terry, George" w:date="2020-04-03T16:25:00Z">
            <w:rPr>
              <w:rFonts w:ascii="MS Gothic" w:eastAsia="MS Gothic" w:hAnsi="MS Gothic" w:cs="MS Gothic" w:hint="eastAsia"/>
            </w:rPr>
          </w:rPrChange>
        </w:rPr>
        <w:t>霞</w:t>
      </w:r>
      <w:proofErr w:type="spellEnd"/>
      <w:r w:rsidRPr="00B87EFD">
        <w:rPr>
          <w:b w:val="0"/>
          <w:bCs w:val="0"/>
          <w:rPrChange w:id="2448" w:author="Terry, George" w:date="2020-04-03T16:25:00Z">
            <w:rPr/>
          </w:rPrChange>
        </w:rPr>
        <w:t xml:space="preserve"> </w:t>
      </w:r>
      <w:proofErr w:type="spellStart"/>
      <w:r w:rsidRPr="00B87EFD">
        <w:rPr>
          <w:rFonts w:ascii="MS Gothic" w:eastAsia="MS Gothic" w:hAnsi="MS Gothic" w:cs="MS Gothic" w:hint="eastAsia"/>
          <w:b w:val="0"/>
          <w:bCs w:val="0"/>
          <w:rPrChange w:id="2449" w:author="Terry, George" w:date="2020-04-03T16:25:00Z">
            <w:rPr>
              <w:rFonts w:ascii="MS Gothic" w:eastAsia="MS Gothic" w:hAnsi="MS Gothic" w:cs="MS Gothic" w:hint="eastAsia"/>
            </w:rPr>
          </w:rPrChange>
        </w:rPr>
        <w:t>山</w:t>
      </w:r>
      <w:r w:rsidRPr="00B87EFD">
        <w:rPr>
          <w:rFonts w:ascii="Microsoft JhengHei" w:eastAsia="Microsoft JhengHei" w:hAnsi="Microsoft JhengHei" w:cs="Microsoft JhengHei" w:hint="eastAsia"/>
          <w:b w:val="0"/>
          <w:bCs w:val="0"/>
          <w:rPrChange w:id="2450" w:author="Terry, George" w:date="2020-04-03T16:25:00Z">
            <w:rPr>
              <w:rFonts w:ascii="Microsoft JhengHei" w:eastAsia="Microsoft JhengHei" w:hAnsi="Microsoft JhengHei" w:cs="Microsoft JhengHei" w:hint="eastAsia"/>
            </w:rPr>
          </w:rPrChange>
        </w:rPr>
        <w:t>东</w:t>
      </w:r>
      <w:r w:rsidRPr="00B87EFD">
        <w:rPr>
          <w:rFonts w:ascii="MS Gothic" w:eastAsia="MS Gothic" w:hAnsi="MS Gothic" w:cs="MS Gothic" w:hint="eastAsia"/>
          <w:b w:val="0"/>
          <w:bCs w:val="0"/>
          <w:rPrChange w:id="2451" w:author="Terry, George" w:date="2020-04-03T16:25:00Z">
            <w:rPr>
              <w:rFonts w:ascii="MS Gothic" w:eastAsia="MS Gothic" w:hAnsi="MS Gothic" w:cs="MS Gothic" w:hint="eastAsia"/>
            </w:rPr>
          </w:rPrChange>
        </w:rPr>
        <w:t>理工大学文学与新</w:t>
      </w:r>
      <w:r w:rsidRPr="00B87EFD">
        <w:rPr>
          <w:rFonts w:ascii="Microsoft JhengHei" w:eastAsia="Microsoft JhengHei" w:hAnsi="Microsoft JhengHei" w:cs="Microsoft JhengHei" w:hint="eastAsia"/>
          <w:b w:val="0"/>
          <w:bCs w:val="0"/>
          <w:rPrChange w:id="2452" w:author="Terry, George" w:date="2020-04-03T16:25:00Z">
            <w:rPr>
              <w:rFonts w:ascii="Microsoft JhengHei" w:eastAsia="Microsoft JhengHei" w:hAnsi="Microsoft JhengHei" w:cs="Microsoft JhengHei" w:hint="eastAsia"/>
            </w:rPr>
          </w:rPrChange>
        </w:rPr>
        <w:t>闻传</w:t>
      </w:r>
      <w:r w:rsidRPr="00B87EFD">
        <w:rPr>
          <w:rFonts w:ascii="MS Gothic" w:eastAsia="MS Gothic" w:hAnsi="MS Gothic" w:cs="MS Gothic" w:hint="eastAsia"/>
          <w:b w:val="0"/>
          <w:bCs w:val="0"/>
          <w:rPrChange w:id="2453" w:author="Terry, George" w:date="2020-04-03T16:25:00Z">
            <w:rPr>
              <w:rFonts w:ascii="MS Gothic" w:eastAsia="MS Gothic" w:hAnsi="MS Gothic" w:cs="MS Gothic" w:hint="eastAsia"/>
            </w:rPr>
          </w:rPrChange>
        </w:rPr>
        <w:t>播学院</w:t>
      </w:r>
      <w:proofErr w:type="spellEnd"/>
      <w:r w:rsidRPr="00B87EFD">
        <w:rPr>
          <w:b w:val="0"/>
          <w:bCs w:val="0"/>
          <w:rPrChange w:id="2454" w:author="Terry, George" w:date="2020-04-03T16:25:00Z">
            <w:rPr/>
          </w:rPrChange>
        </w:rPr>
        <w:t xml:space="preserve"> </w:t>
      </w:r>
      <w:r w:rsidRPr="00B87EFD">
        <w:rPr>
          <w:rFonts w:ascii="MS Gothic" w:eastAsia="MS Gothic" w:hAnsi="MS Gothic" w:cs="MS Gothic" w:hint="eastAsia"/>
          <w:b w:val="0"/>
          <w:bCs w:val="0"/>
          <w:rPrChange w:id="2455" w:author="Terry, George" w:date="2020-04-03T16:25:00Z">
            <w:rPr>
              <w:rFonts w:ascii="MS Gothic" w:eastAsia="MS Gothic" w:hAnsi="MS Gothic" w:cs="MS Gothic" w:hint="eastAsia"/>
            </w:rPr>
          </w:rPrChange>
        </w:rPr>
        <w:t>山</w:t>
      </w:r>
      <w:r w:rsidRPr="00B87EFD">
        <w:rPr>
          <w:rFonts w:ascii="Microsoft JhengHei" w:eastAsia="Microsoft JhengHei" w:hAnsi="Microsoft JhengHei" w:cs="Microsoft JhengHei" w:hint="eastAsia"/>
          <w:b w:val="0"/>
          <w:bCs w:val="0"/>
          <w:rPrChange w:id="2456" w:author="Terry, George" w:date="2020-04-03T16:25:00Z">
            <w:rPr>
              <w:rFonts w:ascii="Microsoft JhengHei" w:eastAsia="Microsoft JhengHei" w:hAnsi="Microsoft JhengHei" w:cs="Microsoft JhengHei" w:hint="eastAsia"/>
            </w:rPr>
          </w:rPrChange>
        </w:rPr>
        <w:t>东</w:t>
      </w:r>
      <w:r w:rsidRPr="00B87EFD">
        <w:rPr>
          <w:rFonts w:ascii="MS Gothic" w:eastAsia="MS Gothic" w:hAnsi="MS Gothic" w:cs="MS Gothic" w:hint="eastAsia"/>
          <w:b w:val="0"/>
          <w:bCs w:val="0"/>
          <w:rPrChange w:id="2457" w:author="Terry, George" w:date="2020-04-03T16:25:00Z">
            <w:rPr>
              <w:rFonts w:ascii="MS Gothic" w:eastAsia="MS Gothic" w:hAnsi="MS Gothic" w:cs="MS Gothic" w:hint="eastAsia"/>
            </w:rPr>
          </w:rPrChange>
        </w:rPr>
        <w:t>淄博</w:t>
      </w:r>
      <w:r w:rsidRPr="00B87EFD">
        <w:rPr>
          <w:b w:val="0"/>
          <w:bCs w:val="0"/>
          <w:rPrChange w:id="2458" w:author="Terry, George" w:date="2020-04-03T16:25:00Z">
            <w:rPr/>
          </w:rPrChange>
        </w:rPr>
        <w:t xml:space="preserve">255049) The Trend of Double Syllable in Chinese--suffix of Zi(Son) and </w:t>
      </w:r>
      <w:proofErr w:type="spellStart"/>
      <w:r w:rsidRPr="00B87EFD">
        <w:rPr>
          <w:b w:val="0"/>
          <w:bCs w:val="0"/>
          <w:rPrChange w:id="2459" w:author="Terry, George" w:date="2020-04-03T16:25:00Z">
            <w:rPr/>
          </w:rPrChange>
        </w:rPr>
        <w:t>Er</w:t>
      </w:r>
      <w:proofErr w:type="spellEnd"/>
      <w:r w:rsidRPr="00B87EFD">
        <w:rPr>
          <w:b w:val="0"/>
          <w:bCs w:val="0"/>
          <w:rPrChange w:id="2460" w:author="Terry, George" w:date="2020-04-03T16:25:00Z">
            <w:rPr/>
          </w:rPrChange>
        </w:rPr>
        <w:t>(Child) in Chinese" In: </w:t>
      </w:r>
      <w:proofErr w:type="spellStart"/>
      <w:r w:rsidRPr="00B87EFD">
        <w:rPr>
          <w:rStyle w:val="HTMLCite"/>
          <w:rFonts w:ascii="MS Gothic" w:eastAsia="MS Gothic" w:hAnsi="MS Gothic" w:cs="MS Gothic" w:hint="eastAsia"/>
          <w:b w:val="0"/>
          <w:bCs w:val="0"/>
          <w:rPrChange w:id="2461" w:author="Terry, George" w:date="2020-04-03T16:25:00Z">
            <w:rPr>
              <w:rStyle w:val="HTMLCite"/>
              <w:rFonts w:ascii="MS Gothic" w:eastAsia="MS Gothic" w:hAnsi="MS Gothic" w:cs="MS Gothic" w:hint="eastAsia"/>
            </w:rPr>
          </w:rPrChange>
        </w:rPr>
        <w:t>山</w:t>
      </w:r>
      <w:r w:rsidRPr="00B87EFD">
        <w:rPr>
          <w:rStyle w:val="HTMLCite"/>
          <w:rFonts w:ascii="Microsoft JhengHei" w:eastAsia="Microsoft JhengHei" w:hAnsi="Microsoft JhengHei" w:cs="Microsoft JhengHei" w:hint="eastAsia"/>
          <w:b w:val="0"/>
          <w:bCs w:val="0"/>
          <w:rPrChange w:id="2462" w:author="Terry, George" w:date="2020-04-03T16:25:00Z">
            <w:rPr>
              <w:rStyle w:val="HTMLCite"/>
              <w:rFonts w:ascii="Microsoft JhengHei" w:eastAsia="Microsoft JhengHei" w:hAnsi="Microsoft JhengHei" w:cs="Microsoft JhengHei" w:hint="eastAsia"/>
            </w:rPr>
          </w:rPrChange>
        </w:rPr>
        <w:t>东</w:t>
      </w:r>
      <w:r w:rsidRPr="00B87EFD">
        <w:rPr>
          <w:rStyle w:val="HTMLCite"/>
          <w:rFonts w:ascii="MS Gothic" w:eastAsia="MS Gothic" w:hAnsi="MS Gothic" w:cs="MS Gothic" w:hint="eastAsia"/>
          <w:b w:val="0"/>
          <w:bCs w:val="0"/>
          <w:rPrChange w:id="2463" w:author="Terry, George" w:date="2020-04-03T16:25:00Z">
            <w:rPr>
              <w:rStyle w:val="HTMLCite"/>
              <w:rFonts w:ascii="MS Gothic" w:eastAsia="MS Gothic" w:hAnsi="MS Gothic" w:cs="MS Gothic" w:hint="eastAsia"/>
            </w:rPr>
          </w:rPrChange>
        </w:rPr>
        <w:t>理工大学学</w:t>
      </w:r>
      <w:r w:rsidRPr="00B87EFD">
        <w:rPr>
          <w:rStyle w:val="HTMLCite"/>
          <w:rFonts w:ascii="Microsoft JhengHei" w:eastAsia="Microsoft JhengHei" w:hAnsi="Microsoft JhengHei" w:cs="Microsoft JhengHei" w:hint="eastAsia"/>
          <w:b w:val="0"/>
          <w:bCs w:val="0"/>
          <w:rPrChange w:id="2464"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465"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466" w:author="Terry, George" w:date="2020-04-03T16:25:00Z">
            <w:rPr>
              <w:rStyle w:val="HTMLCite"/>
              <w:rFonts w:ascii="MS Gothic" w:eastAsia="MS Gothic" w:hAnsi="MS Gothic" w:cs="MS Gothic" w:hint="eastAsia"/>
            </w:rPr>
          </w:rPrChange>
        </w:rPr>
        <w:t>社会科学版</w:t>
      </w:r>
      <w:proofErr w:type="spellEnd"/>
      <w:r w:rsidRPr="00B87EFD">
        <w:rPr>
          <w:rStyle w:val="HTMLCite"/>
          <w:b w:val="0"/>
          <w:bCs w:val="0"/>
          <w:rPrChange w:id="2467" w:author="Terry, George" w:date="2020-04-03T16:25:00Z">
            <w:rPr>
              <w:rStyle w:val="HTMLCite"/>
            </w:rPr>
          </w:rPrChange>
        </w:rPr>
        <w:t>) Journal of Shandong University of Technology(Social Sciences Edition)</w:t>
      </w:r>
      <w:r w:rsidRPr="00B87EFD">
        <w:rPr>
          <w:b w:val="0"/>
          <w:bCs w:val="0"/>
          <w:rPrChange w:id="2468" w:author="Terry, George" w:date="2020-04-03T16:25:00Z">
            <w:rPr/>
          </w:rPrChange>
        </w:rPr>
        <w:t> (2007)</w:t>
      </w:r>
      <w:ins w:id="2469" w:author="Terry, George" w:date="2020-04-03T16:30:00Z">
        <w:r w:rsidR="00B87EFD">
          <w:rPr>
            <w:b w:val="0"/>
            <w:bCs w:val="0"/>
          </w:rPr>
          <w:t>.</w:t>
        </w:r>
      </w:ins>
      <w:r w:rsidRPr="00B87EFD">
        <w:rPr>
          <w:b w:val="0"/>
          <w:bCs w:val="0"/>
          <w:rPrChange w:id="2470" w:author="Terry, George" w:date="2020-04-03T16:25:00Z">
            <w:rPr/>
          </w:rPrChange>
        </w:rPr>
        <w:br/>
        <w:t>   </w:t>
      </w:r>
    </w:p>
    <w:p w14:paraId="4ABEB097"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471" w:author="Terry, George" w:date="2020-04-03T16:30:00Z"/>
          <w:b w:val="0"/>
          <w:bCs w:val="0"/>
        </w:rPr>
        <w:pPrChange w:id="2472" w:author="Terry, George" w:date="2020-04-03T16:37:00Z">
          <w:pPr>
            <w:pStyle w:val="Heading3"/>
            <w:spacing w:before="0" w:beforeAutospacing="0" w:after="0" w:afterAutospacing="0"/>
            <w:ind w:left="1134" w:hanging="567"/>
            <w:contextualSpacing/>
          </w:pPr>
        </w:pPrChange>
      </w:pPr>
      <w:del w:id="2473" w:author="Terry, George" w:date="2020-04-03T16:30:00Z">
        <w:r w:rsidRPr="00B87EFD" w:rsidDel="00B87EFD">
          <w:rPr>
            <w:b w:val="0"/>
            <w:bCs w:val="0"/>
            <w:rPrChange w:id="2474" w:author="Terry, George" w:date="2020-04-03T16:25:00Z">
              <w:rPr/>
            </w:rPrChange>
          </w:rPr>
          <w:lastRenderedPageBreak/>
          <w:delText> </w:delText>
        </w:r>
      </w:del>
      <w:r w:rsidRPr="00B87EFD">
        <w:rPr>
          <w:b w:val="0"/>
          <w:bCs w:val="0"/>
          <w:vertAlign w:val="superscript"/>
          <w:rPrChange w:id="2475" w:author="Terry, George" w:date="2020-04-03T16:25:00Z">
            <w:rPr>
              <w:vertAlign w:val="superscript"/>
            </w:rPr>
          </w:rPrChange>
        </w:rPr>
        <w:t>20</w:t>
      </w:r>
      <w:r w:rsidRPr="00B87EFD">
        <w:rPr>
          <w:b w:val="0"/>
          <w:bCs w:val="0"/>
          <w:rPrChange w:id="2476" w:author="Terry, George" w:date="2020-04-03T16:25:00Z">
            <w:rPr/>
          </w:rPrChange>
        </w:rPr>
        <w:t> </w:t>
      </w:r>
      <w:proofErr w:type="spellStart"/>
      <w:r w:rsidRPr="00B87EFD">
        <w:rPr>
          <w:b w:val="0"/>
          <w:bCs w:val="0"/>
          <w:rPrChange w:id="2477" w:author="Terry, George" w:date="2020-04-03T16:25:00Z">
            <w:rPr/>
          </w:rPrChange>
        </w:rPr>
        <w:t>HuaMei</w:t>
      </w:r>
      <w:proofErr w:type="spellEnd"/>
      <w:r w:rsidRPr="00B87EFD">
        <w:rPr>
          <w:b w:val="0"/>
          <w:bCs w:val="0"/>
          <w:rPrChange w:id="2478" w:author="Terry, George" w:date="2020-04-03T16:25:00Z">
            <w:rPr/>
          </w:rPrChange>
        </w:rPr>
        <w:t xml:space="preserve"> Han, "“</w:t>
      </w:r>
      <w:proofErr w:type="spellStart"/>
      <w:proofErr w:type="gramStart"/>
      <w:r w:rsidRPr="00B87EFD">
        <w:rPr>
          <w:rFonts w:ascii="MS Gothic" w:eastAsia="MS Gothic" w:hAnsi="MS Gothic" w:cs="MS Gothic" w:hint="eastAsia"/>
          <w:b w:val="0"/>
          <w:bCs w:val="0"/>
          <w:rPrChange w:id="2479" w:author="Terry, George" w:date="2020-04-03T16:25:00Z">
            <w:rPr>
              <w:rFonts w:ascii="MS Gothic" w:eastAsia="MS Gothic" w:hAnsi="MS Gothic" w:cs="MS Gothic" w:hint="eastAsia"/>
            </w:rPr>
          </w:rPrChange>
        </w:rPr>
        <w:t>子</w:t>
      </w:r>
      <w:r w:rsidRPr="00B87EFD">
        <w:rPr>
          <w:b w:val="0"/>
          <w:bCs w:val="0"/>
          <w:rPrChange w:id="2480" w:author="Terry, George" w:date="2020-04-03T16:25:00Z">
            <w:rPr/>
          </w:rPrChange>
        </w:rPr>
        <w:t>”</w:t>
      </w:r>
      <w:r w:rsidRPr="00B87EFD">
        <w:rPr>
          <w:rFonts w:ascii="MS Gothic" w:eastAsia="MS Gothic" w:hAnsi="MS Gothic" w:cs="MS Gothic" w:hint="eastAsia"/>
          <w:b w:val="0"/>
          <w:bCs w:val="0"/>
          <w:rPrChange w:id="2481" w:author="Terry, George" w:date="2020-04-03T16:25:00Z">
            <w:rPr>
              <w:rFonts w:ascii="MS Gothic" w:eastAsia="MS Gothic" w:hAnsi="MS Gothic" w:cs="MS Gothic" w:hint="eastAsia"/>
            </w:rPr>
          </w:rPrChange>
        </w:rPr>
        <w:t>中敬意从何来</w:t>
      </w:r>
      <w:proofErr w:type="spellEnd"/>
      <w:proofErr w:type="gramEnd"/>
      <w:r w:rsidRPr="00B87EFD">
        <w:rPr>
          <w:b w:val="0"/>
          <w:bCs w:val="0"/>
          <w:rPrChange w:id="2482" w:author="Terry, George" w:date="2020-04-03T16:25:00Z">
            <w:rPr/>
          </w:rPrChange>
        </w:rPr>
        <w:t>? (</w:t>
      </w:r>
      <w:proofErr w:type="spellStart"/>
      <w:r w:rsidRPr="00B87EFD">
        <w:rPr>
          <w:rFonts w:ascii="Microsoft JhengHei" w:eastAsia="Microsoft JhengHei" w:hAnsi="Microsoft JhengHei" w:cs="Microsoft JhengHei" w:hint="eastAsia"/>
          <w:b w:val="0"/>
          <w:bCs w:val="0"/>
          <w:rPrChange w:id="2483" w:author="Terry, George" w:date="2020-04-03T16:25:00Z">
            <w:rPr>
              <w:rFonts w:ascii="Microsoft JhengHei" w:eastAsia="Microsoft JhengHei" w:hAnsi="Microsoft JhengHei" w:cs="Microsoft JhengHei" w:hint="eastAsia"/>
            </w:rPr>
          </w:rPrChange>
        </w:rPr>
        <w:t>韩华</w:t>
      </w:r>
      <w:r w:rsidRPr="00B87EFD">
        <w:rPr>
          <w:rFonts w:ascii="MS Gothic" w:eastAsia="MS Gothic" w:hAnsi="MS Gothic" w:cs="MS Gothic" w:hint="eastAsia"/>
          <w:b w:val="0"/>
          <w:bCs w:val="0"/>
          <w:rPrChange w:id="2484" w:author="Terry, George" w:date="2020-04-03T16:25:00Z">
            <w:rPr>
              <w:rFonts w:ascii="MS Gothic" w:eastAsia="MS Gothic" w:hAnsi="MS Gothic" w:cs="MS Gothic" w:hint="eastAsia"/>
            </w:rPr>
          </w:rPrChange>
        </w:rPr>
        <w:t>梅</w:t>
      </w:r>
      <w:proofErr w:type="spellEnd"/>
      <w:r w:rsidRPr="00B87EFD">
        <w:rPr>
          <w:b w:val="0"/>
          <w:bCs w:val="0"/>
          <w:rPrChange w:id="2485" w:author="Terry, George" w:date="2020-04-03T16:25:00Z">
            <w:rPr/>
          </w:rPrChange>
        </w:rPr>
        <w:t xml:space="preserve">) How does the Reverence Come from Character </w:t>
      </w:r>
      <w:proofErr w:type="gramStart"/>
      <w:r w:rsidRPr="00B87EFD">
        <w:rPr>
          <w:b w:val="0"/>
          <w:bCs w:val="0"/>
          <w:rPrChange w:id="2486" w:author="Terry, George" w:date="2020-04-03T16:25:00Z">
            <w:rPr/>
          </w:rPrChange>
        </w:rPr>
        <w:t>Zi(</w:t>
      </w:r>
      <w:proofErr w:type="gramEnd"/>
      <w:r w:rsidRPr="00B87EFD">
        <w:rPr>
          <w:b w:val="0"/>
          <w:bCs w:val="0"/>
          <w:rPrChange w:id="2487" w:author="Terry, George" w:date="2020-04-03T16:25:00Z">
            <w:rPr/>
          </w:rPrChange>
        </w:rPr>
        <w:t>Son) " In: </w:t>
      </w:r>
      <w:proofErr w:type="spellStart"/>
      <w:r w:rsidRPr="00B87EFD">
        <w:rPr>
          <w:rStyle w:val="HTMLCite"/>
          <w:rFonts w:ascii="MS Gothic" w:eastAsia="MS Gothic" w:hAnsi="MS Gothic" w:cs="MS Gothic" w:hint="eastAsia"/>
          <w:b w:val="0"/>
          <w:bCs w:val="0"/>
          <w:rPrChange w:id="2488" w:author="Terry, George" w:date="2020-04-03T16:25:00Z">
            <w:rPr>
              <w:rStyle w:val="HTMLCite"/>
              <w:rFonts w:ascii="MS Gothic" w:eastAsia="MS Gothic" w:hAnsi="MS Gothic" w:cs="MS Gothic" w:hint="eastAsia"/>
            </w:rPr>
          </w:rPrChange>
        </w:rPr>
        <w:t>咬文嚼字</w:t>
      </w:r>
      <w:proofErr w:type="spellEnd"/>
      <w:r w:rsidRPr="00B87EFD">
        <w:rPr>
          <w:b w:val="0"/>
          <w:bCs w:val="0"/>
          <w:rPrChange w:id="2489" w:author="Terry, George" w:date="2020-04-03T16:25:00Z">
            <w:rPr/>
          </w:rPrChange>
        </w:rPr>
        <w:t> (1997)</w:t>
      </w:r>
      <w:ins w:id="2490" w:author="Terry, George" w:date="2020-04-03T16:30:00Z">
        <w:r w:rsidR="00B87EFD">
          <w:rPr>
            <w:b w:val="0"/>
            <w:bCs w:val="0"/>
          </w:rPr>
          <w:t>.</w:t>
        </w:r>
      </w:ins>
      <w:r w:rsidRPr="00B87EFD">
        <w:rPr>
          <w:b w:val="0"/>
          <w:bCs w:val="0"/>
          <w:rPrChange w:id="2491" w:author="Terry, George" w:date="2020-04-03T16:25:00Z">
            <w:rPr/>
          </w:rPrChange>
        </w:rPr>
        <w:br/>
        <w:t>    </w:t>
      </w:r>
    </w:p>
    <w:p w14:paraId="2F3E0029"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492" w:author="Terry, George" w:date="2020-04-03T16:30:00Z"/>
          <w:b w:val="0"/>
          <w:bCs w:val="0"/>
        </w:rPr>
        <w:pPrChange w:id="2493"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494" w:author="Terry, George" w:date="2020-04-03T16:25:00Z">
            <w:rPr>
              <w:vertAlign w:val="superscript"/>
            </w:rPr>
          </w:rPrChange>
        </w:rPr>
        <w:t>21</w:t>
      </w:r>
      <w:r w:rsidRPr="00B87EFD">
        <w:rPr>
          <w:b w:val="0"/>
          <w:bCs w:val="0"/>
          <w:rPrChange w:id="2495" w:author="Terry, George" w:date="2020-04-03T16:25:00Z">
            <w:rPr/>
          </w:rPrChange>
        </w:rPr>
        <w:t> </w:t>
      </w:r>
      <w:proofErr w:type="spellStart"/>
      <w:r w:rsidRPr="00B87EFD">
        <w:rPr>
          <w:b w:val="0"/>
          <w:bCs w:val="0"/>
          <w:rPrChange w:id="2496" w:author="Terry, George" w:date="2020-04-03T16:25:00Z">
            <w:rPr/>
          </w:rPrChange>
        </w:rPr>
        <w:t>XiuLi</w:t>
      </w:r>
      <w:proofErr w:type="spellEnd"/>
      <w:r w:rsidRPr="00B87EFD">
        <w:rPr>
          <w:b w:val="0"/>
          <w:bCs w:val="0"/>
          <w:rPrChange w:id="2497" w:author="Terry, George" w:date="2020-04-03T16:25:00Z">
            <w:rPr/>
          </w:rPrChange>
        </w:rPr>
        <w:t xml:space="preserve"> Cheng. "</w:t>
      </w:r>
      <w:proofErr w:type="spellStart"/>
      <w:proofErr w:type="gramStart"/>
      <w:r w:rsidRPr="00B87EFD">
        <w:rPr>
          <w:rFonts w:ascii="Microsoft JhengHei" w:eastAsia="Microsoft JhengHei" w:hAnsi="Microsoft JhengHei" w:cs="Microsoft JhengHei" w:hint="eastAsia"/>
          <w:b w:val="0"/>
          <w:bCs w:val="0"/>
          <w:rPrChange w:id="2498" w:author="Terry, George" w:date="2020-04-03T16:25:00Z">
            <w:rPr>
              <w:rFonts w:ascii="Microsoft JhengHei" w:eastAsia="Microsoft JhengHei" w:hAnsi="Microsoft JhengHei" w:cs="Microsoft JhengHei" w:hint="eastAsia"/>
            </w:rPr>
          </w:rPrChange>
        </w:rPr>
        <w:t>谈</w:t>
      </w:r>
      <w:r w:rsidRPr="00B87EFD">
        <w:rPr>
          <w:b w:val="0"/>
          <w:bCs w:val="0"/>
          <w:rPrChange w:id="2499" w:author="Terry, George" w:date="2020-04-03T16:25:00Z">
            <w:rPr/>
          </w:rPrChange>
        </w:rPr>
        <w:t>“</w:t>
      </w:r>
      <w:proofErr w:type="gramEnd"/>
      <w:r w:rsidRPr="00B87EFD">
        <w:rPr>
          <w:rFonts w:ascii="MS Gothic" w:eastAsia="MS Gothic" w:hAnsi="MS Gothic" w:cs="MS Gothic" w:hint="eastAsia"/>
          <w:b w:val="0"/>
          <w:bCs w:val="0"/>
          <w:rPrChange w:id="2500" w:author="Terry, George" w:date="2020-04-03T16:25:00Z">
            <w:rPr>
              <w:rFonts w:ascii="MS Gothic" w:eastAsia="MS Gothic" w:hAnsi="MS Gothic" w:cs="MS Gothic" w:hint="eastAsia"/>
            </w:rPr>
          </w:rPrChange>
        </w:rPr>
        <w:t>子</w:t>
      </w:r>
      <w:r w:rsidRPr="00B87EFD">
        <w:rPr>
          <w:b w:val="0"/>
          <w:bCs w:val="0"/>
          <w:rPrChange w:id="2501" w:author="Terry, George" w:date="2020-04-03T16:25:00Z">
            <w:rPr/>
          </w:rPrChange>
        </w:rPr>
        <w:t>”</w:t>
      </w:r>
      <w:r w:rsidRPr="00B87EFD">
        <w:rPr>
          <w:rFonts w:ascii="MS Gothic" w:eastAsia="MS Gothic" w:hAnsi="MS Gothic" w:cs="MS Gothic" w:hint="eastAsia"/>
          <w:b w:val="0"/>
          <w:bCs w:val="0"/>
          <w:rPrChange w:id="2502" w:author="Terry, George" w:date="2020-04-03T16:25:00Z">
            <w:rPr>
              <w:rFonts w:ascii="MS Gothic" w:eastAsia="MS Gothic" w:hAnsi="MS Gothic" w:cs="MS Gothic" w:hint="eastAsia"/>
            </w:rPr>
          </w:rPrChange>
        </w:rPr>
        <w:t>的</w:t>
      </w:r>
      <w:r w:rsidRPr="00B87EFD">
        <w:rPr>
          <w:rFonts w:ascii="Microsoft JhengHei" w:eastAsia="Microsoft JhengHei" w:hAnsi="Microsoft JhengHei" w:cs="Microsoft JhengHei" w:hint="eastAsia"/>
          <w:b w:val="0"/>
          <w:bCs w:val="0"/>
          <w:rPrChange w:id="2503" w:author="Terry, George" w:date="2020-04-03T16:25:00Z">
            <w:rPr>
              <w:rFonts w:ascii="Microsoft JhengHei" w:eastAsia="Microsoft JhengHei" w:hAnsi="Microsoft JhengHei" w:cs="Microsoft JhengHei" w:hint="eastAsia"/>
            </w:rPr>
          </w:rPrChange>
        </w:rPr>
        <w:t>语</w:t>
      </w:r>
      <w:r w:rsidRPr="00B87EFD">
        <w:rPr>
          <w:rFonts w:ascii="MS Gothic" w:eastAsia="MS Gothic" w:hAnsi="MS Gothic" w:cs="MS Gothic" w:hint="eastAsia"/>
          <w:b w:val="0"/>
          <w:bCs w:val="0"/>
          <w:rPrChange w:id="2504" w:author="Terry, George" w:date="2020-04-03T16:25:00Z">
            <w:rPr>
              <w:rFonts w:ascii="MS Gothic" w:eastAsia="MS Gothic" w:hAnsi="MS Gothic" w:cs="MS Gothic" w:hint="eastAsia"/>
            </w:rPr>
          </w:rPrChange>
        </w:rPr>
        <w:t>法性</w:t>
      </w:r>
      <w:r w:rsidRPr="00B87EFD">
        <w:rPr>
          <w:rFonts w:ascii="Microsoft JhengHei" w:eastAsia="Microsoft JhengHei" w:hAnsi="Microsoft JhengHei" w:cs="Microsoft JhengHei" w:hint="eastAsia"/>
          <w:b w:val="0"/>
          <w:bCs w:val="0"/>
          <w:rPrChange w:id="2505" w:author="Terry, George" w:date="2020-04-03T16:25:00Z">
            <w:rPr>
              <w:rFonts w:ascii="Microsoft JhengHei" w:eastAsia="Microsoft JhengHei" w:hAnsi="Microsoft JhengHei" w:cs="Microsoft JhengHei" w:hint="eastAsia"/>
            </w:rPr>
          </w:rPrChange>
        </w:rPr>
        <w:t>质</w:t>
      </w:r>
      <w:r w:rsidRPr="00B87EFD">
        <w:rPr>
          <w:rFonts w:ascii="MS Gothic" w:eastAsia="MS Gothic" w:hAnsi="MS Gothic" w:cs="MS Gothic" w:hint="eastAsia"/>
          <w:b w:val="0"/>
          <w:bCs w:val="0"/>
          <w:rPrChange w:id="2506" w:author="Terry, George" w:date="2020-04-03T16:25:00Z">
            <w:rPr>
              <w:rFonts w:ascii="MS Gothic" w:eastAsia="MS Gothic" w:hAnsi="MS Gothic" w:cs="MS Gothic" w:hint="eastAsia"/>
            </w:rPr>
          </w:rPrChange>
        </w:rPr>
        <w:t>及其</w:t>
      </w:r>
      <w:r w:rsidRPr="00B87EFD">
        <w:rPr>
          <w:rFonts w:ascii="Microsoft JhengHei" w:eastAsia="Microsoft JhengHei" w:hAnsi="Microsoft JhengHei" w:cs="Microsoft JhengHei" w:hint="eastAsia"/>
          <w:b w:val="0"/>
          <w:bCs w:val="0"/>
          <w:rPrChange w:id="2507" w:author="Terry, George" w:date="2020-04-03T16:25:00Z">
            <w:rPr>
              <w:rFonts w:ascii="Microsoft JhengHei" w:eastAsia="Microsoft JhengHei" w:hAnsi="Microsoft JhengHei" w:cs="Microsoft JhengHei" w:hint="eastAsia"/>
            </w:rPr>
          </w:rPrChange>
        </w:rPr>
        <w:t>发</w:t>
      </w:r>
      <w:r w:rsidRPr="00B87EFD">
        <w:rPr>
          <w:rFonts w:ascii="MS Gothic" w:eastAsia="MS Gothic" w:hAnsi="MS Gothic" w:cs="MS Gothic" w:hint="eastAsia"/>
          <w:b w:val="0"/>
          <w:bCs w:val="0"/>
          <w:rPrChange w:id="2508" w:author="Terry, George" w:date="2020-04-03T16:25:00Z">
            <w:rPr>
              <w:rFonts w:ascii="MS Gothic" w:eastAsia="MS Gothic" w:hAnsi="MS Gothic" w:cs="MS Gothic" w:hint="eastAsia"/>
            </w:rPr>
          </w:rPrChange>
        </w:rPr>
        <w:t>展</w:t>
      </w:r>
      <w:proofErr w:type="spellEnd"/>
      <w:r w:rsidRPr="00B87EFD">
        <w:rPr>
          <w:b w:val="0"/>
          <w:bCs w:val="0"/>
          <w:rPrChange w:id="2509"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510" w:author="Terry, George" w:date="2020-04-03T16:25:00Z">
            <w:rPr>
              <w:rFonts w:ascii="Microsoft JhengHei" w:eastAsia="Microsoft JhengHei" w:hAnsi="Microsoft JhengHei" w:cs="Microsoft JhengHei" w:hint="eastAsia"/>
            </w:rPr>
          </w:rPrChange>
        </w:rPr>
        <w:t>陈</w:t>
      </w:r>
      <w:r w:rsidRPr="00B87EFD">
        <w:rPr>
          <w:rFonts w:ascii="MS Gothic" w:eastAsia="MS Gothic" w:hAnsi="MS Gothic" w:cs="MS Gothic" w:hint="eastAsia"/>
          <w:b w:val="0"/>
          <w:bCs w:val="0"/>
          <w:rPrChange w:id="2511" w:author="Terry, George" w:date="2020-04-03T16:25:00Z">
            <w:rPr>
              <w:rFonts w:ascii="MS Gothic" w:eastAsia="MS Gothic" w:hAnsi="MS Gothic" w:cs="MS Gothic" w:hint="eastAsia"/>
            </w:rPr>
          </w:rPrChange>
        </w:rPr>
        <w:t>秀</w:t>
      </w:r>
      <w:r w:rsidRPr="00B87EFD">
        <w:rPr>
          <w:rFonts w:ascii="Microsoft JhengHei" w:eastAsia="Microsoft JhengHei" w:hAnsi="Microsoft JhengHei" w:cs="Microsoft JhengHei" w:hint="eastAsia"/>
          <w:b w:val="0"/>
          <w:bCs w:val="0"/>
          <w:rPrChange w:id="2512" w:author="Terry, George" w:date="2020-04-03T16:25:00Z">
            <w:rPr>
              <w:rFonts w:ascii="Microsoft JhengHei" w:eastAsia="Microsoft JhengHei" w:hAnsi="Microsoft JhengHei" w:cs="Microsoft JhengHei" w:hint="eastAsia"/>
            </w:rPr>
          </w:rPrChange>
        </w:rPr>
        <w:t>丽</w:t>
      </w:r>
      <w:proofErr w:type="spellEnd"/>
      <w:r w:rsidRPr="00B87EFD">
        <w:rPr>
          <w:b w:val="0"/>
          <w:bCs w:val="0"/>
          <w:rPrChange w:id="2513"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514" w:author="Terry, George" w:date="2020-04-03T16:25:00Z">
            <w:rPr>
              <w:rFonts w:ascii="Microsoft JhengHei" w:eastAsia="Microsoft JhengHei" w:hAnsi="Microsoft JhengHei" w:cs="Microsoft JhengHei" w:hint="eastAsia"/>
            </w:rPr>
          </w:rPrChange>
        </w:rPr>
        <w:t>辽</w:t>
      </w:r>
      <w:r w:rsidRPr="00B87EFD">
        <w:rPr>
          <w:rFonts w:ascii="MS Gothic" w:eastAsia="MS Gothic" w:hAnsi="MS Gothic" w:cs="MS Gothic" w:hint="eastAsia"/>
          <w:b w:val="0"/>
          <w:bCs w:val="0"/>
          <w:rPrChange w:id="2515" w:author="Terry, George" w:date="2020-04-03T16:25:00Z">
            <w:rPr>
              <w:rFonts w:ascii="MS Gothic" w:eastAsia="MS Gothic" w:hAnsi="MS Gothic" w:cs="MS Gothic" w:hint="eastAsia"/>
            </w:rPr>
          </w:rPrChange>
        </w:rPr>
        <w:t>宁</w:t>
      </w:r>
      <w:r w:rsidRPr="00B87EFD">
        <w:rPr>
          <w:rFonts w:ascii="Microsoft JhengHei" w:eastAsia="Microsoft JhengHei" w:hAnsi="Microsoft JhengHei" w:cs="Microsoft JhengHei" w:hint="eastAsia"/>
          <w:b w:val="0"/>
          <w:bCs w:val="0"/>
          <w:rPrChange w:id="2516"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517" w:author="Terry, George" w:date="2020-04-03T16:25:00Z">
            <w:rPr>
              <w:rFonts w:ascii="MS Gothic" w:eastAsia="MS Gothic" w:hAnsi="MS Gothic" w:cs="MS Gothic" w:hint="eastAsia"/>
            </w:rPr>
          </w:rPrChange>
        </w:rPr>
        <w:t>范大学</w:t>
      </w:r>
      <w:proofErr w:type="spellEnd"/>
      <w:r w:rsidRPr="00B87EFD">
        <w:rPr>
          <w:b w:val="0"/>
          <w:bCs w:val="0"/>
          <w:rPrChange w:id="2518" w:author="Terry, George" w:date="2020-04-03T16:25:00Z">
            <w:rPr/>
          </w:rPrChange>
        </w:rPr>
        <w:t xml:space="preserve">) The Grammatical Features and Development of Zi (Son)" Master Thesis, </w:t>
      </w:r>
      <w:proofErr w:type="spellStart"/>
      <w:r w:rsidRPr="00B87EFD">
        <w:rPr>
          <w:rFonts w:ascii="Microsoft JhengHei" w:eastAsia="Microsoft JhengHei" w:hAnsi="Microsoft JhengHei" w:cs="Microsoft JhengHei" w:hint="eastAsia"/>
          <w:b w:val="0"/>
          <w:bCs w:val="0"/>
          <w:rPrChange w:id="2519" w:author="Terry, George" w:date="2020-04-03T16:25:00Z">
            <w:rPr>
              <w:rFonts w:ascii="Microsoft JhengHei" w:eastAsia="Microsoft JhengHei" w:hAnsi="Microsoft JhengHei" w:cs="Microsoft JhengHei" w:hint="eastAsia"/>
            </w:rPr>
          </w:rPrChange>
        </w:rPr>
        <w:t>辽</w:t>
      </w:r>
      <w:r w:rsidRPr="00B87EFD">
        <w:rPr>
          <w:rFonts w:ascii="MS Gothic" w:eastAsia="MS Gothic" w:hAnsi="MS Gothic" w:cs="MS Gothic" w:hint="eastAsia"/>
          <w:b w:val="0"/>
          <w:bCs w:val="0"/>
          <w:rPrChange w:id="2520" w:author="Terry, George" w:date="2020-04-03T16:25:00Z">
            <w:rPr>
              <w:rFonts w:ascii="MS Gothic" w:eastAsia="MS Gothic" w:hAnsi="MS Gothic" w:cs="MS Gothic" w:hint="eastAsia"/>
            </w:rPr>
          </w:rPrChange>
        </w:rPr>
        <w:t>宁</w:t>
      </w:r>
      <w:r w:rsidRPr="00B87EFD">
        <w:rPr>
          <w:rFonts w:ascii="Microsoft JhengHei" w:eastAsia="Microsoft JhengHei" w:hAnsi="Microsoft JhengHei" w:cs="Microsoft JhengHei" w:hint="eastAsia"/>
          <w:b w:val="0"/>
          <w:bCs w:val="0"/>
          <w:rPrChange w:id="2521"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522" w:author="Terry, George" w:date="2020-04-03T16:25:00Z">
            <w:rPr>
              <w:rFonts w:ascii="MS Gothic" w:eastAsia="MS Gothic" w:hAnsi="MS Gothic" w:cs="MS Gothic" w:hint="eastAsia"/>
            </w:rPr>
          </w:rPrChange>
        </w:rPr>
        <w:t>范大学</w:t>
      </w:r>
      <w:proofErr w:type="spellEnd"/>
      <w:r w:rsidRPr="00B87EFD">
        <w:rPr>
          <w:b w:val="0"/>
          <w:bCs w:val="0"/>
          <w:rPrChange w:id="2523" w:author="Terry, George" w:date="2020-04-03T16:25:00Z">
            <w:rPr/>
          </w:rPrChange>
        </w:rPr>
        <w:t xml:space="preserve"> http://www.lnnu.edu.cn/, 2000</w:t>
      </w:r>
      <w:ins w:id="2524" w:author="Terry, George" w:date="2020-04-03T16:30:00Z">
        <w:r w:rsidR="00B87EFD">
          <w:rPr>
            <w:b w:val="0"/>
            <w:bCs w:val="0"/>
          </w:rPr>
          <w:t>.</w:t>
        </w:r>
      </w:ins>
      <w:r w:rsidRPr="00B87EFD">
        <w:rPr>
          <w:b w:val="0"/>
          <w:bCs w:val="0"/>
          <w:rPrChange w:id="2525" w:author="Terry, George" w:date="2020-04-03T16:25:00Z">
            <w:rPr/>
          </w:rPrChange>
        </w:rPr>
        <w:br/>
        <w:t>    </w:t>
      </w:r>
    </w:p>
    <w:p w14:paraId="26EA9358"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526" w:author="Terry, George" w:date="2020-04-03T16:30:00Z"/>
          <w:b w:val="0"/>
          <w:bCs w:val="0"/>
        </w:rPr>
        <w:pPrChange w:id="2527"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528" w:author="Terry, George" w:date="2020-04-03T16:25:00Z">
            <w:rPr>
              <w:vertAlign w:val="superscript"/>
            </w:rPr>
          </w:rPrChange>
        </w:rPr>
        <w:t>22</w:t>
      </w:r>
      <w:r w:rsidRPr="00B87EFD">
        <w:rPr>
          <w:b w:val="0"/>
          <w:bCs w:val="0"/>
          <w:rPrChange w:id="2529" w:author="Terry, George" w:date="2020-04-03T16:25:00Z">
            <w:rPr/>
          </w:rPrChange>
        </w:rPr>
        <w:t> </w:t>
      </w:r>
      <w:proofErr w:type="spellStart"/>
      <w:r w:rsidRPr="00B87EFD">
        <w:rPr>
          <w:b w:val="0"/>
          <w:bCs w:val="0"/>
          <w:rPrChange w:id="2530" w:author="Terry, George" w:date="2020-04-03T16:25:00Z">
            <w:rPr/>
          </w:rPrChange>
        </w:rPr>
        <w:t>XianPei</w:t>
      </w:r>
      <w:proofErr w:type="spellEnd"/>
      <w:r w:rsidRPr="00B87EFD">
        <w:rPr>
          <w:b w:val="0"/>
          <w:bCs w:val="0"/>
          <w:rPrChange w:id="2531" w:author="Terry, George" w:date="2020-04-03T16:25:00Z">
            <w:rPr/>
          </w:rPrChange>
        </w:rPr>
        <w:t xml:space="preserve"> Xia, "</w:t>
      </w:r>
      <w:r w:rsidRPr="00B87EFD">
        <w:rPr>
          <w:rFonts w:ascii="MS Gothic" w:eastAsia="MS Gothic" w:hAnsi="MS Gothic" w:cs="MS Gothic" w:hint="eastAsia"/>
          <w:b w:val="0"/>
          <w:bCs w:val="0"/>
          <w:rPrChange w:id="2532" w:author="Terry, George" w:date="2020-04-03T16:25:00Z">
            <w:rPr>
              <w:rFonts w:ascii="MS Gothic" w:eastAsia="MS Gothic" w:hAnsi="MS Gothic" w:cs="MS Gothic" w:hint="eastAsia"/>
            </w:rPr>
          </w:rPrChange>
        </w:rPr>
        <w:t>《左</w:t>
      </w:r>
      <w:r w:rsidRPr="00B87EFD">
        <w:rPr>
          <w:rFonts w:ascii="Microsoft JhengHei" w:eastAsia="Microsoft JhengHei" w:hAnsi="Microsoft JhengHei" w:cs="Microsoft JhengHei" w:hint="eastAsia"/>
          <w:b w:val="0"/>
          <w:bCs w:val="0"/>
          <w:rPrChange w:id="2533" w:author="Terry, George" w:date="2020-04-03T16:25:00Z">
            <w:rPr>
              <w:rFonts w:ascii="Microsoft JhengHei" w:eastAsia="Microsoft JhengHei" w:hAnsi="Microsoft JhengHei" w:cs="Microsoft JhengHei" w:hint="eastAsia"/>
            </w:rPr>
          </w:rPrChange>
        </w:rPr>
        <w:t>传</w:t>
      </w:r>
      <w:r w:rsidRPr="00B87EFD">
        <w:rPr>
          <w:rFonts w:ascii="MS Gothic" w:eastAsia="MS Gothic" w:hAnsi="MS Gothic" w:cs="MS Gothic" w:hint="eastAsia"/>
          <w:b w:val="0"/>
          <w:bCs w:val="0"/>
          <w:rPrChange w:id="2534"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535" w:author="Terry, George" w:date="2020-04-03T16:25:00Z">
            <w:rPr>
              <w:rFonts w:ascii="MS Gothic" w:eastAsia="MS Gothic" w:hAnsi="MS Gothic" w:cs="MS Gothic" w:hint="eastAsia"/>
            </w:rPr>
          </w:rPrChange>
        </w:rPr>
        <w:t>的</w:t>
      </w:r>
      <w:r w:rsidRPr="00B87EFD">
        <w:rPr>
          <w:b w:val="0"/>
          <w:bCs w:val="0"/>
          <w:rPrChange w:id="2536" w:author="Terry, George" w:date="2020-04-03T16:25:00Z">
            <w:rPr/>
          </w:rPrChange>
        </w:rPr>
        <w:t>“</w:t>
      </w:r>
      <w:proofErr w:type="spellStart"/>
      <w:proofErr w:type="gramEnd"/>
      <w:r w:rsidRPr="00B87EFD">
        <w:rPr>
          <w:rFonts w:ascii="MS Gothic" w:eastAsia="MS Gothic" w:hAnsi="MS Gothic" w:cs="MS Gothic" w:hint="eastAsia"/>
          <w:b w:val="0"/>
          <w:bCs w:val="0"/>
          <w:rPrChange w:id="2537" w:author="Terry, George" w:date="2020-04-03T16:25:00Z">
            <w:rPr>
              <w:rFonts w:ascii="MS Gothic" w:eastAsia="MS Gothic" w:hAnsi="MS Gothic" w:cs="MS Gothic" w:hint="eastAsia"/>
            </w:rPr>
          </w:rPrChange>
        </w:rPr>
        <w:t>吾子</w:t>
      </w:r>
      <w:proofErr w:type="spellEnd"/>
      <w:r w:rsidRPr="00B87EFD">
        <w:rPr>
          <w:b w:val="0"/>
          <w:bCs w:val="0"/>
          <w:rPrChange w:id="2538" w:author="Terry, George" w:date="2020-04-03T16:25:00Z">
            <w:rPr/>
          </w:rPrChange>
        </w:rPr>
        <w:t>”“</w:t>
      </w:r>
      <w:proofErr w:type="spellStart"/>
      <w:r w:rsidRPr="00B87EFD">
        <w:rPr>
          <w:rFonts w:ascii="MS Gothic" w:eastAsia="MS Gothic" w:hAnsi="MS Gothic" w:cs="MS Gothic" w:hint="eastAsia"/>
          <w:b w:val="0"/>
          <w:bCs w:val="0"/>
          <w:rPrChange w:id="2539" w:author="Terry, George" w:date="2020-04-03T16:25:00Z">
            <w:rPr>
              <w:rFonts w:ascii="MS Gothic" w:eastAsia="MS Gothic" w:hAnsi="MS Gothic" w:cs="MS Gothic" w:hint="eastAsia"/>
            </w:rPr>
          </w:rPrChange>
        </w:rPr>
        <w:t>夫子</w:t>
      </w:r>
      <w:r w:rsidRPr="00B87EFD">
        <w:rPr>
          <w:b w:val="0"/>
          <w:bCs w:val="0"/>
          <w:rPrChange w:id="2540" w:author="Terry, George" w:date="2020-04-03T16:25:00Z">
            <w:rPr/>
          </w:rPrChange>
        </w:rPr>
        <w:t>”</w:t>
      </w:r>
      <w:r w:rsidRPr="00B87EFD">
        <w:rPr>
          <w:rFonts w:ascii="MS Gothic" w:eastAsia="MS Gothic" w:hAnsi="MS Gothic" w:cs="MS Gothic" w:hint="eastAsia"/>
          <w:b w:val="0"/>
          <w:bCs w:val="0"/>
          <w:rPrChange w:id="2541" w:author="Terry, George" w:date="2020-04-03T16:25:00Z">
            <w:rPr>
              <w:rFonts w:ascii="MS Gothic" w:eastAsia="MS Gothic" w:hAnsi="MS Gothic" w:cs="MS Gothic" w:hint="eastAsia"/>
            </w:rPr>
          </w:rPrChange>
        </w:rPr>
        <w:t>和</w:t>
      </w:r>
      <w:r w:rsidRPr="00B87EFD">
        <w:rPr>
          <w:b w:val="0"/>
          <w:bCs w:val="0"/>
          <w:rPrChange w:id="2542" w:author="Terry, George" w:date="2020-04-03T16:25:00Z">
            <w:rPr/>
          </w:rPrChange>
        </w:rPr>
        <w:t>“</w:t>
      </w:r>
      <w:r w:rsidRPr="00B87EFD">
        <w:rPr>
          <w:rFonts w:ascii="MS Gothic" w:eastAsia="MS Gothic" w:hAnsi="MS Gothic" w:cs="MS Gothic" w:hint="eastAsia"/>
          <w:b w:val="0"/>
          <w:bCs w:val="0"/>
          <w:rPrChange w:id="2543" w:author="Terry, George" w:date="2020-04-03T16:25:00Z">
            <w:rPr>
              <w:rFonts w:ascii="MS Gothic" w:eastAsia="MS Gothic" w:hAnsi="MS Gothic" w:cs="MS Gothic" w:hint="eastAsia"/>
            </w:rPr>
          </w:rPrChange>
        </w:rPr>
        <w:t>数</w:t>
      </w:r>
      <w:r w:rsidRPr="00B87EFD">
        <w:rPr>
          <w:rFonts w:ascii="Microsoft JhengHei" w:eastAsia="Microsoft JhengHei" w:hAnsi="Microsoft JhengHei" w:cs="Microsoft JhengHei" w:hint="eastAsia"/>
          <w:b w:val="0"/>
          <w:bCs w:val="0"/>
          <w:rPrChange w:id="2544" w:author="Terry, George" w:date="2020-04-03T16:25:00Z">
            <w:rPr>
              <w:rFonts w:ascii="Microsoft JhengHei" w:eastAsia="Microsoft JhengHei" w:hAnsi="Microsoft JhengHei" w:cs="Microsoft JhengHei" w:hint="eastAsia"/>
            </w:rPr>
          </w:rPrChange>
        </w:rPr>
        <w:t>词</w:t>
      </w:r>
      <w:r w:rsidRPr="00B87EFD">
        <w:rPr>
          <w:b w:val="0"/>
          <w:bCs w:val="0"/>
          <w:rPrChange w:id="2545" w:author="Terry, George" w:date="2020-04-03T16:25:00Z">
            <w:rPr/>
          </w:rPrChange>
        </w:rPr>
        <w:t>+</w:t>
      </w:r>
      <w:r w:rsidRPr="00B87EFD">
        <w:rPr>
          <w:rFonts w:ascii="MS Gothic" w:eastAsia="MS Gothic" w:hAnsi="MS Gothic" w:cs="MS Gothic" w:hint="eastAsia"/>
          <w:b w:val="0"/>
          <w:bCs w:val="0"/>
          <w:rPrChange w:id="2546" w:author="Terry, George" w:date="2020-04-03T16:25:00Z">
            <w:rPr>
              <w:rFonts w:ascii="MS Gothic" w:eastAsia="MS Gothic" w:hAnsi="MS Gothic" w:cs="MS Gothic" w:hint="eastAsia"/>
            </w:rPr>
          </w:rPrChange>
        </w:rPr>
        <w:t>子</w:t>
      </w:r>
      <w:r w:rsidRPr="00B87EFD">
        <w:rPr>
          <w:b w:val="0"/>
          <w:bCs w:val="0"/>
          <w:rPrChange w:id="2547" w:author="Terry, George" w:date="2020-04-03T16:25:00Z">
            <w:rPr/>
          </w:rPrChange>
        </w:rPr>
        <w:t>”</w:t>
      </w:r>
      <w:r w:rsidRPr="00B87EFD">
        <w:rPr>
          <w:rFonts w:ascii="MS Gothic" w:eastAsia="MS Gothic" w:hAnsi="MS Gothic" w:cs="MS Gothic" w:hint="eastAsia"/>
          <w:b w:val="0"/>
          <w:bCs w:val="0"/>
          <w:rPrChange w:id="2548" w:author="Terry, George" w:date="2020-04-03T16:25:00Z">
            <w:rPr>
              <w:rFonts w:ascii="MS Gothic" w:eastAsia="MS Gothic" w:hAnsi="MS Gothic" w:cs="MS Gothic" w:hint="eastAsia"/>
            </w:rPr>
          </w:rPrChange>
        </w:rPr>
        <w:t>的</w:t>
      </w:r>
      <w:r w:rsidRPr="00B87EFD">
        <w:rPr>
          <w:rFonts w:ascii="Microsoft JhengHei" w:eastAsia="Microsoft JhengHei" w:hAnsi="Microsoft JhengHei" w:cs="Microsoft JhengHei" w:hint="eastAsia"/>
          <w:b w:val="0"/>
          <w:bCs w:val="0"/>
          <w:rPrChange w:id="2549" w:author="Terry, George" w:date="2020-04-03T16:25:00Z">
            <w:rPr>
              <w:rFonts w:ascii="Microsoft JhengHei" w:eastAsia="Microsoft JhengHei" w:hAnsi="Microsoft JhengHei" w:cs="Microsoft JhengHei" w:hint="eastAsia"/>
            </w:rPr>
          </w:rPrChange>
        </w:rPr>
        <w:t>结</w:t>
      </w:r>
      <w:r w:rsidRPr="00B87EFD">
        <w:rPr>
          <w:rFonts w:ascii="MS Gothic" w:eastAsia="MS Gothic" w:hAnsi="MS Gothic" w:cs="MS Gothic" w:hint="eastAsia"/>
          <w:b w:val="0"/>
          <w:bCs w:val="0"/>
          <w:rPrChange w:id="2550" w:author="Terry, George" w:date="2020-04-03T16:25:00Z">
            <w:rPr>
              <w:rFonts w:ascii="MS Gothic" w:eastAsia="MS Gothic" w:hAnsi="MS Gothic" w:cs="MS Gothic" w:hint="eastAsia"/>
            </w:rPr>
          </w:rPrChange>
        </w:rPr>
        <w:t>构</w:t>
      </w:r>
      <w:proofErr w:type="spellEnd"/>
      <w:r w:rsidRPr="00B87EFD">
        <w:rPr>
          <w:b w:val="0"/>
          <w:bCs w:val="0"/>
          <w:rPrChange w:id="2551" w:author="Terry, George" w:date="2020-04-03T16:25:00Z">
            <w:rPr/>
          </w:rPrChange>
        </w:rPr>
        <w:t xml:space="preserve"> (</w:t>
      </w:r>
      <w:proofErr w:type="spellStart"/>
      <w:r w:rsidRPr="00B87EFD">
        <w:rPr>
          <w:rFonts w:ascii="MS Gothic" w:eastAsia="MS Gothic" w:hAnsi="MS Gothic" w:cs="MS Gothic" w:hint="eastAsia"/>
          <w:b w:val="0"/>
          <w:bCs w:val="0"/>
          <w:rPrChange w:id="2552" w:author="Terry, George" w:date="2020-04-03T16:25:00Z">
            <w:rPr>
              <w:rFonts w:ascii="MS Gothic" w:eastAsia="MS Gothic" w:hAnsi="MS Gothic" w:cs="MS Gothic" w:hint="eastAsia"/>
            </w:rPr>
          </w:rPrChange>
        </w:rPr>
        <w:t>夏先培</w:t>
      </w:r>
      <w:proofErr w:type="spellEnd"/>
      <w:r w:rsidRPr="00B87EFD">
        <w:rPr>
          <w:b w:val="0"/>
          <w:bCs w:val="0"/>
          <w:rPrChange w:id="2553"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554" w:author="Terry, George" w:date="2020-04-03T16:25:00Z">
            <w:rPr>
              <w:rFonts w:ascii="Microsoft JhengHei" w:eastAsia="Microsoft JhengHei" w:hAnsi="Microsoft JhengHei" w:cs="Microsoft JhengHei" w:hint="eastAsia"/>
            </w:rPr>
          </w:rPrChange>
        </w:rPr>
        <w:t>长</w:t>
      </w:r>
      <w:r w:rsidRPr="00B87EFD">
        <w:rPr>
          <w:rFonts w:ascii="MS Gothic" w:eastAsia="MS Gothic" w:hAnsi="MS Gothic" w:cs="MS Gothic" w:hint="eastAsia"/>
          <w:b w:val="0"/>
          <w:bCs w:val="0"/>
          <w:rPrChange w:id="2555" w:author="Terry, George" w:date="2020-04-03T16:25:00Z">
            <w:rPr>
              <w:rFonts w:ascii="MS Gothic" w:eastAsia="MS Gothic" w:hAnsi="MS Gothic" w:cs="MS Gothic" w:hint="eastAsia"/>
            </w:rPr>
          </w:rPrChange>
        </w:rPr>
        <w:t>沙</w:t>
      </w:r>
      <w:r w:rsidRPr="00B87EFD">
        <w:rPr>
          <w:rFonts w:ascii="Microsoft JhengHei" w:eastAsia="Microsoft JhengHei" w:hAnsi="Microsoft JhengHei" w:cs="Microsoft JhengHei" w:hint="eastAsia"/>
          <w:b w:val="0"/>
          <w:bCs w:val="0"/>
          <w:rPrChange w:id="2556" w:author="Terry, George" w:date="2020-04-03T16:25:00Z">
            <w:rPr>
              <w:rFonts w:ascii="Microsoft JhengHei" w:eastAsia="Microsoft JhengHei" w:hAnsi="Microsoft JhengHei" w:cs="Microsoft JhengHei" w:hint="eastAsia"/>
            </w:rPr>
          </w:rPrChange>
        </w:rPr>
        <w:t>电</w:t>
      </w:r>
      <w:r w:rsidRPr="00B87EFD">
        <w:rPr>
          <w:rFonts w:ascii="MS Gothic" w:eastAsia="MS Gothic" w:hAnsi="MS Gothic" w:cs="MS Gothic" w:hint="eastAsia"/>
          <w:b w:val="0"/>
          <w:bCs w:val="0"/>
          <w:rPrChange w:id="2557" w:author="Terry, George" w:date="2020-04-03T16:25:00Z">
            <w:rPr>
              <w:rFonts w:ascii="MS Gothic" w:eastAsia="MS Gothic" w:hAnsi="MS Gothic" w:cs="MS Gothic" w:hint="eastAsia"/>
            </w:rPr>
          </w:rPrChange>
        </w:rPr>
        <w:t>力学院中文系</w:t>
      </w:r>
      <w:proofErr w:type="spellEnd"/>
      <w:r w:rsidRPr="00B87EFD">
        <w:rPr>
          <w:b w:val="0"/>
          <w:bCs w:val="0"/>
          <w:rPrChange w:id="2558" w:author="Terry, George" w:date="2020-04-03T16:25:00Z">
            <w:rPr/>
          </w:rPrChange>
        </w:rPr>
        <w:t xml:space="preserve">) The Analysis of the Structure of Wu-Zi and Fu-Zi in the Book of </w:t>
      </w:r>
      <w:proofErr w:type="spellStart"/>
      <w:r w:rsidRPr="00B87EFD">
        <w:rPr>
          <w:b w:val="0"/>
          <w:bCs w:val="0"/>
          <w:rPrChange w:id="2559" w:author="Terry, George" w:date="2020-04-03T16:25:00Z">
            <w:rPr/>
          </w:rPrChange>
        </w:rPr>
        <w:t>ZuoZhuan</w:t>
      </w:r>
      <w:proofErr w:type="spellEnd"/>
      <w:r w:rsidRPr="00B87EFD">
        <w:rPr>
          <w:b w:val="0"/>
          <w:bCs w:val="0"/>
          <w:rPrChange w:id="2560" w:author="Terry, George" w:date="2020-04-03T16:25:00Z">
            <w:rPr/>
          </w:rPrChange>
        </w:rPr>
        <w:t>" In: </w:t>
      </w:r>
      <w:proofErr w:type="spellStart"/>
      <w:r w:rsidRPr="00B87EFD">
        <w:rPr>
          <w:rStyle w:val="HTMLCite"/>
          <w:rFonts w:ascii="Microsoft JhengHei" w:eastAsia="Microsoft JhengHei" w:hAnsi="Microsoft JhengHei" w:cs="Microsoft JhengHei" w:hint="eastAsia"/>
          <w:b w:val="0"/>
          <w:bCs w:val="0"/>
          <w:rPrChange w:id="2561" w:author="Terry, George" w:date="2020-04-03T16:25:00Z">
            <w:rPr>
              <w:rStyle w:val="HTMLCite"/>
              <w:rFonts w:ascii="Microsoft JhengHei" w:eastAsia="Microsoft JhengHei" w:hAnsi="Microsoft JhengHei" w:cs="Microsoft JhengHei" w:hint="eastAsia"/>
            </w:rPr>
          </w:rPrChange>
        </w:rPr>
        <w:t>长</w:t>
      </w:r>
      <w:r w:rsidRPr="00B87EFD">
        <w:rPr>
          <w:rStyle w:val="HTMLCite"/>
          <w:rFonts w:ascii="MS Gothic" w:eastAsia="MS Gothic" w:hAnsi="MS Gothic" w:cs="MS Gothic" w:hint="eastAsia"/>
          <w:b w:val="0"/>
          <w:bCs w:val="0"/>
          <w:rPrChange w:id="2562" w:author="Terry, George" w:date="2020-04-03T16:25:00Z">
            <w:rPr>
              <w:rStyle w:val="HTMLCite"/>
              <w:rFonts w:ascii="MS Gothic" w:eastAsia="MS Gothic" w:hAnsi="MS Gothic" w:cs="MS Gothic" w:hint="eastAsia"/>
            </w:rPr>
          </w:rPrChange>
        </w:rPr>
        <w:t>沙</w:t>
      </w:r>
      <w:r w:rsidRPr="00B87EFD">
        <w:rPr>
          <w:rStyle w:val="HTMLCite"/>
          <w:rFonts w:ascii="Microsoft JhengHei" w:eastAsia="Microsoft JhengHei" w:hAnsi="Microsoft JhengHei" w:cs="Microsoft JhengHei" w:hint="eastAsia"/>
          <w:b w:val="0"/>
          <w:bCs w:val="0"/>
          <w:rPrChange w:id="2563" w:author="Terry, George" w:date="2020-04-03T16:25:00Z">
            <w:rPr>
              <w:rStyle w:val="HTMLCite"/>
              <w:rFonts w:ascii="Microsoft JhengHei" w:eastAsia="Microsoft JhengHei" w:hAnsi="Microsoft JhengHei" w:cs="Microsoft JhengHei" w:hint="eastAsia"/>
            </w:rPr>
          </w:rPrChange>
        </w:rPr>
        <w:t>电</w:t>
      </w:r>
      <w:r w:rsidRPr="00B87EFD">
        <w:rPr>
          <w:rStyle w:val="HTMLCite"/>
          <w:rFonts w:ascii="MS Gothic" w:eastAsia="MS Gothic" w:hAnsi="MS Gothic" w:cs="MS Gothic" w:hint="eastAsia"/>
          <w:b w:val="0"/>
          <w:bCs w:val="0"/>
          <w:rPrChange w:id="2564" w:author="Terry, George" w:date="2020-04-03T16:25:00Z">
            <w:rPr>
              <w:rStyle w:val="HTMLCite"/>
              <w:rFonts w:ascii="MS Gothic" w:eastAsia="MS Gothic" w:hAnsi="MS Gothic" w:cs="MS Gothic" w:hint="eastAsia"/>
            </w:rPr>
          </w:rPrChange>
        </w:rPr>
        <w:t>力学院社会科学学</w:t>
      </w:r>
      <w:r w:rsidRPr="00B87EFD">
        <w:rPr>
          <w:rStyle w:val="HTMLCite"/>
          <w:rFonts w:ascii="Microsoft JhengHei" w:eastAsia="Microsoft JhengHei" w:hAnsi="Microsoft JhengHei" w:cs="Microsoft JhengHei" w:hint="eastAsia"/>
          <w:b w:val="0"/>
          <w:bCs w:val="0"/>
          <w:rPrChange w:id="2565"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566" w:author="Terry, George" w:date="2020-04-03T16:25:00Z">
            <w:rPr>
              <w:rStyle w:val="HTMLCite"/>
            </w:rPr>
          </w:rPrChange>
        </w:rPr>
        <w:t xml:space="preserve"> 1997</w:t>
      </w:r>
      <w:r w:rsidRPr="00B87EFD">
        <w:rPr>
          <w:rStyle w:val="HTMLCite"/>
          <w:rFonts w:ascii="MS Gothic" w:eastAsia="MS Gothic" w:hAnsi="MS Gothic" w:cs="MS Gothic" w:hint="eastAsia"/>
          <w:b w:val="0"/>
          <w:bCs w:val="0"/>
          <w:rPrChange w:id="2567" w:author="Terry, George" w:date="2020-04-03T16:25:00Z">
            <w:rPr>
              <w:rStyle w:val="HTMLCite"/>
              <w:rFonts w:ascii="MS Gothic" w:eastAsia="MS Gothic" w:hAnsi="MS Gothic" w:cs="MS Gothic" w:hint="eastAsia"/>
            </w:rPr>
          </w:rPrChange>
        </w:rPr>
        <w:t>年</w:t>
      </w:r>
      <w:r w:rsidRPr="00B87EFD">
        <w:rPr>
          <w:rStyle w:val="HTMLCite"/>
          <w:b w:val="0"/>
          <w:bCs w:val="0"/>
          <w:rPrChange w:id="2568" w:author="Terry, George" w:date="2020-04-03T16:25:00Z">
            <w:rPr>
              <w:rStyle w:val="HTMLCite"/>
            </w:rPr>
          </w:rPrChange>
        </w:rPr>
        <w:t>01</w:t>
      </w:r>
      <w:r w:rsidRPr="00B87EFD">
        <w:rPr>
          <w:rStyle w:val="HTMLCite"/>
          <w:rFonts w:ascii="MS Gothic" w:eastAsia="MS Gothic" w:hAnsi="MS Gothic" w:cs="MS Gothic" w:hint="eastAsia"/>
          <w:b w:val="0"/>
          <w:bCs w:val="0"/>
          <w:rPrChange w:id="2569" w:author="Terry, George" w:date="2020-04-03T16:25:00Z">
            <w:rPr>
              <w:rStyle w:val="HTMLCite"/>
              <w:rFonts w:ascii="MS Gothic" w:eastAsia="MS Gothic" w:hAnsi="MS Gothic" w:cs="MS Gothic" w:hint="eastAsia"/>
            </w:rPr>
          </w:rPrChange>
        </w:rPr>
        <w:t>期</w:t>
      </w:r>
      <w:r w:rsidRPr="00B87EFD">
        <w:rPr>
          <w:rStyle w:val="HTMLCite"/>
          <w:b w:val="0"/>
          <w:bCs w:val="0"/>
          <w:rPrChange w:id="2570" w:author="Terry, George" w:date="2020-04-03T16:25:00Z">
            <w:rPr>
              <w:rStyle w:val="HTMLCite"/>
            </w:rPr>
          </w:rPrChange>
        </w:rPr>
        <w:t xml:space="preserve"> ISSN</w:t>
      </w:r>
      <w:r w:rsidRPr="00B87EFD">
        <w:rPr>
          <w:rStyle w:val="HTMLCite"/>
          <w:rFonts w:ascii="MS Gothic" w:eastAsia="MS Gothic" w:hAnsi="MS Gothic" w:cs="MS Gothic" w:hint="eastAsia"/>
          <w:b w:val="0"/>
          <w:bCs w:val="0"/>
          <w:rPrChange w:id="2571" w:author="Terry, George" w:date="2020-04-03T16:25:00Z">
            <w:rPr>
              <w:rStyle w:val="HTMLCite"/>
              <w:rFonts w:ascii="MS Gothic" w:eastAsia="MS Gothic" w:hAnsi="MS Gothic" w:cs="MS Gothic" w:hint="eastAsia"/>
            </w:rPr>
          </w:rPrChange>
        </w:rPr>
        <w:t>：</w:t>
      </w:r>
      <w:r w:rsidRPr="00B87EFD">
        <w:rPr>
          <w:rStyle w:val="HTMLCite"/>
          <w:b w:val="0"/>
          <w:bCs w:val="0"/>
          <w:rPrChange w:id="2572" w:author="Terry, George" w:date="2020-04-03T16:25:00Z">
            <w:rPr>
              <w:rStyle w:val="HTMLCite"/>
            </w:rPr>
          </w:rPrChange>
        </w:rPr>
        <w:t>1004-8839</w:t>
      </w:r>
      <w:r w:rsidRPr="00B87EFD">
        <w:rPr>
          <w:b w:val="0"/>
          <w:bCs w:val="0"/>
          <w:rPrChange w:id="2573" w:author="Terry, George" w:date="2020-04-03T16:25:00Z">
            <w:rPr/>
          </w:rPrChange>
        </w:rPr>
        <w:t> (1997)</w:t>
      </w:r>
      <w:ins w:id="2574" w:author="Terry, George" w:date="2020-04-03T16:30:00Z">
        <w:r w:rsidR="00B87EFD">
          <w:rPr>
            <w:b w:val="0"/>
            <w:bCs w:val="0"/>
          </w:rPr>
          <w:t>.</w:t>
        </w:r>
      </w:ins>
      <w:r w:rsidRPr="00B87EFD">
        <w:rPr>
          <w:b w:val="0"/>
          <w:bCs w:val="0"/>
          <w:rPrChange w:id="2575" w:author="Terry, George" w:date="2020-04-03T16:25:00Z">
            <w:rPr/>
          </w:rPrChange>
        </w:rPr>
        <w:br/>
        <w:t>   </w:t>
      </w:r>
    </w:p>
    <w:p w14:paraId="273B3286"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576" w:author="Terry, George" w:date="2020-04-03T16:31:00Z"/>
          <w:b w:val="0"/>
          <w:bCs w:val="0"/>
        </w:rPr>
        <w:pPrChange w:id="2577" w:author="Terry, George" w:date="2020-04-03T16:37:00Z">
          <w:pPr>
            <w:pStyle w:val="Heading3"/>
            <w:spacing w:before="0" w:beforeAutospacing="0" w:after="0" w:afterAutospacing="0"/>
            <w:ind w:left="1134" w:hanging="567"/>
            <w:contextualSpacing/>
          </w:pPr>
        </w:pPrChange>
      </w:pPr>
      <w:del w:id="2578" w:author="Terry, George" w:date="2020-04-03T16:30:00Z">
        <w:r w:rsidRPr="00B87EFD" w:rsidDel="00B87EFD">
          <w:rPr>
            <w:b w:val="0"/>
            <w:bCs w:val="0"/>
            <w:rPrChange w:id="2579" w:author="Terry, George" w:date="2020-04-03T16:25:00Z">
              <w:rPr/>
            </w:rPrChange>
          </w:rPr>
          <w:delText> </w:delText>
        </w:r>
      </w:del>
      <w:r w:rsidRPr="00B87EFD">
        <w:rPr>
          <w:b w:val="0"/>
          <w:bCs w:val="0"/>
          <w:vertAlign w:val="superscript"/>
          <w:rPrChange w:id="2580" w:author="Terry, George" w:date="2020-04-03T16:25:00Z">
            <w:rPr>
              <w:vertAlign w:val="superscript"/>
            </w:rPr>
          </w:rPrChange>
        </w:rPr>
        <w:t>23</w:t>
      </w:r>
      <w:r w:rsidRPr="00B87EFD">
        <w:rPr>
          <w:b w:val="0"/>
          <w:bCs w:val="0"/>
          <w:rPrChange w:id="2581" w:author="Terry, George" w:date="2020-04-03T16:25:00Z">
            <w:rPr/>
          </w:rPrChange>
        </w:rPr>
        <w:t> </w:t>
      </w:r>
      <w:proofErr w:type="spellStart"/>
      <w:r w:rsidRPr="00B87EFD">
        <w:rPr>
          <w:b w:val="0"/>
          <w:bCs w:val="0"/>
          <w:rPrChange w:id="2582" w:author="Terry, George" w:date="2020-04-03T16:25:00Z">
            <w:rPr/>
          </w:rPrChange>
        </w:rPr>
        <w:t>YuJie</w:t>
      </w:r>
      <w:proofErr w:type="spellEnd"/>
      <w:r w:rsidRPr="00B87EFD">
        <w:rPr>
          <w:b w:val="0"/>
          <w:bCs w:val="0"/>
          <w:rPrChange w:id="2583" w:author="Terry, George" w:date="2020-04-03T16:25:00Z">
            <w:rPr/>
          </w:rPrChange>
        </w:rPr>
        <w:t xml:space="preserve"> Zhuang. "</w:t>
      </w:r>
      <w:r w:rsidRPr="00B87EFD">
        <w:rPr>
          <w:rFonts w:ascii="MS Gothic" w:eastAsia="MS Gothic" w:hAnsi="MS Gothic" w:cs="MS Gothic" w:hint="eastAsia"/>
          <w:b w:val="0"/>
          <w:bCs w:val="0"/>
          <w:rPrChange w:id="2584" w:author="Terry, George" w:date="2020-04-03T16:25:00Z">
            <w:rPr>
              <w:rFonts w:ascii="MS Gothic" w:eastAsia="MS Gothic" w:hAnsi="MS Gothic" w:cs="MS Gothic" w:hint="eastAsia"/>
            </w:rPr>
          </w:rPrChange>
        </w:rPr>
        <w:t>《</w:t>
      </w:r>
      <w:proofErr w:type="spellStart"/>
      <w:r w:rsidRPr="00B87EFD">
        <w:rPr>
          <w:rFonts w:ascii="Microsoft JhengHei" w:eastAsia="Microsoft JhengHei" w:hAnsi="Microsoft JhengHei" w:cs="Microsoft JhengHei" w:hint="eastAsia"/>
          <w:b w:val="0"/>
          <w:bCs w:val="0"/>
          <w:rPrChange w:id="2585" w:author="Terry, George" w:date="2020-04-03T16:25:00Z">
            <w:rPr>
              <w:rFonts w:ascii="Microsoft JhengHei" w:eastAsia="Microsoft JhengHei" w:hAnsi="Microsoft JhengHei" w:cs="Microsoft JhengHei" w:hint="eastAsia"/>
            </w:rPr>
          </w:rPrChange>
        </w:rPr>
        <w:t>诗经</w:t>
      </w:r>
      <w:r w:rsidRPr="00B87EFD">
        <w:rPr>
          <w:b w:val="0"/>
          <w:bCs w:val="0"/>
          <w:rPrChange w:id="2586" w:author="Terry, George" w:date="2020-04-03T16:25:00Z">
            <w:rPr/>
          </w:rPrChange>
        </w:rPr>
        <w:t>·</w:t>
      </w:r>
      <w:r w:rsidRPr="00B87EFD">
        <w:rPr>
          <w:rFonts w:ascii="MS Gothic" w:eastAsia="MS Gothic" w:hAnsi="MS Gothic" w:cs="MS Gothic" w:hint="eastAsia"/>
          <w:b w:val="0"/>
          <w:bCs w:val="0"/>
          <w:rPrChange w:id="2587" w:author="Terry, George" w:date="2020-04-03T16:25:00Z">
            <w:rPr>
              <w:rFonts w:ascii="MS Gothic" w:eastAsia="MS Gothic" w:hAnsi="MS Gothic" w:cs="MS Gothic" w:hint="eastAsia"/>
            </w:rPr>
          </w:rPrChange>
        </w:rPr>
        <w:t>国</w:t>
      </w:r>
      <w:r w:rsidRPr="00B87EFD">
        <w:rPr>
          <w:rFonts w:ascii="Microsoft JhengHei" w:eastAsia="Microsoft JhengHei" w:hAnsi="Microsoft JhengHei" w:cs="Microsoft JhengHei" w:hint="eastAsia"/>
          <w:b w:val="0"/>
          <w:bCs w:val="0"/>
          <w:rPrChange w:id="2588" w:author="Terry, George" w:date="2020-04-03T16:25:00Z">
            <w:rPr>
              <w:rFonts w:ascii="Microsoft JhengHei" w:eastAsia="Microsoft JhengHei" w:hAnsi="Microsoft JhengHei" w:cs="Microsoft JhengHei" w:hint="eastAsia"/>
            </w:rPr>
          </w:rPrChange>
        </w:rPr>
        <w:t>风</w:t>
      </w:r>
      <w:proofErr w:type="spellEnd"/>
      <w:proofErr w:type="gramStart"/>
      <w:r w:rsidRPr="00B87EFD">
        <w:rPr>
          <w:rFonts w:ascii="MS Gothic" w:eastAsia="MS Gothic" w:hAnsi="MS Gothic" w:cs="MS Gothic" w:hint="eastAsia"/>
          <w:b w:val="0"/>
          <w:bCs w:val="0"/>
          <w:rPrChange w:id="2589" w:author="Terry, George" w:date="2020-04-03T16:25:00Z">
            <w:rPr>
              <w:rFonts w:ascii="MS Gothic" w:eastAsia="MS Gothic" w:hAnsi="MS Gothic" w:cs="MS Gothic" w:hint="eastAsia"/>
            </w:rPr>
          </w:rPrChange>
        </w:rPr>
        <w:t>》</w:t>
      </w:r>
      <w:r w:rsidRPr="00B87EFD">
        <w:rPr>
          <w:b w:val="0"/>
          <w:bCs w:val="0"/>
          <w:rPrChange w:id="2590" w:author="Terry, George" w:date="2020-04-03T16:25:00Z">
            <w:rPr/>
          </w:rPrChange>
        </w:rPr>
        <w:t>“</w:t>
      </w:r>
      <w:proofErr w:type="spellStart"/>
      <w:proofErr w:type="gramEnd"/>
      <w:r w:rsidRPr="00B87EFD">
        <w:rPr>
          <w:rFonts w:ascii="MS Gothic" w:eastAsia="MS Gothic" w:hAnsi="MS Gothic" w:cs="MS Gothic" w:hint="eastAsia"/>
          <w:b w:val="0"/>
          <w:bCs w:val="0"/>
          <w:rPrChange w:id="2591" w:author="Terry, George" w:date="2020-04-03T16:25:00Z">
            <w:rPr>
              <w:rFonts w:ascii="MS Gothic" w:eastAsia="MS Gothic" w:hAnsi="MS Gothic" w:cs="MS Gothic" w:hint="eastAsia"/>
            </w:rPr>
          </w:rPrChange>
        </w:rPr>
        <w:t>子</w:t>
      </w:r>
      <w:r w:rsidRPr="00B87EFD">
        <w:rPr>
          <w:b w:val="0"/>
          <w:bCs w:val="0"/>
          <w:rPrChange w:id="2592" w:author="Terry, George" w:date="2020-04-03T16:25:00Z">
            <w:rPr/>
          </w:rPrChange>
        </w:rPr>
        <w:t>”</w:t>
      </w:r>
      <w:r w:rsidRPr="00B87EFD">
        <w:rPr>
          <w:rFonts w:ascii="MS Gothic" w:eastAsia="MS Gothic" w:hAnsi="MS Gothic" w:cs="MS Gothic" w:hint="eastAsia"/>
          <w:b w:val="0"/>
          <w:bCs w:val="0"/>
          <w:rPrChange w:id="2593" w:author="Terry, George" w:date="2020-04-03T16:25:00Z">
            <w:rPr>
              <w:rFonts w:ascii="MS Gothic" w:eastAsia="MS Gothic" w:hAnsi="MS Gothic" w:cs="MS Gothic" w:hint="eastAsia"/>
            </w:rPr>
          </w:rPrChange>
        </w:rPr>
        <w:t>的浅析</w:t>
      </w:r>
      <w:proofErr w:type="spellEnd"/>
      <w:r w:rsidRPr="00B87EFD">
        <w:rPr>
          <w:b w:val="0"/>
          <w:bCs w:val="0"/>
          <w:rPrChange w:id="2594" w:author="Terry, George" w:date="2020-04-03T16:25:00Z">
            <w:rPr/>
          </w:rPrChange>
        </w:rPr>
        <w:t xml:space="preserve"> (</w:t>
      </w:r>
      <w:proofErr w:type="spellStart"/>
      <w:r w:rsidRPr="00B87EFD">
        <w:rPr>
          <w:rFonts w:ascii="MS Gothic" w:eastAsia="MS Gothic" w:hAnsi="MS Gothic" w:cs="MS Gothic" w:hint="eastAsia"/>
          <w:b w:val="0"/>
          <w:bCs w:val="0"/>
          <w:rPrChange w:id="2595" w:author="Terry, George" w:date="2020-04-03T16:25:00Z">
            <w:rPr>
              <w:rFonts w:ascii="MS Gothic" w:eastAsia="MS Gothic" w:hAnsi="MS Gothic" w:cs="MS Gothic" w:hint="eastAsia"/>
            </w:rPr>
          </w:rPrChange>
        </w:rPr>
        <w:t>庄</w:t>
      </w:r>
      <w:r w:rsidRPr="00B87EFD">
        <w:rPr>
          <w:rFonts w:ascii="Microsoft JhengHei" w:eastAsia="Microsoft JhengHei" w:hAnsi="Microsoft JhengHei" w:cs="Microsoft JhengHei" w:hint="eastAsia"/>
          <w:b w:val="0"/>
          <w:bCs w:val="0"/>
          <w:rPrChange w:id="2596" w:author="Terry, George" w:date="2020-04-03T16:25:00Z">
            <w:rPr>
              <w:rFonts w:ascii="Microsoft JhengHei" w:eastAsia="Microsoft JhengHei" w:hAnsi="Microsoft JhengHei" w:cs="Microsoft JhengHei" w:hint="eastAsia"/>
            </w:rPr>
          </w:rPrChange>
        </w:rPr>
        <w:t>钰</w:t>
      </w:r>
      <w:r w:rsidRPr="00B87EFD">
        <w:rPr>
          <w:rFonts w:ascii="MS Gothic" w:eastAsia="MS Gothic" w:hAnsi="MS Gothic" w:cs="MS Gothic" w:hint="eastAsia"/>
          <w:b w:val="0"/>
          <w:bCs w:val="0"/>
          <w:rPrChange w:id="2597" w:author="Terry, George" w:date="2020-04-03T16:25:00Z">
            <w:rPr>
              <w:rFonts w:ascii="MS Gothic" w:eastAsia="MS Gothic" w:hAnsi="MS Gothic" w:cs="MS Gothic" w:hint="eastAsia"/>
            </w:rPr>
          </w:rPrChange>
        </w:rPr>
        <w:t>杰</w:t>
      </w:r>
      <w:proofErr w:type="spellEnd"/>
      <w:r w:rsidRPr="00B87EFD">
        <w:rPr>
          <w:b w:val="0"/>
          <w:bCs w:val="0"/>
          <w:rPrChange w:id="2598"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599" w:author="Terry, George" w:date="2020-04-03T16:25:00Z">
            <w:rPr>
              <w:rFonts w:ascii="Microsoft JhengHei" w:eastAsia="Microsoft JhengHei" w:hAnsi="Microsoft JhengHei" w:cs="Microsoft JhengHei" w:hint="eastAsia"/>
            </w:rPr>
          </w:rPrChange>
        </w:rPr>
        <w:t>陕</w:t>
      </w:r>
      <w:r w:rsidRPr="00B87EFD">
        <w:rPr>
          <w:rFonts w:ascii="MS Gothic" w:eastAsia="MS Gothic" w:hAnsi="MS Gothic" w:cs="MS Gothic" w:hint="eastAsia"/>
          <w:b w:val="0"/>
          <w:bCs w:val="0"/>
          <w:rPrChange w:id="2600" w:author="Terry, George" w:date="2020-04-03T16:25:00Z">
            <w:rPr>
              <w:rFonts w:ascii="MS Gothic" w:eastAsia="MS Gothic" w:hAnsi="MS Gothic" w:cs="MS Gothic" w:hint="eastAsia"/>
            </w:rPr>
          </w:rPrChange>
        </w:rPr>
        <w:t>西</w:t>
      </w:r>
      <w:r w:rsidRPr="00B87EFD">
        <w:rPr>
          <w:rFonts w:ascii="Microsoft JhengHei" w:eastAsia="Microsoft JhengHei" w:hAnsi="Microsoft JhengHei" w:cs="Microsoft JhengHei" w:hint="eastAsia"/>
          <w:b w:val="0"/>
          <w:bCs w:val="0"/>
          <w:rPrChange w:id="2601"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602" w:author="Terry, George" w:date="2020-04-03T16:25:00Z">
            <w:rPr>
              <w:rFonts w:ascii="MS Gothic" w:eastAsia="MS Gothic" w:hAnsi="MS Gothic" w:cs="MS Gothic" w:hint="eastAsia"/>
            </w:rPr>
          </w:rPrChange>
        </w:rPr>
        <w:t>范大学</w:t>
      </w:r>
      <w:proofErr w:type="spellEnd"/>
      <w:r w:rsidRPr="00B87EFD">
        <w:rPr>
          <w:b w:val="0"/>
          <w:bCs w:val="0"/>
          <w:rPrChange w:id="2603" w:author="Terry, George" w:date="2020-04-03T16:25:00Z">
            <w:rPr/>
          </w:rPrChange>
        </w:rPr>
        <w:t xml:space="preserve">) The Analysis of Zi (Son) in </w:t>
      </w:r>
      <w:proofErr w:type="spellStart"/>
      <w:r w:rsidRPr="00B87EFD">
        <w:rPr>
          <w:b w:val="0"/>
          <w:bCs w:val="0"/>
          <w:rPrChange w:id="2604" w:author="Terry, George" w:date="2020-04-03T16:25:00Z">
            <w:rPr/>
          </w:rPrChange>
        </w:rPr>
        <w:t>GuoFeng</w:t>
      </w:r>
      <w:proofErr w:type="spellEnd"/>
      <w:r w:rsidRPr="00B87EFD">
        <w:rPr>
          <w:b w:val="0"/>
          <w:bCs w:val="0"/>
          <w:rPrChange w:id="2605" w:author="Terry, George" w:date="2020-04-03T16:25:00Z">
            <w:rPr/>
          </w:rPrChange>
        </w:rPr>
        <w:t xml:space="preserve"> of the Book of </w:t>
      </w:r>
      <w:proofErr w:type="spellStart"/>
      <w:r w:rsidRPr="00B87EFD">
        <w:rPr>
          <w:b w:val="0"/>
          <w:bCs w:val="0"/>
          <w:rPrChange w:id="2606" w:author="Terry, George" w:date="2020-04-03T16:25:00Z">
            <w:rPr/>
          </w:rPrChange>
        </w:rPr>
        <w:t>ShiJing</w:t>
      </w:r>
      <w:proofErr w:type="spellEnd"/>
      <w:r w:rsidRPr="00B87EFD">
        <w:rPr>
          <w:b w:val="0"/>
          <w:bCs w:val="0"/>
          <w:rPrChange w:id="2607" w:author="Terry, George" w:date="2020-04-03T16:25:00Z">
            <w:rPr/>
          </w:rPrChange>
        </w:rPr>
        <w:t xml:space="preserve">" Master Thesis, </w:t>
      </w:r>
      <w:proofErr w:type="spellStart"/>
      <w:r w:rsidRPr="00B87EFD">
        <w:rPr>
          <w:rFonts w:ascii="Microsoft JhengHei" w:eastAsia="Microsoft JhengHei" w:hAnsi="Microsoft JhengHei" w:cs="Microsoft JhengHei" w:hint="eastAsia"/>
          <w:b w:val="0"/>
          <w:bCs w:val="0"/>
          <w:rPrChange w:id="2608" w:author="Terry, George" w:date="2020-04-03T16:25:00Z">
            <w:rPr>
              <w:rFonts w:ascii="Microsoft JhengHei" w:eastAsia="Microsoft JhengHei" w:hAnsi="Microsoft JhengHei" w:cs="Microsoft JhengHei" w:hint="eastAsia"/>
            </w:rPr>
          </w:rPrChange>
        </w:rPr>
        <w:t>陕</w:t>
      </w:r>
      <w:r w:rsidRPr="00B87EFD">
        <w:rPr>
          <w:rFonts w:ascii="MS Gothic" w:eastAsia="MS Gothic" w:hAnsi="MS Gothic" w:cs="MS Gothic" w:hint="eastAsia"/>
          <w:b w:val="0"/>
          <w:bCs w:val="0"/>
          <w:rPrChange w:id="2609" w:author="Terry, George" w:date="2020-04-03T16:25:00Z">
            <w:rPr>
              <w:rFonts w:ascii="MS Gothic" w:eastAsia="MS Gothic" w:hAnsi="MS Gothic" w:cs="MS Gothic" w:hint="eastAsia"/>
            </w:rPr>
          </w:rPrChange>
        </w:rPr>
        <w:t>西</w:t>
      </w:r>
      <w:r w:rsidRPr="00B87EFD">
        <w:rPr>
          <w:rFonts w:ascii="Microsoft JhengHei" w:eastAsia="Microsoft JhengHei" w:hAnsi="Microsoft JhengHei" w:cs="Microsoft JhengHei" w:hint="eastAsia"/>
          <w:b w:val="0"/>
          <w:bCs w:val="0"/>
          <w:rPrChange w:id="2610"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611" w:author="Terry, George" w:date="2020-04-03T16:25:00Z">
            <w:rPr>
              <w:rFonts w:ascii="MS Gothic" w:eastAsia="MS Gothic" w:hAnsi="MS Gothic" w:cs="MS Gothic" w:hint="eastAsia"/>
            </w:rPr>
          </w:rPrChange>
        </w:rPr>
        <w:t>范大学</w:t>
      </w:r>
      <w:proofErr w:type="spellEnd"/>
      <w:r w:rsidRPr="00B87EFD">
        <w:rPr>
          <w:b w:val="0"/>
          <w:bCs w:val="0"/>
          <w:rPrChange w:id="2612" w:author="Terry, George" w:date="2020-04-03T16:25:00Z">
            <w:rPr/>
          </w:rPrChange>
        </w:rPr>
        <w:t xml:space="preserve"> (Shanxi Normal University), 2014</w:t>
      </w:r>
      <w:ins w:id="2613" w:author="Terry, George" w:date="2020-04-03T16:31:00Z">
        <w:r w:rsidR="00B87EFD">
          <w:rPr>
            <w:b w:val="0"/>
            <w:bCs w:val="0"/>
          </w:rPr>
          <w:t>.</w:t>
        </w:r>
      </w:ins>
      <w:r w:rsidRPr="00B87EFD">
        <w:rPr>
          <w:b w:val="0"/>
          <w:bCs w:val="0"/>
          <w:rPrChange w:id="2614" w:author="Terry, George" w:date="2020-04-03T16:25:00Z">
            <w:rPr/>
          </w:rPrChange>
        </w:rPr>
        <w:br/>
        <w:t> </w:t>
      </w:r>
    </w:p>
    <w:p w14:paraId="12FA09F5"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615" w:author="Terry, George" w:date="2020-04-03T16:31:00Z"/>
          <w:b w:val="0"/>
          <w:bCs w:val="0"/>
        </w:rPr>
        <w:pPrChange w:id="2616" w:author="Terry, George" w:date="2020-04-03T16:37:00Z">
          <w:pPr>
            <w:pStyle w:val="Heading3"/>
            <w:spacing w:before="0" w:beforeAutospacing="0" w:after="0" w:afterAutospacing="0"/>
            <w:ind w:left="1134" w:hanging="567"/>
            <w:contextualSpacing/>
          </w:pPr>
        </w:pPrChange>
      </w:pPr>
      <w:del w:id="2617" w:author="Terry, George" w:date="2020-04-03T16:31:00Z">
        <w:r w:rsidRPr="00B87EFD" w:rsidDel="00B87EFD">
          <w:rPr>
            <w:b w:val="0"/>
            <w:bCs w:val="0"/>
            <w:rPrChange w:id="2618" w:author="Terry, George" w:date="2020-04-03T16:25:00Z">
              <w:rPr/>
            </w:rPrChange>
          </w:rPr>
          <w:delText>   </w:delText>
        </w:r>
      </w:del>
      <w:r w:rsidRPr="00B87EFD">
        <w:rPr>
          <w:b w:val="0"/>
          <w:bCs w:val="0"/>
          <w:vertAlign w:val="superscript"/>
          <w:rPrChange w:id="2619" w:author="Terry, George" w:date="2020-04-03T16:25:00Z">
            <w:rPr>
              <w:vertAlign w:val="superscript"/>
            </w:rPr>
          </w:rPrChange>
        </w:rPr>
        <w:t>24</w:t>
      </w:r>
      <w:r w:rsidRPr="00B87EFD">
        <w:rPr>
          <w:b w:val="0"/>
          <w:bCs w:val="0"/>
          <w:rPrChange w:id="2620" w:author="Terry, George" w:date="2020-04-03T16:25:00Z">
            <w:rPr/>
          </w:rPrChange>
        </w:rPr>
        <w:t> </w:t>
      </w:r>
      <w:proofErr w:type="spellStart"/>
      <w:r w:rsidRPr="00B87EFD">
        <w:rPr>
          <w:b w:val="0"/>
          <w:bCs w:val="0"/>
          <w:rPrChange w:id="2621" w:author="Terry, George" w:date="2020-04-03T16:25:00Z">
            <w:rPr/>
          </w:rPrChange>
        </w:rPr>
        <w:t>GuangCong</w:t>
      </w:r>
      <w:proofErr w:type="spellEnd"/>
      <w:r w:rsidRPr="00B87EFD">
        <w:rPr>
          <w:b w:val="0"/>
          <w:bCs w:val="0"/>
          <w:rPrChange w:id="2622" w:author="Terry, George" w:date="2020-04-03T16:25:00Z">
            <w:rPr/>
          </w:rPrChange>
        </w:rPr>
        <w:t xml:space="preserve"> Wang, "</w:t>
      </w:r>
      <w:r w:rsidRPr="00B87EFD">
        <w:rPr>
          <w:rFonts w:ascii="MS Gothic" w:eastAsia="MS Gothic" w:hAnsi="MS Gothic" w:cs="MS Gothic" w:hint="eastAsia"/>
          <w:b w:val="0"/>
          <w:bCs w:val="0"/>
          <w:rPrChange w:id="2623" w:author="Terry, George" w:date="2020-04-03T16:25:00Z">
            <w:rPr>
              <w:rFonts w:ascii="MS Gothic" w:eastAsia="MS Gothic" w:hAnsi="MS Gothic" w:cs="MS Gothic" w:hint="eastAsia"/>
            </w:rPr>
          </w:rPrChange>
        </w:rPr>
        <w:t>《</w:t>
      </w:r>
      <w:proofErr w:type="spellStart"/>
      <w:r w:rsidRPr="00B87EFD">
        <w:rPr>
          <w:rFonts w:ascii="Microsoft JhengHei" w:eastAsia="Microsoft JhengHei" w:hAnsi="Microsoft JhengHei" w:cs="Microsoft JhengHei" w:hint="eastAsia"/>
          <w:b w:val="0"/>
          <w:bCs w:val="0"/>
          <w:rPrChange w:id="2624" w:author="Terry, George" w:date="2020-04-03T16:25:00Z">
            <w:rPr>
              <w:rFonts w:ascii="Microsoft JhengHei" w:eastAsia="Microsoft JhengHei" w:hAnsi="Microsoft JhengHei" w:cs="Microsoft JhengHei" w:hint="eastAsia"/>
            </w:rPr>
          </w:rPrChange>
        </w:rPr>
        <w:t>诗经</w:t>
      </w:r>
      <w:r w:rsidRPr="00B87EFD">
        <w:rPr>
          <w:rFonts w:ascii="MS Gothic" w:eastAsia="MS Gothic" w:hAnsi="MS Gothic" w:cs="MS Gothic" w:hint="eastAsia"/>
          <w:b w:val="0"/>
          <w:bCs w:val="0"/>
          <w:rPrChange w:id="2625"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626" w:author="Terry, George" w:date="2020-04-03T16:25:00Z">
            <w:rPr>
              <w:rFonts w:ascii="MS Gothic" w:eastAsia="MS Gothic" w:hAnsi="MS Gothic" w:cs="MS Gothic" w:hint="eastAsia"/>
            </w:rPr>
          </w:rPrChange>
        </w:rPr>
        <w:t>中</w:t>
      </w:r>
      <w:r w:rsidRPr="00B87EFD">
        <w:rPr>
          <w:b w:val="0"/>
          <w:bCs w:val="0"/>
          <w:rPrChange w:id="2627" w:author="Terry, George" w:date="2020-04-03T16:25:00Z">
            <w:rPr/>
          </w:rPrChange>
        </w:rPr>
        <w:t>“</w:t>
      </w:r>
      <w:proofErr w:type="gramEnd"/>
      <w:r w:rsidRPr="00B87EFD">
        <w:rPr>
          <w:rFonts w:ascii="MS Gothic" w:eastAsia="MS Gothic" w:hAnsi="MS Gothic" w:cs="MS Gothic" w:hint="eastAsia"/>
          <w:b w:val="0"/>
          <w:bCs w:val="0"/>
          <w:rPrChange w:id="2628" w:author="Terry, George" w:date="2020-04-03T16:25:00Z">
            <w:rPr>
              <w:rFonts w:ascii="MS Gothic" w:eastAsia="MS Gothic" w:hAnsi="MS Gothic" w:cs="MS Gothic" w:hint="eastAsia"/>
            </w:rPr>
          </w:rPrChange>
        </w:rPr>
        <w:t>子</w:t>
      </w:r>
      <w:r w:rsidRPr="00B87EFD">
        <w:rPr>
          <w:b w:val="0"/>
          <w:bCs w:val="0"/>
          <w:rPrChange w:id="2629" w:author="Terry, George" w:date="2020-04-03T16:25:00Z">
            <w:rPr/>
          </w:rPrChange>
        </w:rPr>
        <w:t>”</w:t>
      </w:r>
      <w:r w:rsidRPr="00B87EFD">
        <w:rPr>
          <w:rFonts w:ascii="MS Gothic" w:eastAsia="MS Gothic" w:hAnsi="MS Gothic" w:cs="MS Gothic" w:hint="eastAsia"/>
          <w:b w:val="0"/>
          <w:bCs w:val="0"/>
          <w:rPrChange w:id="2630" w:author="Terry, George" w:date="2020-04-03T16:25:00Z">
            <w:rPr>
              <w:rFonts w:ascii="MS Gothic" w:eastAsia="MS Gothic" w:hAnsi="MS Gothic" w:cs="MS Gothic" w:hint="eastAsia"/>
            </w:rPr>
          </w:rPrChange>
        </w:rPr>
        <w:t>字一</w:t>
      </w:r>
      <w:r w:rsidRPr="00B87EFD">
        <w:rPr>
          <w:rFonts w:ascii="Microsoft JhengHei" w:eastAsia="Microsoft JhengHei" w:hAnsi="Microsoft JhengHei" w:cs="Microsoft JhengHei" w:hint="eastAsia"/>
          <w:b w:val="0"/>
          <w:bCs w:val="0"/>
          <w:rPrChange w:id="2631" w:author="Terry, George" w:date="2020-04-03T16:25:00Z">
            <w:rPr>
              <w:rFonts w:ascii="Microsoft JhengHei" w:eastAsia="Microsoft JhengHei" w:hAnsi="Microsoft JhengHei" w:cs="Microsoft JhengHei" w:hint="eastAsia"/>
            </w:rPr>
          </w:rPrChange>
        </w:rPr>
        <w:t>词</w:t>
      </w:r>
      <w:r w:rsidRPr="00B87EFD">
        <w:rPr>
          <w:rFonts w:ascii="MS Gothic" w:eastAsia="MS Gothic" w:hAnsi="MS Gothic" w:cs="MS Gothic" w:hint="eastAsia"/>
          <w:b w:val="0"/>
          <w:bCs w:val="0"/>
          <w:rPrChange w:id="2632" w:author="Terry, George" w:date="2020-04-03T16:25:00Z">
            <w:rPr>
              <w:rFonts w:ascii="MS Gothic" w:eastAsia="MS Gothic" w:hAnsi="MS Gothic" w:cs="MS Gothic" w:hint="eastAsia"/>
            </w:rPr>
          </w:rPrChange>
        </w:rPr>
        <w:t>的多用和商榷</w:t>
      </w:r>
      <w:proofErr w:type="spellEnd"/>
      <w:r w:rsidRPr="00B87EFD">
        <w:rPr>
          <w:b w:val="0"/>
          <w:bCs w:val="0"/>
          <w:rPrChange w:id="2633" w:author="Terry, George" w:date="2020-04-03T16:25:00Z">
            <w:rPr/>
          </w:rPrChange>
        </w:rPr>
        <w:t xml:space="preserve"> (</w:t>
      </w:r>
      <w:proofErr w:type="spellStart"/>
      <w:r w:rsidRPr="00B87EFD">
        <w:rPr>
          <w:rFonts w:ascii="MS Gothic" w:eastAsia="MS Gothic" w:hAnsi="MS Gothic" w:cs="MS Gothic" w:hint="eastAsia"/>
          <w:b w:val="0"/>
          <w:bCs w:val="0"/>
          <w:rPrChange w:id="2634" w:author="Terry, George" w:date="2020-04-03T16:25:00Z">
            <w:rPr>
              <w:rFonts w:ascii="MS Gothic" w:eastAsia="MS Gothic" w:hAnsi="MS Gothic" w:cs="MS Gothic" w:hint="eastAsia"/>
            </w:rPr>
          </w:rPrChange>
        </w:rPr>
        <w:t>王广</w:t>
      </w:r>
      <w:r w:rsidRPr="00B87EFD">
        <w:rPr>
          <w:rFonts w:ascii="Microsoft JhengHei" w:eastAsia="Microsoft JhengHei" w:hAnsi="Microsoft JhengHei" w:cs="Microsoft JhengHei" w:hint="eastAsia"/>
          <w:b w:val="0"/>
          <w:bCs w:val="0"/>
          <w:rPrChange w:id="2635" w:author="Terry, George" w:date="2020-04-03T16:25:00Z">
            <w:rPr>
              <w:rFonts w:ascii="Microsoft JhengHei" w:eastAsia="Microsoft JhengHei" w:hAnsi="Microsoft JhengHei" w:cs="Microsoft JhengHei" w:hint="eastAsia"/>
            </w:rPr>
          </w:rPrChange>
        </w:rPr>
        <w:t>聪</w:t>
      </w:r>
      <w:proofErr w:type="spellEnd"/>
      <w:r w:rsidRPr="00B87EFD">
        <w:rPr>
          <w:b w:val="0"/>
          <w:bCs w:val="0"/>
          <w:rPrChange w:id="2636" w:author="Terry, George" w:date="2020-04-03T16:25:00Z">
            <w:rPr/>
          </w:rPrChange>
        </w:rPr>
        <w:t xml:space="preserve">) Multiple Usages of Zi (Son) in the Book of </w:t>
      </w:r>
      <w:proofErr w:type="spellStart"/>
      <w:r w:rsidRPr="00B87EFD">
        <w:rPr>
          <w:b w:val="0"/>
          <w:bCs w:val="0"/>
          <w:rPrChange w:id="2637" w:author="Terry, George" w:date="2020-04-03T16:25:00Z">
            <w:rPr/>
          </w:rPrChange>
        </w:rPr>
        <w:t>ShiJing</w:t>
      </w:r>
      <w:proofErr w:type="spellEnd"/>
      <w:r w:rsidRPr="00B87EFD">
        <w:rPr>
          <w:b w:val="0"/>
          <w:bCs w:val="0"/>
          <w:rPrChange w:id="2638" w:author="Terry, George" w:date="2020-04-03T16:25:00Z">
            <w:rPr/>
          </w:rPrChange>
        </w:rPr>
        <w:t>" In: </w:t>
      </w:r>
      <w:proofErr w:type="spellStart"/>
      <w:r w:rsidRPr="00B87EFD">
        <w:rPr>
          <w:rStyle w:val="HTMLCite"/>
          <w:rFonts w:ascii="MS Gothic" w:eastAsia="MS Gothic" w:hAnsi="MS Gothic" w:cs="MS Gothic" w:hint="eastAsia"/>
          <w:b w:val="0"/>
          <w:bCs w:val="0"/>
          <w:rPrChange w:id="2639" w:author="Terry, George" w:date="2020-04-03T16:25:00Z">
            <w:rPr>
              <w:rStyle w:val="HTMLCite"/>
              <w:rFonts w:ascii="MS Gothic" w:eastAsia="MS Gothic" w:hAnsi="MS Gothic" w:cs="MS Gothic" w:hint="eastAsia"/>
            </w:rPr>
          </w:rPrChange>
        </w:rPr>
        <w:t>西北第二民族学院学</w:t>
      </w:r>
      <w:r w:rsidRPr="00B87EFD">
        <w:rPr>
          <w:rStyle w:val="HTMLCite"/>
          <w:rFonts w:ascii="Microsoft JhengHei" w:eastAsia="Microsoft JhengHei" w:hAnsi="Microsoft JhengHei" w:cs="Microsoft JhengHei" w:hint="eastAsia"/>
          <w:b w:val="0"/>
          <w:bCs w:val="0"/>
          <w:rPrChange w:id="2640"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641"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642" w:author="Terry, George" w:date="2020-04-03T16:25:00Z">
            <w:rPr>
              <w:rStyle w:val="HTMLCite"/>
              <w:rFonts w:ascii="MS Gothic" w:eastAsia="MS Gothic" w:hAnsi="MS Gothic" w:cs="MS Gothic" w:hint="eastAsia"/>
            </w:rPr>
          </w:rPrChange>
        </w:rPr>
        <w:t>哲学社会科学版</w:t>
      </w:r>
      <w:proofErr w:type="spellEnd"/>
      <w:r w:rsidRPr="00B87EFD">
        <w:rPr>
          <w:rStyle w:val="HTMLCite"/>
          <w:b w:val="0"/>
          <w:bCs w:val="0"/>
          <w:rPrChange w:id="2643" w:author="Terry, George" w:date="2020-04-03T16:25:00Z">
            <w:rPr>
              <w:rStyle w:val="HTMLCite"/>
            </w:rPr>
          </w:rPrChange>
        </w:rPr>
        <w:t>) Journal of The Second Northwest Institute For Ethnic Minorities</w:t>
      </w:r>
      <w:r w:rsidRPr="00B87EFD">
        <w:rPr>
          <w:b w:val="0"/>
          <w:bCs w:val="0"/>
          <w:rPrChange w:id="2644" w:author="Terry, George" w:date="2020-04-03T16:25:00Z">
            <w:rPr/>
          </w:rPrChange>
        </w:rPr>
        <w:t> (1992</w:t>
      </w:r>
      <w:ins w:id="2645" w:author="Terry, George" w:date="2020-04-03T16:31:00Z">
        <w:r w:rsidR="00B87EFD">
          <w:rPr>
            <w:b w:val="0"/>
            <w:bCs w:val="0"/>
          </w:rPr>
          <w:t>.</w:t>
        </w:r>
      </w:ins>
      <w:r w:rsidRPr="00B87EFD">
        <w:rPr>
          <w:b w:val="0"/>
          <w:bCs w:val="0"/>
          <w:rPrChange w:id="2646" w:author="Terry, George" w:date="2020-04-03T16:25:00Z">
            <w:rPr/>
          </w:rPrChange>
        </w:rPr>
        <w:t>)</w:t>
      </w:r>
      <w:r w:rsidRPr="00B87EFD">
        <w:rPr>
          <w:b w:val="0"/>
          <w:bCs w:val="0"/>
          <w:rPrChange w:id="2647" w:author="Terry, George" w:date="2020-04-03T16:25:00Z">
            <w:rPr/>
          </w:rPrChange>
        </w:rPr>
        <w:br/>
        <w:t>    </w:t>
      </w:r>
    </w:p>
    <w:p w14:paraId="28DA08AF"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648" w:author="Terry, George" w:date="2020-04-03T16:31:00Z"/>
          <w:b w:val="0"/>
          <w:bCs w:val="0"/>
        </w:rPr>
        <w:pPrChange w:id="2649"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650" w:author="Terry, George" w:date="2020-04-03T16:25:00Z">
            <w:rPr>
              <w:vertAlign w:val="superscript"/>
            </w:rPr>
          </w:rPrChange>
        </w:rPr>
        <w:t>25</w:t>
      </w:r>
      <w:r w:rsidRPr="00B87EFD">
        <w:rPr>
          <w:b w:val="0"/>
          <w:bCs w:val="0"/>
          <w:rPrChange w:id="2651" w:author="Terry, George" w:date="2020-04-03T16:25:00Z">
            <w:rPr/>
          </w:rPrChange>
        </w:rPr>
        <w:t> </w:t>
      </w:r>
      <w:proofErr w:type="spellStart"/>
      <w:r w:rsidRPr="00B87EFD">
        <w:rPr>
          <w:b w:val="0"/>
          <w:bCs w:val="0"/>
          <w:rPrChange w:id="2652" w:author="Terry, George" w:date="2020-04-03T16:25:00Z">
            <w:rPr/>
          </w:rPrChange>
        </w:rPr>
        <w:t>XiaoNa</w:t>
      </w:r>
      <w:proofErr w:type="spellEnd"/>
      <w:r w:rsidRPr="00B87EFD">
        <w:rPr>
          <w:b w:val="0"/>
          <w:bCs w:val="0"/>
          <w:rPrChange w:id="2653" w:author="Terry, George" w:date="2020-04-03T16:25:00Z">
            <w:rPr/>
          </w:rPrChange>
        </w:rPr>
        <w:t xml:space="preserve"> Zhu, "</w:t>
      </w:r>
      <w:proofErr w:type="spellStart"/>
      <w:proofErr w:type="gramStart"/>
      <w:r w:rsidRPr="00B87EFD">
        <w:rPr>
          <w:rFonts w:ascii="Microsoft JhengHei" w:eastAsia="Microsoft JhengHei" w:hAnsi="Microsoft JhengHei" w:cs="Microsoft JhengHei" w:hint="eastAsia"/>
          <w:b w:val="0"/>
          <w:bCs w:val="0"/>
          <w:rPrChange w:id="2654" w:author="Terry, George" w:date="2020-04-03T16:25:00Z">
            <w:rPr>
              <w:rFonts w:ascii="Microsoft JhengHei" w:eastAsia="Microsoft JhengHei" w:hAnsi="Microsoft JhengHei" w:cs="Microsoft JhengHei" w:hint="eastAsia"/>
            </w:rPr>
          </w:rPrChange>
        </w:rPr>
        <w:t>说说</w:t>
      </w:r>
      <w:r w:rsidRPr="00B87EFD">
        <w:rPr>
          <w:b w:val="0"/>
          <w:bCs w:val="0"/>
          <w:rPrChange w:id="2655" w:author="Terry, George" w:date="2020-04-03T16:25:00Z">
            <w:rPr/>
          </w:rPrChange>
        </w:rPr>
        <w:t>“</w:t>
      </w:r>
      <w:proofErr w:type="gramEnd"/>
      <w:r w:rsidRPr="00B87EFD">
        <w:rPr>
          <w:rFonts w:ascii="MS Gothic" w:eastAsia="MS Gothic" w:hAnsi="MS Gothic" w:cs="MS Gothic" w:hint="eastAsia"/>
          <w:b w:val="0"/>
          <w:bCs w:val="0"/>
          <w:rPrChange w:id="2656" w:author="Terry, George" w:date="2020-04-03T16:25:00Z">
            <w:rPr>
              <w:rFonts w:ascii="MS Gothic" w:eastAsia="MS Gothic" w:hAnsi="MS Gothic" w:cs="MS Gothic" w:hint="eastAsia"/>
            </w:rPr>
          </w:rPrChange>
        </w:rPr>
        <w:t>儿</w:t>
      </w:r>
      <w:r w:rsidRPr="00B87EFD">
        <w:rPr>
          <w:b w:val="0"/>
          <w:bCs w:val="0"/>
          <w:rPrChange w:id="2657" w:author="Terry, George" w:date="2020-04-03T16:25:00Z">
            <w:rPr/>
          </w:rPrChange>
        </w:rPr>
        <w:t>”</w:t>
      </w:r>
      <w:r w:rsidRPr="00B87EFD">
        <w:rPr>
          <w:rFonts w:ascii="MS Gothic" w:eastAsia="MS Gothic" w:hAnsi="MS Gothic" w:cs="MS Gothic" w:hint="eastAsia"/>
          <w:b w:val="0"/>
          <w:bCs w:val="0"/>
          <w:rPrChange w:id="2658" w:author="Terry, George" w:date="2020-04-03T16:25:00Z">
            <w:rPr>
              <w:rFonts w:ascii="MS Gothic" w:eastAsia="MS Gothic" w:hAnsi="MS Gothic" w:cs="MS Gothic" w:hint="eastAsia"/>
            </w:rPr>
          </w:rPrChange>
        </w:rPr>
        <w:t>和</w:t>
      </w:r>
      <w:r w:rsidRPr="00B87EFD">
        <w:rPr>
          <w:b w:val="0"/>
          <w:bCs w:val="0"/>
          <w:rPrChange w:id="2659" w:author="Terry, George" w:date="2020-04-03T16:25:00Z">
            <w:rPr/>
          </w:rPrChange>
        </w:rPr>
        <w:t>“</w:t>
      </w:r>
      <w:r w:rsidRPr="00B87EFD">
        <w:rPr>
          <w:rFonts w:ascii="MS Gothic" w:eastAsia="MS Gothic" w:hAnsi="MS Gothic" w:cs="MS Gothic" w:hint="eastAsia"/>
          <w:b w:val="0"/>
          <w:bCs w:val="0"/>
          <w:rPrChange w:id="2660" w:author="Terry, George" w:date="2020-04-03T16:25:00Z">
            <w:rPr>
              <w:rFonts w:ascii="MS Gothic" w:eastAsia="MS Gothic" w:hAnsi="MS Gothic" w:cs="MS Gothic" w:hint="eastAsia"/>
            </w:rPr>
          </w:rPrChange>
        </w:rPr>
        <w:t>子</w:t>
      </w:r>
      <w:proofErr w:type="spellEnd"/>
      <w:r w:rsidRPr="00B87EFD">
        <w:rPr>
          <w:b w:val="0"/>
          <w:bCs w:val="0"/>
          <w:rPrChange w:id="2661" w:author="Terry, George" w:date="2020-04-03T16:25:00Z">
            <w:rPr/>
          </w:rPrChange>
        </w:rPr>
        <w:t>” (</w:t>
      </w:r>
      <w:proofErr w:type="spellStart"/>
      <w:r w:rsidRPr="00B87EFD">
        <w:rPr>
          <w:rFonts w:ascii="MS Gothic" w:eastAsia="MS Gothic" w:hAnsi="MS Gothic" w:cs="MS Gothic" w:hint="eastAsia"/>
          <w:b w:val="0"/>
          <w:bCs w:val="0"/>
          <w:rPrChange w:id="2662" w:author="Terry, George" w:date="2020-04-03T16:25:00Z">
            <w:rPr>
              <w:rFonts w:ascii="MS Gothic" w:eastAsia="MS Gothic" w:hAnsi="MS Gothic" w:cs="MS Gothic" w:hint="eastAsia"/>
            </w:rPr>
          </w:rPrChange>
        </w:rPr>
        <w:t>朱</w:t>
      </w:r>
      <w:r w:rsidRPr="00B87EFD">
        <w:rPr>
          <w:rFonts w:ascii="Microsoft JhengHei" w:eastAsia="Microsoft JhengHei" w:hAnsi="Microsoft JhengHei" w:cs="Microsoft JhengHei" w:hint="eastAsia"/>
          <w:b w:val="0"/>
          <w:bCs w:val="0"/>
          <w:rPrChange w:id="2663" w:author="Terry, George" w:date="2020-04-03T16:25:00Z">
            <w:rPr>
              <w:rFonts w:ascii="Microsoft JhengHei" w:eastAsia="Microsoft JhengHei" w:hAnsi="Microsoft JhengHei" w:cs="Microsoft JhengHei" w:hint="eastAsia"/>
            </w:rPr>
          </w:rPrChange>
        </w:rPr>
        <w:t>晓</w:t>
      </w:r>
      <w:r w:rsidRPr="00B87EFD">
        <w:rPr>
          <w:rFonts w:ascii="MS Gothic" w:eastAsia="MS Gothic" w:hAnsi="MS Gothic" w:cs="MS Gothic" w:hint="eastAsia"/>
          <w:b w:val="0"/>
          <w:bCs w:val="0"/>
          <w:rPrChange w:id="2664" w:author="Terry, George" w:date="2020-04-03T16:25:00Z">
            <w:rPr>
              <w:rFonts w:ascii="MS Gothic" w:eastAsia="MS Gothic" w:hAnsi="MS Gothic" w:cs="MS Gothic" w:hint="eastAsia"/>
            </w:rPr>
          </w:rPrChange>
        </w:rPr>
        <w:t>娜</w:t>
      </w:r>
      <w:r w:rsidRPr="00B87EFD">
        <w:rPr>
          <w:b w:val="0"/>
          <w:bCs w:val="0"/>
          <w:rPrChange w:id="2665" w:author="Terry, George" w:date="2020-04-03T16:25:00Z">
            <w:rPr/>
          </w:rPrChange>
        </w:rPr>
        <w:t>:</w:t>
      </w:r>
      <w:r w:rsidRPr="00B87EFD">
        <w:rPr>
          <w:rFonts w:ascii="MS Gothic" w:eastAsia="MS Gothic" w:hAnsi="MS Gothic" w:cs="MS Gothic" w:hint="eastAsia"/>
          <w:b w:val="0"/>
          <w:bCs w:val="0"/>
          <w:rPrChange w:id="2666" w:author="Terry, George" w:date="2020-04-03T16:25:00Z">
            <w:rPr>
              <w:rFonts w:ascii="MS Gothic" w:eastAsia="MS Gothic" w:hAnsi="MS Gothic" w:cs="MS Gothic" w:hint="eastAsia"/>
            </w:rPr>
          </w:rPrChange>
        </w:rPr>
        <w:t>河南省平</w:t>
      </w:r>
      <w:r w:rsidRPr="00B87EFD">
        <w:rPr>
          <w:rFonts w:ascii="Microsoft JhengHei" w:eastAsia="Microsoft JhengHei" w:hAnsi="Microsoft JhengHei" w:cs="Microsoft JhengHei" w:hint="eastAsia"/>
          <w:b w:val="0"/>
          <w:bCs w:val="0"/>
          <w:rPrChange w:id="2667" w:author="Terry, George" w:date="2020-04-03T16:25:00Z">
            <w:rPr>
              <w:rFonts w:ascii="Microsoft JhengHei" w:eastAsia="Microsoft JhengHei" w:hAnsi="Microsoft JhengHei" w:cs="Microsoft JhengHei" w:hint="eastAsia"/>
            </w:rPr>
          </w:rPrChange>
        </w:rPr>
        <w:t>顶</w:t>
      </w:r>
      <w:r w:rsidRPr="00B87EFD">
        <w:rPr>
          <w:rFonts w:ascii="MS Gothic" w:eastAsia="MS Gothic" w:hAnsi="MS Gothic" w:cs="MS Gothic" w:hint="eastAsia"/>
          <w:b w:val="0"/>
          <w:bCs w:val="0"/>
          <w:rPrChange w:id="2668" w:author="Terry, George" w:date="2020-04-03T16:25:00Z">
            <w:rPr>
              <w:rFonts w:ascii="MS Gothic" w:eastAsia="MS Gothic" w:hAnsi="MS Gothic" w:cs="MS Gothic" w:hint="eastAsia"/>
            </w:rPr>
          </w:rPrChange>
        </w:rPr>
        <w:t>山学院</w:t>
      </w:r>
      <w:r w:rsidRPr="00B87EFD">
        <w:rPr>
          <w:rFonts w:ascii="Microsoft JhengHei" w:eastAsia="Microsoft JhengHei" w:hAnsi="Microsoft JhengHei" w:cs="Microsoft JhengHei" w:hint="eastAsia"/>
          <w:b w:val="0"/>
          <w:bCs w:val="0"/>
          <w:rPrChange w:id="2669"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670" w:author="Terry, George" w:date="2020-04-03T16:25:00Z">
            <w:rPr>
              <w:rFonts w:ascii="MS Gothic" w:eastAsia="MS Gothic" w:hAnsi="MS Gothic" w:cs="MS Gothic" w:hint="eastAsia"/>
            </w:rPr>
          </w:rPrChange>
        </w:rPr>
        <w:t>范教育学院</w:t>
      </w:r>
      <w:proofErr w:type="spellEnd"/>
      <w:r w:rsidRPr="00B87EFD">
        <w:rPr>
          <w:b w:val="0"/>
          <w:bCs w:val="0"/>
          <w:rPrChange w:id="2671" w:author="Terry, George" w:date="2020-04-03T16:25:00Z">
            <w:rPr/>
          </w:rPrChange>
        </w:rPr>
        <w:t xml:space="preserve">) About </w:t>
      </w:r>
      <w:proofErr w:type="spellStart"/>
      <w:r w:rsidRPr="00B87EFD">
        <w:rPr>
          <w:b w:val="0"/>
          <w:bCs w:val="0"/>
          <w:rPrChange w:id="2672" w:author="Terry, George" w:date="2020-04-03T16:25:00Z">
            <w:rPr/>
          </w:rPrChange>
        </w:rPr>
        <w:t>Er</w:t>
      </w:r>
      <w:proofErr w:type="spellEnd"/>
      <w:r w:rsidRPr="00B87EFD">
        <w:rPr>
          <w:b w:val="0"/>
          <w:bCs w:val="0"/>
          <w:rPrChange w:id="2673" w:author="Terry, George" w:date="2020-04-03T16:25:00Z">
            <w:rPr/>
          </w:rPrChange>
        </w:rPr>
        <w:t>(Child) and Zi(Son) for Sonship" In: </w:t>
      </w:r>
      <w:proofErr w:type="spellStart"/>
      <w:r w:rsidRPr="00B87EFD">
        <w:rPr>
          <w:rStyle w:val="HTMLCite"/>
          <w:rFonts w:ascii="Microsoft JhengHei" w:eastAsia="Microsoft JhengHei" w:hAnsi="Microsoft JhengHei" w:cs="Microsoft JhengHei" w:hint="eastAsia"/>
          <w:b w:val="0"/>
          <w:bCs w:val="0"/>
          <w:rPrChange w:id="2674" w:author="Terry, George" w:date="2020-04-03T16:25:00Z">
            <w:rPr>
              <w:rStyle w:val="HTMLCite"/>
              <w:rFonts w:ascii="Microsoft JhengHei" w:eastAsia="Microsoft JhengHei" w:hAnsi="Microsoft JhengHei" w:cs="Microsoft JhengHei" w:hint="eastAsia"/>
            </w:rPr>
          </w:rPrChange>
        </w:rPr>
        <w:t>现</w:t>
      </w:r>
      <w:r w:rsidRPr="00B87EFD">
        <w:rPr>
          <w:rStyle w:val="HTMLCite"/>
          <w:rFonts w:ascii="MS Gothic" w:eastAsia="MS Gothic" w:hAnsi="MS Gothic" w:cs="MS Gothic" w:hint="eastAsia"/>
          <w:b w:val="0"/>
          <w:bCs w:val="0"/>
          <w:rPrChange w:id="2675" w:author="Terry, George" w:date="2020-04-03T16:25:00Z">
            <w:rPr>
              <w:rStyle w:val="HTMLCite"/>
              <w:rFonts w:ascii="MS Gothic" w:eastAsia="MS Gothic" w:hAnsi="MS Gothic" w:cs="MS Gothic" w:hint="eastAsia"/>
            </w:rPr>
          </w:rPrChange>
        </w:rPr>
        <w:t>代</w:t>
      </w:r>
      <w:r w:rsidRPr="00B87EFD">
        <w:rPr>
          <w:rStyle w:val="HTMLCite"/>
          <w:rFonts w:ascii="Microsoft JhengHei" w:eastAsia="Microsoft JhengHei" w:hAnsi="Microsoft JhengHei" w:cs="Microsoft JhengHei" w:hint="eastAsia"/>
          <w:b w:val="0"/>
          <w:bCs w:val="0"/>
          <w:rPrChange w:id="2676" w:author="Terry, George" w:date="2020-04-03T16:25:00Z">
            <w:rPr>
              <w:rStyle w:val="HTMLCite"/>
              <w:rFonts w:ascii="Microsoft JhengHei" w:eastAsia="Microsoft JhengHei" w:hAnsi="Microsoft JhengHei" w:cs="Microsoft JhengHei" w:hint="eastAsia"/>
            </w:rPr>
          </w:rPrChange>
        </w:rPr>
        <w:t>语</w:t>
      </w:r>
      <w:r w:rsidRPr="00B87EFD">
        <w:rPr>
          <w:rStyle w:val="HTMLCite"/>
          <w:rFonts w:ascii="MS Gothic" w:eastAsia="MS Gothic" w:hAnsi="MS Gothic" w:cs="MS Gothic" w:hint="eastAsia"/>
          <w:b w:val="0"/>
          <w:bCs w:val="0"/>
          <w:rPrChange w:id="2677" w:author="Terry, George" w:date="2020-04-03T16:25:00Z">
            <w:rPr>
              <w:rStyle w:val="HTMLCite"/>
              <w:rFonts w:ascii="MS Gothic" w:eastAsia="MS Gothic" w:hAnsi="MS Gothic" w:cs="MS Gothic" w:hint="eastAsia"/>
            </w:rPr>
          </w:rPrChange>
        </w:rPr>
        <w:t>文</w:t>
      </w:r>
      <w:proofErr w:type="spellEnd"/>
      <w:r w:rsidRPr="00B87EFD">
        <w:rPr>
          <w:rStyle w:val="HTMLCite"/>
          <w:b w:val="0"/>
          <w:bCs w:val="0"/>
          <w:rPrChange w:id="2678" w:author="Terry, George" w:date="2020-04-03T16:25:00Z">
            <w:rPr>
              <w:rStyle w:val="HTMLCite"/>
            </w:rPr>
          </w:rPrChange>
        </w:rPr>
        <w:t>(</w:t>
      </w:r>
      <w:proofErr w:type="spellStart"/>
      <w:r w:rsidRPr="00B87EFD">
        <w:rPr>
          <w:rStyle w:val="HTMLCite"/>
          <w:rFonts w:ascii="Microsoft JhengHei" w:eastAsia="Microsoft JhengHei" w:hAnsi="Microsoft JhengHei" w:cs="Microsoft JhengHei" w:hint="eastAsia"/>
          <w:b w:val="0"/>
          <w:bCs w:val="0"/>
          <w:rPrChange w:id="2679" w:author="Terry, George" w:date="2020-04-03T16:25:00Z">
            <w:rPr>
              <w:rStyle w:val="HTMLCite"/>
              <w:rFonts w:ascii="Microsoft JhengHei" w:eastAsia="Microsoft JhengHei" w:hAnsi="Microsoft JhengHei" w:cs="Microsoft JhengHei" w:hint="eastAsia"/>
            </w:rPr>
          </w:rPrChange>
        </w:rPr>
        <w:t>语</w:t>
      </w:r>
      <w:r w:rsidRPr="00B87EFD">
        <w:rPr>
          <w:rStyle w:val="HTMLCite"/>
          <w:rFonts w:ascii="MS Gothic" w:eastAsia="MS Gothic" w:hAnsi="MS Gothic" w:cs="MS Gothic" w:hint="eastAsia"/>
          <w:b w:val="0"/>
          <w:bCs w:val="0"/>
          <w:rPrChange w:id="2680" w:author="Terry, George" w:date="2020-04-03T16:25:00Z">
            <w:rPr>
              <w:rStyle w:val="HTMLCite"/>
              <w:rFonts w:ascii="MS Gothic" w:eastAsia="MS Gothic" w:hAnsi="MS Gothic" w:cs="MS Gothic" w:hint="eastAsia"/>
            </w:rPr>
          </w:rPrChange>
        </w:rPr>
        <w:t>言研究版</w:t>
      </w:r>
      <w:proofErr w:type="spellEnd"/>
      <w:r w:rsidRPr="00B87EFD">
        <w:rPr>
          <w:rStyle w:val="HTMLCite"/>
          <w:b w:val="0"/>
          <w:bCs w:val="0"/>
          <w:rPrChange w:id="2681" w:author="Terry, George" w:date="2020-04-03T16:25:00Z">
            <w:rPr>
              <w:rStyle w:val="HTMLCite"/>
            </w:rPr>
          </w:rPrChange>
        </w:rPr>
        <w:t>) Modern Chinese</w:t>
      </w:r>
      <w:r w:rsidRPr="00B87EFD">
        <w:rPr>
          <w:b w:val="0"/>
          <w:bCs w:val="0"/>
          <w:rPrChange w:id="2682" w:author="Terry, George" w:date="2020-04-03T16:25:00Z">
            <w:rPr/>
          </w:rPrChange>
        </w:rPr>
        <w:t> (2008)</w:t>
      </w:r>
      <w:ins w:id="2683" w:author="Terry, George" w:date="2020-04-03T16:31:00Z">
        <w:r w:rsidR="00B87EFD">
          <w:rPr>
            <w:b w:val="0"/>
            <w:bCs w:val="0"/>
          </w:rPr>
          <w:t>.</w:t>
        </w:r>
      </w:ins>
      <w:r w:rsidRPr="00B87EFD">
        <w:rPr>
          <w:b w:val="0"/>
          <w:bCs w:val="0"/>
          <w:rPrChange w:id="2684" w:author="Terry, George" w:date="2020-04-03T16:25:00Z">
            <w:rPr/>
          </w:rPrChange>
        </w:rPr>
        <w:br/>
        <w:t>    </w:t>
      </w:r>
    </w:p>
    <w:p w14:paraId="186E9239" w14:textId="1B19CCF7" w:rsidR="00B87EFD"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685" w:author="Terry, George" w:date="2020-04-03T16:53:00Z"/>
          <w:b w:val="0"/>
          <w:bCs w:val="0"/>
        </w:rPr>
      </w:pPr>
      <w:r w:rsidRPr="00B87EFD">
        <w:rPr>
          <w:b w:val="0"/>
          <w:bCs w:val="0"/>
          <w:vertAlign w:val="superscript"/>
          <w:rPrChange w:id="2686" w:author="Terry, George" w:date="2020-04-03T16:25:00Z">
            <w:rPr>
              <w:vertAlign w:val="superscript"/>
            </w:rPr>
          </w:rPrChange>
        </w:rPr>
        <w:t>26</w:t>
      </w:r>
      <w:r w:rsidRPr="00B87EFD">
        <w:rPr>
          <w:b w:val="0"/>
          <w:bCs w:val="0"/>
          <w:rPrChange w:id="2687" w:author="Terry, George" w:date="2020-04-03T16:25:00Z">
            <w:rPr/>
          </w:rPrChange>
        </w:rPr>
        <w:t> </w:t>
      </w:r>
      <w:proofErr w:type="spellStart"/>
      <w:r w:rsidRPr="00B87EFD">
        <w:rPr>
          <w:b w:val="0"/>
          <w:bCs w:val="0"/>
          <w:rPrChange w:id="2688" w:author="Terry, George" w:date="2020-04-03T16:25:00Z">
            <w:rPr/>
          </w:rPrChange>
        </w:rPr>
        <w:t>XueXi</w:t>
      </w:r>
      <w:proofErr w:type="spellEnd"/>
      <w:r w:rsidRPr="00B87EFD">
        <w:rPr>
          <w:b w:val="0"/>
          <w:bCs w:val="0"/>
          <w:rPrChange w:id="2689" w:author="Terry, George" w:date="2020-04-03T16:25:00Z">
            <w:rPr/>
          </w:rPrChange>
        </w:rPr>
        <w:t xml:space="preserve"> Zhou. "</w:t>
      </w:r>
      <w:proofErr w:type="spellStart"/>
      <w:r w:rsidRPr="00B87EFD">
        <w:rPr>
          <w:rFonts w:ascii="MS Gothic" w:eastAsia="MS Gothic" w:hAnsi="MS Gothic" w:cs="MS Gothic" w:hint="eastAsia"/>
          <w:b w:val="0"/>
          <w:bCs w:val="0"/>
          <w:rPrChange w:id="2690" w:author="Terry, George" w:date="2020-04-03T16:25:00Z">
            <w:rPr>
              <w:rFonts w:ascii="MS Gothic" w:eastAsia="MS Gothic" w:hAnsi="MS Gothic" w:cs="MS Gothic" w:hint="eastAsia"/>
            </w:rPr>
          </w:rPrChange>
        </w:rPr>
        <w:t>先秦君子</w:t>
      </w:r>
      <w:r w:rsidRPr="00B87EFD">
        <w:rPr>
          <w:rFonts w:ascii="Microsoft JhengHei" w:eastAsia="Microsoft JhengHei" w:hAnsi="Microsoft JhengHei" w:cs="Microsoft JhengHei" w:hint="eastAsia"/>
          <w:b w:val="0"/>
          <w:bCs w:val="0"/>
          <w:rPrChange w:id="2691" w:author="Terry, George" w:date="2020-04-03T16:25:00Z">
            <w:rPr>
              <w:rFonts w:ascii="Microsoft JhengHei" w:eastAsia="Microsoft JhengHei" w:hAnsi="Microsoft JhengHei" w:cs="Microsoft JhengHei" w:hint="eastAsia"/>
            </w:rPr>
          </w:rPrChange>
        </w:rPr>
        <w:t>观</w:t>
      </w:r>
      <w:r w:rsidRPr="00B87EFD">
        <w:rPr>
          <w:rFonts w:ascii="MS Gothic" w:eastAsia="MS Gothic" w:hAnsi="MS Gothic" w:cs="MS Gothic" w:hint="eastAsia"/>
          <w:b w:val="0"/>
          <w:bCs w:val="0"/>
          <w:rPrChange w:id="2692" w:author="Terry, George" w:date="2020-04-03T16:25:00Z">
            <w:rPr>
              <w:rFonts w:ascii="MS Gothic" w:eastAsia="MS Gothic" w:hAnsi="MS Gothic" w:cs="MS Gothic" w:hint="eastAsia"/>
            </w:rPr>
          </w:rPrChange>
        </w:rPr>
        <w:t>念研究</w:t>
      </w:r>
      <w:proofErr w:type="spellEnd"/>
      <w:r w:rsidRPr="00B87EFD">
        <w:rPr>
          <w:b w:val="0"/>
          <w:bCs w:val="0"/>
          <w:rPrChange w:id="2693" w:author="Terry, George" w:date="2020-04-03T16:25:00Z">
            <w:rPr/>
          </w:rPrChange>
        </w:rPr>
        <w:t xml:space="preserve"> (</w:t>
      </w:r>
      <w:proofErr w:type="spellStart"/>
      <w:r w:rsidRPr="00B87EFD">
        <w:rPr>
          <w:rFonts w:ascii="MS Gothic" w:eastAsia="MS Gothic" w:hAnsi="MS Gothic" w:cs="MS Gothic" w:hint="eastAsia"/>
          <w:b w:val="0"/>
          <w:bCs w:val="0"/>
          <w:rPrChange w:id="2694" w:author="Terry, George" w:date="2020-04-03T16:25:00Z">
            <w:rPr>
              <w:rFonts w:ascii="MS Gothic" w:eastAsia="MS Gothic" w:hAnsi="MS Gothic" w:cs="MS Gothic" w:hint="eastAsia"/>
            </w:rPr>
          </w:rPrChange>
        </w:rPr>
        <w:t>周学熙</w:t>
      </w:r>
      <w:proofErr w:type="spellEnd"/>
      <w:r w:rsidRPr="00B87EFD">
        <w:rPr>
          <w:b w:val="0"/>
          <w:bCs w:val="0"/>
          <w:rPrChange w:id="2695" w:author="Terry, George" w:date="2020-04-03T16:25:00Z">
            <w:rPr/>
          </w:rPrChange>
        </w:rPr>
        <w:t xml:space="preserve"> </w:t>
      </w:r>
      <w:proofErr w:type="spellStart"/>
      <w:r w:rsidRPr="00B87EFD">
        <w:rPr>
          <w:rFonts w:ascii="MS Gothic" w:eastAsia="MS Gothic" w:hAnsi="MS Gothic" w:cs="MS Gothic" w:hint="eastAsia"/>
          <w:b w:val="0"/>
          <w:bCs w:val="0"/>
          <w:rPrChange w:id="2696" w:author="Terry, George" w:date="2020-04-03T16:25:00Z">
            <w:rPr>
              <w:rFonts w:ascii="MS Gothic" w:eastAsia="MS Gothic" w:hAnsi="MS Gothic" w:cs="MS Gothic" w:hint="eastAsia"/>
            </w:rPr>
          </w:rPrChange>
        </w:rPr>
        <w:t>河北大学</w:t>
      </w:r>
      <w:proofErr w:type="spellEnd"/>
      <w:r w:rsidRPr="00B87EFD">
        <w:rPr>
          <w:b w:val="0"/>
          <w:bCs w:val="0"/>
          <w:rPrChange w:id="2697" w:author="Terry, George" w:date="2020-04-03T16:25:00Z">
            <w:rPr/>
          </w:rPrChange>
        </w:rPr>
        <w:t xml:space="preserve">) Research on the Idea of Junzi (Gentleman) in Pre-Qin" Master Thesis, </w:t>
      </w:r>
      <w:proofErr w:type="spellStart"/>
      <w:r w:rsidRPr="00B87EFD">
        <w:rPr>
          <w:rFonts w:ascii="MS Gothic" w:eastAsia="MS Gothic" w:hAnsi="MS Gothic" w:cs="MS Gothic" w:hint="eastAsia"/>
          <w:b w:val="0"/>
          <w:bCs w:val="0"/>
          <w:rPrChange w:id="2698" w:author="Terry, George" w:date="2020-04-03T16:25:00Z">
            <w:rPr>
              <w:rFonts w:ascii="MS Gothic" w:eastAsia="MS Gothic" w:hAnsi="MS Gothic" w:cs="MS Gothic" w:hint="eastAsia"/>
            </w:rPr>
          </w:rPrChange>
        </w:rPr>
        <w:t>河北大学</w:t>
      </w:r>
      <w:proofErr w:type="spellEnd"/>
      <w:r w:rsidRPr="00B87EFD">
        <w:rPr>
          <w:b w:val="0"/>
          <w:bCs w:val="0"/>
          <w:rPrChange w:id="2699" w:author="Terry, George" w:date="2020-04-03T16:25:00Z">
            <w:rPr/>
          </w:rPrChange>
        </w:rPr>
        <w:t xml:space="preserve"> (Hebei University), 2016</w:t>
      </w:r>
      <w:ins w:id="2700" w:author="Terry, George" w:date="2020-04-03T16:31:00Z">
        <w:r w:rsidR="00B87EFD">
          <w:rPr>
            <w:b w:val="0"/>
            <w:bCs w:val="0"/>
          </w:rPr>
          <w:t>.</w:t>
        </w:r>
      </w:ins>
      <w:r w:rsidRPr="00B87EFD">
        <w:rPr>
          <w:b w:val="0"/>
          <w:bCs w:val="0"/>
          <w:rPrChange w:id="2701" w:author="Terry, George" w:date="2020-04-03T16:25:00Z">
            <w:rPr/>
          </w:rPrChange>
        </w:rPr>
        <w:br/>
        <w:t>    </w:t>
      </w:r>
    </w:p>
    <w:p w14:paraId="47D8E08B" w14:textId="662B12E7" w:rsidR="00FF05AD" w:rsidRDefault="00FF05AD"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702" w:author="Terry, George" w:date="2020-04-03T16:53:00Z"/>
          <w:b w:val="0"/>
          <w:bCs w:val="0"/>
        </w:rPr>
      </w:pPr>
    </w:p>
    <w:p w14:paraId="1D812307" w14:textId="7E2987B9" w:rsidR="00FF05AD" w:rsidRDefault="00FF05AD"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703" w:author="Terry, George" w:date="2020-04-03T16:53:00Z"/>
          <w:b w:val="0"/>
          <w:bCs w:val="0"/>
        </w:rPr>
      </w:pPr>
    </w:p>
    <w:p w14:paraId="1A48CFA7" w14:textId="77777777" w:rsidR="00FF05AD" w:rsidRDefault="00FF05AD">
      <w:pPr>
        <w:pStyle w:val="Heading3"/>
        <w:tabs>
          <w:tab w:val="left" w:pos="426"/>
          <w:tab w:val="left" w:pos="567"/>
          <w:tab w:val="left" w:pos="709"/>
          <w:tab w:val="left" w:pos="851"/>
          <w:tab w:val="left" w:pos="1134"/>
        </w:tabs>
        <w:spacing w:before="0" w:beforeAutospacing="0" w:after="0" w:afterAutospacing="0"/>
        <w:ind w:left="567" w:firstLine="567"/>
        <w:contextualSpacing/>
        <w:rPr>
          <w:ins w:id="2704" w:author="Terry, George" w:date="2020-04-03T16:31:00Z"/>
          <w:b w:val="0"/>
          <w:bCs w:val="0"/>
        </w:rPr>
        <w:pPrChange w:id="2705" w:author="Terry, George" w:date="2020-04-03T16:37:00Z">
          <w:pPr>
            <w:pStyle w:val="Heading3"/>
            <w:spacing w:before="0" w:beforeAutospacing="0" w:after="0" w:afterAutospacing="0"/>
            <w:ind w:left="1134" w:hanging="567"/>
            <w:contextualSpacing/>
          </w:pPr>
        </w:pPrChange>
      </w:pPr>
    </w:p>
    <w:p w14:paraId="2AB2315E"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706" w:author="Terry, George" w:date="2020-04-03T16:31:00Z"/>
          <w:b w:val="0"/>
          <w:bCs w:val="0"/>
        </w:rPr>
        <w:pPrChange w:id="2707"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708" w:author="Terry, George" w:date="2020-04-03T16:25:00Z">
            <w:rPr>
              <w:vertAlign w:val="superscript"/>
            </w:rPr>
          </w:rPrChange>
        </w:rPr>
        <w:lastRenderedPageBreak/>
        <w:t>27</w:t>
      </w:r>
      <w:r w:rsidRPr="00B87EFD">
        <w:rPr>
          <w:b w:val="0"/>
          <w:bCs w:val="0"/>
          <w:rPrChange w:id="2709" w:author="Terry, George" w:date="2020-04-03T16:25:00Z">
            <w:rPr/>
          </w:rPrChange>
        </w:rPr>
        <w:t> Zhao Na, "</w:t>
      </w:r>
      <w:proofErr w:type="spellStart"/>
      <w:r w:rsidRPr="00B87EFD">
        <w:rPr>
          <w:rFonts w:ascii="MS Gothic" w:eastAsia="MS Gothic" w:hAnsi="MS Gothic" w:cs="MS Gothic" w:hint="eastAsia"/>
          <w:b w:val="0"/>
          <w:bCs w:val="0"/>
          <w:rPrChange w:id="2710" w:author="Terry, George" w:date="2020-04-03T16:25:00Z">
            <w:rPr>
              <w:rFonts w:ascii="MS Gothic" w:eastAsia="MS Gothic" w:hAnsi="MS Gothic" w:cs="MS Gothic" w:hint="eastAsia"/>
            </w:rPr>
          </w:rPrChange>
        </w:rPr>
        <w:t>从《</w:t>
      </w:r>
      <w:r w:rsidRPr="00B87EFD">
        <w:rPr>
          <w:rFonts w:ascii="Microsoft JhengHei" w:eastAsia="Microsoft JhengHei" w:hAnsi="Microsoft JhengHei" w:cs="Microsoft JhengHei" w:hint="eastAsia"/>
          <w:b w:val="0"/>
          <w:bCs w:val="0"/>
          <w:rPrChange w:id="2711" w:author="Terry, George" w:date="2020-04-03T16:25:00Z">
            <w:rPr>
              <w:rFonts w:ascii="Microsoft JhengHei" w:eastAsia="Microsoft JhengHei" w:hAnsi="Microsoft JhengHei" w:cs="Microsoft JhengHei" w:hint="eastAsia"/>
            </w:rPr>
          </w:rPrChange>
        </w:rPr>
        <w:t>诗经</w:t>
      </w:r>
      <w:r w:rsidRPr="00B87EFD">
        <w:rPr>
          <w:rFonts w:ascii="MS Gothic" w:eastAsia="MS Gothic" w:hAnsi="MS Gothic" w:cs="MS Gothic" w:hint="eastAsia"/>
          <w:b w:val="0"/>
          <w:bCs w:val="0"/>
          <w:rPrChange w:id="2712"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713" w:author="Terry, George" w:date="2020-04-03T16:25:00Z">
            <w:rPr>
              <w:rFonts w:ascii="MS Gothic" w:eastAsia="MS Gothic" w:hAnsi="MS Gothic" w:cs="MS Gothic" w:hint="eastAsia"/>
            </w:rPr>
          </w:rPrChange>
        </w:rPr>
        <w:t>中的</w:t>
      </w:r>
      <w:r w:rsidRPr="00B87EFD">
        <w:rPr>
          <w:b w:val="0"/>
          <w:bCs w:val="0"/>
          <w:rPrChange w:id="2714" w:author="Terry, George" w:date="2020-04-03T16:25:00Z">
            <w:rPr/>
          </w:rPrChange>
        </w:rPr>
        <w:t>“</w:t>
      </w:r>
      <w:proofErr w:type="gramEnd"/>
      <w:r w:rsidRPr="00B87EFD">
        <w:rPr>
          <w:rFonts w:ascii="MS Gothic" w:eastAsia="MS Gothic" w:hAnsi="MS Gothic" w:cs="MS Gothic" w:hint="eastAsia"/>
          <w:b w:val="0"/>
          <w:bCs w:val="0"/>
          <w:rPrChange w:id="2715" w:author="Terry, George" w:date="2020-04-03T16:25:00Z">
            <w:rPr>
              <w:rFonts w:ascii="MS Gothic" w:eastAsia="MS Gothic" w:hAnsi="MS Gothic" w:cs="MS Gothic" w:hint="eastAsia"/>
            </w:rPr>
          </w:rPrChange>
        </w:rPr>
        <w:t>君子</w:t>
      </w:r>
      <w:r w:rsidRPr="00B87EFD">
        <w:rPr>
          <w:b w:val="0"/>
          <w:bCs w:val="0"/>
          <w:rPrChange w:id="2716" w:author="Terry, George" w:date="2020-04-03T16:25:00Z">
            <w:rPr/>
          </w:rPrChange>
        </w:rPr>
        <w:t>”</w:t>
      </w:r>
      <w:r w:rsidRPr="00B87EFD">
        <w:rPr>
          <w:rFonts w:ascii="MS Gothic" w:eastAsia="MS Gothic" w:hAnsi="MS Gothic" w:cs="MS Gothic" w:hint="eastAsia"/>
          <w:b w:val="0"/>
          <w:bCs w:val="0"/>
          <w:rPrChange w:id="2717" w:author="Terry, George" w:date="2020-04-03T16:25:00Z">
            <w:rPr>
              <w:rFonts w:ascii="MS Gothic" w:eastAsia="MS Gothic" w:hAnsi="MS Gothic" w:cs="MS Gothic" w:hint="eastAsia"/>
            </w:rPr>
          </w:rPrChange>
        </w:rPr>
        <w:t>看周人的人格范型</w:t>
      </w:r>
      <w:proofErr w:type="spellEnd"/>
      <w:r w:rsidRPr="00B87EFD">
        <w:rPr>
          <w:b w:val="0"/>
          <w:bCs w:val="0"/>
          <w:rPrChange w:id="2718"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719" w:author="Terry, George" w:date="2020-04-03T16:25:00Z">
            <w:rPr>
              <w:rFonts w:ascii="Microsoft JhengHei" w:eastAsia="Microsoft JhengHei" w:hAnsi="Microsoft JhengHei" w:cs="Microsoft JhengHei" w:hint="eastAsia"/>
            </w:rPr>
          </w:rPrChange>
        </w:rPr>
        <w:t>赵</w:t>
      </w:r>
      <w:r w:rsidRPr="00B87EFD">
        <w:rPr>
          <w:rFonts w:ascii="MS Gothic" w:eastAsia="MS Gothic" w:hAnsi="MS Gothic" w:cs="MS Gothic" w:hint="eastAsia"/>
          <w:b w:val="0"/>
          <w:bCs w:val="0"/>
          <w:rPrChange w:id="2720" w:author="Terry, George" w:date="2020-04-03T16:25:00Z">
            <w:rPr>
              <w:rFonts w:ascii="MS Gothic" w:eastAsia="MS Gothic" w:hAnsi="MS Gothic" w:cs="MS Gothic" w:hint="eastAsia"/>
            </w:rPr>
          </w:rPrChange>
        </w:rPr>
        <w:t>娜</w:t>
      </w:r>
      <w:proofErr w:type="spellEnd"/>
      <w:r w:rsidRPr="00B87EFD">
        <w:rPr>
          <w:b w:val="0"/>
          <w:bCs w:val="0"/>
          <w:rPrChange w:id="2721"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722" w:author="Terry, George" w:date="2020-04-03T16:25:00Z">
            <w:rPr>
              <w:rFonts w:ascii="Microsoft JhengHei" w:eastAsia="Microsoft JhengHei" w:hAnsi="Microsoft JhengHei" w:cs="Microsoft JhengHei" w:hint="eastAsia"/>
            </w:rPr>
          </w:rPrChange>
        </w:rPr>
        <w:t>陕</w:t>
      </w:r>
      <w:r w:rsidRPr="00B87EFD">
        <w:rPr>
          <w:rFonts w:ascii="MS Gothic" w:eastAsia="MS Gothic" w:hAnsi="MS Gothic" w:cs="MS Gothic" w:hint="eastAsia"/>
          <w:b w:val="0"/>
          <w:bCs w:val="0"/>
          <w:rPrChange w:id="2723" w:author="Terry, George" w:date="2020-04-03T16:25:00Z">
            <w:rPr>
              <w:rFonts w:ascii="MS Gothic" w:eastAsia="MS Gothic" w:hAnsi="MS Gothic" w:cs="MS Gothic" w:hint="eastAsia"/>
            </w:rPr>
          </w:rPrChange>
        </w:rPr>
        <w:t>西</w:t>
      </w:r>
      <w:r w:rsidRPr="00B87EFD">
        <w:rPr>
          <w:rFonts w:ascii="Microsoft JhengHei" w:eastAsia="Microsoft JhengHei" w:hAnsi="Microsoft JhengHei" w:cs="Microsoft JhengHei" w:hint="eastAsia"/>
          <w:b w:val="0"/>
          <w:bCs w:val="0"/>
          <w:rPrChange w:id="2724" w:author="Terry, George" w:date="2020-04-03T16:25:00Z">
            <w:rPr>
              <w:rFonts w:ascii="Microsoft JhengHei" w:eastAsia="Microsoft JhengHei" w:hAnsi="Microsoft JhengHei" w:cs="Microsoft JhengHei" w:hint="eastAsia"/>
            </w:rPr>
          </w:rPrChange>
        </w:rPr>
        <w:t>师</w:t>
      </w:r>
      <w:r w:rsidRPr="00B87EFD">
        <w:rPr>
          <w:rFonts w:ascii="MS Gothic" w:eastAsia="MS Gothic" w:hAnsi="MS Gothic" w:cs="MS Gothic" w:hint="eastAsia"/>
          <w:b w:val="0"/>
          <w:bCs w:val="0"/>
          <w:rPrChange w:id="2725" w:author="Terry, George" w:date="2020-04-03T16:25:00Z">
            <w:rPr>
              <w:rFonts w:ascii="MS Gothic" w:eastAsia="MS Gothic" w:hAnsi="MS Gothic" w:cs="MS Gothic" w:hint="eastAsia"/>
            </w:rPr>
          </w:rPrChange>
        </w:rPr>
        <w:t>范大学文学院</w:t>
      </w:r>
      <w:proofErr w:type="spellEnd"/>
      <w:r w:rsidRPr="00B87EFD">
        <w:rPr>
          <w:b w:val="0"/>
          <w:bCs w:val="0"/>
          <w:rPrChange w:id="2726" w:author="Terry, George" w:date="2020-04-03T16:25:00Z">
            <w:rPr/>
          </w:rPrChange>
        </w:rPr>
        <w:t xml:space="preserve">) The Personality of People in Zhou Dynasty from the Book of </w:t>
      </w:r>
      <w:proofErr w:type="spellStart"/>
      <w:r w:rsidRPr="00B87EFD">
        <w:rPr>
          <w:b w:val="0"/>
          <w:bCs w:val="0"/>
          <w:rPrChange w:id="2727" w:author="Terry, George" w:date="2020-04-03T16:25:00Z">
            <w:rPr/>
          </w:rPrChange>
        </w:rPr>
        <w:t>ShiJing</w:t>
      </w:r>
      <w:proofErr w:type="spellEnd"/>
      <w:r w:rsidRPr="00B87EFD">
        <w:rPr>
          <w:b w:val="0"/>
          <w:bCs w:val="0"/>
          <w:rPrChange w:id="2728" w:author="Terry, George" w:date="2020-04-03T16:25:00Z">
            <w:rPr/>
          </w:rPrChange>
        </w:rPr>
        <w:t>" In: </w:t>
      </w:r>
      <w:proofErr w:type="spellStart"/>
      <w:r w:rsidRPr="00B87EFD">
        <w:rPr>
          <w:rStyle w:val="HTMLCite"/>
          <w:rFonts w:ascii="Microsoft JhengHei" w:eastAsia="Microsoft JhengHei" w:hAnsi="Microsoft JhengHei" w:cs="Microsoft JhengHei" w:hint="eastAsia"/>
          <w:b w:val="0"/>
          <w:bCs w:val="0"/>
          <w:rPrChange w:id="2729" w:author="Terry, George" w:date="2020-04-03T16:25:00Z">
            <w:rPr>
              <w:rStyle w:val="HTMLCite"/>
              <w:rFonts w:ascii="Microsoft JhengHei" w:eastAsia="Microsoft JhengHei" w:hAnsi="Microsoft JhengHei" w:cs="Microsoft JhengHei" w:hint="eastAsia"/>
            </w:rPr>
          </w:rPrChange>
        </w:rPr>
        <w:t>语</w:t>
      </w:r>
      <w:r w:rsidRPr="00B87EFD">
        <w:rPr>
          <w:rStyle w:val="HTMLCite"/>
          <w:rFonts w:ascii="MS Gothic" w:eastAsia="MS Gothic" w:hAnsi="MS Gothic" w:cs="MS Gothic" w:hint="eastAsia"/>
          <w:b w:val="0"/>
          <w:bCs w:val="0"/>
          <w:rPrChange w:id="2730" w:author="Terry, George" w:date="2020-04-03T16:25:00Z">
            <w:rPr>
              <w:rStyle w:val="HTMLCite"/>
              <w:rFonts w:ascii="MS Gothic" w:eastAsia="MS Gothic" w:hAnsi="MS Gothic" w:cs="MS Gothic" w:hint="eastAsia"/>
            </w:rPr>
          </w:rPrChange>
        </w:rPr>
        <w:t>文学刊</w:t>
      </w:r>
      <w:proofErr w:type="spellEnd"/>
      <w:r w:rsidRPr="00B87EFD">
        <w:rPr>
          <w:rStyle w:val="HTMLCite"/>
          <w:b w:val="0"/>
          <w:bCs w:val="0"/>
          <w:rPrChange w:id="2731" w:author="Terry, George" w:date="2020-04-03T16:25:00Z">
            <w:rPr>
              <w:rStyle w:val="HTMLCite"/>
            </w:rPr>
          </w:rPrChange>
        </w:rPr>
        <w:t xml:space="preserve"> (Journal of Language and Literature Studies)</w:t>
      </w:r>
      <w:r w:rsidRPr="00B87EFD">
        <w:rPr>
          <w:b w:val="0"/>
          <w:bCs w:val="0"/>
          <w:rPrChange w:id="2732" w:author="Terry, George" w:date="2020-04-03T16:25:00Z">
            <w:rPr/>
          </w:rPrChange>
        </w:rPr>
        <w:t> (2012)</w:t>
      </w:r>
      <w:ins w:id="2733" w:author="Terry, George" w:date="2020-04-03T16:31:00Z">
        <w:r w:rsidR="00B87EFD">
          <w:rPr>
            <w:b w:val="0"/>
            <w:bCs w:val="0"/>
          </w:rPr>
          <w:t>.</w:t>
        </w:r>
      </w:ins>
      <w:r w:rsidRPr="00B87EFD">
        <w:rPr>
          <w:b w:val="0"/>
          <w:bCs w:val="0"/>
          <w:rPrChange w:id="2734" w:author="Terry, George" w:date="2020-04-03T16:25:00Z">
            <w:rPr/>
          </w:rPrChange>
        </w:rPr>
        <w:br/>
        <w:t>    </w:t>
      </w:r>
    </w:p>
    <w:p w14:paraId="63839A59"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735" w:author="Terry, George" w:date="2020-04-03T16:31:00Z"/>
          <w:b w:val="0"/>
          <w:bCs w:val="0"/>
        </w:rPr>
        <w:pPrChange w:id="2736"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737" w:author="Terry, George" w:date="2020-04-03T16:25:00Z">
            <w:rPr>
              <w:vertAlign w:val="superscript"/>
            </w:rPr>
          </w:rPrChange>
        </w:rPr>
        <w:t>28</w:t>
      </w:r>
      <w:r w:rsidRPr="00B87EFD">
        <w:rPr>
          <w:b w:val="0"/>
          <w:bCs w:val="0"/>
          <w:rPrChange w:id="2738" w:author="Terry, George" w:date="2020-04-03T16:25:00Z">
            <w:rPr/>
          </w:rPrChange>
        </w:rPr>
        <w:t> </w:t>
      </w:r>
      <w:proofErr w:type="spellStart"/>
      <w:r w:rsidRPr="00B87EFD">
        <w:rPr>
          <w:b w:val="0"/>
          <w:bCs w:val="0"/>
          <w:rPrChange w:id="2739" w:author="Terry, George" w:date="2020-04-03T16:25:00Z">
            <w:rPr/>
          </w:rPrChange>
        </w:rPr>
        <w:t>ChangTai</w:t>
      </w:r>
      <w:proofErr w:type="spellEnd"/>
      <w:r w:rsidRPr="00B87EFD">
        <w:rPr>
          <w:b w:val="0"/>
          <w:bCs w:val="0"/>
          <w:rPrChange w:id="2740" w:author="Terry, George" w:date="2020-04-03T16:25:00Z">
            <w:rPr/>
          </w:rPrChange>
        </w:rPr>
        <w:t xml:space="preserve"> Li, "</w:t>
      </w:r>
      <w:proofErr w:type="spellStart"/>
      <w:r w:rsidRPr="00B87EFD">
        <w:rPr>
          <w:rFonts w:ascii="MS Gothic" w:eastAsia="MS Gothic" w:hAnsi="MS Gothic" w:cs="MS Gothic" w:hint="eastAsia"/>
          <w:b w:val="0"/>
          <w:bCs w:val="0"/>
          <w:rPrChange w:id="2741" w:author="Terry, George" w:date="2020-04-03T16:25:00Z">
            <w:rPr>
              <w:rFonts w:ascii="MS Gothic" w:eastAsia="MS Gothic" w:hAnsi="MS Gothic" w:cs="MS Gothic" w:hint="eastAsia"/>
            </w:rPr>
          </w:rPrChange>
        </w:rPr>
        <w:t>儒家言必称君子的</w:t>
      </w:r>
      <w:r w:rsidRPr="00B87EFD">
        <w:rPr>
          <w:rFonts w:ascii="Microsoft JhengHei" w:eastAsia="Microsoft JhengHei" w:hAnsi="Microsoft JhengHei" w:cs="Microsoft JhengHei" w:hint="eastAsia"/>
          <w:b w:val="0"/>
          <w:bCs w:val="0"/>
          <w:rPrChange w:id="2742" w:author="Terry, George" w:date="2020-04-03T16:25:00Z">
            <w:rPr>
              <w:rFonts w:ascii="Microsoft JhengHei" w:eastAsia="Microsoft JhengHei" w:hAnsi="Microsoft JhengHei" w:cs="Microsoft JhengHei" w:hint="eastAsia"/>
            </w:rPr>
          </w:rPrChange>
        </w:rPr>
        <w:t>话语</w:t>
      </w:r>
      <w:r w:rsidRPr="00B87EFD">
        <w:rPr>
          <w:rFonts w:ascii="MS Gothic" w:eastAsia="MS Gothic" w:hAnsi="MS Gothic" w:cs="MS Gothic" w:hint="eastAsia"/>
          <w:b w:val="0"/>
          <w:bCs w:val="0"/>
          <w:rPrChange w:id="2743" w:author="Terry, George" w:date="2020-04-03T16:25:00Z">
            <w:rPr>
              <w:rFonts w:ascii="MS Gothic" w:eastAsia="MS Gothic" w:hAnsi="MS Gothic" w:cs="MS Gothic" w:hint="eastAsia"/>
            </w:rPr>
          </w:rPrChange>
        </w:rPr>
        <w:t>根源及其</w:t>
      </w:r>
      <w:r w:rsidRPr="00B87EFD">
        <w:rPr>
          <w:rFonts w:ascii="Microsoft JhengHei" w:eastAsia="Microsoft JhengHei" w:hAnsi="Microsoft JhengHei" w:cs="Microsoft JhengHei" w:hint="eastAsia"/>
          <w:b w:val="0"/>
          <w:bCs w:val="0"/>
          <w:rPrChange w:id="2744" w:author="Terry, George" w:date="2020-04-03T16:25:00Z">
            <w:rPr>
              <w:rFonts w:ascii="Microsoft JhengHei" w:eastAsia="Microsoft JhengHei" w:hAnsi="Microsoft JhengHei" w:cs="Microsoft JhengHei" w:hint="eastAsia"/>
            </w:rPr>
          </w:rPrChange>
        </w:rPr>
        <w:t>现</w:t>
      </w:r>
      <w:r w:rsidRPr="00B87EFD">
        <w:rPr>
          <w:rFonts w:ascii="MS Gothic" w:eastAsia="MS Gothic" w:hAnsi="MS Gothic" w:cs="MS Gothic" w:hint="eastAsia"/>
          <w:b w:val="0"/>
          <w:bCs w:val="0"/>
          <w:rPrChange w:id="2745" w:author="Terry, George" w:date="2020-04-03T16:25:00Z">
            <w:rPr>
              <w:rFonts w:ascii="MS Gothic" w:eastAsia="MS Gothic" w:hAnsi="MS Gothic" w:cs="MS Gothic" w:hint="eastAsia"/>
            </w:rPr>
          </w:rPrChange>
        </w:rPr>
        <w:t>代</w:t>
      </w:r>
      <w:r w:rsidRPr="00B87EFD">
        <w:rPr>
          <w:rFonts w:ascii="Microsoft JhengHei" w:eastAsia="Microsoft JhengHei" w:hAnsi="Microsoft JhengHei" w:cs="Microsoft JhengHei" w:hint="eastAsia"/>
          <w:b w:val="0"/>
          <w:bCs w:val="0"/>
          <w:rPrChange w:id="2746" w:author="Terry, George" w:date="2020-04-03T16:25:00Z">
            <w:rPr>
              <w:rFonts w:ascii="Microsoft JhengHei" w:eastAsia="Microsoft JhengHei" w:hAnsi="Microsoft JhengHei" w:cs="Microsoft JhengHei" w:hint="eastAsia"/>
            </w:rPr>
          </w:rPrChange>
        </w:rPr>
        <w:t>训</w:t>
      </w:r>
      <w:r w:rsidRPr="00B87EFD">
        <w:rPr>
          <w:rFonts w:ascii="MS Gothic" w:eastAsia="MS Gothic" w:hAnsi="MS Gothic" w:cs="MS Gothic" w:hint="eastAsia"/>
          <w:b w:val="0"/>
          <w:bCs w:val="0"/>
          <w:rPrChange w:id="2747" w:author="Terry, George" w:date="2020-04-03T16:25:00Z">
            <w:rPr>
              <w:rFonts w:ascii="MS Gothic" w:eastAsia="MS Gothic" w:hAnsi="MS Gothic" w:cs="MS Gothic" w:hint="eastAsia"/>
            </w:rPr>
          </w:rPrChange>
        </w:rPr>
        <w:t>示</w:t>
      </w:r>
      <w:proofErr w:type="spellEnd"/>
      <w:r w:rsidRPr="00B87EFD">
        <w:rPr>
          <w:b w:val="0"/>
          <w:bCs w:val="0"/>
          <w:rPrChange w:id="2748" w:author="Terry, George" w:date="2020-04-03T16:25:00Z">
            <w:rPr/>
          </w:rPrChange>
        </w:rPr>
        <w:t xml:space="preserve"> (</w:t>
      </w:r>
      <w:proofErr w:type="spellStart"/>
      <w:r w:rsidRPr="00B87EFD">
        <w:rPr>
          <w:rFonts w:ascii="MS Gothic" w:eastAsia="MS Gothic" w:hAnsi="MS Gothic" w:cs="MS Gothic" w:hint="eastAsia"/>
          <w:b w:val="0"/>
          <w:bCs w:val="0"/>
          <w:rPrChange w:id="2749" w:author="Terry, George" w:date="2020-04-03T16:25:00Z">
            <w:rPr>
              <w:rFonts w:ascii="MS Gothic" w:eastAsia="MS Gothic" w:hAnsi="MS Gothic" w:cs="MS Gothic" w:hint="eastAsia"/>
            </w:rPr>
          </w:rPrChange>
        </w:rPr>
        <w:t>李</w:t>
      </w:r>
      <w:r w:rsidRPr="00B87EFD">
        <w:rPr>
          <w:rFonts w:ascii="Microsoft JhengHei" w:eastAsia="Microsoft JhengHei" w:hAnsi="Microsoft JhengHei" w:cs="Microsoft JhengHei" w:hint="eastAsia"/>
          <w:b w:val="0"/>
          <w:bCs w:val="0"/>
          <w:rPrChange w:id="2750" w:author="Terry, George" w:date="2020-04-03T16:25:00Z">
            <w:rPr>
              <w:rFonts w:ascii="Microsoft JhengHei" w:eastAsia="Microsoft JhengHei" w:hAnsi="Microsoft JhengHei" w:cs="Microsoft JhengHei" w:hint="eastAsia"/>
            </w:rPr>
          </w:rPrChange>
        </w:rPr>
        <w:t>长</w:t>
      </w:r>
      <w:r w:rsidRPr="00B87EFD">
        <w:rPr>
          <w:rFonts w:ascii="MS Gothic" w:eastAsia="MS Gothic" w:hAnsi="MS Gothic" w:cs="MS Gothic" w:hint="eastAsia"/>
          <w:b w:val="0"/>
          <w:bCs w:val="0"/>
          <w:rPrChange w:id="2751" w:author="Terry, George" w:date="2020-04-03T16:25:00Z">
            <w:rPr>
              <w:rFonts w:ascii="MS Gothic" w:eastAsia="MS Gothic" w:hAnsi="MS Gothic" w:cs="MS Gothic" w:hint="eastAsia"/>
            </w:rPr>
          </w:rPrChange>
        </w:rPr>
        <w:t>泰</w:t>
      </w:r>
      <w:proofErr w:type="spellEnd"/>
      <w:r w:rsidRPr="00B87EFD">
        <w:rPr>
          <w:b w:val="0"/>
          <w:bCs w:val="0"/>
          <w:rPrChange w:id="2752" w:author="Terry, George" w:date="2020-04-03T16:25:00Z">
            <w:rPr/>
          </w:rPrChange>
        </w:rPr>
        <w:t xml:space="preserve"> </w:t>
      </w:r>
      <w:proofErr w:type="spellStart"/>
      <w:r w:rsidRPr="00B87EFD">
        <w:rPr>
          <w:rFonts w:ascii="MS Gothic" w:eastAsia="MS Gothic" w:hAnsi="MS Gothic" w:cs="MS Gothic" w:hint="eastAsia"/>
          <w:b w:val="0"/>
          <w:bCs w:val="0"/>
          <w:rPrChange w:id="2753" w:author="Terry, George" w:date="2020-04-03T16:25:00Z">
            <w:rPr>
              <w:rFonts w:ascii="MS Gothic" w:eastAsia="MS Gothic" w:hAnsi="MS Gothic" w:cs="MS Gothic" w:hint="eastAsia"/>
            </w:rPr>
          </w:rPrChange>
        </w:rPr>
        <w:t>湖南</w:t>
      </w:r>
      <w:r w:rsidRPr="00B87EFD">
        <w:rPr>
          <w:rFonts w:ascii="Microsoft JhengHei" w:eastAsia="Microsoft JhengHei" w:hAnsi="Microsoft JhengHei" w:cs="Microsoft JhengHei" w:hint="eastAsia"/>
          <w:b w:val="0"/>
          <w:bCs w:val="0"/>
          <w:rPrChange w:id="2754" w:author="Terry, George" w:date="2020-04-03T16:25:00Z">
            <w:rPr>
              <w:rFonts w:ascii="Microsoft JhengHei" w:eastAsia="Microsoft JhengHei" w:hAnsi="Microsoft JhengHei" w:cs="Microsoft JhengHei" w:hint="eastAsia"/>
            </w:rPr>
          </w:rPrChange>
        </w:rPr>
        <w:t>农业</w:t>
      </w:r>
      <w:r w:rsidRPr="00B87EFD">
        <w:rPr>
          <w:rFonts w:ascii="MS Gothic" w:eastAsia="MS Gothic" w:hAnsi="MS Gothic" w:cs="MS Gothic" w:hint="eastAsia"/>
          <w:b w:val="0"/>
          <w:bCs w:val="0"/>
          <w:rPrChange w:id="2755" w:author="Terry, George" w:date="2020-04-03T16:25:00Z">
            <w:rPr>
              <w:rFonts w:ascii="MS Gothic" w:eastAsia="MS Gothic" w:hAnsi="MS Gothic" w:cs="MS Gothic" w:hint="eastAsia"/>
            </w:rPr>
          </w:rPrChange>
        </w:rPr>
        <w:t>大学人文社会科学学院</w:t>
      </w:r>
      <w:proofErr w:type="spellEnd"/>
      <w:r w:rsidRPr="00B87EFD">
        <w:rPr>
          <w:b w:val="0"/>
          <w:bCs w:val="0"/>
          <w:rPrChange w:id="2756" w:author="Terry, George" w:date="2020-04-03T16:25:00Z">
            <w:rPr/>
          </w:rPrChange>
        </w:rPr>
        <w:t xml:space="preserve">) The Origin and Teaching of the </w:t>
      </w:r>
      <w:proofErr w:type="spellStart"/>
      <w:r w:rsidRPr="00B87EFD">
        <w:rPr>
          <w:b w:val="0"/>
          <w:bCs w:val="0"/>
          <w:rPrChange w:id="2757" w:author="Terry, George" w:date="2020-04-03T16:25:00Z">
            <w:rPr/>
          </w:rPrChange>
        </w:rPr>
        <w:t>JunZi</w:t>
      </w:r>
      <w:proofErr w:type="spellEnd"/>
      <w:r w:rsidRPr="00B87EFD">
        <w:rPr>
          <w:b w:val="0"/>
          <w:bCs w:val="0"/>
          <w:rPrChange w:id="2758" w:author="Terry, George" w:date="2020-04-03T16:25:00Z">
            <w:rPr/>
          </w:rPrChange>
        </w:rPr>
        <w:t xml:space="preserve"> (Gentleman) in Confucianism" In: </w:t>
      </w:r>
      <w:proofErr w:type="spellStart"/>
      <w:r w:rsidRPr="00B87EFD">
        <w:rPr>
          <w:rStyle w:val="HTMLCite"/>
          <w:rFonts w:ascii="MS Gothic" w:eastAsia="MS Gothic" w:hAnsi="MS Gothic" w:cs="MS Gothic" w:hint="eastAsia"/>
          <w:b w:val="0"/>
          <w:bCs w:val="0"/>
          <w:rPrChange w:id="2759" w:author="Terry, George" w:date="2020-04-03T16:25:00Z">
            <w:rPr>
              <w:rStyle w:val="HTMLCite"/>
              <w:rFonts w:ascii="MS Gothic" w:eastAsia="MS Gothic" w:hAnsi="MS Gothic" w:cs="MS Gothic" w:hint="eastAsia"/>
            </w:rPr>
          </w:rPrChange>
        </w:rPr>
        <w:t>湖南</w:t>
      </w:r>
      <w:r w:rsidRPr="00B87EFD">
        <w:rPr>
          <w:rStyle w:val="HTMLCite"/>
          <w:rFonts w:ascii="Microsoft JhengHei" w:eastAsia="Microsoft JhengHei" w:hAnsi="Microsoft JhengHei" w:cs="Microsoft JhengHei" w:hint="eastAsia"/>
          <w:b w:val="0"/>
          <w:bCs w:val="0"/>
          <w:rPrChange w:id="2760" w:author="Terry, George" w:date="2020-04-03T16:25:00Z">
            <w:rPr>
              <w:rStyle w:val="HTMLCite"/>
              <w:rFonts w:ascii="Microsoft JhengHei" w:eastAsia="Microsoft JhengHei" w:hAnsi="Microsoft JhengHei" w:cs="Microsoft JhengHei" w:hint="eastAsia"/>
            </w:rPr>
          </w:rPrChange>
        </w:rPr>
        <w:t>农业</w:t>
      </w:r>
      <w:r w:rsidRPr="00B87EFD">
        <w:rPr>
          <w:rStyle w:val="HTMLCite"/>
          <w:rFonts w:ascii="MS Gothic" w:eastAsia="MS Gothic" w:hAnsi="MS Gothic" w:cs="MS Gothic" w:hint="eastAsia"/>
          <w:b w:val="0"/>
          <w:bCs w:val="0"/>
          <w:rPrChange w:id="2761" w:author="Terry, George" w:date="2020-04-03T16:25:00Z">
            <w:rPr>
              <w:rStyle w:val="HTMLCite"/>
              <w:rFonts w:ascii="MS Gothic" w:eastAsia="MS Gothic" w:hAnsi="MS Gothic" w:cs="MS Gothic" w:hint="eastAsia"/>
            </w:rPr>
          </w:rPrChange>
        </w:rPr>
        <w:t>大学学</w:t>
      </w:r>
      <w:r w:rsidRPr="00B87EFD">
        <w:rPr>
          <w:rStyle w:val="HTMLCite"/>
          <w:rFonts w:ascii="Microsoft JhengHei" w:eastAsia="Microsoft JhengHei" w:hAnsi="Microsoft JhengHei" w:cs="Microsoft JhengHei" w:hint="eastAsia"/>
          <w:b w:val="0"/>
          <w:bCs w:val="0"/>
          <w:rPrChange w:id="2762"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763"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764" w:author="Terry, George" w:date="2020-04-03T16:25:00Z">
            <w:rPr>
              <w:rStyle w:val="HTMLCite"/>
              <w:rFonts w:ascii="MS Gothic" w:eastAsia="MS Gothic" w:hAnsi="MS Gothic" w:cs="MS Gothic" w:hint="eastAsia"/>
            </w:rPr>
          </w:rPrChange>
        </w:rPr>
        <w:t>社会科学版</w:t>
      </w:r>
      <w:proofErr w:type="spellEnd"/>
      <w:r w:rsidRPr="00B87EFD">
        <w:rPr>
          <w:rStyle w:val="HTMLCite"/>
          <w:b w:val="0"/>
          <w:bCs w:val="0"/>
          <w:rPrChange w:id="2765" w:author="Terry, George" w:date="2020-04-03T16:25:00Z">
            <w:rPr>
              <w:rStyle w:val="HTMLCite"/>
            </w:rPr>
          </w:rPrChange>
        </w:rPr>
        <w:t xml:space="preserve">) Journal of Hunan Agricultural </w:t>
      </w:r>
      <w:proofErr w:type="gramStart"/>
      <w:r w:rsidRPr="00B87EFD">
        <w:rPr>
          <w:rStyle w:val="HTMLCite"/>
          <w:b w:val="0"/>
          <w:bCs w:val="0"/>
          <w:rPrChange w:id="2766" w:author="Terry, George" w:date="2020-04-03T16:25:00Z">
            <w:rPr>
              <w:rStyle w:val="HTMLCite"/>
            </w:rPr>
          </w:rPrChange>
        </w:rPr>
        <w:t>University(</w:t>
      </w:r>
      <w:proofErr w:type="gramEnd"/>
      <w:r w:rsidRPr="00B87EFD">
        <w:rPr>
          <w:rStyle w:val="HTMLCite"/>
          <w:b w:val="0"/>
          <w:bCs w:val="0"/>
          <w:rPrChange w:id="2767" w:author="Terry, George" w:date="2020-04-03T16:25:00Z">
            <w:rPr>
              <w:rStyle w:val="HTMLCite"/>
            </w:rPr>
          </w:rPrChange>
        </w:rPr>
        <w:t>Social Sciences)</w:t>
      </w:r>
      <w:r w:rsidRPr="00B87EFD">
        <w:rPr>
          <w:b w:val="0"/>
          <w:bCs w:val="0"/>
          <w:rPrChange w:id="2768" w:author="Terry, George" w:date="2020-04-03T16:25:00Z">
            <w:rPr/>
          </w:rPrChange>
        </w:rPr>
        <w:t> (2009)</w:t>
      </w:r>
      <w:ins w:id="2769" w:author="Terry, George" w:date="2020-04-03T16:31:00Z">
        <w:r w:rsidR="00B87EFD">
          <w:rPr>
            <w:b w:val="0"/>
            <w:bCs w:val="0"/>
          </w:rPr>
          <w:t>.</w:t>
        </w:r>
      </w:ins>
      <w:r w:rsidRPr="00B87EFD">
        <w:rPr>
          <w:b w:val="0"/>
          <w:bCs w:val="0"/>
          <w:rPrChange w:id="2770" w:author="Terry, George" w:date="2020-04-03T16:25:00Z">
            <w:rPr/>
          </w:rPrChange>
        </w:rPr>
        <w:br/>
        <w:t>    </w:t>
      </w:r>
    </w:p>
    <w:p w14:paraId="2680499A"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771" w:author="Terry, George" w:date="2020-04-03T16:31:00Z"/>
          <w:b w:val="0"/>
          <w:bCs w:val="0"/>
        </w:rPr>
        <w:pPrChange w:id="277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773" w:author="Terry, George" w:date="2020-04-03T16:25:00Z">
            <w:rPr>
              <w:vertAlign w:val="superscript"/>
            </w:rPr>
          </w:rPrChange>
        </w:rPr>
        <w:t>29</w:t>
      </w:r>
      <w:r w:rsidRPr="00B87EFD">
        <w:rPr>
          <w:b w:val="0"/>
          <w:bCs w:val="0"/>
          <w:rPrChange w:id="2774" w:author="Terry, George" w:date="2020-04-03T16:25:00Z">
            <w:rPr/>
          </w:rPrChange>
        </w:rPr>
        <w:t> </w:t>
      </w:r>
      <w:proofErr w:type="spellStart"/>
      <w:r w:rsidRPr="00B87EFD">
        <w:rPr>
          <w:b w:val="0"/>
          <w:bCs w:val="0"/>
          <w:rPrChange w:id="2775" w:author="Terry, George" w:date="2020-04-03T16:25:00Z">
            <w:rPr/>
          </w:rPrChange>
        </w:rPr>
        <w:t>YiMing</w:t>
      </w:r>
      <w:proofErr w:type="spellEnd"/>
      <w:r w:rsidRPr="00B87EFD">
        <w:rPr>
          <w:b w:val="0"/>
          <w:bCs w:val="0"/>
          <w:rPrChange w:id="2776" w:author="Terry, George" w:date="2020-04-03T16:25:00Z">
            <w:rPr/>
          </w:rPrChange>
        </w:rPr>
        <w:t xml:space="preserve"> Zhang. "</w:t>
      </w:r>
      <w:proofErr w:type="spellStart"/>
      <w:r w:rsidRPr="00B87EFD">
        <w:rPr>
          <w:rFonts w:ascii="MS Gothic" w:eastAsia="MS Gothic" w:hAnsi="MS Gothic" w:cs="MS Gothic" w:hint="eastAsia"/>
          <w:b w:val="0"/>
          <w:bCs w:val="0"/>
          <w:rPrChange w:id="2777" w:author="Terry, George" w:date="2020-04-03T16:25:00Z">
            <w:rPr>
              <w:rFonts w:ascii="MS Gothic" w:eastAsia="MS Gothic" w:hAnsi="MS Gothic" w:cs="MS Gothic" w:hint="eastAsia"/>
            </w:rPr>
          </w:rPrChange>
        </w:rPr>
        <w:t>孔子君子</w:t>
      </w:r>
      <w:r w:rsidRPr="00B87EFD">
        <w:rPr>
          <w:rFonts w:ascii="Microsoft JhengHei" w:eastAsia="Microsoft JhengHei" w:hAnsi="Microsoft JhengHei" w:cs="Microsoft JhengHei" w:hint="eastAsia"/>
          <w:b w:val="0"/>
          <w:bCs w:val="0"/>
          <w:rPrChange w:id="2778" w:author="Terry, George" w:date="2020-04-03T16:25:00Z">
            <w:rPr>
              <w:rFonts w:ascii="Microsoft JhengHei" w:eastAsia="Microsoft JhengHei" w:hAnsi="Microsoft JhengHei" w:cs="Microsoft JhengHei" w:hint="eastAsia"/>
            </w:rPr>
          </w:rPrChange>
        </w:rPr>
        <w:t>观</w:t>
      </w:r>
      <w:proofErr w:type="spellEnd"/>
      <w:r w:rsidRPr="00B87EFD">
        <w:rPr>
          <w:b w:val="0"/>
          <w:bCs w:val="0"/>
          <w:rPrChange w:id="2779" w:author="Terry, George" w:date="2020-04-03T16:25:00Z">
            <w:rPr/>
          </w:rPrChange>
        </w:rPr>
        <w:t xml:space="preserve"> (</w:t>
      </w:r>
      <w:proofErr w:type="spellStart"/>
      <w:r w:rsidRPr="00B87EFD">
        <w:rPr>
          <w:rFonts w:ascii="Microsoft JhengHei" w:eastAsia="Microsoft JhengHei" w:hAnsi="Microsoft JhengHei" w:cs="Microsoft JhengHei" w:hint="eastAsia"/>
          <w:b w:val="0"/>
          <w:bCs w:val="0"/>
          <w:rPrChange w:id="2780" w:author="Terry, George" w:date="2020-04-03T16:25:00Z">
            <w:rPr>
              <w:rFonts w:ascii="Microsoft JhengHei" w:eastAsia="Microsoft JhengHei" w:hAnsi="Microsoft JhengHei" w:cs="Microsoft JhengHei" w:hint="eastAsia"/>
            </w:rPr>
          </w:rPrChange>
        </w:rPr>
        <w:t>张贻</w:t>
      </w:r>
      <w:r w:rsidRPr="00B87EFD">
        <w:rPr>
          <w:rFonts w:ascii="MS Gothic" w:eastAsia="MS Gothic" w:hAnsi="MS Gothic" w:cs="MS Gothic" w:hint="eastAsia"/>
          <w:b w:val="0"/>
          <w:bCs w:val="0"/>
          <w:rPrChange w:id="2781" w:author="Terry, George" w:date="2020-04-03T16:25:00Z">
            <w:rPr>
              <w:rFonts w:ascii="MS Gothic" w:eastAsia="MS Gothic" w:hAnsi="MS Gothic" w:cs="MS Gothic" w:hint="eastAsia"/>
            </w:rPr>
          </w:rPrChange>
        </w:rPr>
        <w:t>珉</w:t>
      </w:r>
      <w:proofErr w:type="spellEnd"/>
      <w:r w:rsidRPr="00B87EFD">
        <w:rPr>
          <w:b w:val="0"/>
          <w:bCs w:val="0"/>
          <w:rPrChange w:id="2782" w:author="Terry, George" w:date="2020-04-03T16:25:00Z">
            <w:rPr/>
          </w:rPrChange>
        </w:rPr>
        <w:t xml:space="preserve"> </w:t>
      </w:r>
      <w:proofErr w:type="spellStart"/>
      <w:r w:rsidRPr="00B87EFD">
        <w:rPr>
          <w:rFonts w:ascii="MS Gothic" w:eastAsia="MS Gothic" w:hAnsi="MS Gothic" w:cs="MS Gothic" w:hint="eastAsia"/>
          <w:b w:val="0"/>
          <w:bCs w:val="0"/>
          <w:rPrChange w:id="2783" w:author="Terry, George" w:date="2020-04-03T16:25:00Z">
            <w:rPr>
              <w:rFonts w:ascii="MS Gothic" w:eastAsia="MS Gothic" w:hAnsi="MS Gothic" w:cs="MS Gothic" w:hint="eastAsia"/>
            </w:rPr>
          </w:rPrChange>
        </w:rPr>
        <w:t>北方工</w:t>
      </w:r>
      <w:r w:rsidRPr="00B87EFD">
        <w:rPr>
          <w:rFonts w:ascii="Microsoft JhengHei" w:eastAsia="Microsoft JhengHei" w:hAnsi="Microsoft JhengHei" w:cs="Microsoft JhengHei" w:hint="eastAsia"/>
          <w:b w:val="0"/>
          <w:bCs w:val="0"/>
          <w:rPrChange w:id="2784" w:author="Terry, George" w:date="2020-04-03T16:25:00Z">
            <w:rPr>
              <w:rFonts w:ascii="Microsoft JhengHei" w:eastAsia="Microsoft JhengHei" w:hAnsi="Microsoft JhengHei" w:cs="Microsoft JhengHei" w:hint="eastAsia"/>
            </w:rPr>
          </w:rPrChange>
        </w:rPr>
        <w:t>业</w:t>
      </w:r>
      <w:r w:rsidRPr="00B87EFD">
        <w:rPr>
          <w:rFonts w:ascii="MS Gothic" w:eastAsia="MS Gothic" w:hAnsi="MS Gothic" w:cs="MS Gothic" w:hint="eastAsia"/>
          <w:b w:val="0"/>
          <w:bCs w:val="0"/>
          <w:rPrChange w:id="2785" w:author="Terry, George" w:date="2020-04-03T16:25:00Z">
            <w:rPr>
              <w:rFonts w:ascii="MS Gothic" w:eastAsia="MS Gothic" w:hAnsi="MS Gothic" w:cs="MS Gothic" w:hint="eastAsia"/>
            </w:rPr>
          </w:rPrChange>
        </w:rPr>
        <w:t>大学</w:t>
      </w:r>
      <w:proofErr w:type="spellEnd"/>
      <w:r w:rsidRPr="00B87EFD">
        <w:rPr>
          <w:b w:val="0"/>
          <w:bCs w:val="0"/>
          <w:rPrChange w:id="2786" w:author="Terry, George" w:date="2020-04-03T16:25:00Z">
            <w:rPr/>
          </w:rPrChange>
        </w:rPr>
        <w:t xml:space="preserve">) The Worldview of </w:t>
      </w:r>
      <w:proofErr w:type="spellStart"/>
      <w:r w:rsidRPr="00B87EFD">
        <w:rPr>
          <w:b w:val="0"/>
          <w:bCs w:val="0"/>
          <w:rPrChange w:id="2787" w:author="Terry, George" w:date="2020-04-03T16:25:00Z">
            <w:rPr/>
          </w:rPrChange>
        </w:rPr>
        <w:t>JunZi</w:t>
      </w:r>
      <w:proofErr w:type="spellEnd"/>
      <w:r w:rsidRPr="00B87EFD">
        <w:rPr>
          <w:b w:val="0"/>
          <w:bCs w:val="0"/>
          <w:rPrChange w:id="2788" w:author="Terry, George" w:date="2020-04-03T16:25:00Z">
            <w:rPr/>
          </w:rPrChange>
        </w:rPr>
        <w:t xml:space="preserve"> (Gentleman)" Master Thesis, </w:t>
      </w:r>
      <w:proofErr w:type="spellStart"/>
      <w:r w:rsidRPr="00B87EFD">
        <w:rPr>
          <w:rFonts w:ascii="MS Gothic" w:eastAsia="MS Gothic" w:hAnsi="MS Gothic" w:cs="MS Gothic" w:hint="eastAsia"/>
          <w:b w:val="0"/>
          <w:bCs w:val="0"/>
          <w:rPrChange w:id="2789" w:author="Terry, George" w:date="2020-04-03T16:25:00Z">
            <w:rPr>
              <w:rFonts w:ascii="MS Gothic" w:eastAsia="MS Gothic" w:hAnsi="MS Gothic" w:cs="MS Gothic" w:hint="eastAsia"/>
            </w:rPr>
          </w:rPrChange>
        </w:rPr>
        <w:t>北方工</w:t>
      </w:r>
      <w:r w:rsidRPr="00B87EFD">
        <w:rPr>
          <w:rFonts w:ascii="Microsoft JhengHei" w:eastAsia="Microsoft JhengHei" w:hAnsi="Microsoft JhengHei" w:cs="Microsoft JhengHei" w:hint="eastAsia"/>
          <w:b w:val="0"/>
          <w:bCs w:val="0"/>
          <w:rPrChange w:id="2790" w:author="Terry, George" w:date="2020-04-03T16:25:00Z">
            <w:rPr>
              <w:rFonts w:ascii="Microsoft JhengHei" w:eastAsia="Microsoft JhengHei" w:hAnsi="Microsoft JhengHei" w:cs="Microsoft JhengHei" w:hint="eastAsia"/>
            </w:rPr>
          </w:rPrChange>
        </w:rPr>
        <w:t>业</w:t>
      </w:r>
      <w:r w:rsidRPr="00B87EFD">
        <w:rPr>
          <w:rFonts w:ascii="MS Gothic" w:eastAsia="MS Gothic" w:hAnsi="MS Gothic" w:cs="MS Gothic" w:hint="eastAsia"/>
          <w:b w:val="0"/>
          <w:bCs w:val="0"/>
          <w:rPrChange w:id="2791" w:author="Terry, George" w:date="2020-04-03T16:25:00Z">
            <w:rPr>
              <w:rFonts w:ascii="MS Gothic" w:eastAsia="MS Gothic" w:hAnsi="MS Gothic" w:cs="MS Gothic" w:hint="eastAsia"/>
            </w:rPr>
          </w:rPrChange>
        </w:rPr>
        <w:t>大学</w:t>
      </w:r>
      <w:proofErr w:type="spellEnd"/>
      <w:r w:rsidRPr="00B87EFD">
        <w:rPr>
          <w:b w:val="0"/>
          <w:bCs w:val="0"/>
          <w:rPrChange w:id="2792" w:author="Terry, George" w:date="2020-04-03T16:25:00Z">
            <w:rPr/>
          </w:rPrChange>
        </w:rPr>
        <w:t xml:space="preserve"> (North China University of </w:t>
      </w:r>
      <w:proofErr w:type="gramStart"/>
      <w:r w:rsidRPr="00B87EFD">
        <w:rPr>
          <w:b w:val="0"/>
          <w:bCs w:val="0"/>
          <w:rPrChange w:id="2793" w:author="Terry, George" w:date="2020-04-03T16:25:00Z">
            <w:rPr/>
          </w:rPrChange>
        </w:rPr>
        <w:t>Technology )</w:t>
      </w:r>
      <w:proofErr w:type="gramEnd"/>
      <w:r w:rsidRPr="00B87EFD">
        <w:rPr>
          <w:b w:val="0"/>
          <w:bCs w:val="0"/>
          <w:rPrChange w:id="2794" w:author="Terry, George" w:date="2020-04-03T16:25:00Z">
            <w:rPr/>
          </w:rPrChange>
        </w:rPr>
        <w:t>, 2018</w:t>
      </w:r>
      <w:ins w:id="2795" w:author="Terry, George" w:date="2020-04-03T16:31:00Z">
        <w:r w:rsidR="00B87EFD">
          <w:rPr>
            <w:b w:val="0"/>
            <w:bCs w:val="0"/>
          </w:rPr>
          <w:t>.</w:t>
        </w:r>
      </w:ins>
      <w:r w:rsidRPr="00B87EFD">
        <w:rPr>
          <w:b w:val="0"/>
          <w:bCs w:val="0"/>
          <w:rPrChange w:id="2796" w:author="Terry, George" w:date="2020-04-03T16:25:00Z">
            <w:rPr/>
          </w:rPrChange>
        </w:rPr>
        <w:br/>
        <w:t>    </w:t>
      </w:r>
    </w:p>
    <w:p w14:paraId="59F9817D"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797" w:author="Terry, George" w:date="2020-04-03T16:31:00Z"/>
          <w:b w:val="0"/>
          <w:bCs w:val="0"/>
        </w:rPr>
        <w:pPrChange w:id="279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799" w:author="Terry, George" w:date="2020-04-03T16:25:00Z">
            <w:rPr>
              <w:vertAlign w:val="superscript"/>
            </w:rPr>
          </w:rPrChange>
        </w:rPr>
        <w:t>30</w:t>
      </w:r>
      <w:r w:rsidRPr="00B87EFD">
        <w:rPr>
          <w:b w:val="0"/>
          <w:bCs w:val="0"/>
          <w:rPrChange w:id="2800" w:author="Terry, George" w:date="2020-04-03T16:25:00Z">
            <w:rPr/>
          </w:rPrChange>
        </w:rPr>
        <w:t> </w:t>
      </w:r>
      <w:proofErr w:type="spellStart"/>
      <w:r w:rsidRPr="00B87EFD">
        <w:rPr>
          <w:b w:val="0"/>
          <w:bCs w:val="0"/>
          <w:rPrChange w:id="2801" w:author="Terry, George" w:date="2020-04-03T16:25:00Z">
            <w:rPr/>
          </w:rPrChange>
        </w:rPr>
        <w:t>WeiJie</w:t>
      </w:r>
      <w:proofErr w:type="spellEnd"/>
      <w:r w:rsidRPr="00B87EFD">
        <w:rPr>
          <w:b w:val="0"/>
          <w:bCs w:val="0"/>
          <w:rPrChange w:id="2802" w:author="Terry, George" w:date="2020-04-03T16:25:00Z">
            <w:rPr/>
          </w:rPrChange>
        </w:rPr>
        <w:t xml:space="preserve"> Li. "</w:t>
      </w:r>
      <w:proofErr w:type="spellStart"/>
      <w:r w:rsidRPr="00B87EFD">
        <w:rPr>
          <w:rFonts w:ascii="MS Gothic" w:eastAsia="MS Gothic" w:hAnsi="MS Gothic" w:cs="MS Gothic" w:hint="eastAsia"/>
          <w:b w:val="0"/>
          <w:bCs w:val="0"/>
          <w:rPrChange w:id="2803" w:author="Terry, George" w:date="2020-04-03T16:25:00Z">
            <w:rPr>
              <w:rFonts w:ascii="MS Gothic" w:eastAsia="MS Gothic" w:hAnsi="MS Gothic" w:cs="MS Gothic" w:hint="eastAsia"/>
            </w:rPr>
          </w:rPrChange>
        </w:rPr>
        <w:t>春秋</w:t>
      </w:r>
      <w:r w:rsidRPr="00B87EFD">
        <w:rPr>
          <w:rFonts w:ascii="Microsoft JhengHei" w:eastAsia="Microsoft JhengHei" w:hAnsi="Microsoft JhengHei" w:cs="Microsoft JhengHei" w:hint="eastAsia"/>
          <w:b w:val="0"/>
          <w:bCs w:val="0"/>
          <w:rPrChange w:id="2804" w:author="Terry, George" w:date="2020-04-03T16:25:00Z">
            <w:rPr>
              <w:rFonts w:ascii="Microsoft JhengHei" w:eastAsia="Microsoft JhengHei" w:hAnsi="Microsoft JhengHei" w:cs="Microsoft JhengHei" w:hint="eastAsia"/>
            </w:rPr>
          </w:rPrChange>
        </w:rPr>
        <w:t>时</w:t>
      </w:r>
      <w:r w:rsidRPr="00B87EFD">
        <w:rPr>
          <w:rFonts w:ascii="MS Gothic" w:eastAsia="MS Gothic" w:hAnsi="MS Gothic" w:cs="MS Gothic" w:hint="eastAsia"/>
          <w:b w:val="0"/>
          <w:bCs w:val="0"/>
          <w:rPrChange w:id="2805" w:author="Terry, George" w:date="2020-04-03T16:25:00Z">
            <w:rPr>
              <w:rFonts w:ascii="MS Gothic" w:eastAsia="MS Gothic" w:hAnsi="MS Gothic" w:cs="MS Gothic" w:hint="eastAsia"/>
            </w:rPr>
          </w:rPrChange>
        </w:rPr>
        <w:t>期的君子与君子文化</w:t>
      </w:r>
      <w:proofErr w:type="spellEnd"/>
      <w:r w:rsidRPr="00B87EFD">
        <w:rPr>
          <w:b w:val="0"/>
          <w:bCs w:val="0"/>
          <w:rPrChange w:id="2806" w:author="Terry, George" w:date="2020-04-03T16:25:00Z">
            <w:rPr/>
          </w:rPrChange>
        </w:rPr>
        <w:t xml:space="preserve"> (</w:t>
      </w:r>
      <w:proofErr w:type="spellStart"/>
      <w:r w:rsidRPr="00B87EFD">
        <w:rPr>
          <w:rFonts w:ascii="MS Gothic" w:eastAsia="MS Gothic" w:hAnsi="MS Gothic" w:cs="MS Gothic" w:hint="eastAsia"/>
          <w:b w:val="0"/>
          <w:bCs w:val="0"/>
          <w:rPrChange w:id="2807" w:author="Terry, George" w:date="2020-04-03T16:25:00Z">
            <w:rPr>
              <w:rFonts w:ascii="MS Gothic" w:eastAsia="MS Gothic" w:hAnsi="MS Gothic" w:cs="MS Gothic" w:hint="eastAsia"/>
            </w:rPr>
          </w:rPrChange>
        </w:rPr>
        <w:t>李</w:t>
      </w:r>
      <w:r w:rsidRPr="00B87EFD">
        <w:rPr>
          <w:rFonts w:ascii="Microsoft JhengHei" w:eastAsia="Microsoft JhengHei" w:hAnsi="Microsoft JhengHei" w:cs="Microsoft JhengHei" w:hint="eastAsia"/>
          <w:b w:val="0"/>
          <w:bCs w:val="0"/>
          <w:rPrChange w:id="2808" w:author="Terry, George" w:date="2020-04-03T16:25:00Z">
            <w:rPr>
              <w:rFonts w:ascii="Microsoft JhengHei" w:eastAsia="Microsoft JhengHei" w:hAnsi="Microsoft JhengHei" w:cs="Microsoft JhengHei" w:hint="eastAsia"/>
            </w:rPr>
          </w:rPrChange>
        </w:rPr>
        <w:t>伟</w:t>
      </w:r>
      <w:r w:rsidRPr="00B87EFD">
        <w:rPr>
          <w:rFonts w:ascii="MS Gothic" w:eastAsia="MS Gothic" w:hAnsi="MS Gothic" w:cs="MS Gothic" w:hint="eastAsia"/>
          <w:b w:val="0"/>
          <w:bCs w:val="0"/>
          <w:rPrChange w:id="2809" w:author="Terry, George" w:date="2020-04-03T16:25:00Z">
            <w:rPr>
              <w:rFonts w:ascii="MS Gothic" w:eastAsia="MS Gothic" w:hAnsi="MS Gothic" w:cs="MS Gothic" w:hint="eastAsia"/>
            </w:rPr>
          </w:rPrChange>
        </w:rPr>
        <w:t>杰</w:t>
      </w:r>
      <w:proofErr w:type="spellEnd"/>
      <w:r w:rsidRPr="00B87EFD">
        <w:rPr>
          <w:b w:val="0"/>
          <w:bCs w:val="0"/>
          <w:rPrChange w:id="2810" w:author="Terry, George" w:date="2020-04-03T16:25:00Z">
            <w:rPr/>
          </w:rPrChange>
        </w:rPr>
        <w:t xml:space="preserve"> </w:t>
      </w:r>
      <w:proofErr w:type="spellStart"/>
      <w:r w:rsidRPr="00B87EFD">
        <w:rPr>
          <w:rFonts w:ascii="MS Gothic" w:eastAsia="MS Gothic" w:hAnsi="MS Gothic" w:cs="MS Gothic" w:hint="eastAsia"/>
          <w:b w:val="0"/>
          <w:bCs w:val="0"/>
          <w:rPrChange w:id="2811" w:author="Terry, George" w:date="2020-04-03T16:25:00Z">
            <w:rPr>
              <w:rFonts w:ascii="MS Gothic" w:eastAsia="MS Gothic" w:hAnsi="MS Gothic" w:cs="MS Gothic" w:hint="eastAsia"/>
            </w:rPr>
          </w:rPrChange>
        </w:rPr>
        <w:t>河南大学</w:t>
      </w:r>
      <w:proofErr w:type="spellEnd"/>
      <w:r w:rsidRPr="00B87EFD">
        <w:rPr>
          <w:b w:val="0"/>
          <w:bCs w:val="0"/>
          <w:rPrChange w:id="2812" w:author="Terry, George" w:date="2020-04-03T16:25:00Z">
            <w:rPr/>
          </w:rPrChange>
        </w:rPr>
        <w:t xml:space="preserve">) The Gentleman and the Gentleman Culture of the Spring and Autumn Period" Master Thesis, </w:t>
      </w:r>
      <w:proofErr w:type="spellStart"/>
      <w:r w:rsidRPr="00B87EFD">
        <w:rPr>
          <w:rFonts w:ascii="MS Gothic" w:eastAsia="MS Gothic" w:hAnsi="MS Gothic" w:cs="MS Gothic" w:hint="eastAsia"/>
          <w:b w:val="0"/>
          <w:bCs w:val="0"/>
          <w:rPrChange w:id="2813" w:author="Terry, George" w:date="2020-04-03T16:25:00Z">
            <w:rPr>
              <w:rFonts w:ascii="MS Gothic" w:eastAsia="MS Gothic" w:hAnsi="MS Gothic" w:cs="MS Gothic" w:hint="eastAsia"/>
            </w:rPr>
          </w:rPrChange>
        </w:rPr>
        <w:t>河南大学</w:t>
      </w:r>
      <w:proofErr w:type="spellEnd"/>
      <w:r w:rsidRPr="00B87EFD">
        <w:rPr>
          <w:b w:val="0"/>
          <w:bCs w:val="0"/>
          <w:rPrChange w:id="2814" w:author="Terry, George" w:date="2020-04-03T16:25:00Z">
            <w:rPr/>
          </w:rPrChange>
        </w:rPr>
        <w:t xml:space="preserve"> (Henan University), 2015</w:t>
      </w:r>
      <w:ins w:id="2815" w:author="Terry, George" w:date="2020-04-03T16:31:00Z">
        <w:r w:rsidR="00B87EFD">
          <w:rPr>
            <w:b w:val="0"/>
            <w:bCs w:val="0"/>
          </w:rPr>
          <w:t>.</w:t>
        </w:r>
      </w:ins>
      <w:r w:rsidRPr="00B87EFD">
        <w:rPr>
          <w:b w:val="0"/>
          <w:bCs w:val="0"/>
          <w:rPrChange w:id="2816" w:author="Terry, George" w:date="2020-04-03T16:25:00Z">
            <w:rPr/>
          </w:rPrChange>
        </w:rPr>
        <w:br/>
        <w:t>    </w:t>
      </w:r>
    </w:p>
    <w:p w14:paraId="014CB325"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817" w:author="Terry, George" w:date="2020-04-03T16:31:00Z"/>
          <w:b w:val="0"/>
          <w:bCs w:val="0"/>
        </w:rPr>
        <w:pPrChange w:id="281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819" w:author="Terry, George" w:date="2020-04-03T16:25:00Z">
            <w:rPr>
              <w:vertAlign w:val="superscript"/>
            </w:rPr>
          </w:rPrChange>
        </w:rPr>
        <w:t>31</w:t>
      </w:r>
      <w:r w:rsidRPr="00B87EFD">
        <w:rPr>
          <w:b w:val="0"/>
          <w:bCs w:val="0"/>
          <w:rPrChange w:id="2820" w:author="Terry, George" w:date="2020-04-03T16:25:00Z">
            <w:rPr/>
          </w:rPrChange>
        </w:rPr>
        <w:t> </w:t>
      </w:r>
      <w:proofErr w:type="spellStart"/>
      <w:r w:rsidRPr="00B87EFD">
        <w:rPr>
          <w:b w:val="0"/>
          <w:bCs w:val="0"/>
          <w:rPrChange w:id="2821" w:author="Terry, George" w:date="2020-04-03T16:25:00Z">
            <w:rPr/>
          </w:rPrChange>
        </w:rPr>
        <w:t>JunPu</w:t>
      </w:r>
      <w:proofErr w:type="spellEnd"/>
      <w:r w:rsidRPr="00B87EFD">
        <w:rPr>
          <w:b w:val="0"/>
          <w:bCs w:val="0"/>
          <w:rPrChange w:id="2822" w:author="Terry, George" w:date="2020-04-03T16:25:00Z">
            <w:rPr/>
          </w:rPrChange>
        </w:rPr>
        <w:t xml:space="preserve"> Du, "</w:t>
      </w:r>
      <w:proofErr w:type="spellStart"/>
      <w:r w:rsidRPr="00B87EFD">
        <w:rPr>
          <w:rFonts w:ascii="MS Gothic" w:eastAsia="MS Gothic" w:hAnsi="MS Gothic" w:cs="MS Gothic" w:hint="eastAsia"/>
          <w:b w:val="0"/>
          <w:bCs w:val="0"/>
          <w:rPrChange w:id="2823" w:author="Terry, George" w:date="2020-04-03T16:25:00Z">
            <w:rPr>
              <w:rFonts w:ascii="MS Gothic" w:eastAsia="MS Gothic" w:hAnsi="MS Gothic" w:cs="MS Gothic" w:hint="eastAsia"/>
            </w:rPr>
          </w:rPrChange>
        </w:rPr>
        <w:t>儒家君子人格与基督教</w:t>
      </w:r>
      <w:r w:rsidRPr="00B87EFD">
        <w:rPr>
          <w:rFonts w:ascii="Microsoft JhengHei" w:eastAsia="Microsoft JhengHei" w:hAnsi="Microsoft JhengHei" w:cs="Microsoft JhengHei" w:hint="eastAsia"/>
          <w:b w:val="0"/>
          <w:bCs w:val="0"/>
          <w:rPrChange w:id="2824" w:author="Terry, George" w:date="2020-04-03T16:25:00Z">
            <w:rPr>
              <w:rFonts w:ascii="Microsoft JhengHei" w:eastAsia="Microsoft JhengHei" w:hAnsi="Microsoft JhengHei" w:cs="Microsoft JhengHei" w:hint="eastAsia"/>
            </w:rPr>
          </w:rPrChange>
        </w:rPr>
        <w:t>义</w:t>
      </w:r>
      <w:r w:rsidRPr="00B87EFD">
        <w:rPr>
          <w:rFonts w:ascii="MS Gothic" w:eastAsia="MS Gothic" w:hAnsi="MS Gothic" w:cs="MS Gothic" w:hint="eastAsia"/>
          <w:b w:val="0"/>
          <w:bCs w:val="0"/>
          <w:rPrChange w:id="2825" w:author="Terry, George" w:date="2020-04-03T16:25:00Z">
            <w:rPr>
              <w:rFonts w:ascii="MS Gothic" w:eastAsia="MS Gothic" w:hAnsi="MS Gothic" w:cs="MS Gothic" w:hint="eastAsia"/>
            </w:rPr>
          </w:rPrChange>
        </w:rPr>
        <w:t>人位格之比照</w:t>
      </w:r>
      <w:proofErr w:type="spellEnd"/>
      <w:r w:rsidRPr="00B87EFD">
        <w:rPr>
          <w:b w:val="0"/>
          <w:bCs w:val="0"/>
          <w:rPrChange w:id="2826" w:author="Terry, George" w:date="2020-04-03T16:25:00Z">
            <w:rPr/>
          </w:rPrChange>
        </w:rPr>
        <w:t xml:space="preserve"> (</w:t>
      </w:r>
      <w:proofErr w:type="spellStart"/>
      <w:r w:rsidRPr="00B87EFD">
        <w:rPr>
          <w:rFonts w:ascii="MS Gothic" w:eastAsia="MS Gothic" w:hAnsi="MS Gothic" w:cs="MS Gothic" w:hint="eastAsia"/>
          <w:b w:val="0"/>
          <w:bCs w:val="0"/>
          <w:rPrChange w:id="2827" w:author="Terry, George" w:date="2020-04-03T16:25:00Z">
            <w:rPr>
              <w:rFonts w:ascii="MS Gothic" w:eastAsia="MS Gothic" w:hAnsi="MS Gothic" w:cs="MS Gothic" w:hint="eastAsia"/>
            </w:rPr>
          </w:rPrChange>
        </w:rPr>
        <w:t>杜君璞</w:t>
      </w:r>
      <w:proofErr w:type="spellEnd"/>
      <w:r w:rsidRPr="00B87EFD">
        <w:rPr>
          <w:b w:val="0"/>
          <w:bCs w:val="0"/>
          <w:rPrChange w:id="2828" w:author="Terry, George" w:date="2020-04-03T16:25:00Z">
            <w:rPr/>
          </w:rPrChange>
        </w:rPr>
        <w:t xml:space="preserve"> </w:t>
      </w:r>
      <w:proofErr w:type="spellStart"/>
      <w:r w:rsidRPr="00B87EFD">
        <w:rPr>
          <w:rFonts w:ascii="MS Gothic" w:eastAsia="MS Gothic" w:hAnsi="MS Gothic" w:cs="MS Gothic" w:hint="eastAsia"/>
          <w:b w:val="0"/>
          <w:bCs w:val="0"/>
          <w:rPrChange w:id="2829" w:author="Terry, George" w:date="2020-04-03T16:25:00Z">
            <w:rPr>
              <w:rFonts w:ascii="MS Gothic" w:eastAsia="MS Gothic" w:hAnsi="MS Gothic" w:cs="MS Gothic" w:hint="eastAsia"/>
            </w:rPr>
          </w:rPrChange>
        </w:rPr>
        <w:t>中共中央党校哲学部</w:t>
      </w:r>
      <w:proofErr w:type="spellEnd"/>
      <w:r w:rsidRPr="00B87EFD">
        <w:rPr>
          <w:b w:val="0"/>
          <w:bCs w:val="0"/>
          <w:rPrChange w:id="2830" w:author="Terry, George" w:date="2020-04-03T16:25:00Z">
            <w:rPr/>
          </w:rPrChange>
        </w:rPr>
        <w:t xml:space="preserve">) The Comparison of </w:t>
      </w:r>
      <w:proofErr w:type="spellStart"/>
      <w:r w:rsidRPr="00B87EFD">
        <w:rPr>
          <w:b w:val="0"/>
          <w:bCs w:val="0"/>
          <w:rPrChange w:id="2831" w:author="Terry, George" w:date="2020-04-03T16:25:00Z">
            <w:rPr/>
          </w:rPrChange>
        </w:rPr>
        <w:t>JunZi</w:t>
      </w:r>
      <w:proofErr w:type="spellEnd"/>
      <w:r w:rsidRPr="00B87EFD">
        <w:rPr>
          <w:b w:val="0"/>
          <w:bCs w:val="0"/>
          <w:rPrChange w:id="2832" w:author="Terry, George" w:date="2020-04-03T16:25:00Z">
            <w:rPr/>
          </w:rPrChange>
        </w:rPr>
        <w:t xml:space="preserve"> (Gentleman) between the Confucianism and Christianity" In: </w:t>
      </w:r>
      <w:proofErr w:type="spellStart"/>
      <w:r w:rsidRPr="00B87EFD">
        <w:rPr>
          <w:rStyle w:val="HTMLCite"/>
          <w:rFonts w:ascii="MS Gothic" w:eastAsia="MS Gothic" w:hAnsi="MS Gothic" w:cs="MS Gothic" w:hint="eastAsia"/>
          <w:b w:val="0"/>
          <w:bCs w:val="0"/>
          <w:rPrChange w:id="2833" w:author="Terry, George" w:date="2020-04-03T16:25:00Z">
            <w:rPr>
              <w:rStyle w:val="HTMLCite"/>
              <w:rFonts w:ascii="MS Gothic" w:eastAsia="MS Gothic" w:hAnsi="MS Gothic" w:cs="MS Gothic" w:hint="eastAsia"/>
            </w:rPr>
          </w:rPrChange>
        </w:rPr>
        <w:t>山西大同大学学</w:t>
      </w:r>
      <w:r w:rsidRPr="00B87EFD">
        <w:rPr>
          <w:rStyle w:val="HTMLCite"/>
          <w:rFonts w:ascii="Microsoft JhengHei" w:eastAsia="Microsoft JhengHei" w:hAnsi="Microsoft JhengHei" w:cs="Microsoft JhengHei" w:hint="eastAsia"/>
          <w:b w:val="0"/>
          <w:bCs w:val="0"/>
          <w:rPrChange w:id="2834"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835"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836" w:author="Terry, George" w:date="2020-04-03T16:25:00Z">
            <w:rPr>
              <w:rStyle w:val="HTMLCite"/>
              <w:rFonts w:ascii="MS Gothic" w:eastAsia="MS Gothic" w:hAnsi="MS Gothic" w:cs="MS Gothic" w:hint="eastAsia"/>
            </w:rPr>
          </w:rPrChange>
        </w:rPr>
        <w:t>社会科学版</w:t>
      </w:r>
      <w:proofErr w:type="spellEnd"/>
      <w:r w:rsidRPr="00B87EFD">
        <w:rPr>
          <w:rStyle w:val="HTMLCite"/>
          <w:b w:val="0"/>
          <w:bCs w:val="0"/>
          <w:rPrChange w:id="2837" w:author="Terry, George" w:date="2020-04-03T16:25:00Z">
            <w:rPr>
              <w:rStyle w:val="HTMLCite"/>
            </w:rPr>
          </w:rPrChange>
        </w:rPr>
        <w:t xml:space="preserve">) Journal of Shanxi Datong </w:t>
      </w:r>
      <w:proofErr w:type="gramStart"/>
      <w:r w:rsidRPr="00B87EFD">
        <w:rPr>
          <w:rStyle w:val="HTMLCite"/>
          <w:b w:val="0"/>
          <w:bCs w:val="0"/>
          <w:rPrChange w:id="2838" w:author="Terry, George" w:date="2020-04-03T16:25:00Z">
            <w:rPr>
              <w:rStyle w:val="HTMLCite"/>
            </w:rPr>
          </w:rPrChange>
        </w:rPr>
        <w:t>University(</w:t>
      </w:r>
      <w:proofErr w:type="gramEnd"/>
      <w:r w:rsidRPr="00B87EFD">
        <w:rPr>
          <w:rStyle w:val="HTMLCite"/>
          <w:b w:val="0"/>
          <w:bCs w:val="0"/>
          <w:rPrChange w:id="2839" w:author="Terry, George" w:date="2020-04-03T16:25:00Z">
            <w:rPr>
              <w:rStyle w:val="HTMLCite"/>
            </w:rPr>
          </w:rPrChange>
        </w:rPr>
        <w:t>Social Science Edition)</w:t>
      </w:r>
      <w:r w:rsidRPr="00B87EFD">
        <w:rPr>
          <w:b w:val="0"/>
          <w:bCs w:val="0"/>
          <w:rPrChange w:id="2840" w:author="Terry, George" w:date="2020-04-03T16:25:00Z">
            <w:rPr/>
          </w:rPrChange>
        </w:rPr>
        <w:t> (2017)</w:t>
      </w:r>
      <w:ins w:id="2841" w:author="Terry, George" w:date="2020-04-03T16:31:00Z">
        <w:r w:rsidR="00B87EFD">
          <w:rPr>
            <w:b w:val="0"/>
            <w:bCs w:val="0"/>
          </w:rPr>
          <w:t>.</w:t>
        </w:r>
      </w:ins>
      <w:r w:rsidRPr="00B87EFD">
        <w:rPr>
          <w:b w:val="0"/>
          <w:bCs w:val="0"/>
          <w:rPrChange w:id="2842" w:author="Terry, George" w:date="2020-04-03T16:25:00Z">
            <w:rPr/>
          </w:rPrChange>
        </w:rPr>
        <w:br/>
        <w:t>   </w:t>
      </w:r>
    </w:p>
    <w:p w14:paraId="090AD9F8"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843" w:author="Terry, George" w:date="2020-04-03T16:32:00Z"/>
          <w:b w:val="0"/>
          <w:bCs w:val="0"/>
        </w:rPr>
        <w:pPrChange w:id="2844" w:author="Terry, George" w:date="2020-04-03T16:37:00Z">
          <w:pPr>
            <w:pStyle w:val="Heading3"/>
            <w:spacing w:before="0" w:beforeAutospacing="0" w:after="0" w:afterAutospacing="0"/>
            <w:ind w:left="1134" w:hanging="567"/>
            <w:contextualSpacing/>
          </w:pPr>
        </w:pPrChange>
      </w:pPr>
      <w:del w:id="2845" w:author="Terry, George" w:date="2020-04-03T16:31:00Z">
        <w:r w:rsidRPr="00B87EFD" w:rsidDel="00B87EFD">
          <w:rPr>
            <w:b w:val="0"/>
            <w:bCs w:val="0"/>
            <w:rPrChange w:id="2846" w:author="Terry, George" w:date="2020-04-03T16:25:00Z">
              <w:rPr/>
            </w:rPrChange>
          </w:rPr>
          <w:delText> </w:delText>
        </w:r>
      </w:del>
      <w:r w:rsidRPr="00B87EFD">
        <w:rPr>
          <w:b w:val="0"/>
          <w:bCs w:val="0"/>
          <w:vertAlign w:val="superscript"/>
          <w:rPrChange w:id="2847" w:author="Terry, George" w:date="2020-04-03T16:25:00Z">
            <w:rPr>
              <w:vertAlign w:val="superscript"/>
            </w:rPr>
          </w:rPrChange>
        </w:rPr>
        <w:t>32</w:t>
      </w:r>
      <w:r w:rsidRPr="00B87EFD">
        <w:rPr>
          <w:b w:val="0"/>
          <w:bCs w:val="0"/>
          <w:rPrChange w:id="2848" w:author="Terry, George" w:date="2020-04-03T16:25:00Z">
            <w:rPr/>
          </w:rPrChange>
        </w:rPr>
        <w:t> </w:t>
      </w:r>
      <w:proofErr w:type="spellStart"/>
      <w:r w:rsidRPr="00B87EFD">
        <w:rPr>
          <w:b w:val="0"/>
          <w:bCs w:val="0"/>
          <w:rPrChange w:id="2849" w:author="Terry, George" w:date="2020-04-03T16:25:00Z">
            <w:rPr/>
          </w:rPrChange>
        </w:rPr>
        <w:t>LinKe</w:t>
      </w:r>
      <w:proofErr w:type="spellEnd"/>
      <w:r w:rsidRPr="00B87EFD">
        <w:rPr>
          <w:b w:val="0"/>
          <w:bCs w:val="0"/>
          <w:rPrChange w:id="2850" w:author="Terry, George" w:date="2020-04-03T16:25:00Z">
            <w:rPr/>
          </w:rPrChange>
        </w:rPr>
        <w:t xml:space="preserve"> </w:t>
      </w:r>
      <w:proofErr w:type="spellStart"/>
      <w:r w:rsidRPr="00B87EFD">
        <w:rPr>
          <w:b w:val="0"/>
          <w:bCs w:val="0"/>
          <w:rPrChange w:id="2851" w:author="Terry, George" w:date="2020-04-03T16:25:00Z">
            <w:rPr/>
          </w:rPrChange>
        </w:rPr>
        <w:t>Jin</w:t>
      </w:r>
      <w:proofErr w:type="spellEnd"/>
      <w:r w:rsidRPr="00B87EFD">
        <w:rPr>
          <w:b w:val="0"/>
          <w:bCs w:val="0"/>
          <w:rPrChange w:id="2852" w:author="Terry, George" w:date="2020-04-03T16:25:00Z">
            <w:rPr/>
          </w:rPrChange>
        </w:rPr>
        <w:t>, "“</w:t>
      </w:r>
      <w:proofErr w:type="spellStart"/>
      <w:proofErr w:type="gramStart"/>
      <w:r w:rsidRPr="00B87EFD">
        <w:rPr>
          <w:rFonts w:ascii="MS Gothic" w:eastAsia="MS Gothic" w:hAnsi="MS Gothic" w:cs="MS Gothic" w:hint="eastAsia"/>
          <w:b w:val="0"/>
          <w:bCs w:val="0"/>
          <w:rPrChange w:id="2853" w:author="Terry, George" w:date="2020-04-03T16:25:00Z">
            <w:rPr>
              <w:rFonts w:ascii="MS Gothic" w:eastAsia="MS Gothic" w:hAnsi="MS Gothic" w:cs="MS Gothic" w:hint="eastAsia"/>
            </w:rPr>
          </w:rPrChange>
        </w:rPr>
        <w:t>子曰</w:t>
      </w:r>
      <w:r w:rsidRPr="00B87EFD">
        <w:rPr>
          <w:b w:val="0"/>
          <w:bCs w:val="0"/>
          <w:rPrChange w:id="2854" w:author="Terry, George" w:date="2020-04-03T16:25:00Z">
            <w:rPr/>
          </w:rPrChange>
        </w:rPr>
        <w:t>”</w:t>
      </w:r>
      <w:r w:rsidRPr="00B87EFD">
        <w:rPr>
          <w:rFonts w:ascii="MS Gothic" w:eastAsia="MS Gothic" w:hAnsi="MS Gothic" w:cs="MS Gothic" w:hint="eastAsia"/>
          <w:b w:val="0"/>
          <w:bCs w:val="0"/>
          <w:rPrChange w:id="2855" w:author="Terry, George" w:date="2020-04-03T16:25:00Z">
            <w:rPr>
              <w:rFonts w:ascii="MS Gothic" w:eastAsia="MS Gothic" w:hAnsi="MS Gothic" w:cs="MS Gothic" w:hint="eastAsia"/>
            </w:rPr>
          </w:rPrChange>
        </w:rPr>
        <w:t>是一种</w:t>
      </w:r>
      <w:r w:rsidRPr="00B87EFD">
        <w:rPr>
          <w:rFonts w:ascii="Microsoft JhengHei" w:eastAsia="Microsoft JhengHei" w:hAnsi="Microsoft JhengHei" w:cs="Microsoft JhengHei" w:hint="eastAsia"/>
          <w:b w:val="0"/>
          <w:bCs w:val="0"/>
          <w:rPrChange w:id="2856" w:author="Terry, George" w:date="2020-04-03T16:25:00Z">
            <w:rPr>
              <w:rFonts w:ascii="Microsoft JhengHei" w:eastAsia="Microsoft JhengHei" w:hAnsi="Microsoft JhengHei" w:cs="Microsoft JhengHei" w:hint="eastAsia"/>
            </w:rPr>
          </w:rPrChange>
        </w:rPr>
        <w:t>创</w:t>
      </w:r>
      <w:r w:rsidRPr="00B87EFD">
        <w:rPr>
          <w:rFonts w:ascii="MS Gothic" w:eastAsia="MS Gothic" w:hAnsi="MS Gothic" w:cs="MS Gothic" w:hint="eastAsia"/>
          <w:b w:val="0"/>
          <w:bCs w:val="0"/>
          <w:rPrChange w:id="2857" w:author="Terry, George" w:date="2020-04-03T16:25:00Z">
            <w:rPr>
              <w:rFonts w:ascii="MS Gothic" w:eastAsia="MS Gothic" w:hAnsi="MS Gothic" w:cs="MS Gothic" w:hint="eastAsia"/>
            </w:rPr>
          </w:rPrChange>
        </w:rPr>
        <w:t>造</w:t>
      </w:r>
      <w:proofErr w:type="spellEnd"/>
      <w:proofErr w:type="gramEnd"/>
      <w:r w:rsidRPr="00B87EFD">
        <w:rPr>
          <w:b w:val="0"/>
          <w:bCs w:val="0"/>
          <w:rPrChange w:id="2858" w:author="Terry, George" w:date="2020-04-03T16:25:00Z">
            <w:rPr/>
          </w:rPrChange>
        </w:rPr>
        <w:t xml:space="preserve"> (</w:t>
      </w:r>
      <w:proofErr w:type="spellStart"/>
      <w:r w:rsidRPr="00B87EFD">
        <w:rPr>
          <w:rFonts w:ascii="MS Gothic" w:eastAsia="MS Gothic" w:hAnsi="MS Gothic" w:cs="MS Gothic" w:hint="eastAsia"/>
          <w:b w:val="0"/>
          <w:bCs w:val="0"/>
          <w:rPrChange w:id="2859" w:author="Terry, George" w:date="2020-04-03T16:25:00Z">
            <w:rPr>
              <w:rFonts w:ascii="MS Gothic" w:eastAsia="MS Gothic" w:hAnsi="MS Gothic" w:cs="MS Gothic" w:hint="eastAsia"/>
            </w:rPr>
          </w:rPrChange>
        </w:rPr>
        <w:t>金陵客</w:t>
      </w:r>
      <w:proofErr w:type="spellEnd"/>
      <w:r w:rsidRPr="00B87EFD">
        <w:rPr>
          <w:b w:val="0"/>
          <w:bCs w:val="0"/>
          <w:rPrChange w:id="2860" w:author="Terry, George" w:date="2020-04-03T16:25:00Z">
            <w:rPr/>
          </w:rPrChange>
        </w:rPr>
        <w:t xml:space="preserve"> </w:t>
      </w:r>
      <w:proofErr w:type="spellStart"/>
      <w:r w:rsidRPr="00B87EFD">
        <w:rPr>
          <w:rFonts w:ascii="MS Gothic" w:eastAsia="MS Gothic" w:hAnsi="MS Gothic" w:cs="MS Gothic" w:hint="eastAsia"/>
          <w:b w:val="0"/>
          <w:bCs w:val="0"/>
          <w:rPrChange w:id="2861" w:author="Terry, George" w:date="2020-04-03T16:25:00Z">
            <w:rPr>
              <w:rFonts w:ascii="MS Gothic" w:eastAsia="MS Gothic" w:hAnsi="MS Gothic" w:cs="MS Gothic" w:hint="eastAsia"/>
            </w:rPr>
          </w:rPrChange>
        </w:rPr>
        <w:t>新</w:t>
      </w:r>
      <w:r w:rsidRPr="00B87EFD">
        <w:rPr>
          <w:rFonts w:ascii="Microsoft JhengHei" w:eastAsia="Microsoft JhengHei" w:hAnsi="Microsoft JhengHei" w:cs="Microsoft JhengHei" w:hint="eastAsia"/>
          <w:b w:val="0"/>
          <w:bCs w:val="0"/>
          <w:rPrChange w:id="2862" w:author="Terry, George" w:date="2020-04-03T16:25:00Z">
            <w:rPr>
              <w:rFonts w:ascii="Microsoft JhengHei" w:eastAsia="Microsoft JhengHei" w:hAnsi="Microsoft JhengHei" w:cs="Microsoft JhengHei" w:hint="eastAsia"/>
            </w:rPr>
          </w:rPrChange>
        </w:rPr>
        <w:t>华</w:t>
      </w:r>
      <w:r w:rsidRPr="00B87EFD">
        <w:rPr>
          <w:rFonts w:ascii="MS Gothic" w:eastAsia="MS Gothic" w:hAnsi="MS Gothic" w:cs="MS Gothic" w:hint="eastAsia"/>
          <w:b w:val="0"/>
          <w:bCs w:val="0"/>
          <w:rPrChange w:id="2863" w:author="Terry, George" w:date="2020-04-03T16:25:00Z">
            <w:rPr>
              <w:rFonts w:ascii="MS Gothic" w:eastAsia="MS Gothic" w:hAnsi="MS Gothic" w:cs="MS Gothic" w:hint="eastAsia"/>
            </w:rPr>
          </w:rPrChange>
        </w:rPr>
        <w:t>日</w:t>
      </w:r>
      <w:r w:rsidRPr="00B87EFD">
        <w:rPr>
          <w:rFonts w:ascii="Microsoft JhengHei" w:eastAsia="Microsoft JhengHei" w:hAnsi="Microsoft JhengHei" w:cs="Microsoft JhengHei" w:hint="eastAsia"/>
          <w:b w:val="0"/>
          <w:bCs w:val="0"/>
          <w:rPrChange w:id="2864" w:author="Terry, George" w:date="2020-04-03T16:25:00Z">
            <w:rPr>
              <w:rFonts w:ascii="Microsoft JhengHei" w:eastAsia="Microsoft JhengHei" w:hAnsi="Microsoft JhengHei" w:cs="Microsoft JhengHei" w:hint="eastAsia"/>
            </w:rPr>
          </w:rPrChange>
        </w:rPr>
        <w:t>报</w:t>
      </w:r>
      <w:r w:rsidRPr="00B87EFD">
        <w:rPr>
          <w:rFonts w:ascii="MS Gothic" w:eastAsia="MS Gothic" w:hAnsi="MS Gothic" w:cs="MS Gothic" w:hint="eastAsia"/>
          <w:b w:val="0"/>
          <w:bCs w:val="0"/>
          <w:rPrChange w:id="2865" w:author="Terry, George" w:date="2020-04-03T16:25:00Z">
            <w:rPr>
              <w:rFonts w:ascii="MS Gothic" w:eastAsia="MS Gothic" w:hAnsi="MS Gothic" w:cs="MS Gothic" w:hint="eastAsia"/>
            </w:rPr>
          </w:rPrChange>
        </w:rPr>
        <w:t>社</w:t>
      </w:r>
      <w:r w:rsidRPr="00B87EFD">
        <w:rPr>
          <w:rFonts w:ascii="Microsoft JhengHei" w:eastAsia="Microsoft JhengHei" w:hAnsi="Microsoft JhengHei" w:cs="Microsoft JhengHei" w:hint="eastAsia"/>
          <w:b w:val="0"/>
          <w:bCs w:val="0"/>
          <w:rPrChange w:id="2866" w:author="Terry, George" w:date="2020-04-03T16:25:00Z">
            <w:rPr>
              <w:rFonts w:ascii="Microsoft JhengHei" w:eastAsia="Microsoft JhengHei" w:hAnsi="Microsoft JhengHei" w:cs="Microsoft JhengHei" w:hint="eastAsia"/>
            </w:rPr>
          </w:rPrChange>
        </w:rPr>
        <w:t>评论</w:t>
      </w:r>
      <w:r w:rsidRPr="00B87EFD">
        <w:rPr>
          <w:rFonts w:ascii="MS Gothic" w:eastAsia="MS Gothic" w:hAnsi="MS Gothic" w:cs="MS Gothic" w:hint="eastAsia"/>
          <w:b w:val="0"/>
          <w:bCs w:val="0"/>
          <w:rPrChange w:id="2867" w:author="Terry, George" w:date="2020-04-03T16:25:00Z">
            <w:rPr>
              <w:rFonts w:ascii="MS Gothic" w:eastAsia="MS Gothic" w:hAnsi="MS Gothic" w:cs="MS Gothic" w:hint="eastAsia"/>
            </w:rPr>
          </w:rPrChange>
        </w:rPr>
        <w:t>部</w:t>
      </w:r>
      <w:proofErr w:type="spellEnd"/>
      <w:r w:rsidRPr="00B87EFD">
        <w:rPr>
          <w:b w:val="0"/>
          <w:bCs w:val="0"/>
          <w:rPrChange w:id="2868" w:author="Terry, George" w:date="2020-04-03T16:25:00Z">
            <w:rPr/>
          </w:rPrChange>
        </w:rPr>
        <w:t>) '</w:t>
      </w:r>
      <w:proofErr w:type="spellStart"/>
      <w:r w:rsidRPr="00B87EFD">
        <w:rPr>
          <w:b w:val="0"/>
          <w:bCs w:val="0"/>
          <w:rPrChange w:id="2869" w:author="Terry, George" w:date="2020-04-03T16:25:00Z">
            <w:rPr/>
          </w:rPrChange>
        </w:rPr>
        <w:t>ZiYue</w:t>
      </w:r>
      <w:proofErr w:type="spellEnd"/>
      <w:r w:rsidRPr="00B87EFD">
        <w:rPr>
          <w:b w:val="0"/>
          <w:bCs w:val="0"/>
          <w:rPrChange w:id="2870" w:author="Terry, George" w:date="2020-04-03T16:25:00Z">
            <w:rPr/>
          </w:rPrChange>
        </w:rPr>
        <w:t>' is a kind of creation. " In: </w:t>
      </w:r>
      <w:proofErr w:type="spellStart"/>
      <w:r w:rsidRPr="00B87EFD">
        <w:rPr>
          <w:rStyle w:val="HTMLCite"/>
          <w:rFonts w:ascii="MS Gothic" w:eastAsia="MS Gothic" w:hAnsi="MS Gothic" w:cs="MS Gothic" w:hint="eastAsia"/>
          <w:b w:val="0"/>
          <w:bCs w:val="0"/>
          <w:rPrChange w:id="2871" w:author="Terry, George" w:date="2020-04-03T16:25:00Z">
            <w:rPr>
              <w:rStyle w:val="HTMLCite"/>
              <w:rFonts w:ascii="MS Gothic" w:eastAsia="MS Gothic" w:hAnsi="MS Gothic" w:cs="MS Gothic" w:hint="eastAsia"/>
            </w:rPr>
          </w:rPrChange>
        </w:rPr>
        <w:t>唯</w:t>
      </w:r>
      <w:r w:rsidRPr="00B87EFD">
        <w:rPr>
          <w:rStyle w:val="HTMLCite"/>
          <w:rFonts w:ascii="Microsoft JhengHei" w:eastAsia="Microsoft JhengHei" w:hAnsi="Microsoft JhengHei" w:cs="Microsoft JhengHei" w:hint="eastAsia"/>
          <w:b w:val="0"/>
          <w:bCs w:val="0"/>
          <w:rPrChange w:id="2872" w:author="Terry, George" w:date="2020-04-03T16:25:00Z">
            <w:rPr>
              <w:rStyle w:val="HTMLCite"/>
              <w:rFonts w:ascii="Microsoft JhengHei" w:eastAsia="Microsoft JhengHei" w:hAnsi="Microsoft JhengHei" w:cs="Microsoft JhengHei" w:hint="eastAsia"/>
            </w:rPr>
          </w:rPrChange>
        </w:rPr>
        <w:t>实</w:t>
      </w:r>
      <w:proofErr w:type="spellEnd"/>
      <w:r w:rsidRPr="00B87EFD">
        <w:rPr>
          <w:b w:val="0"/>
          <w:bCs w:val="0"/>
          <w:rPrChange w:id="2873" w:author="Terry, George" w:date="2020-04-03T16:25:00Z">
            <w:rPr/>
          </w:rPrChange>
        </w:rPr>
        <w:t> (2006)</w:t>
      </w:r>
      <w:ins w:id="2874" w:author="Terry, George" w:date="2020-04-03T16:32:00Z">
        <w:r w:rsidR="00B87EFD">
          <w:rPr>
            <w:b w:val="0"/>
            <w:bCs w:val="0"/>
          </w:rPr>
          <w:t>.</w:t>
        </w:r>
      </w:ins>
      <w:r w:rsidRPr="00B87EFD">
        <w:rPr>
          <w:b w:val="0"/>
          <w:bCs w:val="0"/>
          <w:rPrChange w:id="2875" w:author="Terry, George" w:date="2020-04-03T16:25:00Z">
            <w:rPr/>
          </w:rPrChange>
        </w:rPr>
        <w:br/>
        <w:t>    </w:t>
      </w:r>
    </w:p>
    <w:p w14:paraId="12E76525" w14:textId="7652EE7D" w:rsidR="00B87EFD" w:rsidRDefault="00485DF6"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876" w:author="Terry, George" w:date="2020-04-03T16:53:00Z"/>
          <w:b w:val="0"/>
          <w:bCs w:val="0"/>
        </w:rPr>
      </w:pPr>
      <w:r w:rsidRPr="00B87EFD">
        <w:rPr>
          <w:b w:val="0"/>
          <w:bCs w:val="0"/>
          <w:vertAlign w:val="superscript"/>
          <w:rPrChange w:id="2877" w:author="Terry, George" w:date="2020-04-03T16:25:00Z">
            <w:rPr>
              <w:vertAlign w:val="superscript"/>
            </w:rPr>
          </w:rPrChange>
        </w:rPr>
        <w:t>33</w:t>
      </w:r>
      <w:r w:rsidRPr="00B87EFD">
        <w:rPr>
          <w:b w:val="0"/>
          <w:bCs w:val="0"/>
          <w:rPrChange w:id="2878" w:author="Terry, George" w:date="2020-04-03T16:25:00Z">
            <w:rPr/>
          </w:rPrChange>
        </w:rPr>
        <w:t xml:space="preserve"> Xia </w:t>
      </w:r>
      <w:proofErr w:type="spellStart"/>
      <w:r w:rsidRPr="00B87EFD">
        <w:rPr>
          <w:b w:val="0"/>
          <w:bCs w:val="0"/>
          <w:rPrChange w:id="2879" w:author="Terry, George" w:date="2020-04-03T16:25:00Z">
            <w:rPr/>
          </w:rPrChange>
        </w:rPr>
        <w:t>XianPei</w:t>
      </w:r>
      <w:proofErr w:type="spellEnd"/>
      <w:r w:rsidRPr="00B87EFD">
        <w:rPr>
          <w:b w:val="0"/>
          <w:bCs w:val="0"/>
          <w:rPrChange w:id="2880" w:author="Terry, George" w:date="2020-04-03T16:25:00Z">
            <w:rPr/>
          </w:rPrChange>
        </w:rPr>
        <w:t>, "</w:t>
      </w:r>
      <w:r w:rsidRPr="00B87EFD">
        <w:rPr>
          <w:rFonts w:ascii="MS Gothic" w:eastAsia="MS Gothic" w:hAnsi="MS Gothic" w:cs="MS Gothic" w:hint="eastAsia"/>
          <w:b w:val="0"/>
          <w:bCs w:val="0"/>
          <w:rPrChange w:id="2881" w:author="Terry, George" w:date="2020-04-03T16:25:00Z">
            <w:rPr>
              <w:rFonts w:ascii="MS Gothic" w:eastAsia="MS Gothic" w:hAnsi="MS Gothic" w:cs="MS Gothic" w:hint="eastAsia"/>
            </w:rPr>
          </w:rPrChange>
        </w:rPr>
        <w:t>《</w:t>
      </w:r>
      <w:proofErr w:type="spellStart"/>
      <w:r w:rsidRPr="00B87EFD">
        <w:rPr>
          <w:rFonts w:ascii="MS Gothic" w:eastAsia="MS Gothic" w:hAnsi="MS Gothic" w:cs="MS Gothic" w:hint="eastAsia"/>
          <w:b w:val="0"/>
          <w:bCs w:val="0"/>
          <w:rPrChange w:id="2882" w:author="Terry, George" w:date="2020-04-03T16:25:00Z">
            <w:rPr>
              <w:rFonts w:ascii="MS Gothic" w:eastAsia="MS Gothic" w:hAnsi="MS Gothic" w:cs="MS Gothic" w:hint="eastAsia"/>
            </w:rPr>
          </w:rPrChange>
        </w:rPr>
        <w:t>左</w:t>
      </w:r>
      <w:r w:rsidRPr="00B87EFD">
        <w:rPr>
          <w:rFonts w:ascii="Microsoft JhengHei" w:eastAsia="Microsoft JhengHei" w:hAnsi="Microsoft JhengHei" w:cs="Microsoft JhengHei" w:hint="eastAsia"/>
          <w:b w:val="0"/>
          <w:bCs w:val="0"/>
          <w:rPrChange w:id="2883" w:author="Terry, George" w:date="2020-04-03T16:25:00Z">
            <w:rPr>
              <w:rFonts w:ascii="Microsoft JhengHei" w:eastAsia="Microsoft JhengHei" w:hAnsi="Microsoft JhengHei" w:cs="Microsoft JhengHei" w:hint="eastAsia"/>
            </w:rPr>
          </w:rPrChange>
        </w:rPr>
        <w:t>传</w:t>
      </w:r>
      <w:r w:rsidRPr="00B87EFD">
        <w:rPr>
          <w:rFonts w:ascii="MS Gothic" w:eastAsia="MS Gothic" w:hAnsi="MS Gothic" w:cs="MS Gothic" w:hint="eastAsia"/>
          <w:b w:val="0"/>
          <w:bCs w:val="0"/>
          <w:rPrChange w:id="2884" w:author="Terry, George" w:date="2020-04-03T16:25:00Z">
            <w:rPr>
              <w:rFonts w:ascii="MS Gothic" w:eastAsia="MS Gothic" w:hAnsi="MS Gothic" w:cs="MS Gothic" w:hint="eastAsia"/>
            </w:rPr>
          </w:rPrChange>
        </w:rPr>
        <w:t>》</w:t>
      </w:r>
      <w:proofErr w:type="gramStart"/>
      <w:r w:rsidRPr="00B87EFD">
        <w:rPr>
          <w:rFonts w:ascii="MS Gothic" w:eastAsia="MS Gothic" w:hAnsi="MS Gothic" w:cs="MS Gothic" w:hint="eastAsia"/>
          <w:b w:val="0"/>
          <w:bCs w:val="0"/>
          <w:rPrChange w:id="2885" w:author="Terry, George" w:date="2020-04-03T16:25:00Z">
            <w:rPr>
              <w:rFonts w:ascii="MS Gothic" w:eastAsia="MS Gothic" w:hAnsi="MS Gothic" w:cs="MS Gothic" w:hint="eastAsia"/>
            </w:rPr>
          </w:rPrChange>
        </w:rPr>
        <w:t>称</w:t>
      </w:r>
      <w:r w:rsidRPr="00B87EFD">
        <w:rPr>
          <w:rFonts w:ascii="Microsoft JhengHei" w:eastAsia="Microsoft JhengHei" w:hAnsi="Microsoft JhengHei" w:cs="Microsoft JhengHei" w:hint="eastAsia"/>
          <w:b w:val="0"/>
          <w:bCs w:val="0"/>
          <w:rPrChange w:id="2886" w:author="Terry, George" w:date="2020-04-03T16:25:00Z">
            <w:rPr>
              <w:rFonts w:ascii="Microsoft JhengHei" w:eastAsia="Microsoft JhengHei" w:hAnsi="Microsoft JhengHei" w:cs="Microsoft JhengHei" w:hint="eastAsia"/>
            </w:rPr>
          </w:rPrChange>
        </w:rPr>
        <w:t>谓词</w:t>
      </w:r>
      <w:r w:rsidRPr="00B87EFD">
        <w:rPr>
          <w:b w:val="0"/>
          <w:bCs w:val="0"/>
          <w:rPrChange w:id="2887" w:author="Terry, George" w:date="2020-04-03T16:25:00Z">
            <w:rPr/>
          </w:rPrChange>
        </w:rPr>
        <w:t>“</w:t>
      </w:r>
      <w:proofErr w:type="gramEnd"/>
      <w:r w:rsidRPr="00B87EFD">
        <w:rPr>
          <w:rFonts w:ascii="MS Gothic" w:eastAsia="MS Gothic" w:hAnsi="MS Gothic" w:cs="MS Gothic" w:hint="eastAsia"/>
          <w:b w:val="0"/>
          <w:bCs w:val="0"/>
          <w:rPrChange w:id="2888" w:author="Terry, George" w:date="2020-04-03T16:25:00Z">
            <w:rPr>
              <w:rFonts w:ascii="MS Gothic" w:eastAsia="MS Gothic" w:hAnsi="MS Gothic" w:cs="MS Gothic" w:hint="eastAsia"/>
            </w:rPr>
          </w:rPrChange>
        </w:rPr>
        <w:t>子</w:t>
      </w:r>
      <w:r w:rsidRPr="00B87EFD">
        <w:rPr>
          <w:b w:val="0"/>
          <w:bCs w:val="0"/>
          <w:rPrChange w:id="2889" w:author="Terry, George" w:date="2020-04-03T16:25:00Z">
            <w:rPr/>
          </w:rPrChange>
        </w:rPr>
        <w:t>”</w:t>
      </w:r>
      <w:r w:rsidRPr="00B87EFD">
        <w:rPr>
          <w:rFonts w:ascii="MS Gothic" w:eastAsia="MS Gothic" w:hAnsi="MS Gothic" w:cs="MS Gothic" w:hint="eastAsia"/>
          <w:b w:val="0"/>
          <w:bCs w:val="0"/>
          <w:rPrChange w:id="2890" w:author="Terry, George" w:date="2020-04-03T16:25:00Z">
            <w:rPr>
              <w:rFonts w:ascii="MS Gothic" w:eastAsia="MS Gothic" w:hAnsi="MS Gothic" w:cs="MS Gothic" w:hint="eastAsia"/>
            </w:rPr>
          </w:rPrChange>
        </w:rPr>
        <w:t>的考察</w:t>
      </w:r>
      <w:proofErr w:type="spellEnd"/>
      <w:r w:rsidRPr="00B87EFD">
        <w:rPr>
          <w:b w:val="0"/>
          <w:bCs w:val="0"/>
          <w:rPrChange w:id="2891" w:author="Terry, George" w:date="2020-04-03T16:25:00Z">
            <w:rPr/>
          </w:rPrChange>
        </w:rPr>
        <w:t xml:space="preserve"> (</w:t>
      </w:r>
      <w:proofErr w:type="spellStart"/>
      <w:r w:rsidRPr="00B87EFD">
        <w:rPr>
          <w:rFonts w:ascii="MS Gothic" w:eastAsia="MS Gothic" w:hAnsi="MS Gothic" w:cs="MS Gothic" w:hint="eastAsia"/>
          <w:b w:val="0"/>
          <w:bCs w:val="0"/>
          <w:rPrChange w:id="2892" w:author="Terry, George" w:date="2020-04-03T16:25:00Z">
            <w:rPr>
              <w:rFonts w:ascii="MS Gothic" w:eastAsia="MS Gothic" w:hAnsi="MS Gothic" w:cs="MS Gothic" w:hint="eastAsia"/>
            </w:rPr>
          </w:rPrChange>
        </w:rPr>
        <w:t>夏先培</w:t>
      </w:r>
      <w:proofErr w:type="spellEnd"/>
      <w:r w:rsidRPr="00B87EFD">
        <w:rPr>
          <w:b w:val="0"/>
          <w:bCs w:val="0"/>
          <w:rPrChange w:id="2893" w:author="Terry, George" w:date="2020-04-03T16:25:00Z">
            <w:rPr/>
          </w:rPrChange>
        </w:rPr>
        <w:t xml:space="preserve">) The Study of Sonship in Book of </w:t>
      </w:r>
      <w:proofErr w:type="spellStart"/>
      <w:r w:rsidRPr="00B87EFD">
        <w:rPr>
          <w:b w:val="0"/>
          <w:bCs w:val="0"/>
          <w:rPrChange w:id="2894" w:author="Terry, George" w:date="2020-04-03T16:25:00Z">
            <w:rPr/>
          </w:rPrChange>
        </w:rPr>
        <w:t>ZuoZhuan</w:t>
      </w:r>
      <w:proofErr w:type="spellEnd"/>
      <w:r w:rsidRPr="00B87EFD">
        <w:rPr>
          <w:b w:val="0"/>
          <w:bCs w:val="0"/>
          <w:rPrChange w:id="2895" w:author="Terry, George" w:date="2020-04-03T16:25:00Z">
            <w:rPr/>
          </w:rPrChange>
        </w:rPr>
        <w:t>" In: </w:t>
      </w:r>
      <w:proofErr w:type="spellStart"/>
      <w:r w:rsidRPr="00B87EFD">
        <w:rPr>
          <w:rStyle w:val="HTMLCite"/>
          <w:rFonts w:ascii="Microsoft JhengHei" w:eastAsia="Microsoft JhengHei" w:hAnsi="Microsoft JhengHei" w:cs="Microsoft JhengHei" w:hint="eastAsia"/>
          <w:b w:val="0"/>
          <w:bCs w:val="0"/>
          <w:rPrChange w:id="2896" w:author="Terry, George" w:date="2020-04-03T16:25:00Z">
            <w:rPr>
              <w:rStyle w:val="HTMLCite"/>
              <w:rFonts w:ascii="Microsoft JhengHei" w:eastAsia="Microsoft JhengHei" w:hAnsi="Microsoft JhengHei" w:cs="Microsoft JhengHei" w:hint="eastAsia"/>
            </w:rPr>
          </w:rPrChange>
        </w:rPr>
        <w:t>长</w:t>
      </w:r>
      <w:r w:rsidRPr="00B87EFD">
        <w:rPr>
          <w:rStyle w:val="HTMLCite"/>
          <w:rFonts w:ascii="MS Gothic" w:eastAsia="MS Gothic" w:hAnsi="MS Gothic" w:cs="MS Gothic" w:hint="eastAsia"/>
          <w:b w:val="0"/>
          <w:bCs w:val="0"/>
          <w:rPrChange w:id="2897" w:author="Terry, George" w:date="2020-04-03T16:25:00Z">
            <w:rPr>
              <w:rStyle w:val="HTMLCite"/>
              <w:rFonts w:ascii="MS Gothic" w:eastAsia="MS Gothic" w:hAnsi="MS Gothic" w:cs="MS Gothic" w:hint="eastAsia"/>
            </w:rPr>
          </w:rPrChange>
        </w:rPr>
        <w:t>沙水</w:t>
      </w:r>
      <w:r w:rsidRPr="00B87EFD">
        <w:rPr>
          <w:rStyle w:val="HTMLCite"/>
          <w:rFonts w:ascii="Microsoft JhengHei" w:eastAsia="Microsoft JhengHei" w:hAnsi="Microsoft JhengHei" w:cs="Microsoft JhengHei" w:hint="eastAsia"/>
          <w:b w:val="0"/>
          <w:bCs w:val="0"/>
          <w:rPrChange w:id="2898" w:author="Terry, George" w:date="2020-04-03T16:25:00Z">
            <w:rPr>
              <w:rStyle w:val="HTMLCite"/>
              <w:rFonts w:ascii="Microsoft JhengHei" w:eastAsia="Microsoft JhengHei" w:hAnsi="Microsoft JhengHei" w:cs="Microsoft JhengHei" w:hint="eastAsia"/>
            </w:rPr>
          </w:rPrChange>
        </w:rPr>
        <w:t>电师</w:t>
      </w:r>
      <w:r w:rsidRPr="00B87EFD">
        <w:rPr>
          <w:rStyle w:val="HTMLCite"/>
          <w:rFonts w:ascii="MS Gothic" w:eastAsia="MS Gothic" w:hAnsi="MS Gothic" w:cs="MS Gothic" w:hint="eastAsia"/>
          <w:b w:val="0"/>
          <w:bCs w:val="0"/>
          <w:rPrChange w:id="2899" w:author="Terry, George" w:date="2020-04-03T16:25:00Z">
            <w:rPr>
              <w:rStyle w:val="HTMLCite"/>
              <w:rFonts w:ascii="MS Gothic" w:eastAsia="MS Gothic" w:hAnsi="MS Gothic" w:cs="MS Gothic" w:hint="eastAsia"/>
            </w:rPr>
          </w:rPrChange>
        </w:rPr>
        <w:t>院学</w:t>
      </w:r>
      <w:r w:rsidRPr="00B87EFD">
        <w:rPr>
          <w:rStyle w:val="HTMLCite"/>
          <w:rFonts w:ascii="Microsoft JhengHei" w:eastAsia="Microsoft JhengHei" w:hAnsi="Microsoft JhengHei" w:cs="Microsoft JhengHei" w:hint="eastAsia"/>
          <w:b w:val="0"/>
          <w:bCs w:val="0"/>
          <w:rPrChange w:id="2900" w:author="Terry, George" w:date="2020-04-03T16:25:00Z">
            <w:rPr>
              <w:rStyle w:val="HTMLCite"/>
              <w:rFonts w:ascii="Microsoft JhengHei" w:eastAsia="Microsoft JhengHei" w:hAnsi="Microsoft JhengHei" w:cs="Microsoft JhengHei" w:hint="eastAsia"/>
            </w:rPr>
          </w:rPrChange>
        </w:rPr>
        <w:t>报</w:t>
      </w:r>
      <w:proofErr w:type="spellEnd"/>
      <w:r w:rsidRPr="00B87EFD">
        <w:rPr>
          <w:rStyle w:val="HTMLCite"/>
          <w:b w:val="0"/>
          <w:bCs w:val="0"/>
          <w:rPrChange w:id="2901" w:author="Terry, George" w:date="2020-04-03T16:25:00Z">
            <w:rPr>
              <w:rStyle w:val="HTMLCite"/>
            </w:rPr>
          </w:rPrChange>
        </w:rPr>
        <w:t>(</w:t>
      </w:r>
      <w:proofErr w:type="spellStart"/>
      <w:r w:rsidRPr="00B87EFD">
        <w:rPr>
          <w:rStyle w:val="HTMLCite"/>
          <w:rFonts w:ascii="MS Gothic" w:eastAsia="MS Gothic" w:hAnsi="MS Gothic" w:cs="MS Gothic" w:hint="eastAsia"/>
          <w:b w:val="0"/>
          <w:bCs w:val="0"/>
          <w:rPrChange w:id="2902" w:author="Terry, George" w:date="2020-04-03T16:25:00Z">
            <w:rPr>
              <w:rStyle w:val="HTMLCite"/>
              <w:rFonts w:ascii="MS Gothic" w:eastAsia="MS Gothic" w:hAnsi="MS Gothic" w:cs="MS Gothic" w:hint="eastAsia"/>
            </w:rPr>
          </w:rPrChange>
        </w:rPr>
        <w:t>社会科学版</w:t>
      </w:r>
      <w:proofErr w:type="spellEnd"/>
      <w:r w:rsidRPr="00B87EFD">
        <w:rPr>
          <w:rStyle w:val="HTMLCite"/>
          <w:b w:val="0"/>
          <w:bCs w:val="0"/>
          <w:rPrChange w:id="2903" w:author="Terry, George" w:date="2020-04-03T16:25:00Z">
            <w:rPr>
              <w:rStyle w:val="HTMLCite"/>
            </w:rPr>
          </w:rPrChange>
        </w:rPr>
        <w:t>) Journal of Changsha University of Science &amp; Technology</w:t>
      </w:r>
      <w:r w:rsidRPr="00B87EFD">
        <w:rPr>
          <w:b w:val="0"/>
          <w:bCs w:val="0"/>
          <w:rPrChange w:id="2904" w:author="Terry, George" w:date="2020-04-03T16:25:00Z">
            <w:rPr/>
          </w:rPrChange>
        </w:rPr>
        <w:t> (1992)</w:t>
      </w:r>
      <w:ins w:id="2905" w:author="Terry, George" w:date="2020-04-03T16:32:00Z">
        <w:r w:rsidR="00B87EFD">
          <w:rPr>
            <w:b w:val="0"/>
            <w:bCs w:val="0"/>
          </w:rPr>
          <w:t>.</w:t>
        </w:r>
      </w:ins>
      <w:r w:rsidRPr="00B87EFD">
        <w:rPr>
          <w:b w:val="0"/>
          <w:bCs w:val="0"/>
          <w:rPrChange w:id="2906" w:author="Terry, George" w:date="2020-04-03T16:25:00Z">
            <w:rPr/>
          </w:rPrChange>
        </w:rPr>
        <w:br/>
        <w:t>    </w:t>
      </w:r>
    </w:p>
    <w:p w14:paraId="669433C9" w14:textId="5E9381F4" w:rsidR="00FF05AD" w:rsidRDefault="00FF05AD"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907" w:author="Terry, George" w:date="2020-04-03T16:53:00Z"/>
          <w:b w:val="0"/>
          <w:bCs w:val="0"/>
        </w:rPr>
      </w:pPr>
    </w:p>
    <w:p w14:paraId="5BED68F9" w14:textId="3DE0F18C" w:rsidR="00FF05AD" w:rsidRDefault="00FF05AD" w:rsidP="00B87EFD">
      <w:pPr>
        <w:pStyle w:val="Heading3"/>
        <w:tabs>
          <w:tab w:val="left" w:pos="426"/>
          <w:tab w:val="left" w:pos="567"/>
          <w:tab w:val="left" w:pos="709"/>
          <w:tab w:val="left" w:pos="851"/>
          <w:tab w:val="left" w:pos="1134"/>
        </w:tabs>
        <w:spacing w:before="0" w:beforeAutospacing="0" w:after="0" w:afterAutospacing="0"/>
        <w:ind w:left="567" w:firstLine="567"/>
        <w:contextualSpacing/>
        <w:rPr>
          <w:ins w:id="2908" w:author="Terry, George" w:date="2020-04-03T16:53:00Z"/>
          <w:b w:val="0"/>
          <w:bCs w:val="0"/>
        </w:rPr>
      </w:pPr>
    </w:p>
    <w:p w14:paraId="799F6092" w14:textId="77777777" w:rsidR="00FF05AD" w:rsidRDefault="00FF05AD">
      <w:pPr>
        <w:pStyle w:val="Heading3"/>
        <w:tabs>
          <w:tab w:val="left" w:pos="426"/>
          <w:tab w:val="left" w:pos="567"/>
          <w:tab w:val="left" w:pos="709"/>
          <w:tab w:val="left" w:pos="851"/>
          <w:tab w:val="left" w:pos="1134"/>
        </w:tabs>
        <w:spacing w:before="0" w:beforeAutospacing="0" w:after="0" w:afterAutospacing="0"/>
        <w:ind w:left="567" w:firstLine="567"/>
        <w:contextualSpacing/>
        <w:rPr>
          <w:ins w:id="2909" w:author="Terry, George" w:date="2020-04-03T16:32:00Z"/>
          <w:b w:val="0"/>
          <w:bCs w:val="0"/>
        </w:rPr>
        <w:pPrChange w:id="2910" w:author="Terry, George" w:date="2020-04-03T16:37:00Z">
          <w:pPr>
            <w:pStyle w:val="Heading3"/>
            <w:spacing w:before="0" w:beforeAutospacing="0" w:after="0" w:afterAutospacing="0"/>
            <w:ind w:left="1134" w:hanging="567"/>
            <w:contextualSpacing/>
          </w:pPr>
        </w:pPrChange>
      </w:pPr>
    </w:p>
    <w:p w14:paraId="0788898F"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11" w:author="Terry, George" w:date="2020-04-03T16:32:00Z"/>
          <w:b w:val="0"/>
          <w:bCs w:val="0"/>
        </w:rPr>
        <w:pPrChange w:id="291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13" w:author="Terry, George" w:date="2020-04-03T16:25:00Z">
            <w:rPr>
              <w:vertAlign w:val="superscript"/>
            </w:rPr>
          </w:rPrChange>
        </w:rPr>
        <w:lastRenderedPageBreak/>
        <w:t>34</w:t>
      </w:r>
      <w:r w:rsidRPr="00B87EFD">
        <w:rPr>
          <w:b w:val="0"/>
          <w:bCs w:val="0"/>
          <w:rPrChange w:id="2914" w:author="Terry, George" w:date="2020-04-03T16:25:00Z">
            <w:rPr/>
          </w:rPrChange>
        </w:rPr>
        <w:t> </w:t>
      </w:r>
      <w:proofErr w:type="spellStart"/>
      <w:r w:rsidRPr="00B87EFD">
        <w:rPr>
          <w:b w:val="0"/>
          <w:bCs w:val="0"/>
          <w:rPrChange w:id="2915" w:author="Terry, George" w:date="2020-04-03T16:25:00Z">
            <w:rPr/>
          </w:rPrChange>
        </w:rPr>
        <w:t>XiaoBo</w:t>
      </w:r>
      <w:proofErr w:type="spellEnd"/>
      <w:r w:rsidRPr="00B87EFD">
        <w:rPr>
          <w:b w:val="0"/>
          <w:bCs w:val="0"/>
          <w:rPrChange w:id="2916" w:author="Terry, George" w:date="2020-04-03T16:25:00Z">
            <w:rPr/>
          </w:rPrChange>
        </w:rPr>
        <w:t xml:space="preserve"> Gao. "</w:t>
      </w:r>
      <w:proofErr w:type="spellStart"/>
      <w:r w:rsidRPr="00B87EFD">
        <w:rPr>
          <w:rFonts w:ascii="MS Gothic" w:eastAsia="MS Gothic" w:hAnsi="MS Gothic" w:cs="MS Gothic" w:hint="eastAsia"/>
          <w:b w:val="0"/>
          <w:bCs w:val="0"/>
          <w:rPrChange w:id="2917" w:author="Terry, George" w:date="2020-04-03T16:25:00Z">
            <w:rPr>
              <w:rFonts w:ascii="MS Gothic" w:eastAsia="MS Gothic" w:hAnsi="MS Gothic" w:cs="MS Gothic" w:hint="eastAsia"/>
            </w:rPr>
          </w:rPrChange>
        </w:rPr>
        <w:t>求子信仰的</w:t>
      </w:r>
      <w:r w:rsidRPr="00B87EFD">
        <w:rPr>
          <w:rFonts w:ascii="Microsoft JhengHei" w:eastAsia="Microsoft JhengHei" w:hAnsi="Microsoft JhengHei" w:cs="Microsoft JhengHei" w:hint="eastAsia"/>
          <w:b w:val="0"/>
          <w:bCs w:val="0"/>
          <w:rPrChange w:id="2918" w:author="Terry, George" w:date="2020-04-03T16:25:00Z">
            <w:rPr>
              <w:rFonts w:ascii="Microsoft JhengHei" w:eastAsia="Microsoft JhengHei" w:hAnsi="Microsoft JhengHei" w:cs="Microsoft JhengHei" w:hint="eastAsia"/>
            </w:rPr>
          </w:rPrChange>
        </w:rPr>
        <w:t>变</w:t>
      </w:r>
      <w:r w:rsidRPr="00B87EFD">
        <w:rPr>
          <w:rFonts w:ascii="MS Gothic" w:eastAsia="MS Gothic" w:hAnsi="MS Gothic" w:cs="MS Gothic" w:hint="eastAsia"/>
          <w:b w:val="0"/>
          <w:bCs w:val="0"/>
          <w:rPrChange w:id="2919" w:author="Terry, George" w:date="2020-04-03T16:25:00Z">
            <w:rPr>
              <w:rFonts w:ascii="MS Gothic" w:eastAsia="MS Gothic" w:hAnsi="MS Gothic" w:cs="MS Gothic" w:hint="eastAsia"/>
            </w:rPr>
          </w:rPrChange>
        </w:rPr>
        <w:t>迁研究</w:t>
      </w:r>
      <w:proofErr w:type="spellEnd"/>
      <w:r w:rsidRPr="00B87EFD">
        <w:rPr>
          <w:b w:val="0"/>
          <w:bCs w:val="0"/>
          <w:rPrChange w:id="2920" w:author="Terry, George" w:date="2020-04-03T16:25:00Z">
            <w:rPr/>
          </w:rPrChange>
        </w:rPr>
        <w:t>--</w:t>
      </w:r>
      <w:proofErr w:type="spellStart"/>
      <w:r w:rsidRPr="00B87EFD">
        <w:rPr>
          <w:rFonts w:ascii="MS Gothic" w:eastAsia="MS Gothic" w:hAnsi="MS Gothic" w:cs="MS Gothic" w:hint="eastAsia"/>
          <w:b w:val="0"/>
          <w:bCs w:val="0"/>
          <w:rPrChange w:id="2921" w:author="Terry, George" w:date="2020-04-03T16:25:00Z">
            <w:rPr>
              <w:rFonts w:ascii="MS Gothic" w:eastAsia="MS Gothic" w:hAnsi="MS Gothic" w:cs="MS Gothic" w:hint="eastAsia"/>
            </w:rPr>
          </w:rPrChange>
        </w:rPr>
        <w:t>以河南望村求子信仰</w:t>
      </w:r>
      <w:r w:rsidRPr="00B87EFD">
        <w:rPr>
          <w:rFonts w:ascii="Microsoft JhengHei" w:eastAsia="Microsoft JhengHei" w:hAnsi="Microsoft JhengHei" w:cs="Microsoft JhengHei" w:hint="eastAsia"/>
          <w:b w:val="0"/>
          <w:bCs w:val="0"/>
          <w:rPrChange w:id="2922" w:author="Terry, George" w:date="2020-04-03T16:25:00Z">
            <w:rPr>
              <w:rFonts w:ascii="Microsoft JhengHei" w:eastAsia="Microsoft JhengHei" w:hAnsi="Microsoft JhengHei" w:cs="Microsoft JhengHei" w:hint="eastAsia"/>
            </w:rPr>
          </w:rPrChange>
        </w:rPr>
        <w:t>为</w:t>
      </w:r>
      <w:r w:rsidRPr="00B87EFD">
        <w:rPr>
          <w:rFonts w:ascii="MS Gothic" w:eastAsia="MS Gothic" w:hAnsi="MS Gothic" w:cs="MS Gothic" w:hint="eastAsia"/>
          <w:b w:val="0"/>
          <w:bCs w:val="0"/>
          <w:rPrChange w:id="2923" w:author="Terry, George" w:date="2020-04-03T16:25:00Z">
            <w:rPr>
              <w:rFonts w:ascii="MS Gothic" w:eastAsia="MS Gothic" w:hAnsi="MS Gothic" w:cs="MS Gothic" w:hint="eastAsia"/>
            </w:rPr>
          </w:rPrChange>
        </w:rPr>
        <w:t>例</w:t>
      </w:r>
      <w:proofErr w:type="spellEnd"/>
      <w:r w:rsidRPr="00B87EFD">
        <w:rPr>
          <w:b w:val="0"/>
          <w:bCs w:val="0"/>
          <w:rPrChange w:id="2924" w:author="Terry, George" w:date="2020-04-03T16:25:00Z">
            <w:rPr/>
          </w:rPrChange>
        </w:rPr>
        <w:t xml:space="preserve"> (</w:t>
      </w:r>
      <w:proofErr w:type="spellStart"/>
      <w:r w:rsidRPr="00B87EFD">
        <w:rPr>
          <w:rFonts w:ascii="MS Gothic" w:eastAsia="MS Gothic" w:hAnsi="MS Gothic" w:cs="MS Gothic" w:hint="eastAsia"/>
          <w:b w:val="0"/>
          <w:bCs w:val="0"/>
          <w:rPrChange w:id="2925" w:author="Terry, George" w:date="2020-04-03T16:25:00Z">
            <w:rPr>
              <w:rFonts w:ascii="MS Gothic" w:eastAsia="MS Gothic" w:hAnsi="MS Gothic" w:cs="MS Gothic" w:hint="eastAsia"/>
            </w:rPr>
          </w:rPrChange>
        </w:rPr>
        <w:t>高小波</w:t>
      </w:r>
      <w:proofErr w:type="spellEnd"/>
      <w:r w:rsidRPr="00B87EFD">
        <w:rPr>
          <w:b w:val="0"/>
          <w:bCs w:val="0"/>
          <w:rPrChange w:id="2926" w:author="Terry, George" w:date="2020-04-03T16:25:00Z">
            <w:rPr/>
          </w:rPrChange>
        </w:rPr>
        <w:t xml:space="preserve"> </w:t>
      </w:r>
      <w:proofErr w:type="spellStart"/>
      <w:r w:rsidRPr="00B87EFD">
        <w:rPr>
          <w:rFonts w:ascii="MS Gothic" w:eastAsia="MS Gothic" w:hAnsi="MS Gothic" w:cs="MS Gothic" w:hint="eastAsia"/>
          <w:b w:val="0"/>
          <w:bCs w:val="0"/>
          <w:rPrChange w:id="2927" w:author="Terry, George" w:date="2020-04-03T16:25:00Z">
            <w:rPr>
              <w:rFonts w:ascii="MS Gothic" w:eastAsia="MS Gothic" w:hAnsi="MS Gothic" w:cs="MS Gothic" w:hint="eastAsia"/>
            </w:rPr>
          </w:rPrChange>
        </w:rPr>
        <w:t>广西民族大学</w:t>
      </w:r>
      <w:proofErr w:type="spellEnd"/>
      <w:r w:rsidRPr="00B87EFD">
        <w:rPr>
          <w:b w:val="0"/>
          <w:bCs w:val="0"/>
          <w:rPrChange w:id="2928" w:author="Terry, George" w:date="2020-04-03T16:25:00Z">
            <w:rPr/>
          </w:rPrChange>
        </w:rPr>
        <w:t xml:space="preserve">) The Research on the Changes of the Belief for Offspring—Taking the belief for offspring for offspring in Henan Wang Village as Example." Master Thesis, </w:t>
      </w:r>
      <w:proofErr w:type="spellStart"/>
      <w:r w:rsidRPr="00B87EFD">
        <w:rPr>
          <w:rFonts w:ascii="MS Gothic" w:eastAsia="MS Gothic" w:hAnsi="MS Gothic" w:cs="MS Gothic" w:hint="eastAsia"/>
          <w:b w:val="0"/>
          <w:bCs w:val="0"/>
          <w:rPrChange w:id="2929" w:author="Terry, George" w:date="2020-04-03T16:25:00Z">
            <w:rPr>
              <w:rFonts w:ascii="MS Gothic" w:eastAsia="MS Gothic" w:hAnsi="MS Gothic" w:cs="MS Gothic" w:hint="eastAsia"/>
            </w:rPr>
          </w:rPrChange>
        </w:rPr>
        <w:t>广西民族大学</w:t>
      </w:r>
      <w:proofErr w:type="spellEnd"/>
      <w:r w:rsidRPr="00B87EFD">
        <w:rPr>
          <w:b w:val="0"/>
          <w:bCs w:val="0"/>
          <w:rPrChange w:id="2930" w:author="Terry, George" w:date="2020-04-03T16:25:00Z">
            <w:rPr/>
          </w:rPrChange>
        </w:rPr>
        <w:t xml:space="preserve"> (Guangxi Uni. For Nationalities), 2011</w:t>
      </w:r>
      <w:ins w:id="2931" w:author="Terry, George" w:date="2020-04-03T16:32:00Z">
        <w:r w:rsidR="00B87EFD">
          <w:rPr>
            <w:b w:val="0"/>
            <w:bCs w:val="0"/>
          </w:rPr>
          <w:t>.</w:t>
        </w:r>
      </w:ins>
      <w:r w:rsidRPr="00B87EFD">
        <w:rPr>
          <w:b w:val="0"/>
          <w:bCs w:val="0"/>
          <w:rPrChange w:id="2932" w:author="Terry, George" w:date="2020-04-03T16:25:00Z">
            <w:rPr/>
          </w:rPrChange>
        </w:rPr>
        <w:br/>
        <w:t>    </w:t>
      </w:r>
    </w:p>
    <w:p w14:paraId="700E1330"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33" w:author="Terry, George" w:date="2020-04-03T16:32:00Z"/>
          <w:b w:val="0"/>
          <w:bCs w:val="0"/>
        </w:rPr>
        <w:pPrChange w:id="2934"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35" w:author="Terry, George" w:date="2020-04-03T16:25:00Z">
            <w:rPr>
              <w:vertAlign w:val="superscript"/>
            </w:rPr>
          </w:rPrChange>
        </w:rPr>
        <w:t>35</w:t>
      </w:r>
      <w:r w:rsidRPr="00B87EFD">
        <w:rPr>
          <w:b w:val="0"/>
          <w:bCs w:val="0"/>
          <w:rPrChange w:id="2936" w:author="Terry, George" w:date="2020-04-03T16:25:00Z">
            <w:rPr/>
          </w:rPrChange>
        </w:rPr>
        <w:t xml:space="preserve"> Monica Das Gupta and Jiang </w:t>
      </w:r>
      <w:proofErr w:type="spellStart"/>
      <w:r w:rsidRPr="00B87EFD">
        <w:rPr>
          <w:b w:val="0"/>
          <w:bCs w:val="0"/>
          <w:rPrChange w:id="2937" w:author="Terry, George" w:date="2020-04-03T16:25:00Z">
            <w:rPr/>
          </w:rPrChange>
        </w:rPr>
        <w:t>Zhenghua</w:t>
      </w:r>
      <w:proofErr w:type="spellEnd"/>
      <w:r w:rsidRPr="00B87EFD">
        <w:rPr>
          <w:b w:val="0"/>
          <w:bCs w:val="0"/>
          <w:rPrChange w:id="2938" w:author="Terry, George" w:date="2020-04-03T16:25:00Z">
            <w:rPr/>
          </w:rPrChange>
        </w:rPr>
        <w:t xml:space="preserve"> and Li </w:t>
      </w:r>
      <w:proofErr w:type="spellStart"/>
      <w:r w:rsidRPr="00B87EFD">
        <w:rPr>
          <w:b w:val="0"/>
          <w:bCs w:val="0"/>
          <w:rPrChange w:id="2939" w:author="Terry, George" w:date="2020-04-03T16:25:00Z">
            <w:rPr/>
          </w:rPrChange>
        </w:rPr>
        <w:t>Bohua</w:t>
      </w:r>
      <w:proofErr w:type="spellEnd"/>
      <w:r w:rsidRPr="00B87EFD">
        <w:rPr>
          <w:b w:val="0"/>
          <w:bCs w:val="0"/>
          <w:rPrChange w:id="2940" w:author="Terry, George" w:date="2020-04-03T16:25:00Z">
            <w:rPr/>
          </w:rPrChange>
        </w:rPr>
        <w:t xml:space="preserve"> and </w:t>
      </w:r>
      <w:proofErr w:type="spellStart"/>
      <w:r w:rsidRPr="00B87EFD">
        <w:rPr>
          <w:b w:val="0"/>
          <w:bCs w:val="0"/>
          <w:rPrChange w:id="2941" w:author="Terry, George" w:date="2020-04-03T16:25:00Z">
            <w:rPr/>
          </w:rPrChange>
        </w:rPr>
        <w:t>Xie</w:t>
      </w:r>
      <w:proofErr w:type="spellEnd"/>
      <w:r w:rsidRPr="00B87EFD">
        <w:rPr>
          <w:b w:val="0"/>
          <w:bCs w:val="0"/>
          <w:rPrChange w:id="2942" w:author="Terry, George" w:date="2020-04-03T16:25:00Z">
            <w:rPr/>
          </w:rPrChange>
        </w:rPr>
        <w:t xml:space="preserve"> </w:t>
      </w:r>
      <w:proofErr w:type="spellStart"/>
      <w:r w:rsidRPr="00B87EFD">
        <w:rPr>
          <w:b w:val="0"/>
          <w:bCs w:val="0"/>
          <w:rPrChange w:id="2943" w:author="Terry, George" w:date="2020-04-03T16:25:00Z">
            <w:rPr/>
          </w:rPrChange>
        </w:rPr>
        <w:t>Zhenming</w:t>
      </w:r>
      <w:proofErr w:type="spellEnd"/>
      <w:r w:rsidRPr="00B87EFD">
        <w:rPr>
          <w:b w:val="0"/>
          <w:bCs w:val="0"/>
          <w:rPrChange w:id="2944" w:author="Terry, George" w:date="2020-04-03T16:25:00Z">
            <w:rPr/>
          </w:rPrChange>
        </w:rPr>
        <w:t xml:space="preserve"> and </w:t>
      </w:r>
      <w:proofErr w:type="spellStart"/>
      <w:r w:rsidRPr="00B87EFD">
        <w:rPr>
          <w:b w:val="0"/>
          <w:bCs w:val="0"/>
          <w:rPrChange w:id="2945" w:author="Terry, George" w:date="2020-04-03T16:25:00Z">
            <w:rPr/>
          </w:rPrChange>
        </w:rPr>
        <w:t>Woojin</w:t>
      </w:r>
      <w:proofErr w:type="spellEnd"/>
      <w:r w:rsidRPr="00B87EFD">
        <w:rPr>
          <w:b w:val="0"/>
          <w:bCs w:val="0"/>
          <w:rPrChange w:id="2946" w:author="Terry, George" w:date="2020-04-03T16:25:00Z">
            <w:rPr/>
          </w:rPrChange>
        </w:rPr>
        <w:t xml:space="preserve"> Chung and Bae Hwa-Ok, "Why is Son preference so persistent in East and South Asia? a cross-country study of China, India and the Republic of Korea" In: </w:t>
      </w:r>
      <w:r w:rsidRPr="00B87EFD">
        <w:rPr>
          <w:rStyle w:val="HTMLCite"/>
          <w:b w:val="0"/>
          <w:bCs w:val="0"/>
          <w:rPrChange w:id="2947" w:author="Terry, George" w:date="2020-04-03T16:25:00Z">
            <w:rPr>
              <w:rStyle w:val="HTMLCite"/>
            </w:rPr>
          </w:rPrChange>
        </w:rPr>
        <w:t>The Journal of Development Studies</w:t>
      </w:r>
      <w:r w:rsidRPr="00B87EFD">
        <w:rPr>
          <w:b w:val="0"/>
          <w:bCs w:val="0"/>
          <w:rPrChange w:id="2948" w:author="Terry, George" w:date="2020-04-03T16:25:00Z">
            <w:rPr/>
          </w:rPrChange>
        </w:rPr>
        <w:t> (2003)</w:t>
      </w:r>
      <w:ins w:id="2949" w:author="Terry, George" w:date="2020-04-03T16:32:00Z">
        <w:r w:rsidR="00B87EFD">
          <w:rPr>
            <w:b w:val="0"/>
            <w:bCs w:val="0"/>
          </w:rPr>
          <w:t>.</w:t>
        </w:r>
      </w:ins>
      <w:r w:rsidRPr="00B87EFD">
        <w:rPr>
          <w:b w:val="0"/>
          <w:bCs w:val="0"/>
          <w:rPrChange w:id="2950" w:author="Terry, George" w:date="2020-04-03T16:25:00Z">
            <w:rPr/>
          </w:rPrChange>
        </w:rPr>
        <w:br/>
        <w:t>    </w:t>
      </w:r>
    </w:p>
    <w:p w14:paraId="17F2543E"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51" w:author="Terry, George" w:date="2020-04-03T16:32:00Z"/>
          <w:b w:val="0"/>
          <w:bCs w:val="0"/>
        </w:rPr>
        <w:pPrChange w:id="295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53" w:author="Terry, George" w:date="2020-04-03T16:25:00Z">
            <w:rPr>
              <w:vertAlign w:val="superscript"/>
            </w:rPr>
          </w:rPrChange>
        </w:rPr>
        <w:t>36</w:t>
      </w:r>
      <w:r w:rsidRPr="00B87EFD">
        <w:rPr>
          <w:b w:val="0"/>
          <w:bCs w:val="0"/>
          <w:rPrChange w:id="2954" w:author="Terry, George" w:date="2020-04-03T16:25:00Z">
            <w:rPr/>
          </w:rPrChange>
        </w:rPr>
        <w:t xml:space="preserve"> Jeremiah </w:t>
      </w:r>
      <w:proofErr w:type="spellStart"/>
      <w:r w:rsidRPr="00B87EFD">
        <w:rPr>
          <w:b w:val="0"/>
          <w:bCs w:val="0"/>
          <w:rPrChange w:id="2955" w:author="Terry, George" w:date="2020-04-03T16:25:00Z">
            <w:rPr/>
          </w:rPrChange>
        </w:rPr>
        <w:t>Jenne</w:t>
      </w:r>
      <w:proofErr w:type="spellEnd"/>
      <w:r w:rsidRPr="00B87EFD">
        <w:rPr>
          <w:b w:val="0"/>
          <w:bCs w:val="0"/>
          <w:rPrChange w:id="2956" w:author="Terry, George" w:date="2020-04-03T16:25:00Z">
            <w:rPr/>
          </w:rPrChange>
        </w:rPr>
        <w:t xml:space="preserve">. "25 Years </w:t>
      </w:r>
      <w:proofErr w:type="gramStart"/>
      <w:r w:rsidRPr="00B87EFD">
        <w:rPr>
          <w:b w:val="0"/>
          <w:bCs w:val="0"/>
          <w:rPrChange w:id="2957" w:author="Terry, George" w:date="2020-04-03T16:25:00Z">
            <w:rPr/>
          </w:rPrChange>
        </w:rPr>
        <w:t>Ago</w:t>
      </w:r>
      <w:proofErr w:type="gramEnd"/>
      <w:r w:rsidRPr="00B87EFD">
        <w:rPr>
          <w:b w:val="0"/>
          <w:bCs w:val="0"/>
          <w:rPrChange w:id="2958" w:author="Terry, George" w:date="2020-04-03T16:25:00Z">
            <w:rPr/>
          </w:rPrChange>
        </w:rPr>
        <w:t xml:space="preserve"> Today: The Tian </w:t>
      </w:r>
      <w:proofErr w:type="spellStart"/>
      <w:r w:rsidRPr="00B87EFD">
        <w:rPr>
          <w:b w:val="0"/>
          <w:bCs w:val="0"/>
          <w:rPrChange w:id="2959" w:author="Terry, George" w:date="2020-04-03T16:25:00Z">
            <w:rPr/>
          </w:rPrChange>
        </w:rPr>
        <w:t>Mingjian</w:t>
      </w:r>
      <w:proofErr w:type="spellEnd"/>
      <w:r w:rsidRPr="00B87EFD">
        <w:rPr>
          <w:b w:val="0"/>
          <w:bCs w:val="0"/>
          <w:rPrChange w:id="2960" w:author="Terry, George" w:date="2020-04-03T16:25:00Z">
            <w:rPr/>
          </w:rPrChange>
        </w:rPr>
        <w:t xml:space="preserve"> Incident" 2019. </w:t>
      </w:r>
      <w:proofErr w:type="gramStart"/>
      <w:r w:rsidRPr="00B87EFD">
        <w:rPr>
          <w:b w:val="0"/>
          <w:bCs w:val="0"/>
          <w:rPrChange w:id="2961" w:author="Terry, George" w:date="2020-04-03T16:25:00Z">
            <w:rPr/>
          </w:rPrChange>
        </w:rPr>
        <w:t>URL:https://radiichina.com/25-years-ago-today-the-tian-mingjian-incident/</w:t>
      </w:r>
      <w:proofErr w:type="gramEnd"/>
      <w:r w:rsidRPr="00B87EFD">
        <w:rPr>
          <w:b w:val="0"/>
          <w:bCs w:val="0"/>
          <w:rPrChange w:id="2962" w:author="Terry, George" w:date="2020-04-03T16:25:00Z">
            <w:rPr/>
          </w:rPrChange>
        </w:rPr>
        <w:t xml:space="preserve"> (visited on 2020 )</w:t>
      </w:r>
      <w:ins w:id="2963" w:author="Terry, George" w:date="2020-04-03T16:32:00Z">
        <w:r w:rsidR="00B87EFD">
          <w:rPr>
            <w:b w:val="0"/>
            <w:bCs w:val="0"/>
          </w:rPr>
          <w:t>.</w:t>
        </w:r>
      </w:ins>
      <w:r w:rsidRPr="00B87EFD">
        <w:rPr>
          <w:b w:val="0"/>
          <w:bCs w:val="0"/>
          <w:rPrChange w:id="2964" w:author="Terry, George" w:date="2020-04-03T16:25:00Z">
            <w:rPr/>
          </w:rPrChange>
        </w:rPr>
        <w:br/>
        <w:t>    </w:t>
      </w:r>
    </w:p>
    <w:p w14:paraId="6B2BBE36" w14:textId="4C459130"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65" w:author="Terry, George" w:date="2020-04-03T16:32:00Z"/>
          <w:b w:val="0"/>
          <w:bCs w:val="0"/>
        </w:rPr>
        <w:pPrChange w:id="2966"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67" w:author="Terry, George" w:date="2020-04-03T16:25:00Z">
            <w:rPr>
              <w:vertAlign w:val="superscript"/>
            </w:rPr>
          </w:rPrChange>
        </w:rPr>
        <w:t>37</w:t>
      </w:r>
      <w:r w:rsidRPr="00B87EFD">
        <w:rPr>
          <w:b w:val="0"/>
          <w:bCs w:val="0"/>
          <w:rPrChange w:id="2968" w:author="Terry, George" w:date="2020-04-03T16:25:00Z">
            <w:rPr/>
          </w:rPrChange>
        </w:rPr>
        <w:t> Dr. Bruce L Shelley</w:t>
      </w:r>
      <w:ins w:id="2969" w:author="Terry, George" w:date="2020-04-03T16:39:00Z">
        <w:r w:rsidR="00B61CC7">
          <w:rPr>
            <w:b w:val="0"/>
            <w:bCs w:val="0"/>
          </w:rPr>
          <w:t xml:space="preserve">, </w:t>
        </w:r>
        <w:proofErr w:type="gramStart"/>
        <w:r w:rsidR="00B61CC7">
          <w:rPr>
            <w:b w:val="0"/>
            <w:bCs w:val="0"/>
          </w:rPr>
          <w:t>ed.</w:t>
        </w:r>
      </w:ins>
      <w:r w:rsidRPr="00B87EFD">
        <w:rPr>
          <w:b w:val="0"/>
          <w:bCs w:val="0"/>
          <w:rPrChange w:id="2970" w:author="Terry, George" w:date="2020-04-03T16:25:00Z">
            <w:rPr/>
          </w:rPrChange>
        </w:rPr>
        <w:t>.</w:t>
      </w:r>
      <w:proofErr w:type="gramEnd"/>
      <w:r w:rsidRPr="00B87EFD">
        <w:rPr>
          <w:b w:val="0"/>
          <w:bCs w:val="0"/>
          <w:rPrChange w:id="2971" w:author="Terry, George" w:date="2020-04-03T16:25:00Z">
            <w:rPr/>
          </w:rPrChange>
        </w:rPr>
        <w:t> </w:t>
      </w:r>
      <w:r w:rsidRPr="00B87EFD">
        <w:rPr>
          <w:rStyle w:val="HTMLCite"/>
          <w:b w:val="0"/>
          <w:bCs w:val="0"/>
          <w:rPrChange w:id="2972" w:author="Terry, George" w:date="2020-04-03T16:25:00Z">
            <w:rPr>
              <w:rStyle w:val="HTMLCite"/>
            </w:rPr>
          </w:rPrChange>
        </w:rPr>
        <w:t>Church History in Plain Language</w:t>
      </w:r>
      <w:r w:rsidRPr="00B87EFD">
        <w:rPr>
          <w:b w:val="0"/>
          <w:bCs w:val="0"/>
          <w:rPrChange w:id="2973" w:author="Terry, George" w:date="2020-04-03T16:25:00Z">
            <w:rPr/>
          </w:rPrChange>
        </w:rPr>
        <w:t>.</w:t>
      </w:r>
      <w:del w:id="2974" w:author="Terry, George" w:date="2020-04-03T16:39:00Z">
        <w:r w:rsidRPr="00B87EFD" w:rsidDel="00B61CC7">
          <w:rPr>
            <w:b w:val="0"/>
            <w:bCs w:val="0"/>
            <w:rPrChange w:id="2975" w:author="Terry, George" w:date="2020-04-03T16:25:00Z">
              <w:rPr/>
            </w:rPrChange>
          </w:rPr>
          <w:delText xml:space="preserve"> Ed.</w:delText>
        </w:r>
      </w:del>
      <w:r w:rsidRPr="00B87EFD">
        <w:rPr>
          <w:b w:val="0"/>
          <w:bCs w:val="0"/>
          <w:rPrChange w:id="2976" w:author="Terry, George" w:date="2020-04-03T16:25:00Z">
            <w:rPr/>
          </w:rPrChange>
        </w:rPr>
        <w:t xml:space="preserve"> Kindle Edition., 2013 Fourth Edition, </w:t>
      </w:r>
      <w:del w:id="2977" w:author="Terry, George" w:date="2020-04-03T16:53:00Z">
        <w:r w:rsidRPr="00B87EFD" w:rsidDel="00FF05AD">
          <w:rPr>
            <w:b w:val="0"/>
            <w:bCs w:val="0"/>
            <w:rPrChange w:id="2978" w:author="Terry, George" w:date="2020-04-03T16:25:00Z">
              <w:rPr/>
            </w:rPrChange>
          </w:rPr>
          <w:delText>p</w:delText>
        </w:r>
      </w:del>
      <w:r w:rsidRPr="00B87EFD">
        <w:rPr>
          <w:b w:val="0"/>
          <w:bCs w:val="0"/>
          <w:rPrChange w:id="2979" w:author="Terry, George" w:date="2020-04-03T16:25:00Z">
            <w:rPr/>
          </w:rPrChange>
        </w:rPr>
        <w:t>306</w:t>
      </w:r>
      <w:ins w:id="2980" w:author="Terry, George" w:date="2020-04-03T16:32:00Z">
        <w:r w:rsidR="00B87EFD">
          <w:rPr>
            <w:b w:val="0"/>
            <w:bCs w:val="0"/>
          </w:rPr>
          <w:t>.</w:t>
        </w:r>
      </w:ins>
      <w:r w:rsidRPr="00B87EFD">
        <w:rPr>
          <w:b w:val="0"/>
          <w:bCs w:val="0"/>
          <w:rPrChange w:id="2981" w:author="Terry, George" w:date="2020-04-03T16:25:00Z">
            <w:rPr/>
          </w:rPrChange>
        </w:rPr>
        <w:br/>
        <w:t>    </w:t>
      </w:r>
    </w:p>
    <w:p w14:paraId="40CE0838"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82" w:author="Terry, George" w:date="2020-04-03T16:32:00Z"/>
          <w:b w:val="0"/>
          <w:bCs w:val="0"/>
        </w:rPr>
        <w:pPrChange w:id="2983"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84" w:author="Terry, George" w:date="2020-04-03T16:25:00Z">
            <w:rPr>
              <w:vertAlign w:val="superscript"/>
            </w:rPr>
          </w:rPrChange>
        </w:rPr>
        <w:t>38</w:t>
      </w:r>
      <w:r w:rsidRPr="00B87EFD">
        <w:rPr>
          <w:b w:val="0"/>
          <w:bCs w:val="0"/>
          <w:rPrChange w:id="2985" w:author="Terry, George" w:date="2020-04-03T16:25:00Z">
            <w:rPr/>
          </w:rPrChange>
        </w:rPr>
        <w:t> </w:t>
      </w:r>
      <w:proofErr w:type="spellStart"/>
      <w:r w:rsidRPr="00B87EFD">
        <w:rPr>
          <w:b w:val="0"/>
          <w:bCs w:val="0"/>
          <w:rPrChange w:id="2986" w:author="Terry, George" w:date="2020-04-03T16:25:00Z">
            <w:rPr/>
          </w:rPrChange>
        </w:rPr>
        <w:t>WangYi</w:t>
      </w:r>
      <w:proofErr w:type="spellEnd"/>
      <w:r w:rsidRPr="00B87EFD">
        <w:rPr>
          <w:b w:val="0"/>
          <w:bCs w:val="0"/>
          <w:rPrChange w:id="2987" w:author="Terry, George" w:date="2020-04-03T16:25:00Z">
            <w:rPr/>
          </w:rPrChange>
        </w:rPr>
        <w:t xml:space="preserve"> </w:t>
      </w:r>
      <w:proofErr w:type="spellStart"/>
      <w:r w:rsidRPr="00B87EFD">
        <w:rPr>
          <w:rFonts w:ascii="MS Gothic" w:eastAsia="MS Gothic" w:hAnsi="MS Gothic" w:cs="MS Gothic" w:hint="eastAsia"/>
          <w:b w:val="0"/>
          <w:bCs w:val="0"/>
          <w:rPrChange w:id="2988" w:author="Terry, George" w:date="2020-04-03T16:25:00Z">
            <w:rPr>
              <w:rFonts w:ascii="MS Gothic" w:eastAsia="MS Gothic" w:hAnsi="MS Gothic" w:cs="MS Gothic" w:hint="eastAsia"/>
            </w:rPr>
          </w:rPrChange>
        </w:rPr>
        <w:t>王怡</w:t>
      </w:r>
      <w:proofErr w:type="spellEnd"/>
      <w:r w:rsidRPr="00B87EFD">
        <w:rPr>
          <w:b w:val="0"/>
          <w:bCs w:val="0"/>
          <w:rPrChange w:id="2989" w:author="Terry, George" w:date="2020-04-03T16:25:00Z">
            <w:rPr/>
          </w:rPrChange>
        </w:rPr>
        <w:t>. "</w:t>
      </w:r>
      <w:proofErr w:type="spellStart"/>
      <w:r w:rsidRPr="00B87EFD">
        <w:rPr>
          <w:rFonts w:ascii="MS Gothic" w:eastAsia="MS Gothic" w:hAnsi="MS Gothic" w:cs="MS Gothic" w:hint="eastAsia"/>
          <w:b w:val="0"/>
          <w:bCs w:val="0"/>
          <w:rPrChange w:id="2990" w:author="Terry, George" w:date="2020-04-03T16:25:00Z">
            <w:rPr>
              <w:rFonts w:ascii="MS Gothic" w:eastAsia="MS Gothic" w:hAnsi="MS Gothic" w:cs="MS Gothic" w:hint="eastAsia"/>
            </w:rPr>
          </w:rPrChange>
        </w:rPr>
        <w:t>宗教改革与中国文化的挑</w:t>
      </w:r>
      <w:r w:rsidRPr="00B87EFD">
        <w:rPr>
          <w:rFonts w:ascii="Microsoft JhengHei" w:eastAsia="Microsoft JhengHei" w:hAnsi="Microsoft JhengHei" w:cs="Microsoft JhengHei" w:hint="eastAsia"/>
          <w:b w:val="0"/>
          <w:bCs w:val="0"/>
          <w:rPrChange w:id="2991" w:author="Terry, George" w:date="2020-04-03T16:25:00Z">
            <w:rPr>
              <w:rFonts w:ascii="Microsoft JhengHei" w:eastAsia="Microsoft JhengHei" w:hAnsi="Microsoft JhengHei" w:cs="Microsoft JhengHei" w:hint="eastAsia"/>
            </w:rPr>
          </w:rPrChange>
        </w:rPr>
        <w:t>战</w:t>
      </w:r>
      <w:proofErr w:type="spellEnd"/>
      <w:r w:rsidRPr="00B87EFD">
        <w:rPr>
          <w:b w:val="0"/>
          <w:bCs w:val="0"/>
          <w:rPrChange w:id="2992" w:author="Terry, George" w:date="2020-04-03T16:25:00Z">
            <w:rPr/>
          </w:rPrChange>
        </w:rPr>
        <w:t xml:space="preserve"> [The Protestant Reformation and the Challenge of Chinese Culture]" 2017.12.09. </w:t>
      </w:r>
      <w:proofErr w:type="gramStart"/>
      <w:r w:rsidRPr="00B87EFD">
        <w:rPr>
          <w:b w:val="0"/>
          <w:bCs w:val="0"/>
          <w:rPrChange w:id="2993" w:author="Terry, George" w:date="2020-04-03T16:25:00Z">
            <w:rPr/>
          </w:rPrChange>
        </w:rPr>
        <w:t>URL:https://www.youtube.com/watch?v=_7ezPKm6BvI&amp;t=298s</w:t>
      </w:r>
      <w:proofErr w:type="gramEnd"/>
      <w:r w:rsidRPr="00B87EFD">
        <w:rPr>
          <w:b w:val="0"/>
          <w:bCs w:val="0"/>
          <w:rPrChange w:id="2994" w:author="Terry, George" w:date="2020-04-03T16:25:00Z">
            <w:rPr/>
          </w:rPrChange>
        </w:rPr>
        <w:t xml:space="preserve"> (visited on 2020 ), 4:44</w:t>
      </w:r>
      <w:ins w:id="2995" w:author="Terry, George" w:date="2020-04-03T16:32:00Z">
        <w:r w:rsidR="00B87EFD">
          <w:rPr>
            <w:b w:val="0"/>
            <w:bCs w:val="0"/>
          </w:rPr>
          <w:t>.</w:t>
        </w:r>
      </w:ins>
      <w:r w:rsidRPr="00B87EFD">
        <w:rPr>
          <w:b w:val="0"/>
          <w:bCs w:val="0"/>
          <w:rPrChange w:id="2996" w:author="Terry, George" w:date="2020-04-03T16:25:00Z">
            <w:rPr/>
          </w:rPrChange>
        </w:rPr>
        <w:br/>
        <w:t>    </w:t>
      </w:r>
    </w:p>
    <w:p w14:paraId="340BEBB5" w14:textId="177188A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2997" w:author="Terry, George" w:date="2020-04-03T16:33:00Z"/>
          <w:b w:val="0"/>
          <w:bCs w:val="0"/>
        </w:rPr>
        <w:pPrChange w:id="299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2999" w:author="Terry, George" w:date="2020-04-03T16:25:00Z">
            <w:rPr>
              <w:vertAlign w:val="superscript"/>
            </w:rPr>
          </w:rPrChange>
        </w:rPr>
        <w:t>39</w:t>
      </w:r>
      <w:r w:rsidRPr="00B87EFD">
        <w:rPr>
          <w:b w:val="0"/>
          <w:bCs w:val="0"/>
          <w:rPrChange w:id="3000" w:author="Terry, George" w:date="2020-04-03T16:25:00Z">
            <w:rPr/>
          </w:rPrChange>
        </w:rPr>
        <w:t> </w:t>
      </w:r>
      <w:proofErr w:type="spellStart"/>
      <w:del w:id="3001" w:author="Terry, George" w:date="2020-04-03T16:39:00Z">
        <w:r w:rsidRPr="00B87EFD" w:rsidDel="00B61CC7">
          <w:rPr>
            <w:b w:val="0"/>
            <w:bCs w:val="0"/>
            <w:rPrChange w:id="3002" w:author="Terry, George" w:date="2020-04-03T16:25:00Z">
              <w:rPr/>
            </w:rPrChange>
          </w:rPr>
          <w:delText xml:space="preserve">David J. </w:delText>
        </w:r>
      </w:del>
      <w:r w:rsidRPr="00B87EFD">
        <w:rPr>
          <w:b w:val="0"/>
          <w:bCs w:val="0"/>
          <w:rPrChange w:id="3003" w:author="Terry, George" w:date="2020-04-03T16:25:00Z">
            <w:rPr/>
          </w:rPrChange>
        </w:rPr>
        <w:t>Hesselgrave</w:t>
      </w:r>
      <w:proofErr w:type="spellEnd"/>
      <w:r w:rsidRPr="00B87EFD">
        <w:rPr>
          <w:b w:val="0"/>
          <w:bCs w:val="0"/>
          <w:rPrChange w:id="3004" w:author="Terry, George" w:date="2020-04-03T16:25:00Z">
            <w:rPr/>
          </w:rPrChange>
        </w:rPr>
        <w:t xml:space="preserve"> and </w:t>
      </w:r>
      <w:del w:id="3005" w:author="Terry, George" w:date="2020-04-03T16:39:00Z">
        <w:r w:rsidRPr="00B87EFD" w:rsidDel="00B61CC7">
          <w:rPr>
            <w:b w:val="0"/>
            <w:bCs w:val="0"/>
            <w:rPrChange w:id="3006" w:author="Terry, George" w:date="2020-04-03T16:25:00Z">
              <w:rPr/>
            </w:rPrChange>
          </w:rPr>
          <w:delText xml:space="preserve">Edward </w:delText>
        </w:r>
      </w:del>
      <w:proofErr w:type="spellStart"/>
      <w:r w:rsidRPr="00B87EFD">
        <w:rPr>
          <w:b w:val="0"/>
          <w:bCs w:val="0"/>
          <w:rPrChange w:id="3007" w:author="Terry, George" w:date="2020-04-03T16:25:00Z">
            <w:rPr/>
          </w:rPrChange>
        </w:rPr>
        <w:t>Rommen</w:t>
      </w:r>
      <w:proofErr w:type="spellEnd"/>
      <w:ins w:id="3008" w:author="Terry, George" w:date="2020-04-03T16:40:00Z">
        <w:r w:rsidR="00B61CC7">
          <w:rPr>
            <w:b w:val="0"/>
            <w:bCs w:val="0"/>
          </w:rPr>
          <w:t>,</w:t>
        </w:r>
      </w:ins>
      <w:del w:id="3009" w:author="Terry, George" w:date="2020-04-03T16:39:00Z">
        <w:r w:rsidRPr="00B87EFD" w:rsidDel="00B61CC7">
          <w:rPr>
            <w:b w:val="0"/>
            <w:bCs w:val="0"/>
            <w:rPrChange w:id="3010" w:author="Terry, George" w:date="2020-04-03T16:25:00Z">
              <w:rPr/>
            </w:rPrChange>
          </w:rPr>
          <w:delText>. </w:delText>
        </w:r>
        <w:r w:rsidRPr="00B87EFD" w:rsidDel="00B61CC7">
          <w:rPr>
            <w:rStyle w:val="HTMLCite"/>
            <w:b w:val="0"/>
            <w:bCs w:val="0"/>
            <w:rPrChange w:id="3011" w:author="Terry, George" w:date="2020-04-03T16:25:00Z">
              <w:rPr>
                <w:rStyle w:val="HTMLCite"/>
              </w:rPr>
            </w:rPrChange>
          </w:rPr>
          <w:delText>Contextualization:Meaning, Method and Models</w:delText>
        </w:r>
        <w:r w:rsidRPr="00B87EFD" w:rsidDel="00B61CC7">
          <w:rPr>
            <w:b w:val="0"/>
            <w:bCs w:val="0"/>
            <w:rPrChange w:id="3012" w:author="Terry, George" w:date="2020-04-03T16:25:00Z">
              <w:rPr/>
            </w:rPrChange>
          </w:rPr>
          <w:delText>. Ed. William Carey Library, 2000, p</w:delText>
        </w:r>
      </w:del>
      <w:ins w:id="3013" w:author="Terry, George" w:date="2020-04-03T16:40:00Z">
        <w:r w:rsidR="00B61CC7">
          <w:rPr>
            <w:b w:val="0"/>
            <w:bCs w:val="0"/>
          </w:rPr>
          <w:t xml:space="preserve"> </w:t>
        </w:r>
      </w:ins>
      <w:del w:id="3014" w:author="Terry, George" w:date="2020-04-03T16:40:00Z">
        <w:r w:rsidRPr="00B87EFD" w:rsidDel="00B61CC7">
          <w:rPr>
            <w:b w:val="0"/>
            <w:bCs w:val="0"/>
            <w:rPrChange w:id="3015" w:author="Terry, George" w:date="2020-04-03T16:25:00Z">
              <w:rPr/>
            </w:rPrChange>
          </w:rPr>
          <w:delText>.</w:delText>
        </w:r>
      </w:del>
      <w:r w:rsidRPr="00B87EFD">
        <w:rPr>
          <w:b w:val="0"/>
          <w:bCs w:val="0"/>
          <w:rPrChange w:id="3016" w:author="Terry, George" w:date="2020-04-03T16:25:00Z">
            <w:rPr/>
          </w:rPrChange>
        </w:rPr>
        <w:t>27-9.</w:t>
      </w:r>
      <w:r w:rsidRPr="00B87EFD">
        <w:rPr>
          <w:b w:val="0"/>
          <w:bCs w:val="0"/>
          <w:rPrChange w:id="3017" w:author="Terry, George" w:date="2020-04-03T16:25:00Z">
            <w:rPr/>
          </w:rPrChange>
        </w:rPr>
        <w:br/>
        <w:t>   </w:t>
      </w:r>
    </w:p>
    <w:p w14:paraId="636E93F0" w14:textId="2D3287F4"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018" w:author="Terry, George" w:date="2020-04-03T16:33:00Z"/>
          <w:b w:val="0"/>
          <w:bCs w:val="0"/>
        </w:rPr>
        <w:pPrChange w:id="3019" w:author="Terry, George" w:date="2020-04-03T16:37:00Z">
          <w:pPr>
            <w:pStyle w:val="Heading3"/>
            <w:spacing w:before="0" w:beforeAutospacing="0" w:after="0" w:afterAutospacing="0"/>
            <w:ind w:left="1134" w:hanging="567"/>
            <w:contextualSpacing/>
          </w:pPr>
        </w:pPrChange>
      </w:pPr>
      <w:r w:rsidRPr="00B87EFD">
        <w:rPr>
          <w:b w:val="0"/>
          <w:bCs w:val="0"/>
          <w:rPrChange w:id="3020" w:author="Terry, George" w:date="2020-04-03T16:25:00Z">
            <w:rPr/>
          </w:rPrChange>
        </w:rPr>
        <w:t> </w:t>
      </w:r>
      <w:r w:rsidRPr="00B87EFD">
        <w:rPr>
          <w:b w:val="0"/>
          <w:bCs w:val="0"/>
          <w:vertAlign w:val="superscript"/>
          <w:rPrChange w:id="3021" w:author="Terry, George" w:date="2020-04-03T16:25:00Z">
            <w:rPr>
              <w:vertAlign w:val="superscript"/>
            </w:rPr>
          </w:rPrChange>
        </w:rPr>
        <w:t>40</w:t>
      </w:r>
      <w:r w:rsidRPr="00B87EFD">
        <w:rPr>
          <w:b w:val="0"/>
          <w:bCs w:val="0"/>
          <w:rPrChange w:id="3022" w:author="Terry, George" w:date="2020-04-03T16:25:00Z">
            <w:rPr/>
          </w:rPrChange>
        </w:rPr>
        <w:t> M. P. Joseph and Po Ho Huang and Victor Hsu</w:t>
      </w:r>
      <w:ins w:id="3023" w:author="Terry, George" w:date="2020-04-03T16:40:00Z">
        <w:r w:rsidR="00B61CC7">
          <w:rPr>
            <w:b w:val="0"/>
            <w:bCs w:val="0"/>
          </w:rPr>
          <w:t>, ed</w:t>
        </w:r>
      </w:ins>
      <w:r w:rsidRPr="00B87EFD">
        <w:rPr>
          <w:b w:val="0"/>
          <w:bCs w:val="0"/>
          <w:rPrChange w:id="3024" w:author="Terry, George" w:date="2020-04-03T16:25:00Z">
            <w:rPr/>
          </w:rPrChange>
        </w:rPr>
        <w:t>. </w:t>
      </w:r>
      <w:r w:rsidRPr="00B87EFD">
        <w:rPr>
          <w:rStyle w:val="HTMLCite"/>
          <w:b w:val="0"/>
          <w:bCs w:val="0"/>
          <w:rPrChange w:id="3025" w:author="Terry, George" w:date="2020-04-03T16:25:00Z">
            <w:rPr>
              <w:rStyle w:val="HTMLCite"/>
            </w:rPr>
          </w:rPrChange>
        </w:rPr>
        <w:t>Wrestling with God in Context</w:t>
      </w:r>
      <w:del w:id="3026" w:author="Terry, George" w:date="2020-04-03T16:41:00Z">
        <w:r w:rsidRPr="00B87EFD" w:rsidDel="00B61CC7">
          <w:rPr>
            <w:b w:val="0"/>
            <w:bCs w:val="0"/>
            <w:rPrChange w:id="3027" w:author="Terry, George" w:date="2020-04-03T16:25:00Z">
              <w:rPr/>
            </w:rPrChange>
          </w:rPr>
          <w:delText>.</w:delText>
        </w:r>
      </w:del>
      <w:del w:id="3028" w:author="Terry, George" w:date="2020-04-03T16:40:00Z">
        <w:r w:rsidRPr="00B87EFD" w:rsidDel="00B61CC7">
          <w:rPr>
            <w:b w:val="0"/>
            <w:bCs w:val="0"/>
            <w:rPrChange w:id="3029" w:author="Terry, George" w:date="2020-04-03T16:25:00Z">
              <w:rPr/>
            </w:rPrChange>
          </w:rPr>
          <w:delText xml:space="preserve"> Ed.</w:delText>
        </w:r>
      </w:del>
      <w:r w:rsidRPr="00B87EFD">
        <w:rPr>
          <w:b w:val="0"/>
          <w:bCs w:val="0"/>
          <w:rPrChange w:id="3030" w:author="Terry, George" w:date="2020-04-03T16:25:00Z">
            <w:rPr/>
          </w:rPrChange>
        </w:rPr>
        <w:t xml:space="preserve"> </w:t>
      </w:r>
      <w:ins w:id="3031" w:author="Terry, George" w:date="2020-04-03T16:41:00Z">
        <w:r w:rsidR="00B61CC7">
          <w:rPr>
            <w:b w:val="0"/>
            <w:bCs w:val="0"/>
          </w:rPr>
          <w:t>(</w:t>
        </w:r>
      </w:ins>
      <w:r w:rsidRPr="00B87EFD">
        <w:rPr>
          <w:b w:val="0"/>
          <w:bCs w:val="0"/>
          <w:rPrChange w:id="3032" w:author="Terry, George" w:date="2020-04-03T16:25:00Z">
            <w:rPr/>
          </w:rPrChange>
        </w:rPr>
        <w:t>Fortress Press, 2018</w:t>
      </w:r>
      <w:ins w:id="3033" w:author="Terry, George" w:date="2020-04-03T16:41:00Z">
        <w:r w:rsidR="00B61CC7">
          <w:rPr>
            <w:b w:val="0"/>
            <w:bCs w:val="0"/>
          </w:rPr>
          <w:t>)</w:t>
        </w:r>
      </w:ins>
      <w:r w:rsidRPr="00B87EFD">
        <w:rPr>
          <w:b w:val="0"/>
          <w:bCs w:val="0"/>
          <w:rPrChange w:id="3034" w:author="Terry, George" w:date="2020-04-03T16:25:00Z">
            <w:rPr/>
          </w:rPrChange>
        </w:rPr>
        <w:t xml:space="preserve">, </w:t>
      </w:r>
      <w:del w:id="3035" w:author="Terry, George" w:date="2020-04-03T16:40:00Z">
        <w:r w:rsidRPr="00B87EFD" w:rsidDel="00B61CC7">
          <w:rPr>
            <w:b w:val="0"/>
            <w:bCs w:val="0"/>
            <w:rPrChange w:id="3036" w:author="Terry, George" w:date="2020-04-03T16:25:00Z">
              <w:rPr/>
            </w:rPrChange>
          </w:rPr>
          <w:delText>p.</w:delText>
        </w:r>
      </w:del>
      <w:r w:rsidRPr="00B87EFD">
        <w:rPr>
          <w:b w:val="0"/>
          <w:bCs w:val="0"/>
          <w:rPrChange w:id="3037" w:author="Terry, George" w:date="2020-04-03T16:25:00Z">
            <w:rPr/>
          </w:rPrChange>
        </w:rPr>
        <w:t>7</w:t>
      </w:r>
      <w:ins w:id="3038" w:author="Terry, George" w:date="2020-04-03T16:32:00Z">
        <w:r w:rsidR="00B87EFD">
          <w:rPr>
            <w:b w:val="0"/>
            <w:bCs w:val="0"/>
          </w:rPr>
          <w:t>.</w:t>
        </w:r>
      </w:ins>
      <w:r w:rsidRPr="00B87EFD">
        <w:rPr>
          <w:b w:val="0"/>
          <w:bCs w:val="0"/>
          <w:rPrChange w:id="3039" w:author="Terry, George" w:date="2020-04-03T16:25:00Z">
            <w:rPr/>
          </w:rPrChange>
        </w:rPr>
        <w:br/>
        <w:t>   </w:t>
      </w:r>
    </w:p>
    <w:p w14:paraId="1CBACF9F" w14:textId="6258EB6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040" w:author="Terry, George" w:date="2020-04-03T16:33:00Z"/>
          <w:b w:val="0"/>
          <w:bCs w:val="0"/>
        </w:rPr>
        <w:pPrChange w:id="3041" w:author="Terry, George" w:date="2020-04-03T16:37:00Z">
          <w:pPr>
            <w:pStyle w:val="Heading3"/>
            <w:spacing w:before="0" w:beforeAutospacing="0" w:after="0" w:afterAutospacing="0"/>
            <w:ind w:left="1134" w:hanging="567"/>
            <w:contextualSpacing/>
          </w:pPr>
        </w:pPrChange>
      </w:pPr>
      <w:r w:rsidRPr="00B87EFD">
        <w:rPr>
          <w:b w:val="0"/>
          <w:bCs w:val="0"/>
          <w:rPrChange w:id="3042" w:author="Terry, George" w:date="2020-04-03T16:25:00Z">
            <w:rPr/>
          </w:rPrChange>
        </w:rPr>
        <w:t> </w:t>
      </w:r>
      <w:r w:rsidRPr="00B87EFD">
        <w:rPr>
          <w:b w:val="0"/>
          <w:bCs w:val="0"/>
          <w:vertAlign w:val="superscript"/>
          <w:rPrChange w:id="3043" w:author="Terry, George" w:date="2020-04-03T16:25:00Z">
            <w:rPr>
              <w:vertAlign w:val="superscript"/>
            </w:rPr>
          </w:rPrChange>
        </w:rPr>
        <w:t>41</w:t>
      </w:r>
      <w:r w:rsidRPr="00B87EFD">
        <w:rPr>
          <w:b w:val="0"/>
          <w:bCs w:val="0"/>
          <w:rPrChange w:id="3044" w:author="Terry, George" w:date="2020-04-03T16:25:00Z">
            <w:rPr/>
          </w:rPrChange>
        </w:rPr>
        <w:t xml:space="preserve"> Ray Wheeler, "The Legacy of </w:t>
      </w:r>
      <w:proofErr w:type="spellStart"/>
      <w:r w:rsidRPr="00B87EFD">
        <w:rPr>
          <w:b w:val="0"/>
          <w:bCs w:val="0"/>
          <w:rPrChange w:id="3045" w:author="Terry, George" w:date="2020-04-03T16:25:00Z">
            <w:rPr/>
          </w:rPrChange>
        </w:rPr>
        <w:t>Shoki</w:t>
      </w:r>
      <w:proofErr w:type="spellEnd"/>
      <w:r w:rsidRPr="00B87EFD">
        <w:rPr>
          <w:b w:val="0"/>
          <w:bCs w:val="0"/>
          <w:rPrChange w:id="3046" w:author="Terry, George" w:date="2020-04-03T16:25:00Z">
            <w:rPr/>
          </w:rPrChange>
        </w:rPr>
        <w:t xml:space="preserve"> Coe" In: </w:t>
      </w:r>
      <w:r w:rsidRPr="00B87EFD">
        <w:rPr>
          <w:rStyle w:val="HTMLCite"/>
          <w:b w:val="0"/>
          <w:bCs w:val="0"/>
          <w:rPrChange w:id="3047" w:author="Terry, George" w:date="2020-04-03T16:25:00Z">
            <w:rPr>
              <w:rStyle w:val="HTMLCite"/>
            </w:rPr>
          </w:rPrChange>
        </w:rPr>
        <w:t>International Bulletin of Missionary Research</w:t>
      </w:r>
      <w:r w:rsidRPr="00B87EFD">
        <w:rPr>
          <w:b w:val="0"/>
          <w:bCs w:val="0"/>
          <w:rPrChange w:id="3048" w:author="Terry, George" w:date="2020-04-03T16:25:00Z">
            <w:rPr/>
          </w:rPrChange>
        </w:rPr>
        <w:t> (April 2002),</w:t>
      </w:r>
      <w:ins w:id="3049" w:author="Terry, George" w:date="2020-04-03T16:40:00Z">
        <w:r w:rsidR="00B61CC7">
          <w:rPr>
            <w:b w:val="0"/>
            <w:bCs w:val="0"/>
          </w:rPr>
          <w:t xml:space="preserve"> </w:t>
        </w:r>
      </w:ins>
      <w:del w:id="3050" w:author="Terry, George" w:date="2020-04-03T16:40:00Z">
        <w:r w:rsidRPr="00B87EFD" w:rsidDel="00B61CC7">
          <w:rPr>
            <w:b w:val="0"/>
            <w:bCs w:val="0"/>
            <w:rPrChange w:id="3051" w:author="Terry, George" w:date="2020-04-03T16:25:00Z">
              <w:rPr/>
            </w:rPrChange>
          </w:rPr>
          <w:delText xml:space="preserve"> p.</w:delText>
        </w:r>
      </w:del>
      <w:r w:rsidRPr="00B87EFD">
        <w:rPr>
          <w:b w:val="0"/>
          <w:bCs w:val="0"/>
          <w:rPrChange w:id="3052" w:author="Terry, George" w:date="2020-04-03T16:25:00Z">
            <w:rPr/>
          </w:rPrChange>
        </w:rPr>
        <w:t>77-78.</w:t>
      </w:r>
      <w:r w:rsidRPr="00B87EFD">
        <w:rPr>
          <w:b w:val="0"/>
          <w:bCs w:val="0"/>
          <w:rPrChange w:id="3053" w:author="Terry, George" w:date="2020-04-03T16:25:00Z">
            <w:rPr/>
          </w:rPrChange>
        </w:rPr>
        <w:br/>
        <w:t>   </w:t>
      </w:r>
    </w:p>
    <w:p w14:paraId="50D2C614" w14:textId="51432E1A"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054" w:author="Terry, George" w:date="2020-04-03T16:33:00Z"/>
          <w:b w:val="0"/>
          <w:bCs w:val="0"/>
        </w:rPr>
        <w:pPrChange w:id="3055" w:author="Terry, George" w:date="2020-04-03T16:37:00Z">
          <w:pPr>
            <w:pStyle w:val="Heading3"/>
            <w:spacing w:before="0" w:beforeAutospacing="0" w:after="0" w:afterAutospacing="0"/>
            <w:ind w:left="1134" w:hanging="567"/>
            <w:contextualSpacing/>
          </w:pPr>
        </w:pPrChange>
      </w:pPr>
      <w:r w:rsidRPr="00B87EFD">
        <w:rPr>
          <w:b w:val="0"/>
          <w:bCs w:val="0"/>
          <w:rPrChange w:id="3056" w:author="Terry, George" w:date="2020-04-03T16:25:00Z">
            <w:rPr/>
          </w:rPrChange>
        </w:rPr>
        <w:t> </w:t>
      </w:r>
      <w:r w:rsidRPr="00B87EFD">
        <w:rPr>
          <w:b w:val="0"/>
          <w:bCs w:val="0"/>
          <w:vertAlign w:val="superscript"/>
          <w:rPrChange w:id="3057" w:author="Terry, George" w:date="2020-04-03T16:25:00Z">
            <w:rPr>
              <w:vertAlign w:val="superscript"/>
            </w:rPr>
          </w:rPrChange>
        </w:rPr>
        <w:t>42</w:t>
      </w:r>
      <w:r w:rsidRPr="00B87EFD">
        <w:rPr>
          <w:b w:val="0"/>
          <w:bCs w:val="0"/>
          <w:rPrChange w:id="3058" w:author="Terry, George" w:date="2020-04-03T16:25:00Z">
            <w:rPr/>
          </w:rPrChange>
        </w:rPr>
        <w:t> </w:t>
      </w:r>
      <w:proofErr w:type="spellStart"/>
      <w:r w:rsidRPr="00B87EFD">
        <w:rPr>
          <w:b w:val="0"/>
          <w:bCs w:val="0"/>
          <w:rPrChange w:id="3059" w:author="Terry, George" w:date="2020-04-03T16:25:00Z">
            <w:rPr/>
          </w:rPrChange>
        </w:rPr>
        <w:t>Shoki</w:t>
      </w:r>
      <w:proofErr w:type="spellEnd"/>
      <w:r w:rsidRPr="00B87EFD">
        <w:rPr>
          <w:b w:val="0"/>
          <w:bCs w:val="0"/>
          <w:rPrChange w:id="3060" w:author="Terry, George" w:date="2020-04-03T16:25:00Z">
            <w:rPr/>
          </w:rPrChange>
        </w:rPr>
        <w:t xml:space="preserve"> Coe, "In Search of Renewal in Theological Education (</w:t>
      </w:r>
      <w:proofErr w:type="spellStart"/>
      <w:r w:rsidRPr="00B87EFD">
        <w:rPr>
          <w:rFonts w:ascii="MS Gothic" w:eastAsia="MS Gothic" w:hAnsi="MS Gothic" w:cs="MS Gothic" w:hint="eastAsia"/>
          <w:b w:val="0"/>
          <w:bCs w:val="0"/>
          <w:rPrChange w:id="3061" w:author="Terry, George" w:date="2020-04-03T16:25:00Z">
            <w:rPr>
              <w:rFonts w:ascii="MS Gothic" w:eastAsia="MS Gothic" w:hAnsi="MS Gothic" w:cs="MS Gothic" w:hint="eastAsia"/>
            </w:rPr>
          </w:rPrChange>
        </w:rPr>
        <w:t>黃彰輝</w:t>
      </w:r>
      <w:proofErr w:type="spellEnd"/>
      <w:r w:rsidRPr="00B87EFD">
        <w:rPr>
          <w:b w:val="0"/>
          <w:bCs w:val="0"/>
          <w:rPrChange w:id="3062" w:author="Terry, George" w:date="2020-04-03T16:25:00Z">
            <w:rPr/>
          </w:rPrChange>
        </w:rPr>
        <w:t>)" In: </w:t>
      </w:r>
      <w:r w:rsidRPr="00B87EFD">
        <w:rPr>
          <w:rStyle w:val="HTMLCite"/>
          <w:b w:val="0"/>
          <w:bCs w:val="0"/>
          <w:rPrChange w:id="3063" w:author="Terry, George" w:date="2020-04-03T16:25:00Z">
            <w:rPr>
              <w:rStyle w:val="HTMLCite"/>
            </w:rPr>
          </w:rPrChange>
        </w:rPr>
        <w:t>Theological Education</w:t>
      </w:r>
      <w:r w:rsidRPr="00B87EFD">
        <w:rPr>
          <w:b w:val="0"/>
          <w:bCs w:val="0"/>
          <w:rPrChange w:id="3064" w:author="Terry, George" w:date="2020-04-03T16:25:00Z">
            <w:rPr/>
          </w:rPrChange>
        </w:rPr>
        <w:t> (1973),</w:t>
      </w:r>
      <w:ins w:id="3065" w:author="Terry, George" w:date="2020-04-03T16:41:00Z">
        <w:r w:rsidR="00B61CC7">
          <w:rPr>
            <w:b w:val="0"/>
            <w:bCs w:val="0"/>
          </w:rPr>
          <w:t xml:space="preserve"> </w:t>
        </w:r>
      </w:ins>
      <w:del w:id="3066" w:author="Terry, George" w:date="2020-04-03T16:41:00Z">
        <w:r w:rsidRPr="00B87EFD" w:rsidDel="00B61CC7">
          <w:rPr>
            <w:b w:val="0"/>
            <w:bCs w:val="0"/>
            <w:rPrChange w:id="3067" w:author="Terry, George" w:date="2020-04-03T16:25:00Z">
              <w:rPr/>
            </w:rPrChange>
          </w:rPr>
          <w:delText xml:space="preserve"> p.</w:delText>
        </w:r>
      </w:del>
      <w:r w:rsidRPr="00B87EFD">
        <w:rPr>
          <w:b w:val="0"/>
          <w:bCs w:val="0"/>
          <w:rPrChange w:id="3068" w:author="Terry, George" w:date="2020-04-03T16:25:00Z">
            <w:rPr/>
          </w:rPrChange>
        </w:rPr>
        <w:t>239-241</w:t>
      </w:r>
      <w:ins w:id="3069" w:author="Terry, George" w:date="2020-04-03T16:41:00Z">
        <w:r w:rsidR="00B61CC7">
          <w:rPr>
            <w:b w:val="0"/>
            <w:bCs w:val="0"/>
          </w:rPr>
          <w:t>.</w:t>
        </w:r>
      </w:ins>
      <w:r w:rsidRPr="00B87EFD">
        <w:rPr>
          <w:b w:val="0"/>
          <w:bCs w:val="0"/>
          <w:rPrChange w:id="3070" w:author="Terry, George" w:date="2020-04-03T16:25:00Z">
            <w:rPr/>
          </w:rPrChange>
        </w:rPr>
        <w:br/>
        <w:t>    </w:t>
      </w:r>
    </w:p>
    <w:p w14:paraId="156C4BB7" w14:textId="1204EF31"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071" w:author="Terry, George" w:date="2020-04-03T16:33:00Z"/>
          <w:b w:val="0"/>
          <w:bCs w:val="0"/>
        </w:rPr>
        <w:pPrChange w:id="307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073" w:author="Terry, George" w:date="2020-04-03T16:25:00Z">
            <w:rPr>
              <w:vertAlign w:val="superscript"/>
            </w:rPr>
          </w:rPrChange>
        </w:rPr>
        <w:t>43</w:t>
      </w:r>
      <w:r w:rsidRPr="00B87EFD">
        <w:rPr>
          <w:b w:val="0"/>
          <w:bCs w:val="0"/>
          <w:rPrChange w:id="3074" w:author="Terry, George" w:date="2020-04-03T16:25:00Z">
            <w:rPr/>
          </w:rPrChange>
        </w:rPr>
        <w:t> </w:t>
      </w:r>
      <w:del w:id="3075" w:author="Terry, George" w:date="2020-04-03T16:40:00Z">
        <w:r w:rsidRPr="00B87EFD" w:rsidDel="00B61CC7">
          <w:rPr>
            <w:b w:val="0"/>
            <w:bCs w:val="0"/>
            <w:rPrChange w:id="3076" w:author="Terry, George" w:date="2020-04-03T16:25:00Z">
              <w:rPr/>
            </w:rPrChange>
          </w:rPr>
          <w:delText>David J.</w:delText>
        </w:r>
      </w:del>
      <w:r w:rsidRPr="00B87EFD">
        <w:rPr>
          <w:b w:val="0"/>
          <w:bCs w:val="0"/>
          <w:rPrChange w:id="3077" w:author="Terry, George" w:date="2020-04-03T16:25:00Z">
            <w:rPr/>
          </w:rPrChange>
        </w:rPr>
        <w:t xml:space="preserve"> </w:t>
      </w:r>
      <w:proofErr w:type="spellStart"/>
      <w:r w:rsidRPr="00B87EFD">
        <w:rPr>
          <w:b w:val="0"/>
          <w:bCs w:val="0"/>
          <w:rPrChange w:id="3078" w:author="Terry, George" w:date="2020-04-03T16:25:00Z">
            <w:rPr/>
          </w:rPrChange>
        </w:rPr>
        <w:t>Hesselgrave</w:t>
      </w:r>
      <w:proofErr w:type="spellEnd"/>
      <w:r w:rsidRPr="00B87EFD">
        <w:rPr>
          <w:b w:val="0"/>
          <w:bCs w:val="0"/>
          <w:rPrChange w:id="3079" w:author="Terry, George" w:date="2020-04-03T16:25:00Z">
            <w:rPr/>
          </w:rPrChange>
        </w:rPr>
        <w:t xml:space="preserve"> and </w:t>
      </w:r>
      <w:del w:id="3080" w:author="Terry, George" w:date="2020-04-03T16:40:00Z">
        <w:r w:rsidRPr="00B87EFD" w:rsidDel="00B61CC7">
          <w:rPr>
            <w:b w:val="0"/>
            <w:bCs w:val="0"/>
            <w:rPrChange w:id="3081" w:author="Terry, George" w:date="2020-04-03T16:25:00Z">
              <w:rPr/>
            </w:rPrChange>
          </w:rPr>
          <w:delText xml:space="preserve">Edward </w:delText>
        </w:r>
      </w:del>
      <w:proofErr w:type="spellStart"/>
      <w:r w:rsidRPr="00B87EFD">
        <w:rPr>
          <w:b w:val="0"/>
          <w:bCs w:val="0"/>
          <w:rPrChange w:id="3082" w:author="Terry, George" w:date="2020-04-03T16:25:00Z">
            <w:rPr/>
          </w:rPrChange>
        </w:rPr>
        <w:t>Rommen</w:t>
      </w:r>
      <w:proofErr w:type="spellEnd"/>
      <w:ins w:id="3083" w:author="Terry, George" w:date="2020-04-03T16:40:00Z">
        <w:r w:rsidR="00B61CC7">
          <w:rPr>
            <w:b w:val="0"/>
            <w:bCs w:val="0"/>
          </w:rPr>
          <w:t>,</w:t>
        </w:r>
      </w:ins>
      <w:del w:id="3084" w:author="Terry, George" w:date="2020-04-03T16:40:00Z">
        <w:r w:rsidRPr="00B87EFD" w:rsidDel="00B61CC7">
          <w:rPr>
            <w:b w:val="0"/>
            <w:bCs w:val="0"/>
            <w:rPrChange w:id="3085" w:author="Terry, George" w:date="2020-04-03T16:25:00Z">
              <w:rPr/>
            </w:rPrChange>
          </w:rPr>
          <w:delText>. </w:delText>
        </w:r>
        <w:r w:rsidRPr="00B87EFD" w:rsidDel="00B61CC7">
          <w:rPr>
            <w:rStyle w:val="HTMLCite"/>
            <w:b w:val="0"/>
            <w:bCs w:val="0"/>
            <w:rPrChange w:id="3086" w:author="Terry, George" w:date="2020-04-03T16:25:00Z">
              <w:rPr>
                <w:rStyle w:val="HTMLCite"/>
              </w:rPr>
            </w:rPrChange>
          </w:rPr>
          <w:delText>Contextualization:Meaning, Method and Models</w:delText>
        </w:r>
        <w:r w:rsidRPr="00B87EFD" w:rsidDel="00B61CC7">
          <w:rPr>
            <w:b w:val="0"/>
            <w:bCs w:val="0"/>
            <w:rPrChange w:id="3087" w:author="Terry, George" w:date="2020-04-03T16:25:00Z">
              <w:rPr/>
            </w:rPrChange>
          </w:rPr>
          <w:delText>. Ed. William Carey Library, 2000,</w:delText>
        </w:r>
      </w:del>
      <w:r w:rsidRPr="00B87EFD">
        <w:rPr>
          <w:b w:val="0"/>
          <w:bCs w:val="0"/>
          <w:rPrChange w:id="3088" w:author="Terry, George" w:date="2020-04-03T16:25:00Z">
            <w:rPr/>
          </w:rPrChange>
        </w:rPr>
        <w:t xml:space="preserve"> </w:t>
      </w:r>
      <w:del w:id="3089" w:author="Terry, George" w:date="2020-04-03T16:40:00Z">
        <w:r w:rsidRPr="00B87EFD" w:rsidDel="00B61CC7">
          <w:rPr>
            <w:b w:val="0"/>
            <w:bCs w:val="0"/>
            <w:rPrChange w:id="3090" w:author="Terry, George" w:date="2020-04-03T16:25:00Z">
              <w:rPr/>
            </w:rPrChange>
          </w:rPr>
          <w:delText>p.</w:delText>
        </w:r>
      </w:del>
      <w:r w:rsidRPr="00B87EFD">
        <w:rPr>
          <w:b w:val="0"/>
          <w:bCs w:val="0"/>
          <w:rPrChange w:id="3091" w:author="Terry, George" w:date="2020-04-03T16:25:00Z">
            <w:rPr/>
          </w:rPrChange>
        </w:rPr>
        <w:t>33</w:t>
      </w:r>
      <w:ins w:id="3092" w:author="Terry, George" w:date="2020-04-03T16:40:00Z">
        <w:r w:rsidR="00B61CC7">
          <w:rPr>
            <w:b w:val="0"/>
            <w:bCs w:val="0"/>
          </w:rPr>
          <w:t>.</w:t>
        </w:r>
      </w:ins>
      <w:r w:rsidRPr="00B87EFD">
        <w:rPr>
          <w:b w:val="0"/>
          <w:bCs w:val="0"/>
          <w:rPrChange w:id="3093" w:author="Terry, George" w:date="2020-04-03T16:25:00Z">
            <w:rPr/>
          </w:rPrChange>
        </w:rPr>
        <w:br/>
        <w:t>    </w:t>
      </w:r>
    </w:p>
    <w:p w14:paraId="2BA4620F" w14:textId="62B78144"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094" w:author="Terry, George" w:date="2020-04-03T16:33:00Z"/>
          <w:b w:val="0"/>
          <w:bCs w:val="0"/>
        </w:rPr>
        <w:pPrChange w:id="3095"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096" w:author="Terry, George" w:date="2020-04-03T16:25:00Z">
            <w:rPr>
              <w:vertAlign w:val="superscript"/>
            </w:rPr>
          </w:rPrChange>
        </w:rPr>
        <w:t>44</w:t>
      </w:r>
      <w:r w:rsidRPr="00B87EFD">
        <w:rPr>
          <w:b w:val="0"/>
          <w:bCs w:val="0"/>
          <w:rPrChange w:id="3097" w:author="Terry, George" w:date="2020-04-03T16:25:00Z">
            <w:rPr/>
          </w:rPrChange>
        </w:rPr>
        <w:t> </w:t>
      </w:r>
      <w:del w:id="3098" w:author="Terry, George" w:date="2020-04-03T16:41:00Z">
        <w:r w:rsidRPr="00B87EFD" w:rsidDel="00B61CC7">
          <w:rPr>
            <w:b w:val="0"/>
            <w:bCs w:val="0"/>
            <w:rPrChange w:id="3099" w:author="Terry, George" w:date="2020-04-03T16:25:00Z">
              <w:rPr/>
            </w:rPrChange>
          </w:rPr>
          <w:delText>M. P.</w:delText>
        </w:r>
      </w:del>
      <w:r w:rsidRPr="00B87EFD">
        <w:rPr>
          <w:b w:val="0"/>
          <w:bCs w:val="0"/>
          <w:rPrChange w:id="3100" w:author="Terry, George" w:date="2020-04-03T16:25:00Z">
            <w:rPr/>
          </w:rPrChange>
        </w:rPr>
        <w:t xml:space="preserve"> </w:t>
      </w:r>
      <w:proofErr w:type="spellStart"/>
      <w:r w:rsidRPr="00B87EFD">
        <w:rPr>
          <w:b w:val="0"/>
          <w:bCs w:val="0"/>
          <w:rPrChange w:id="3101" w:author="Terry, George" w:date="2020-04-03T16:25:00Z">
            <w:rPr/>
          </w:rPrChange>
        </w:rPr>
        <w:t>Josep</w:t>
      </w:r>
      <w:proofErr w:type="spellEnd"/>
      <w:ins w:id="3102" w:author="Terry, George" w:date="2020-04-03T16:41:00Z">
        <w:r w:rsidR="00B61CC7">
          <w:rPr>
            <w:b w:val="0"/>
            <w:bCs w:val="0"/>
          </w:rPr>
          <w:t xml:space="preserve">, </w:t>
        </w:r>
      </w:ins>
      <w:del w:id="3103" w:author="Terry, George" w:date="2020-04-03T16:41:00Z">
        <w:r w:rsidRPr="00B87EFD" w:rsidDel="00B61CC7">
          <w:rPr>
            <w:b w:val="0"/>
            <w:bCs w:val="0"/>
            <w:rPrChange w:id="3104" w:author="Terry, George" w:date="2020-04-03T16:25:00Z">
              <w:rPr/>
            </w:rPrChange>
          </w:rPr>
          <w:delText xml:space="preserve">h and Po Ho </w:delText>
        </w:r>
      </w:del>
      <w:r w:rsidRPr="00B87EFD">
        <w:rPr>
          <w:b w:val="0"/>
          <w:bCs w:val="0"/>
          <w:rPrChange w:id="3105" w:author="Terry, George" w:date="2020-04-03T16:25:00Z">
            <w:rPr/>
          </w:rPrChange>
        </w:rPr>
        <w:t xml:space="preserve">Huang and </w:t>
      </w:r>
      <w:del w:id="3106" w:author="Terry, George" w:date="2020-04-03T16:41:00Z">
        <w:r w:rsidRPr="00B87EFD" w:rsidDel="00B61CC7">
          <w:rPr>
            <w:b w:val="0"/>
            <w:bCs w:val="0"/>
            <w:rPrChange w:id="3107" w:author="Terry, George" w:date="2020-04-03T16:25:00Z">
              <w:rPr/>
            </w:rPrChange>
          </w:rPr>
          <w:delText xml:space="preserve">Victor </w:delText>
        </w:r>
      </w:del>
      <w:r w:rsidRPr="00B87EFD">
        <w:rPr>
          <w:b w:val="0"/>
          <w:bCs w:val="0"/>
          <w:rPrChange w:id="3108" w:author="Terry, George" w:date="2020-04-03T16:25:00Z">
            <w:rPr/>
          </w:rPrChange>
        </w:rPr>
        <w:t>Hs</w:t>
      </w:r>
      <w:ins w:id="3109" w:author="Terry, George" w:date="2020-04-03T16:41:00Z">
        <w:r w:rsidR="00B61CC7">
          <w:rPr>
            <w:b w:val="0"/>
            <w:bCs w:val="0"/>
          </w:rPr>
          <w:t>,</w:t>
        </w:r>
      </w:ins>
      <w:del w:id="3110" w:author="Terry, George" w:date="2020-04-03T16:41:00Z">
        <w:r w:rsidRPr="00B87EFD" w:rsidDel="00B61CC7">
          <w:rPr>
            <w:b w:val="0"/>
            <w:bCs w:val="0"/>
            <w:rPrChange w:id="3111" w:author="Terry, George" w:date="2020-04-03T16:25:00Z">
              <w:rPr/>
            </w:rPrChange>
          </w:rPr>
          <w:delText>u. </w:delText>
        </w:r>
      </w:del>
      <w:ins w:id="3112" w:author="Terry, George" w:date="2020-04-03T16:41:00Z">
        <w:r w:rsidR="00B61CC7" w:rsidRPr="00B61CC7" w:rsidDel="00B61CC7">
          <w:rPr>
            <w:rStyle w:val="HTMLCite"/>
            <w:b w:val="0"/>
            <w:bCs w:val="0"/>
          </w:rPr>
          <w:t xml:space="preserve"> </w:t>
        </w:r>
      </w:ins>
      <w:del w:id="3113" w:author="Terry, George" w:date="2020-04-03T16:41:00Z">
        <w:r w:rsidRPr="00B87EFD" w:rsidDel="00B61CC7">
          <w:rPr>
            <w:rStyle w:val="HTMLCite"/>
            <w:b w:val="0"/>
            <w:bCs w:val="0"/>
            <w:rPrChange w:id="3114" w:author="Terry, George" w:date="2020-04-03T16:25:00Z">
              <w:rPr>
                <w:rStyle w:val="HTMLCite"/>
              </w:rPr>
            </w:rPrChange>
          </w:rPr>
          <w:delText>Wrestling with God in Context</w:delText>
        </w:r>
        <w:r w:rsidRPr="00B87EFD" w:rsidDel="00B61CC7">
          <w:rPr>
            <w:b w:val="0"/>
            <w:bCs w:val="0"/>
            <w:rPrChange w:id="3115" w:author="Terry, George" w:date="2020-04-03T16:25:00Z">
              <w:rPr/>
            </w:rPrChange>
          </w:rPr>
          <w:delText>. Ed. Fortress Press, 2018, p.</w:delText>
        </w:r>
      </w:del>
      <w:r w:rsidRPr="00B87EFD">
        <w:rPr>
          <w:b w:val="0"/>
          <w:bCs w:val="0"/>
          <w:rPrChange w:id="3116" w:author="Terry, George" w:date="2020-04-03T16:25:00Z">
            <w:rPr/>
          </w:rPrChange>
        </w:rPr>
        <w:t>7, 9.</w:t>
      </w:r>
      <w:r w:rsidRPr="00B87EFD">
        <w:rPr>
          <w:b w:val="0"/>
          <w:bCs w:val="0"/>
          <w:rPrChange w:id="3117" w:author="Terry, George" w:date="2020-04-03T16:25:00Z">
            <w:rPr/>
          </w:rPrChange>
        </w:rPr>
        <w:br/>
        <w:t>    </w:t>
      </w:r>
    </w:p>
    <w:p w14:paraId="6B4D7435" w14:textId="62CF90B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18" w:author="Terry, George" w:date="2020-04-03T16:33:00Z"/>
          <w:b w:val="0"/>
          <w:bCs w:val="0"/>
        </w:rPr>
        <w:pPrChange w:id="3119"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20" w:author="Terry, George" w:date="2020-04-03T16:25:00Z">
            <w:rPr>
              <w:vertAlign w:val="superscript"/>
            </w:rPr>
          </w:rPrChange>
        </w:rPr>
        <w:lastRenderedPageBreak/>
        <w:t>45</w:t>
      </w:r>
      <w:r w:rsidRPr="00B87EFD">
        <w:rPr>
          <w:b w:val="0"/>
          <w:bCs w:val="0"/>
          <w:rPrChange w:id="3121" w:author="Terry, George" w:date="2020-04-03T16:25:00Z">
            <w:rPr/>
          </w:rPrChange>
        </w:rPr>
        <w:t> Gundry N. Stanley. "</w:t>
      </w:r>
      <w:del w:id="3122" w:author="Terry, George" w:date="2020-04-03T16:54:00Z">
        <w:r w:rsidRPr="00B87EFD" w:rsidDel="00FF05AD">
          <w:rPr>
            <w:b w:val="0"/>
            <w:bCs w:val="0"/>
            <w:rPrChange w:id="3123" w:author="Terry, George" w:date="2020-04-03T16:25:00Z">
              <w:rPr/>
            </w:rPrChange>
          </w:rPr>
          <w:delText xml:space="preserve">EVANGELICAL </w:delText>
        </w:r>
      </w:del>
      <w:ins w:id="3124" w:author="Terry, George" w:date="2020-04-03T16:54:00Z">
        <w:r w:rsidR="00FF05AD" w:rsidRPr="00B87EFD">
          <w:rPr>
            <w:b w:val="0"/>
            <w:bCs w:val="0"/>
            <w:rPrChange w:id="3125" w:author="Terry, George" w:date="2020-04-03T16:25:00Z">
              <w:rPr/>
            </w:rPrChange>
          </w:rPr>
          <w:t>E</w:t>
        </w:r>
        <w:r w:rsidR="00FF05AD">
          <w:rPr>
            <w:b w:val="0"/>
            <w:bCs w:val="0"/>
          </w:rPr>
          <w:t>vangelical</w:t>
        </w:r>
        <w:r w:rsidR="00FF05AD" w:rsidRPr="00B87EFD">
          <w:rPr>
            <w:b w:val="0"/>
            <w:bCs w:val="0"/>
            <w:rPrChange w:id="3126" w:author="Terry, George" w:date="2020-04-03T16:25:00Z">
              <w:rPr/>
            </w:rPrChange>
          </w:rPr>
          <w:t xml:space="preserve"> </w:t>
        </w:r>
      </w:ins>
      <w:del w:id="3127" w:author="Terry, George" w:date="2020-04-03T16:54:00Z">
        <w:r w:rsidRPr="00B87EFD" w:rsidDel="00FF05AD">
          <w:rPr>
            <w:b w:val="0"/>
            <w:bCs w:val="0"/>
            <w:rPrChange w:id="3128" w:author="Terry, George" w:date="2020-04-03T16:25:00Z">
              <w:rPr/>
            </w:rPrChange>
          </w:rPr>
          <w:delText>THEOLOGY:</w:delText>
        </w:r>
      </w:del>
      <w:ins w:id="3129" w:author="Terry, George" w:date="2020-04-03T16:54:00Z">
        <w:r w:rsidR="00FF05AD">
          <w:rPr>
            <w:b w:val="0"/>
            <w:bCs w:val="0"/>
          </w:rPr>
          <w:t>Theology: Where Should We Be Going</w:t>
        </w:r>
      </w:ins>
      <w:del w:id="3130" w:author="Terry, George" w:date="2020-04-03T16:54:00Z">
        <w:r w:rsidRPr="00B87EFD" w:rsidDel="00FF05AD">
          <w:rPr>
            <w:b w:val="0"/>
            <w:bCs w:val="0"/>
            <w:rPrChange w:id="3131" w:author="Terry, George" w:date="2020-04-03T16:25:00Z">
              <w:rPr/>
            </w:rPrChange>
          </w:rPr>
          <w:delText xml:space="preserve"> WHERE SHOULD WE BE GOING</w:delText>
        </w:r>
      </w:del>
      <w:r w:rsidRPr="00B87EFD">
        <w:rPr>
          <w:b w:val="0"/>
          <w:bCs w:val="0"/>
          <w:rPrChange w:id="3132" w:author="Terry, George" w:date="2020-04-03T16:25:00Z">
            <w:rPr/>
          </w:rPrChange>
        </w:rPr>
        <w:t xml:space="preserve">?" 1979. </w:t>
      </w:r>
      <w:proofErr w:type="gramStart"/>
      <w:r w:rsidRPr="00B87EFD">
        <w:rPr>
          <w:b w:val="0"/>
          <w:bCs w:val="0"/>
          <w:rPrChange w:id="3133" w:author="Terry, George" w:date="2020-04-03T16:25:00Z">
            <w:rPr/>
          </w:rPrChange>
        </w:rPr>
        <w:t>URL:https://www.etsjets.org/JETS/22_1</w:t>
      </w:r>
      <w:proofErr w:type="gramEnd"/>
      <w:r w:rsidRPr="00B87EFD">
        <w:rPr>
          <w:b w:val="0"/>
          <w:bCs w:val="0"/>
          <w:rPrChange w:id="3134" w:author="Terry, George" w:date="2020-04-03T16:25:00Z">
            <w:rPr/>
          </w:rPrChange>
        </w:rPr>
        <w:t xml:space="preserve"> (visited on 2019 )</w:t>
      </w:r>
      <w:ins w:id="3135" w:author="Terry, George" w:date="2020-04-03T16:42:00Z">
        <w:r w:rsidR="00B61CC7">
          <w:rPr>
            <w:b w:val="0"/>
            <w:bCs w:val="0"/>
          </w:rPr>
          <w:t>.</w:t>
        </w:r>
      </w:ins>
      <w:r w:rsidRPr="00B87EFD">
        <w:rPr>
          <w:b w:val="0"/>
          <w:bCs w:val="0"/>
          <w:rPrChange w:id="3136" w:author="Terry, George" w:date="2020-04-03T16:25:00Z">
            <w:rPr/>
          </w:rPrChange>
        </w:rPr>
        <w:br/>
        <w:t>    </w:t>
      </w:r>
    </w:p>
    <w:p w14:paraId="071F44D3" w14:textId="1EA8B37B"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37" w:author="Terry, George" w:date="2020-04-03T16:33:00Z"/>
          <w:b w:val="0"/>
          <w:bCs w:val="0"/>
        </w:rPr>
        <w:pPrChange w:id="313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39" w:author="Terry, George" w:date="2020-04-03T16:25:00Z">
            <w:rPr>
              <w:vertAlign w:val="superscript"/>
            </w:rPr>
          </w:rPrChange>
        </w:rPr>
        <w:t>46</w:t>
      </w:r>
      <w:r w:rsidRPr="00B87EFD">
        <w:rPr>
          <w:b w:val="0"/>
          <w:bCs w:val="0"/>
          <w:rPrChange w:id="3140" w:author="Terry, George" w:date="2020-04-03T16:25:00Z">
            <w:rPr/>
          </w:rPrChange>
        </w:rPr>
        <w:t> </w:t>
      </w:r>
      <w:proofErr w:type="spellStart"/>
      <w:r w:rsidRPr="00B87EFD">
        <w:rPr>
          <w:b w:val="0"/>
          <w:bCs w:val="0"/>
          <w:rPrChange w:id="3141" w:author="Terry, George" w:date="2020-04-03T16:25:00Z">
            <w:rPr/>
          </w:rPrChange>
        </w:rPr>
        <w:t>Gailyn</w:t>
      </w:r>
      <w:proofErr w:type="spellEnd"/>
      <w:r w:rsidRPr="00B87EFD">
        <w:rPr>
          <w:b w:val="0"/>
          <w:bCs w:val="0"/>
          <w:rPrChange w:id="3142" w:author="Terry, George" w:date="2020-04-03T16:25:00Z">
            <w:rPr/>
          </w:rPrChange>
        </w:rPr>
        <w:t xml:space="preserve"> Van </w:t>
      </w:r>
      <w:proofErr w:type="spellStart"/>
      <w:r w:rsidRPr="00B87EFD">
        <w:rPr>
          <w:b w:val="0"/>
          <w:bCs w:val="0"/>
          <w:rPrChange w:id="3143" w:author="Terry, George" w:date="2020-04-03T16:25:00Z">
            <w:rPr/>
          </w:rPrChange>
        </w:rPr>
        <w:t>Rheenen</w:t>
      </w:r>
      <w:proofErr w:type="spellEnd"/>
      <w:r w:rsidRPr="00B87EFD">
        <w:rPr>
          <w:b w:val="0"/>
          <w:bCs w:val="0"/>
          <w:rPrChange w:id="3144" w:author="Terry, George" w:date="2020-04-03T16:25:00Z">
            <w:rPr/>
          </w:rPrChange>
        </w:rPr>
        <w:t xml:space="preserve">. "contextualization and syncretism" 2019. </w:t>
      </w:r>
      <w:proofErr w:type="gramStart"/>
      <w:r w:rsidRPr="00B87EFD">
        <w:rPr>
          <w:b w:val="0"/>
          <w:bCs w:val="0"/>
          <w:rPrChange w:id="3145" w:author="Terry, George" w:date="2020-04-03T16:25:00Z">
            <w:rPr/>
          </w:rPrChange>
        </w:rPr>
        <w:t>URL:http://www.missionalive.org/ma/index.php/resources/articlesmenu/86-contextualization-and-syncretism</w:t>
      </w:r>
      <w:proofErr w:type="gramEnd"/>
      <w:r w:rsidRPr="00B87EFD">
        <w:rPr>
          <w:b w:val="0"/>
          <w:bCs w:val="0"/>
          <w:rPrChange w:id="3146" w:author="Terry, George" w:date="2020-04-03T16:25:00Z">
            <w:rPr/>
          </w:rPrChange>
        </w:rPr>
        <w:t xml:space="preserve"> (visited on 2019 )</w:t>
      </w:r>
      <w:ins w:id="3147" w:author="Terry, George" w:date="2020-04-03T16:42:00Z">
        <w:r w:rsidR="00B61CC7">
          <w:rPr>
            <w:b w:val="0"/>
            <w:bCs w:val="0"/>
          </w:rPr>
          <w:t>.</w:t>
        </w:r>
      </w:ins>
      <w:r w:rsidRPr="00B87EFD">
        <w:rPr>
          <w:b w:val="0"/>
          <w:bCs w:val="0"/>
          <w:rPrChange w:id="3148" w:author="Terry, George" w:date="2020-04-03T16:25:00Z">
            <w:rPr/>
          </w:rPrChange>
        </w:rPr>
        <w:br/>
        <w:t>    </w:t>
      </w:r>
    </w:p>
    <w:p w14:paraId="77C749C5" w14:textId="48FA45DB"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49" w:author="Terry, George" w:date="2020-04-03T16:33:00Z"/>
          <w:b w:val="0"/>
          <w:bCs w:val="0"/>
        </w:rPr>
        <w:pPrChange w:id="3150"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51" w:author="Terry, George" w:date="2020-04-03T16:25:00Z">
            <w:rPr>
              <w:vertAlign w:val="superscript"/>
            </w:rPr>
          </w:rPrChange>
        </w:rPr>
        <w:t>47</w:t>
      </w:r>
      <w:r w:rsidRPr="00B87EFD">
        <w:rPr>
          <w:b w:val="0"/>
          <w:bCs w:val="0"/>
          <w:rPrChange w:id="3152" w:author="Terry, George" w:date="2020-04-03T16:25:00Z">
            <w:rPr/>
          </w:rPrChange>
        </w:rPr>
        <w:t> Ibid</w:t>
      </w:r>
      <w:ins w:id="3153" w:author="Terry, George" w:date="2020-04-03T16:42:00Z">
        <w:r w:rsidR="00B61CC7">
          <w:rPr>
            <w:b w:val="0"/>
            <w:bCs w:val="0"/>
          </w:rPr>
          <w:t>.</w:t>
        </w:r>
      </w:ins>
      <w:r w:rsidRPr="00B87EFD">
        <w:rPr>
          <w:b w:val="0"/>
          <w:bCs w:val="0"/>
          <w:rPrChange w:id="3154" w:author="Terry, George" w:date="2020-04-03T16:25:00Z">
            <w:rPr/>
          </w:rPrChange>
        </w:rPr>
        <w:br/>
        <w:t>    </w:t>
      </w:r>
    </w:p>
    <w:p w14:paraId="69793EC3" w14:textId="4456CA09"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55" w:author="Terry, George" w:date="2020-04-03T16:33:00Z"/>
          <w:b w:val="0"/>
          <w:bCs w:val="0"/>
        </w:rPr>
        <w:pPrChange w:id="3156"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57" w:author="Terry, George" w:date="2020-04-03T16:25:00Z">
            <w:rPr>
              <w:vertAlign w:val="superscript"/>
            </w:rPr>
          </w:rPrChange>
        </w:rPr>
        <w:t>48</w:t>
      </w:r>
      <w:r w:rsidRPr="00B87EFD">
        <w:rPr>
          <w:b w:val="0"/>
          <w:bCs w:val="0"/>
          <w:rPrChange w:id="3158" w:author="Terry, George" w:date="2020-04-03T16:25:00Z">
            <w:rPr/>
          </w:rPrChange>
        </w:rPr>
        <w:t> Ibid</w:t>
      </w:r>
      <w:ins w:id="3159" w:author="Terry, George" w:date="2020-04-03T16:42:00Z">
        <w:r w:rsidR="00B61CC7">
          <w:rPr>
            <w:b w:val="0"/>
            <w:bCs w:val="0"/>
          </w:rPr>
          <w:t>.</w:t>
        </w:r>
      </w:ins>
      <w:r w:rsidRPr="00B87EFD">
        <w:rPr>
          <w:b w:val="0"/>
          <w:bCs w:val="0"/>
          <w:rPrChange w:id="3160" w:author="Terry, George" w:date="2020-04-03T16:25:00Z">
            <w:rPr/>
          </w:rPrChange>
        </w:rPr>
        <w:br/>
        <w:t>    </w:t>
      </w:r>
    </w:p>
    <w:p w14:paraId="4F5AA2A1" w14:textId="50918F30"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61" w:author="Terry, George" w:date="2020-04-03T16:33:00Z"/>
          <w:b w:val="0"/>
          <w:bCs w:val="0"/>
        </w:rPr>
        <w:pPrChange w:id="316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63" w:author="Terry, George" w:date="2020-04-03T16:25:00Z">
            <w:rPr>
              <w:vertAlign w:val="superscript"/>
            </w:rPr>
          </w:rPrChange>
        </w:rPr>
        <w:t>49</w:t>
      </w:r>
      <w:r w:rsidRPr="00B87EFD">
        <w:rPr>
          <w:b w:val="0"/>
          <w:bCs w:val="0"/>
          <w:rPrChange w:id="3164" w:author="Terry, George" w:date="2020-04-03T16:25:00Z">
            <w:rPr/>
          </w:rPrChange>
        </w:rPr>
        <w:t> Ibid</w:t>
      </w:r>
      <w:ins w:id="3165" w:author="Terry, George" w:date="2020-04-03T16:42:00Z">
        <w:r w:rsidR="00B61CC7">
          <w:rPr>
            <w:b w:val="0"/>
            <w:bCs w:val="0"/>
          </w:rPr>
          <w:t>.</w:t>
        </w:r>
      </w:ins>
      <w:r w:rsidRPr="00B87EFD">
        <w:rPr>
          <w:b w:val="0"/>
          <w:bCs w:val="0"/>
          <w:rPrChange w:id="3166" w:author="Terry, George" w:date="2020-04-03T16:25:00Z">
            <w:rPr/>
          </w:rPrChange>
        </w:rPr>
        <w:br/>
        <w:t>    </w:t>
      </w:r>
    </w:p>
    <w:p w14:paraId="0B75A009" w14:textId="7B2F0F0F"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67" w:author="Terry, George" w:date="2020-04-03T16:33:00Z"/>
          <w:b w:val="0"/>
          <w:bCs w:val="0"/>
        </w:rPr>
        <w:pPrChange w:id="316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69" w:author="Terry, George" w:date="2020-04-03T16:25:00Z">
            <w:rPr>
              <w:vertAlign w:val="superscript"/>
            </w:rPr>
          </w:rPrChange>
        </w:rPr>
        <w:t>50</w:t>
      </w:r>
      <w:r w:rsidRPr="00B87EFD">
        <w:rPr>
          <w:b w:val="0"/>
          <w:bCs w:val="0"/>
          <w:rPrChange w:id="3170" w:author="Terry, George" w:date="2020-04-03T16:25:00Z">
            <w:rPr/>
          </w:rPrChange>
        </w:rPr>
        <w:t xml:space="preserve"> Stan May. "Ugly Americans or Ambassadors of Christ?" 2005. </w:t>
      </w:r>
      <w:proofErr w:type="gramStart"/>
      <w:r w:rsidRPr="00B87EFD">
        <w:rPr>
          <w:b w:val="0"/>
          <w:bCs w:val="0"/>
          <w:rPrChange w:id="3171" w:author="Terry, George" w:date="2020-04-03T16:25:00Z">
            <w:rPr/>
          </w:rPrChange>
        </w:rPr>
        <w:t>URL:https://missionexus.org/ugly-americans-or-ambassadors-of-christ/</w:t>
      </w:r>
      <w:proofErr w:type="gramEnd"/>
      <w:r w:rsidRPr="00B87EFD">
        <w:rPr>
          <w:b w:val="0"/>
          <w:bCs w:val="0"/>
          <w:rPrChange w:id="3172" w:author="Terry, George" w:date="2020-04-03T16:25:00Z">
            <w:rPr/>
          </w:rPrChange>
        </w:rPr>
        <w:t xml:space="preserve"> (visited on 2019 )</w:t>
      </w:r>
      <w:ins w:id="3173" w:author="Terry, George" w:date="2020-04-03T16:42:00Z">
        <w:r w:rsidR="00B61CC7">
          <w:rPr>
            <w:b w:val="0"/>
            <w:bCs w:val="0"/>
          </w:rPr>
          <w:t>.</w:t>
        </w:r>
      </w:ins>
      <w:r w:rsidRPr="00B87EFD">
        <w:rPr>
          <w:b w:val="0"/>
          <w:bCs w:val="0"/>
          <w:rPrChange w:id="3174" w:author="Terry, George" w:date="2020-04-03T16:25:00Z">
            <w:rPr/>
          </w:rPrChange>
        </w:rPr>
        <w:br/>
        <w:t>   </w:t>
      </w:r>
    </w:p>
    <w:p w14:paraId="3AE5744D" w14:textId="57619E7F"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75" w:author="Terry, George" w:date="2020-04-03T16:33:00Z"/>
          <w:b w:val="0"/>
          <w:bCs w:val="0"/>
        </w:rPr>
        <w:pPrChange w:id="3176" w:author="Terry, George" w:date="2020-04-03T16:37:00Z">
          <w:pPr>
            <w:pStyle w:val="Heading3"/>
            <w:spacing w:before="0" w:beforeAutospacing="0" w:after="0" w:afterAutospacing="0"/>
            <w:ind w:left="1134" w:hanging="567"/>
            <w:contextualSpacing/>
          </w:pPr>
        </w:pPrChange>
      </w:pPr>
      <w:del w:id="3177" w:author="Terry, George" w:date="2020-04-03T16:33:00Z">
        <w:r w:rsidRPr="00B87EFD" w:rsidDel="00B87EFD">
          <w:rPr>
            <w:b w:val="0"/>
            <w:bCs w:val="0"/>
            <w:rPrChange w:id="3178" w:author="Terry, George" w:date="2020-04-03T16:25:00Z">
              <w:rPr/>
            </w:rPrChange>
          </w:rPr>
          <w:delText> </w:delText>
        </w:r>
      </w:del>
      <w:r w:rsidRPr="00B87EFD">
        <w:rPr>
          <w:b w:val="0"/>
          <w:bCs w:val="0"/>
          <w:vertAlign w:val="superscript"/>
          <w:rPrChange w:id="3179" w:author="Terry, George" w:date="2020-04-03T16:25:00Z">
            <w:rPr>
              <w:vertAlign w:val="superscript"/>
            </w:rPr>
          </w:rPrChange>
        </w:rPr>
        <w:t>51</w:t>
      </w:r>
      <w:r w:rsidRPr="00B87EFD">
        <w:rPr>
          <w:b w:val="0"/>
          <w:bCs w:val="0"/>
          <w:rPrChange w:id="3180" w:author="Terry, George" w:date="2020-04-03T16:25:00Z">
            <w:rPr/>
          </w:rPrChange>
        </w:rPr>
        <w:t> Jackson Wu. </w:t>
      </w:r>
      <w:r w:rsidRPr="00B87EFD">
        <w:rPr>
          <w:rStyle w:val="HTMLCite"/>
          <w:b w:val="0"/>
          <w:bCs w:val="0"/>
          <w:rPrChange w:id="3181" w:author="Terry, George" w:date="2020-04-03T16:25:00Z">
            <w:rPr>
              <w:rStyle w:val="HTMLCite"/>
            </w:rPr>
          </w:rPrChange>
        </w:rPr>
        <w:t>One Gospel for All Nations: A Practical Approach to Biblical Contextualization</w:t>
      </w:r>
      <w:r w:rsidRPr="00B87EFD">
        <w:rPr>
          <w:b w:val="0"/>
          <w:bCs w:val="0"/>
          <w:rPrChange w:id="3182" w:author="Terry, George" w:date="2020-04-03T16:25:00Z">
            <w:rPr/>
          </w:rPrChange>
        </w:rPr>
        <w:t xml:space="preserve">. </w:t>
      </w:r>
      <w:del w:id="3183" w:author="Terry, George" w:date="2020-04-03T16:42:00Z">
        <w:r w:rsidRPr="00B87EFD" w:rsidDel="00B61CC7">
          <w:rPr>
            <w:b w:val="0"/>
            <w:bCs w:val="0"/>
            <w:rPrChange w:id="3184" w:author="Terry, George" w:date="2020-04-03T16:25:00Z">
              <w:rPr/>
            </w:rPrChange>
          </w:rPr>
          <w:delText xml:space="preserve">Ed. </w:delText>
        </w:r>
      </w:del>
      <w:r w:rsidRPr="00B87EFD">
        <w:rPr>
          <w:b w:val="0"/>
          <w:bCs w:val="0"/>
          <w:rPrChange w:id="3185" w:author="Terry, George" w:date="2020-04-03T16:25:00Z">
            <w:rPr/>
          </w:rPrChange>
        </w:rPr>
        <w:t>William Carey Library. Kindle Edition., 2015</w:t>
      </w:r>
      <w:ins w:id="3186" w:author="Terry, George" w:date="2020-04-03T16:42:00Z">
        <w:r w:rsidR="00B61CC7">
          <w:rPr>
            <w:b w:val="0"/>
            <w:bCs w:val="0"/>
          </w:rPr>
          <w:t>.</w:t>
        </w:r>
      </w:ins>
      <w:r w:rsidRPr="00B87EFD">
        <w:rPr>
          <w:b w:val="0"/>
          <w:bCs w:val="0"/>
          <w:rPrChange w:id="3187" w:author="Terry, George" w:date="2020-04-03T16:25:00Z">
            <w:rPr/>
          </w:rPrChange>
        </w:rPr>
        <w:br/>
        <w:t>    </w:t>
      </w:r>
    </w:p>
    <w:p w14:paraId="428BC7FA" w14:textId="40109826"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188" w:author="Terry, George" w:date="2020-04-03T16:33:00Z"/>
          <w:b w:val="0"/>
          <w:bCs w:val="0"/>
        </w:rPr>
        <w:pPrChange w:id="3189"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190" w:author="Terry, George" w:date="2020-04-03T16:25:00Z">
            <w:rPr>
              <w:vertAlign w:val="superscript"/>
            </w:rPr>
          </w:rPrChange>
        </w:rPr>
        <w:t>52</w:t>
      </w:r>
      <w:r w:rsidRPr="00B87EFD">
        <w:rPr>
          <w:b w:val="0"/>
          <w:bCs w:val="0"/>
          <w:rPrChange w:id="3191" w:author="Terry, George" w:date="2020-04-03T16:25:00Z">
            <w:rPr/>
          </w:rPrChange>
        </w:rPr>
        <w:t xml:space="preserve"> Clayton Parnell </w:t>
      </w:r>
      <w:proofErr w:type="spellStart"/>
      <w:r w:rsidRPr="00B87EFD">
        <w:rPr>
          <w:b w:val="0"/>
          <w:bCs w:val="0"/>
          <w:rPrChange w:id="3192" w:author="Terry, George" w:date="2020-04-03T16:25:00Z">
            <w:rPr/>
          </w:rPrChange>
        </w:rPr>
        <w:t>Cloer</w:t>
      </w:r>
      <w:proofErr w:type="spellEnd"/>
      <w:r w:rsidRPr="00B87EFD">
        <w:rPr>
          <w:b w:val="0"/>
          <w:bCs w:val="0"/>
          <w:rPrChange w:id="3193" w:author="Terry, George" w:date="2020-04-03T16:25:00Z">
            <w:rPr/>
          </w:rPrChange>
        </w:rPr>
        <w:t xml:space="preserve">. "Samuel </w:t>
      </w:r>
      <w:proofErr w:type="spellStart"/>
      <w:r w:rsidRPr="00B87EFD">
        <w:rPr>
          <w:b w:val="0"/>
          <w:bCs w:val="0"/>
          <w:rPrChange w:id="3194" w:author="Terry, George" w:date="2020-04-03T16:25:00Z">
            <w:rPr/>
          </w:rPrChange>
        </w:rPr>
        <w:t>Zwemer</w:t>
      </w:r>
      <w:proofErr w:type="spellEnd"/>
      <w:r w:rsidRPr="00B87EFD">
        <w:rPr>
          <w:b w:val="0"/>
          <w:bCs w:val="0"/>
          <w:rPrChange w:id="3195" w:author="Terry, George" w:date="2020-04-03T16:25:00Z">
            <w:rPr/>
          </w:rPrChange>
        </w:rPr>
        <w:t>: A Model of Muslim Contextualization" PhD Thesis, Clemson University, 2000</w:t>
      </w:r>
      <w:ins w:id="3196" w:author="Terry, George" w:date="2020-04-03T16:42:00Z">
        <w:r w:rsidR="00B61CC7">
          <w:rPr>
            <w:b w:val="0"/>
            <w:bCs w:val="0"/>
          </w:rPr>
          <w:t xml:space="preserve">, </w:t>
        </w:r>
      </w:ins>
      <w:del w:id="3197" w:author="Terry, George" w:date="2020-04-03T16:42:00Z">
        <w:r w:rsidRPr="00B87EFD" w:rsidDel="00B61CC7">
          <w:rPr>
            <w:b w:val="0"/>
            <w:bCs w:val="0"/>
            <w:rPrChange w:id="3198" w:author="Terry, George" w:date="2020-04-03T16:25:00Z">
              <w:rPr/>
            </w:rPrChange>
          </w:rPr>
          <w:delText>, p.</w:delText>
        </w:r>
      </w:del>
      <w:r w:rsidRPr="00B87EFD">
        <w:rPr>
          <w:b w:val="0"/>
          <w:bCs w:val="0"/>
          <w:rPrChange w:id="3199" w:author="Terry, George" w:date="2020-04-03T16:25:00Z">
            <w:rPr/>
          </w:rPrChange>
        </w:rPr>
        <w:t>137.</w:t>
      </w:r>
      <w:r w:rsidRPr="00B87EFD">
        <w:rPr>
          <w:b w:val="0"/>
          <w:bCs w:val="0"/>
          <w:rPrChange w:id="3200" w:author="Terry, George" w:date="2020-04-03T16:25:00Z">
            <w:rPr/>
          </w:rPrChange>
        </w:rPr>
        <w:br/>
        <w:t>    </w:t>
      </w:r>
    </w:p>
    <w:p w14:paraId="5DAA0311" w14:textId="395E8164"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01" w:author="Terry, George" w:date="2020-04-03T16:33:00Z"/>
          <w:b w:val="0"/>
          <w:bCs w:val="0"/>
        </w:rPr>
        <w:pPrChange w:id="320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203" w:author="Terry, George" w:date="2020-04-03T16:25:00Z">
            <w:rPr>
              <w:vertAlign w:val="superscript"/>
            </w:rPr>
          </w:rPrChange>
        </w:rPr>
        <w:t>53</w:t>
      </w:r>
      <w:r w:rsidRPr="00B87EFD">
        <w:rPr>
          <w:b w:val="0"/>
          <w:bCs w:val="0"/>
          <w:rPrChange w:id="3204" w:author="Terry, George" w:date="2020-04-03T16:25:00Z">
            <w:rPr/>
          </w:rPrChange>
        </w:rPr>
        <w:t> M. David Sills. </w:t>
      </w:r>
      <w:r w:rsidRPr="00B87EFD">
        <w:rPr>
          <w:rStyle w:val="HTMLCite"/>
          <w:b w:val="0"/>
          <w:bCs w:val="0"/>
          <w:rPrChange w:id="3205" w:author="Terry, George" w:date="2020-04-03T16:25:00Z">
            <w:rPr>
              <w:rStyle w:val="HTMLCite"/>
            </w:rPr>
          </w:rPrChange>
        </w:rPr>
        <w:t>Reaching and Teaching: A Call to Great Commission Obedience</w:t>
      </w:r>
      <w:r w:rsidRPr="00B87EFD">
        <w:rPr>
          <w:b w:val="0"/>
          <w:bCs w:val="0"/>
          <w:rPrChange w:id="3206" w:author="Terry, George" w:date="2020-04-03T16:25:00Z">
            <w:rPr/>
          </w:rPrChange>
        </w:rPr>
        <w:t xml:space="preserve">. </w:t>
      </w:r>
      <w:ins w:id="3207" w:author="Terry, George" w:date="2020-04-03T16:43:00Z">
        <w:r w:rsidR="00B61CC7">
          <w:rPr>
            <w:b w:val="0"/>
            <w:bCs w:val="0"/>
          </w:rPr>
          <w:t xml:space="preserve">(Chicago: </w:t>
        </w:r>
      </w:ins>
      <w:del w:id="3208" w:author="Terry, George" w:date="2020-04-03T16:42:00Z">
        <w:r w:rsidRPr="00B87EFD" w:rsidDel="00B61CC7">
          <w:rPr>
            <w:b w:val="0"/>
            <w:bCs w:val="0"/>
            <w:rPrChange w:id="3209" w:author="Terry, George" w:date="2020-04-03T16:25:00Z">
              <w:rPr/>
            </w:rPrChange>
          </w:rPr>
          <w:delText xml:space="preserve">Ed. </w:delText>
        </w:r>
      </w:del>
      <w:r w:rsidRPr="00B87EFD">
        <w:rPr>
          <w:b w:val="0"/>
          <w:bCs w:val="0"/>
          <w:rPrChange w:id="3210" w:author="Terry, George" w:date="2020-04-03T16:25:00Z">
            <w:rPr/>
          </w:rPrChange>
        </w:rPr>
        <w:t>Moody Publishe</w:t>
      </w:r>
      <w:ins w:id="3211" w:author="Terry, George" w:date="2020-04-03T16:43:00Z">
        <w:r w:rsidR="00B61CC7">
          <w:rPr>
            <w:b w:val="0"/>
            <w:bCs w:val="0"/>
          </w:rPr>
          <w:t>r,</w:t>
        </w:r>
      </w:ins>
      <w:del w:id="3212" w:author="Terry, George" w:date="2020-04-03T16:43:00Z">
        <w:r w:rsidRPr="00B87EFD" w:rsidDel="00B61CC7">
          <w:rPr>
            <w:b w:val="0"/>
            <w:bCs w:val="0"/>
            <w:rPrChange w:id="3213" w:author="Terry, George" w:date="2020-04-03T16:25:00Z">
              <w:rPr/>
            </w:rPrChange>
          </w:rPr>
          <w:delText>r, Chicago,</w:delText>
        </w:r>
      </w:del>
      <w:r w:rsidRPr="00B87EFD">
        <w:rPr>
          <w:b w:val="0"/>
          <w:bCs w:val="0"/>
          <w:rPrChange w:id="3214" w:author="Terry, George" w:date="2020-04-03T16:25:00Z">
            <w:rPr/>
          </w:rPrChange>
        </w:rPr>
        <w:t xml:space="preserve"> 2010</w:t>
      </w:r>
      <w:ins w:id="3215" w:author="Terry, George" w:date="2020-04-03T16:43:00Z">
        <w:r w:rsidR="00B61CC7">
          <w:rPr>
            <w:b w:val="0"/>
            <w:bCs w:val="0"/>
          </w:rPr>
          <w:t>). Page?</w:t>
        </w:r>
      </w:ins>
      <w:r w:rsidRPr="00B87EFD">
        <w:rPr>
          <w:b w:val="0"/>
          <w:bCs w:val="0"/>
          <w:rPrChange w:id="3216" w:author="Terry, George" w:date="2020-04-03T16:25:00Z">
            <w:rPr/>
          </w:rPrChange>
        </w:rPr>
        <w:br/>
        <w:t>    </w:t>
      </w:r>
    </w:p>
    <w:p w14:paraId="0711F662" w14:textId="22AF8976"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17" w:author="Terry, George" w:date="2020-04-03T16:33:00Z"/>
          <w:b w:val="0"/>
          <w:bCs w:val="0"/>
        </w:rPr>
        <w:pPrChange w:id="321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219" w:author="Terry, George" w:date="2020-04-03T16:25:00Z">
            <w:rPr>
              <w:vertAlign w:val="superscript"/>
            </w:rPr>
          </w:rPrChange>
        </w:rPr>
        <w:t>54</w:t>
      </w:r>
      <w:r w:rsidRPr="00B87EFD">
        <w:rPr>
          <w:b w:val="0"/>
          <w:bCs w:val="0"/>
          <w:rPrChange w:id="3220" w:author="Terry, George" w:date="2020-04-03T16:25:00Z">
            <w:rPr/>
          </w:rPrChange>
        </w:rPr>
        <w:t> Duane A. Olson, "Contextualization—Everybody's Doing It" In: </w:t>
      </w:r>
      <w:r w:rsidRPr="00B87EFD">
        <w:rPr>
          <w:rStyle w:val="HTMLCite"/>
          <w:b w:val="0"/>
          <w:bCs w:val="0"/>
          <w:rPrChange w:id="3221" w:author="Terry, George" w:date="2020-04-03T16:25:00Z">
            <w:rPr>
              <w:rStyle w:val="HTMLCite"/>
            </w:rPr>
          </w:rPrChange>
        </w:rPr>
        <w:t>Word &amp; World</w:t>
      </w:r>
      <w:r w:rsidRPr="00B87EFD">
        <w:rPr>
          <w:b w:val="0"/>
          <w:bCs w:val="0"/>
          <w:rPrChange w:id="3222" w:author="Terry, George" w:date="2020-04-03T16:25:00Z">
            <w:rPr/>
          </w:rPrChange>
        </w:rPr>
        <w:t> (1990)</w:t>
      </w:r>
      <w:del w:id="3223" w:author="Terry, George" w:date="2020-04-03T16:43:00Z">
        <w:r w:rsidRPr="00B87EFD" w:rsidDel="00B61CC7">
          <w:rPr>
            <w:b w:val="0"/>
            <w:bCs w:val="0"/>
            <w:rPrChange w:id="3224" w:author="Terry, George" w:date="2020-04-03T16:25:00Z">
              <w:rPr/>
            </w:rPrChange>
          </w:rPr>
          <w:delText>,</w:delText>
        </w:r>
      </w:del>
      <w:ins w:id="3225" w:author="Terry, George" w:date="2020-04-03T16:43:00Z">
        <w:r w:rsidR="00B61CC7">
          <w:rPr>
            <w:b w:val="0"/>
            <w:bCs w:val="0"/>
          </w:rPr>
          <w:t xml:space="preserve">, </w:t>
        </w:r>
      </w:ins>
      <w:del w:id="3226" w:author="Terry, George" w:date="2020-04-03T16:43:00Z">
        <w:r w:rsidRPr="00B87EFD" w:rsidDel="00B61CC7">
          <w:rPr>
            <w:b w:val="0"/>
            <w:bCs w:val="0"/>
            <w:rPrChange w:id="3227" w:author="Terry, George" w:date="2020-04-03T16:25:00Z">
              <w:rPr/>
            </w:rPrChange>
          </w:rPr>
          <w:delText xml:space="preserve"> p</w:delText>
        </w:r>
      </w:del>
      <w:r w:rsidRPr="00B87EFD">
        <w:rPr>
          <w:b w:val="0"/>
          <w:bCs w:val="0"/>
          <w:rPrChange w:id="3228" w:author="Terry, George" w:date="2020-04-03T16:25:00Z">
            <w:rPr/>
          </w:rPrChange>
        </w:rPr>
        <w:t>349-55.</w:t>
      </w:r>
      <w:r w:rsidRPr="00B87EFD">
        <w:rPr>
          <w:b w:val="0"/>
          <w:bCs w:val="0"/>
          <w:rPrChange w:id="3229" w:author="Terry, George" w:date="2020-04-03T16:25:00Z">
            <w:rPr/>
          </w:rPrChange>
        </w:rPr>
        <w:br/>
        <w:t>    </w:t>
      </w:r>
    </w:p>
    <w:p w14:paraId="600ADB50" w14:textId="4FEF12E5"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30" w:author="Terry, George" w:date="2020-04-03T16:33:00Z"/>
          <w:b w:val="0"/>
          <w:bCs w:val="0"/>
        </w:rPr>
        <w:pPrChange w:id="3231"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232" w:author="Terry, George" w:date="2020-04-03T16:25:00Z">
            <w:rPr>
              <w:vertAlign w:val="superscript"/>
            </w:rPr>
          </w:rPrChange>
        </w:rPr>
        <w:t>55</w:t>
      </w:r>
      <w:r w:rsidRPr="00B87EFD">
        <w:rPr>
          <w:b w:val="0"/>
          <w:bCs w:val="0"/>
          <w:rPrChange w:id="3233" w:author="Terry, George" w:date="2020-04-03T16:25:00Z">
            <w:rPr/>
          </w:rPrChange>
        </w:rPr>
        <w:t> Kevin Greeson. "Effective Bridging and Contextualization" In: </w:t>
      </w:r>
      <w:r w:rsidRPr="00B87EFD">
        <w:rPr>
          <w:rStyle w:val="HTMLCite"/>
          <w:b w:val="0"/>
          <w:bCs w:val="0"/>
          <w:rPrChange w:id="3234" w:author="Terry, George" w:date="2020-04-03T16:25:00Z">
            <w:rPr>
              <w:rStyle w:val="HTMLCite"/>
            </w:rPr>
          </w:rPrChange>
        </w:rPr>
        <w:t>Discovering the Mission of God</w:t>
      </w:r>
      <w:r w:rsidRPr="00B87EFD">
        <w:rPr>
          <w:b w:val="0"/>
          <w:bCs w:val="0"/>
          <w:rPrChange w:id="3235" w:author="Terry, George" w:date="2020-04-03T16:25:00Z">
            <w:rPr/>
          </w:rPrChange>
        </w:rPr>
        <w:t xml:space="preserve">. </w:t>
      </w:r>
      <w:ins w:id="3236" w:author="Terry, George" w:date="2020-04-03T16:43:00Z">
        <w:r w:rsidR="00B61CC7">
          <w:rPr>
            <w:b w:val="0"/>
            <w:bCs w:val="0"/>
          </w:rPr>
          <w:t>e</w:t>
        </w:r>
      </w:ins>
      <w:del w:id="3237" w:author="Terry, George" w:date="2020-04-03T16:43:00Z">
        <w:r w:rsidRPr="00B87EFD" w:rsidDel="00B61CC7">
          <w:rPr>
            <w:b w:val="0"/>
            <w:bCs w:val="0"/>
            <w:rPrChange w:id="3238" w:author="Terry, George" w:date="2020-04-03T16:25:00Z">
              <w:rPr/>
            </w:rPrChange>
          </w:rPr>
          <w:delText>E</w:delText>
        </w:r>
      </w:del>
      <w:r w:rsidRPr="00B87EFD">
        <w:rPr>
          <w:b w:val="0"/>
          <w:bCs w:val="0"/>
          <w:rPrChange w:id="3239" w:author="Terry, George" w:date="2020-04-03T16:25:00Z">
            <w:rPr/>
          </w:rPrChange>
        </w:rPr>
        <w:t xml:space="preserve">d. by Mike Barnett and Robin Martin. </w:t>
      </w:r>
      <w:ins w:id="3240" w:author="Terry, George" w:date="2020-04-03T16:43:00Z">
        <w:r w:rsidR="00B61CC7">
          <w:rPr>
            <w:b w:val="0"/>
            <w:bCs w:val="0"/>
          </w:rPr>
          <w:t>(</w:t>
        </w:r>
      </w:ins>
      <w:r w:rsidRPr="00B87EFD">
        <w:rPr>
          <w:b w:val="0"/>
          <w:bCs w:val="0"/>
          <w:rPrChange w:id="3241" w:author="Terry, George" w:date="2020-04-03T16:25:00Z">
            <w:rPr/>
          </w:rPrChange>
        </w:rPr>
        <w:t>Downers Grove, Illinois:</w:t>
      </w:r>
      <w:ins w:id="3242" w:author="Terry, George" w:date="2020-04-03T16:54:00Z">
        <w:r w:rsidR="00FF05AD">
          <w:rPr>
            <w:b w:val="0"/>
            <w:bCs w:val="0"/>
          </w:rPr>
          <w:t xml:space="preserve"> </w:t>
        </w:r>
      </w:ins>
      <w:r w:rsidRPr="00B87EFD">
        <w:rPr>
          <w:b w:val="0"/>
          <w:bCs w:val="0"/>
          <w:rPrChange w:id="3243" w:author="Terry, George" w:date="2020-04-03T16:25:00Z">
            <w:rPr/>
          </w:rPrChange>
        </w:rPr>
        <w:t>InterVarsity Press, 2012</w:t>
      </w:r>
      <w:ins w:id="3244" w:author="Terry, George" w:date="2020-04-03T16:43:00Z">
        <w:r w:rsidR="00B61CC7">
          <w:rPr>
            <w:b w:val="0"/>
            <w:bCs w:val="0"/>
          </w:rPr>
          <w:t>)</w:t>
        </w:r>
      </w:ins>
      <w:r w:rsidRPr="00B87EFD">
        <w:rPr>
          <w:b w:val="0"/>
          <w:bCs w:val="0"/>
          <w:rPrChange w:id="3245" w:author="Terry, George" w:date="2020-04-03T16:25:00Z">
            <w:rPr/>
          </w:rPrChange>
        </w:rPr>
        <w:t xml:space="preserve">, </w:t>
      </w:r>
      <w:del w:id="3246" w:author="Terry, George" w:date="2020-04-03T16:43:00Z">
        <w:r w:rsidRPr="00B87EFD" w:rsidDel="00B61CC7">
          <w:rPr>
            <w:b w:val="0"/>
            <w:bCs w:val="0"/>
            <w:rPrChange w:id="3247" w:author="Terry, George" w:date="2020-04-03T16:25:00Z">
              <w:rPr/>
            </w:rPrChange>
          </w:rPr>
          <w:delText>p.</w:delText>
        </w:r>
      </w:del>
      <w:r w:rsidRPr="00B87EFD">
        <w:rPr>
          <w:b w:val="0"/>
          <w:bCs w:val="0"/>
          <w:rPrChange w:id="3248" w:author="Terry, George" w:date="2020-04-03T16:25:00Z">
            <w:rPr/>
          </w:rPrChange>
        </w:rPr>
        <w:t>430.</w:t>
      </w:r>
      <w:r w:rsidRPr="00B87EFD">
        <w:rPr>
          <w:b w:val="0"/>
          <w:bCs w:val="0"/>
          <w:rPrChange w:id="3249" w:author="Terry, George" w:date="2020-04-03T16:25:00Z">
            <w:rPr/>
          </w:rPrChange>
        </w:rPr>
        <w:br/>
        <w:t>    </w:t>
      </w:r>
    </w:p>
    <w:p w14:paraId="772ABE30" w14:textId="1178600F"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50" w:author="Terry, George" w:date="2020-04-03T16:33:00Z"/>
          <w:b w:val="0"/>
          <w:bCs w:val="0"/>
        </w:rPr>
        <w:pPrChange w:id="3251"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252" w:author="Terry, George" w:date="2020-04-03T16:25:00Z">
            <w:rPr>
              <w:vertAlign w:val="superscript"/>
            </w:rPr>
          </w:rPrChange>
        </w:rPr>
        <w:t>56</w:t>
      </w:r>
      <w:r w:rsidRPr="00B87EFD">
        <w:rPr>
          <w:b w:val="0"/>
          <w:bCs w:val="0"/>
          <w:rPrChange w:id="3253" w:author="Terry, George" w:date="2020-04-03T16:25:00Z">
            <w:rPr/>
          </w:rPrChange>
        </w:rPr>
        <w:t> </w:t>
      </w:r>
      <w:proofErr w:type="spellStart"/>
      <w:r w:rsidRPr="00B87EFD">
        <w:rPr>
          <w:b w:val="0"/>
          <w:bCs w:val="0"/>
          <w:rPrChange w:id="3254" w:author="Terry, George" w:date="2020-04-03T16:25:00Z">
            <w:rPr/>
          </w:rPrChange>
        </w:rPr>
        <w:t>Gailyn</w:t>
      </w:r>
      <w:proofErr w:type="spellEnd"/>
      <w:r w:rsidRPr="00B87EFD">
        <w:rPr>
          <w:b w:val="0"/>
          <w:bCs w:val="0"/>
          <w:rPrChange w:id="3255" w:author="Terry, George" w:date="2020-04-03T16:25:00Z">
            <w:rPr/>
          </w:rPrChange>
        </w:rPr>
        <w:t xml:space="preserve"> Van </w:t>
      </w:r>
      <w:proofErr w:type="spellStart"/>
      <w:r w:rsidRPr="00B87EFD">
        <w:rPr>
          <w:b w:val="0"/>
          <w:bCs w:val="0"/>
          <w:rPrChange w:id="3256" w:author="Terry, George" w:date="2020-04-03T16:25:00Z">
            <w:rPr/>
          </w:rPrChange>
        </w:rPr>
        <w:t>Rheenen</w:t>
      </w:r>
      <w:proofErr w:type="spellEnd"/>
      <w:r w:rsidRPr="00B87EFD">
        <w:rPr>
          <w:b w:val="0"/>
          <w:bCs w:val="0"/>
          <w:rPrChange w:id="3257" w:author="Terry, George" w:date="2020-04-03T16:25:00Z">
            <w:rPr/>
          </w:rPrChange>
        </w:rPr>
        <w:t>. </w:t>
      </w:r>
      <w:r w:rsidRPr="00B87EFD">
        <w:rPr>
          <w:rStyle w:val="HTMLCite"/>
          <w:b w:val="0"/>
          <w:bCs w:val="0"/>
          <w:rPrChange w:id="3258" w:author="Terry, George" w:date="2020-04-03T16:25:00Z">
            <w:rPr>
              <w:rStyle w:val="HTMLCite"/>
            </w:rPr>
          </w:rPrChange>
        </w:rPr>
        <w:t>Contextualization and Syncretism: Navigating Cultural Currents</w:t>
      </w:r>
      <w:r w:rsidRPr="00B87EFD">
        <w:rPr>
          <w:b w:val="0"/>
          <w:bCs w:val="0"/>
          <w:rPrChange w:id="3259" w:author="Terry, George" w:date="2020-04-03T16:25:00Z">
            <w:rPr/>
          </w:rPrChange>
        </w:rPr>
        <w:t xml:space="preserve">. </w:t>
      </w:r>
      <w:ins w:id="3260" w:author="Terry, George" w:date="2020-04-03T16:55:00Z">
        <w:r w:rsidR="00FF05AD">
          <w:rPr>
            <w:b w:val="0"/>
            <w:bCs w:val="0"/>
          </w:rPr>
          <w:t xml:space="preserve">(Pasadena, CA: </w:t>
        </w:r>
      </w:ins>
      <w:del w:id="3261" w:author="Terry, George" w:date="2020-04-03T16:44:00Z">
        <w:r w:rsidRPr="00B87EFD" w:rsidDel="00B61CC7">
          <w:rPr>
            <w:b w:val="0"/>
            <w:bCs w:val="0"/>
            <w:rPrChange w:id="3262" w:author="Terry, George" w:date="2020-04-03T16:25:00Z">
              <w:rPr/>
            </w:rPrChange>
          </w:rPr>
          <w:delText xml:space="preserve">Ed. </w:delText>
        </w:r>
      </w:del>
      <w:r w:rsidRPr="00B87EFD">
        <w:rPr>
          <w:b w:val="0"/>
          <w:bCs w:val="0"/>
          <w:rPrChange w:id="3263" w:author="Terry, George" w:date="2020-04-03T16:25:00Z">
            <w:rPr/>
          </w:rPrChange>
        </w:rPr>
        <w:t>William Carey Library Publishing</w:t>
      </w:r>
      <w:ins w:id="3264" w:author="Terry, George" w:date="2020-04-03T16:55:00Z">
        <w:r w:rsidR="00FF05AD">
          <w:rPr>
            <w:b w:val="0"/>
            <w:bCs w:val="0"/>
          </w:rPr>
          <w:t>, 2006)</w:t>
        </w:r>
      </w:ins>
      <w:r w:rsidRPr="00B87EFD">
        <w:rPr>
          <w:b w:val="0"/>
          <w:bCs w:val="0"/>
          <w:rPrChange w:id="3265" w:author="Terry, George" w:date="2020-04-03T16:25:00Z">
            <w:rPr/>
          </w:rPrChange>
        </w:rPr>
        <w:t>. Kindle Edition.</w:t>
      </w:r>
      <w:ins w:id="3266" w:author="Terry, George" w:date="2020-04-03T16:55:00Z">
        <w:r w:rsidR="00FF05AD">
          <w:rPr>
            <w:b w:val="0"/>
            <w:bCs w:val="0"/>
          </w:rPr>
          <w:t xml:space="preserve"> </w:t>
        </w:r>
      </w:ins>
      <w:del w:id="3267" w:author="Terry, George" w:date="2020-04-03T16:55:00Z">
        <w:r w:rsidRPr="00B87EFD" w:rsidDel="00FF05AD">
          <w:rPr>
            <w:b w:val="0"/>
            <w:bCs w:val="0"/>
            <w:rPrChange w:id="3268" w:author="Terry, George" w:date="2020-04-03T16:25:00Z">
              <w:rPr/>
            </w:rPrChange>
          </w:rPr>
          <w:delText xml:space="preserve">, 2006, </w:delText>
        </w:r>
      </w:del>
      <w:r w:rsidRPr="00B87EFD">
        <w:rPr>
          <w:b w:val="0"/>
          <w:bCs w:val="0"/>
          <w:rPrChange w:id="3269" w:author="Terry, George" w:date="2020-04-03T16:25:00Z">
            <w:rPr/>
          </w:rPrChange>
        </w:rPr>
        <w:t>chap</w:t>
      </w:r>
      <w:ins w:id="3270" w:author="Terry, George" w:date="2020-04-03T16:55:00Z">
        <w:r w:rsidR="00FF05AD">
          <w:rPr>
            <w:b w:val="0"/>
            <w:bCs w:val="0"/>
          </w:rPr>
          <w:t>ter</w:t>
        </w:r>
      </w:ins>
      <w:r w:rsidRPr="00B87EFD">
        <w:rPr>
          <w:b w:val="0"/>
          <w:bCs w:val="0"/>
          <w:rPrChange w:id="3271" w:author="Terry, George" w:date="2020-04-03T16:25:00Z">
            <w:rPr/>
          </w:rPrChange>
        </w:rPr>
        <w:t>.1.</w:t>
      </w:r>
      <w:r w:rsidRPr="00B87EFD">
        <w:rPr>
          <w:b w:val="0"/>
          <w:bCs w:val="0"/>
          <w:rPrChange w:id="3272" w:author="Terry, George" w:date="2020-04-03T16:25:00Z">
            <w:rPr/>
          </w:rPrChange>
        </w:rPr>
        <w:br/>
        <w:t>    </w:t>
      </w:r>
    </w:p>
    <w:p w14:paraId="4E38071F"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73" w:author="Terry, George" w:date="2020-04-03T16:33:00Z"/>
          <w:b w:val="0"/>
          <w:bCs w:val="0"/>
        </w:rPr>
        <w:pPrChange w:id="3274"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275" w:author="Terry, George" w:date="2020-04-03T16:25:00Z">
            <w:rPr>
              <w:vertAlign w:val="superscript"/>
            </w:rPr>
          </w:rPrChange>
        </w:rPr>
        <w:t>57</w:t>
      </w:r>
      <w:r w:rsidRPr="00B87EFD">
        <w:rPr>
          <w:b w:val="0"/>
          <w:bCs w:val="0"/>
          <w:rPrChange w:id="3276" w:author="Terry, George" w:date="2020-04-03T16:25:00Z">
            <w:rPr/>
          </w:rPrChange>
        </w:rPr>
        <w:t> Ibid</w:t>
      </w:r>
      <w:del w:id="3277" w:author="Terry, George" w:date="2020-04-03T16:44:00Z">
        <w:r w:rsidRPr="00B87EFD" w:rsidDel="00B61CC7">
          <w:rPr>
            <w:b w:val="0"/>
            <w:bCs w:val="0"/>
            <w:rPrChange w:id="3278" w:author="Terry, George" w:date="2020-04-03T16:25:00Z">
              <w:rPr/>
            </w:rPrChange>
          </w:rPr>
          <w:delText>, chap.1</w:delText>
        </w:r>
      </w:del>
      <w:r w:rsidRPr="00B87EFD">
        <w:rPr>
          <w:b w:val="0"/>
          <w:bCs w:val="0"/>
          <w:rPrChange w:id="3279" w:author="Terry, George" w:date="2020-04-03T16:25:00Z">
            <w:rPr/>
          </w:rPrChange>
        </w:rPr>
        <w:t>.</w:t>
      </w:r>
      <w:r w:rsidRPr="00B87EFD">
        <w:rPr>
          <w:b w:val="0"/>
          <w:bCs w:val="0"/>
          <w:rPrChange w:id="3280" w:author="Terry, George" w:date="2020-04-03T16:25:00Z">
            <w:rPr/>
          </w:rPrChange>
        </w:rPr>
        <w:br/>
        <w:t>   </w:t>
      </w:r>
    </w:p>
    <w:p w14:paraId="0BB5DEDE" w14:textId="17912559"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81" w:author="Terry, George" w:date="2020-04-03T16:33:00Z"/>
          <w:b w:val="0"/>
          <w:bCs w:val="0"/>
        </w:rPr>
        <w:pPrChange w:id="3282" w:author="Terry, George" w:date="2020-04-03T16:37:00Z">
          <w:pPr>
            <w:pStyle w:val="Heading3"/>
            <w:spacing w:before="0" w:beforeAutospacing="0" w:after="0" w:afterAutospacing="0"/>
            <w:ind w:left="1134" w:hanging="567"/>
            <w:contextualSpacing/>
          </w:pPr>
        </w:pPrChange>
      </w:pPr>
      <w:r w:rsidRPr="00B87EFD">
        <w:rPr>
          <w:b w:val="0"/>
          <w:bCs w:val="0"/>
          <w:rPrChange w:id="3283" w:author="Terry, George" w:date="2020-04-03T16:25:00Z">
            <w:rPr/>
          </w:rPrChange>
        </w:rPr>
        <w:t> </w:t>
      </w:r>
      <w:r w:rsidRPr="00B87EFD">
        <w:rPr>
          <w:b w:val="0"/>
          <w:bCs w:val="0"/>
          <w:vertAlign w:val="superscript"/>
          <w:rPrChange w:id="3284" w:author="Terry, George" w:date="2020-04-03T16:25:00Z">
            <w:rPr>
              <w:vertAlign w:val="superscript"/>
            </w:rPr>
          </w:rPrChange>
        </w:rPr>
        <w:t>58</w:t>
      </w:r>
      <w:r w:rsidRPr="00B87EFD">
        <w:rPr>
          <w:b w:val="0"/>
          <w:bCs w:val="0"/>
          <w:rPrChange w:id="3285" w:author="Terry, George" w:date="2020-04-03T16:25:00Z">
            <w:rPr/>
          </w:rPrChange>
        </w:rPr>
        <w:t> Ibid, chap</w:t>
      </w:r>
      <w:ins w:id="3286" w:author="Terry, George" w:date="2020-04-03T16:44:00Z">
        <w:r w:rsidR="00B61CC7">
          <w:rPr>
            <w:b w:val="0"/>
            <w:bCs w:val="0"/>
          </w:rPr>
          <w:t>ter</w:t>
        </w:r>
      </w:ins>
      <w:r w:rsidRPr="00B87EFD">
        <w:rPr>
          <w:b w:val="0"/>
          <w:bCs w:val="0"/>
          <w:rPrChange w:id="3287" w:author="Terry, George" w:date="2020-04-03T16:25:00Z">
            <w:rPr/>
          </w:rPrChange>
        </w:rPr>
        <w:t>.2.</w:t>
      </w:r>
      <w:r w:rsidRPr="00B87EFD">
        <w:rPr>
          <w:b w:val="0"/>
          <w:bCs w:val="0"/>
          <w:rPrChange w:id="3288" w:author="Terry, George" w:date="2020-04-03T16:25:00Z">
            <w:rPr/>
          </w:rPrChange>
        </w:rPr>
        <w:br/>
        <w:t>   </w:t>
      </w:r>
    </w:p>
    <w:p w14:paraId="67515744" w14:textId="0E02DF75"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289" w:author="Terry, George" w:date="2020-04-03T16:34:00Z"/>
          <w:b w:val="0"/>
          <w:bCs w:val="0"/>
        </w:rPr>
        <w:pPrChange w:id="3290" w:author="Terry, George" w:date="2020-04-03T16:37:00Z">
          <w:pPr>
            <w:pStyle w:val="Heading3"/>
            <w:spacing w:before="0" w:beforeAutospacing="0" w:after="0" w:afterAutospacing="0"/>
            <w:ind w:left="1134" w:hanging="567"/>
            <w:contextualSpacing/>
          </w:pPr>
        </w:pPrChange>
      </w:pPr>
      <w:del w:id="3291" w:author="Terry, George" w:date="2020-04-03T16:34:00Z">
        <w:r w:rsidRPr="00B87EFD" w:rsidDel="00B87EFD">
          <w:rPr>
            <w:b w:val="0"/>
            <w:bCs w:val="0"/>
            <w:rPrChange w:id="3292" w:author="Terry, George" w:date="2020-04-03T16:25:00Z">
              <w:rPr/>
            </w:rPrChange>
          </w:rPr>
          <w:lastRenderedPageBreak/>
          <w:delText> </w:delText>
        </w:r>
      </w:del>
      <w:r w:rsidRPr="00B87EFD">
        <w:rPr>
          <w:b w:val="0"/>
          <w:bCs w:val="0"/>
          <w:vertAlign w:val="superscript"/>
          <w:rPrChange w:id="3293" w:author="Terry, George" w:date="2020-04-03T16:25:00Z">
            <w:rPr>
              <w:vertAlign w:val="superscript"/>
            </w:rPr>
          </w:rPrChange>
        </w:rPr>
        <w:t>59</w:t>
      </w:r>
      <w:r w:rsidRPr="00B87EFD">
        <w:rPr>
          <w:b w:val="0"/>
          <w:bCs w:val="0"/>
          <w:rPrChange w:id="3294" w:author="Terry, George" w:date="2020-04-03T16:25:00Z">
            <w:rPr/>
          </w:rPrChange>
        </w:rPr>
        <w:t> </w:t>
      </w:r>
      <w:del w:id="3295" w:author="Terry, George" w:date="2020-04-03T16:44:00Z">
        <w:r w:rsidRPr="00B87EFD" w:rsidDel="00B61CC7">
          <w:rPr>
            <w:b w:val="0"/>
            <w:bCs w:val="0"/>
            <w:rPrChange w:id="3296" w:author="Terry, George" w:date="2020-04-03T16:25:00Z">
              <w:rPr/>
            </w:rPrChange>
          </w:rPr>
          <w:delText xml:space="preserve">Kevin </w:delText>
        </w:r>
      </w:del>
      <w:r w:rsidRPr="00B87EFD">
        <w:rPr>
          <w:b w:val="0"/>
          <w:bCs w:val="0"/>
          <w:rPrChange w:id="3297" w:author="Terry, George" w:date="2020-04-03T16:25:00Z">
            <w:rPr/>
          </w:rPrChange>
        </w:rPr>
        <w:t>Greeson.</w:t>
      </w:r>
      <w:del w:id="3298" w:author="Terry, George" w:date="2020-04-03T16:44:00Z">
        <w:r w:rsidRPr="00B87EFD" w:rsidDel="00B61CC7">
          <w:rPr>
            <w:b w:val="0"/>
            <w:bCs w:val="0"/>
            <w:rPrChange w:id="3299" w:author="Terry, George" w:date="2020-04-03T16:25:00Z">
              <w:rPr/>
            </w:rPrChange>
          </w:rPr>
          <w:delText xml:space="preserve"> "Effective Bridging and Contextualization" In: </w:delText>
        </w:r>
        <w:r w:rsidRPr="00B87EFD" w:rsidDel="00B61CC7">
          <w:rPr>
            <w:rStyle w:val="HTMLCite"/>
            <w:b w:val="0"/>
            <w:bCs w:val="0"/>
            <w:rPrChange w:id="3300" w:author="Terry, George" w:date="2020-04-03T16:25:00Z">
              <w:rPr>
                <w:rStyle w:val="HTMLCite"/>
              </w:rPr>
            </w:rPrChange>
          </w:rPr>
          <w:delText>Discovering the Mission of God</w:delText>
        </w:r>
        <w:r w:rsidRPr="00B87EFD" w:rsidDel="00B61CC7">
          <w:rPr>
            <w:b w:val="0"/>
            <w:bCs w:val="0"/>
            <w:rPrChange w:id="3301" w:author="Terry, George" w:date="2020-04-03T16:25:00Z">
              <w:rPr/>
            </w:rPrChange>
          </w:rPr>
          <w:delText xml:space="preserve">. Ed. by Mike Barnett and Robin Martin. Downers Grove, Illinois:InterVarsity Press, 2012, </w:delText>
        </w:r>
      </w:del>
      <w:ins w:id="3302" w:author="Terry, George" w:date="2020-04-03T16:44:00Z">
        <w:r w:rsidR="00B61CC7">
          <w:rPr>
            <w:b w:val="0"/>
            <w:bCs w:val="0"/>
          </w:rPr>
          <w:t>,</w:t>
        </w:r>
      </w:ins>
      <w:del w:id="3303" w:author="Terry, George" w:date="2020-04-03T16:44:00Z">
        <w:r w:rsidRPr="00B87EFD" w:rsidDel="00B61CC7">
          <w:rPr>
            <w:b w:val="0"/>
            <w:bCs w:val="0"/>
            <w:rPrChange w:id="3304" w:author="Terry, George" w:date="2020-04-03T16:25:00Z">
              <w:rPr/>
            </w:rPrChange>
          </w:rPr>
          <w:delText>p.</w:delText>
        </w:r>
      </w:del>
      <w:r w:rsidRPr="00B87EFD">
        <w:rPr>
          <w:b w:val="0"/>
          <w:bCs w:val="0"/>
          <w:rPrChange w:id="3305" w:author="Terry, George" w:date="2020-04-03T16:25:00Z">
            <w:rPr/>
          </w:rPrChange>
        </w:rPr>
        <w:t xml:space="preserve"> 425.</w:t>
      </w:r>
      <w:r w:rsidRPr="00B87EFD">
        <w:rPr>
          <w:b w:val="0"/>
          <w:bCs w:val="0"/>
          <w:rPrChange w:id="3306" w:author="Terry, George" w:date="2020-04-03T16:25:00Z">
            <w:rPr/>
          </w:rPrChange>
        </w:rPr>
        <w:br/>
        <w:t>    </w:t>
      </w:r>
    </w:p>
    <w:p w14:paraId="78D17514" w14:textId="686C9D08"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07" w:author="Terry, George" w:date="2020-04-03T16:34:00Z"/>
          <w:b w:val="0"/>
          <w:bCs w:val="0"/>
        </w:rPr>
        <w:pPrChange w:id="3308"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09" w:author="Terry, George" w:date="2020-04-03T16:25:00Z">
            <w:rPr>
              <w:vertAlign w:val="superscript"/>
            </w:rPr>
          </w:rPrChange>
        </w:rPr>
        <w:t>60</w:t>
      </w:r>
      <w:r w:rsidRPr="00B87EFD">
        <w:rPr>
          <w:b w:val="0"/>
          <w:bCs w:val="0"/>
          <w:rPrChange w:id="3310" w:author="Terry, George" w:date="2020-04-03T16:25:00Z">
            <w:rPr/>
          </w:rPrChange>
        </w:rPr>
        <w:t> </w:t>
      </w:r>
      <w:del w:id="3311" w:author="Terry, George" w:date="2020-04-03T16:44:00Z">
        <w:r w:rsidRPr="00B87EFD" w:rsidDel="00B61CC7">
          <w:rPr>
            <w:b w:val="0"/>
            <w:bCs w:val="0"/>
            <w:rPrChange w:id="3312" w:author="Terry, George" w:date="2020-04-03T16:25:00Z">
              <w:rPr/>
            </w:rPrChange>
          </w:rPr>
          <w:delText xml:space="preserve">Gailyn </w:delText>
        </w:r>
      </w:del>
      <w:r w:rsidRPr="00B87EFD">
        <w:rPr>
          <w:b w:val="0"/>
          <w:bCs w:val="0"/>
          <w:rPrChange w:id="3313" w:author="Terry, George" w:date="2020-04-03T16:25:00Z">
            <w:rPr/>
          </w:rPrChange>
        </w:rPr>
        <w:t xml:space="preserve">Van </w:t>
      </w:r>
      <w:proofErr w:type="spellStart"/>
      <w:r w:rsidRPr="00B87EFD">
        <w:rPr>
          <w:b w:val="0"/>
          <w:bCs w:val="0"/>
          <w:rPrChange w:id="3314" w:author="Terry, George" w:date="2020-04-03T16:25:00Z">
            <w:rPr/>
          </w:rPrChange>
        </w:rPr>
        <w:t>Rheenen</w:t>
      </w:r>
      <w:proofErr w:type="spellEnd"/>
      <w:del w:id="3315" w:author="Terry, George" w:date="2020-04-03T16:44:00Z">
        <w:r w:rsidRPr="00B87EFD" w:rsidDel="00B61CC7">
          <w:rPr>
            <w:b w:val="0"/>
            <w:bCs w:val="0"/>
            <w:rPrChange w:id="3316" w:author="Terry, George" w:date="2020-04-03T16:25:00Z">
              <w:rPr/>
            </w:rPrChange>
          </w:rPr>
          <w:delText>. </w:delText>
        </w:r>
        <w:r w:rsidRPr="00B87EFD" w:rsidDel="00B61CC7">
          <w:rPr>
            <w:rStyle w:val="HTMLCite"/>
            <w:b w:val="0"/>
            <w:bCs w:val="0"/>
            <w:rPrChange w:id="3317" w:author="Terry, George" w:date="2020-04-03T16:25:00Z">
              <w:rPr>
                <w:rStyle w:val="HTMLCite"/>
              </w:rPr>
            </w:rPrChange>
          </w:rPr>
          <w:delText>Contextualization and Syncretism: Navigating Cultural Currents</w:delText>
        </w:r>
        <w:r w:rsidRPr="00B87EFD" w:rsidDel="00B61CC7">
          <w:rPr>
            <w:b w:val="0"/>
            <w:bCs w:val="0"/>
            <w:rPrChange w:id="3318" w:author="Terry, George" w:date="2020-04-03T16:25:00Z">
              <w:rPr/>
            </w:rPrChange>
          </w:rPr>
          <w:delText>. Ed. William Carey Library Publishing. Kindle Edition., 2006</w:delText>
        </w:r>
      </w:del>
      <w:r w:rsidRPr="00B87EFD">
        <w:rPr>
          <w:b w:val="0"/>
          <w:bCs w:val="0"/>
          <w:rPrChange w:id="3319" w:author="Terry, George" w:date="2020-04-03T16:25:00Z">
            <w:rPr/>
          </w:rPrChange>
        </w:rPr>
        <w:t>, chap</w:t>
      </w:r>
      <w:ins w:id="3320" w:author="Terry, George" w:date="2020-04-03T16:44:00Z">
        <w:r w:rsidR="00B61CC7">
          <w:rPr>
            <w:b w:val="0"/>
            <w:bCs w:val="0"/>
          </w:rPr>
          <w:t>ter</w:t>
        </w:r>
      </w:ins>
      <w:r w:rsidRPr="00B87EFD">
        <w:rPr>
          <w:b w:val="0"/>
          <w:bCs w:val="0"/>
          <w:rPrChange w:id="3321" w:author="Terry, George" w:date="2020-04-03T16:25:00Z">
            <w:rPr/>
          </w:rPrChange>
        </w:rPr>
        <w:t>.1.</w:t>
      </w:r>
      <w:r w:rsidRPr="00B87EFD">
        <w:rPr>
          <w:b w:val="0"/>
          <w:bCs w:val="0"/>
          <w:rPrChange w:id="3322" w:author="Terry, George" w:date="2020-04-03T16:25:00Z">
            <w:rPr/>
          </w:rPrChange>
        </w:rPr>
        <w:br/>
        <w:t>    </w:t>
      </w:r>
    </w:p>
    <w:p w14:paraId="1B2B26EE" w14:textId="57D6BA7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23" w:author="Terry, George" w:date="2020-04-03T16:34:00Z"/>
          <w:b w:val="0"/>
          <w:bCs w:val="0"/>
        </w:rPr>
        <w:pPrChange w:id="3324"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25" w:author="Terry, George" w:date="2020-04-03T16:25:00Z">
            <w:rPr>
              <w:vertAlign w:val="superscript"/>
            </w:rPr>
          </w:rPrChange>
        </w:rPr>
        <w:t>61</w:t>
      </w:r>
      <w:r w:rsidRPr="00B87EFD">
        <w:rPr>
          <w:b w:val="0"/>
          <w:bCs w:val="0"/>
          <w:rPrChange w:id="3326" w:author="Terry, George" w:date="2020-04-03T16:25:00Z">
            <w:rPr/>
          </w:rPrChange>
        </w:rPr>
        <w:t> </w:t>
      </w:r>
      <w:del w:id="3327" w:author="Terry, George" w:date="2020-04-03T16:44:00Z">
        <w:r w:rsidRPr="00B87EFD" w:rsidDel="00B61CC7">
          <w:rPr>
            <w:b w:val="0"/>
            <w:bCs w:val="0"/>
            <w:rPrChange w:id="3328" w:author="Terry, George" w:date="2020-04-03T16:25:00Z">
              <w:rPr/>
            </w:rPrChange>
          </w:rPr>
          <w:delText>David J.</w:delText>
        </w:r>
      </w:del>
      <w:r w:rsidRPr="00B87EFD">
        <w:rPr>
          <w:b w:val="0"/>
          <w:bCs w:val="0"/>
          <w:rPrChange w:id="3329" w:author="Terry, George" w:date="2020-04-03T16:25:00Z">
            <w:rPr/>
          </w:rPrChange>
        </w:rPr>
        <w:t xml:space="preserve"> </w:t>
      </w:r>
      <w:proofErr w:type="spellStart"/>
      <w:r w:rsidRPr="00B87EFD">
        <w:rPr>
          <w:b w:val="0"/>
          <w:bCs w:val="0"/>
          <w:rPrChange w:id="3330" w:author="Terry, George" w:date="2020-04-03T16:25:00Z">
            <w:rPr/>
          </w:rPrChange>
        </w:rPr>
        <w:t>Hesselgrave</w:t>
      </w:r>
      <w:proofErr w:type="spellEnd"/>
      <w:r w:rsidRPr="00B87EFD">
        <w:rPr>
          <w:b w:val="0"/>
          <w:bCs w:val="0"/>
          <w:rPrChange w:id="3331" w:author="Terry, George" w:date="2020-04-03T16:25:00Z">
            <w:rPr/>
          </w:rPrChange>
        </w:rPr>
        <w:t xml:space="preserve"> and </w:t>
      </w:r>
      <w:del w:id="3332" w:author="Terry, George" w:date="2020-04-03T16:45:00Z">
        <w:r w:rsidRPr="00B87EFD" w:rsidDel="00B61CC7">
          <w:rPr>
            <w:b w:val="0"/>
            <w:bCs w:val="0"/>
            <w:rPrChange w:id="3333" w:author="Terry, George" w:date="2020-04-03T16:25:00Z">
              <w:rPr/>
            </w:rPrChange>
          </w:rPr>
          <w:delText xml:space="preserve">Edward </w:delText>
        </w:r>
      </w:del>
      <w:proofErr w:type="spellStart"/>
      <w:r w:rsidRPr="00B87EFD">
        <w:rPr>
          <w:b w:val="0"/>
          <w:bCs w:val="0"/>
          <w:rPrChange w:id="3334" w:author="Terry, George" w:date="2020-04-03T16:25:00Z">
            <w:rPr/>
          </w:rPrChange>
        </w:rPr>
        <w:t>Rommen</w:t>
      </w:r>
      <w:proofErr w:type="spellEnd"/>
      <w:ins w:id="3335" w:author="Terry, George" w:date="2020-04-03T16:45:00Z">
        <w:r w:rsidR="00B61CC7">
          <w:rPr>
            <w:b w:val="0"/>
            <w:bCs w:val="0"/>
          </w:rPr>
          <w:t>,</w:t>
        </w:r>
      </w:ins>
      <w:del w:id="3336" w:author="Terry, George" w:date="2020-04-03T16:45:00Z">
        <w:r w:rsidRPr="00B87EFD" w:rsidDel="00B61CC7">
          <w:rPr>
            <w:b w:val="0"/>
            <w:bCs w:val="0"/>
            <w:rPrChange w:id="3337" w:author="Terry, George" w:date="2020-04-03T16:25:00Z">
              <w:rPr/>
            </w:rPrChange>
          </w:rPr>
          <w:delText>. </w:delText>
        </w:r>
        <w:r w:rsidRPr="00B87EFD" w:rsidDel="00B61CC7">
          <w:rPr>
            <w:rStyle w:val="HTMLCite"/>
            <w:b w:val="0"/>
            <w:bCs w:val="0"/>
            <w:rPrChange w:id="3338" w:author="Terry, George" w:date="2020-04-03T16:25:00Z">
              <w:rPr>
                <w:rStyle w:val="HTMLCite"/>
              </w:rPr>
            </w:rPrChange>
          </w:rPr>
          <w:delText>Contextualization:Meaning, Method and Models</w:delText>
        </w:r>
        <w:r w:rsidRPr="00B87EFD" w:rsidDel="00B61CC7">
          <w:rPr>
            <w:b w:val="0"/>
            <w:bCs w:val="0"/>
            <w:rPrChange w:id="3339" w:author="Terry, George" w:date="2020-04-03T16:25:00Z">
              <w:rPr/>
            </w:rPrChange>
          </w:rPr>
          <w:delText>. Ed. William Carey Library, 2000,</w:delText>
        </w:r>
      </w:del>
      <w:ins w:id="3340" w:author="Terry, George" w:date="2020-04-03T16:45:00Z">
        <w:r w:rsidR="00B61CC7">
          <w:rPr>
            <w:b w:val="0"/>
            <w:bCs w:val="0"/>
          </w:rPr>
          <w:t xml:space="preserve"> </w:t>
        </w:r>
      </w:ins>
      <w:del w:id="3341" w:author="Terry, George" w:date="2020-04-03T16:45:00Z">
        <w:r w:rsidRPr="00B87EFD" w:rsidDel="00B61CC7">
          <w:rPr>
            <w:b w:val="0"/>
            <w:bCs w:val="0"/>
            <w:rPrChange w:id="3342" w:author="Terry, George" w:date="2020-04-03T16:25:00Z">
              <w:rPr/>
            </w:rPrChange>
          </w:rPr>
          <w:delText xml:space="preserve"> p.</w:delText>
        </w:r>
      </w:del>
      <w:r w:rsidRPr="00B87EFD">
        <w:rPr>
          <w:b w:val="0"/>
          <w:bCs w:val="0"/>
          <w:rPrChange w:id="3343" w:author="Terry, George" w:date="2020-04-03T16:25:00Z">
            <w:rPr/>
          </w:rPrChange>
        </w:rPr>
        <w:t>76, 78.</w:t>
      </w:r>
      <w:r w:rsidRPr="00B87EFD">
        <w:rPr>
          <w:b w:val="0"/>
          <w:bCs w:val="0"/>
          <w:rPrChange w:id="3344" w:author="Terry, George" w:date="2020-04-03T16:25:00Z">
            <w:rPr/>
          </w:rPrChange>
        </w:rPr>
        <w:br/>
        <w:t>   </w:t>
      </w:r>
    </w:p>
    <w:p w14:paraId="37A9D7E1" w14:textId="01E3A2FB"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45" w:author="Terry, George" w:date="2020-04-03T16:34:00Z"/>
          <w:b w:val="0"/>
          <w:bCs w:val="0"/>
        </w:rPr>
        <w:pPrChange w:id="3346" w:author="Terry, George" w:date="2020-04-03T16:37:00Z">
          <w:pPr>
            <w:pStyle w:val="Heading3"/>
            <w:spacing w:before="0" w:beforeAutospacing="0" w:after="0" w:afterAutospacing="0"/>
            <w:ind w:left="1134" w:hanging="567"/>
            <w:contextualSpacing/>
          </w:pPr>
        </w:pPrChange>
      </w:pPr>
      <w:del w:id="3347" w:author="Terry, George" w:date="2020-04-03T16:34:00Z">
        <w:r w:rsidRPr="00B87EFD" w:rsidDel="00B87EFD">
          <w:rPr>
            <w:b w:val="0"/>
            <w:bCs w:val="0"/>
            <w:rPrChange w:id="3348" w:author="Terry, George" w:date="2020-04-03T16:25:00Z">
              <w:rPr/>
            </w:rPrChange>
          </w:rPr>
          <w:delText> </w:delText>
        </w:r>
      </w:del>
      <w:r w:rsidRPr="00B87EFD">
        <w:rPr>
          <w:b w:val="0"/>
          <w:bCs w:val="0"/>
          <w:vertAlign w:val="superscript"/>
          <w:rPrChange w:id="3349" w:author="Terry, George" w:date="2020-04-03T16:25:00Z">
            <w:rPr>
              <w:vertAlign w:val="superscript"/>
            </w:rPr>
          </w:rPrChange>
        </w:rPr>
        <w:t>62</w:t>
      </w:r>
      <w:r w:rsidRPr="00B87EFD">
        <w:rPr>
          <w:b w:val="0"/>
          <w:bCs w:val="0"/>
          <w:rPrChange w:id="3350" w:author="Terry, George" w:date="2020-04-03T16:25:00Z">
            <w:rPr/>
          </w:rPrChange>
        </w:rPr>
        <w:t> </w:t>
      </w:r>
      <w:del w:id="3351" w:author="Terry, George" w:date="2020-04-03T16:45:00Z">
        <w:r w:rsidRPr="00B87EFD" w:rsidDel="00B61CC7">
          <w:rPr>
            <w:b w:val="0"/>
            <w:bCs w:val="0"/>
            <w:rPrChange w:id="3352" w:author="Terry, George" w:date="2020-04-03T16:25:00Z">
              <w:rPr/>
            </w:rPrChange>
          </w:rPr>
          <w:delText xml:space="preserve">Gailyn </w:delText>
        </w:r>
      </w:del>
      <w:r w:rsidRPr="00B87EFD">
        <w:rPr>
          <w:b w:val="0"/>
          <w:bCs w:val="0"/>
          <w:rPrChange w:id="3353" w:author="Terry, George" w:date="2020-04-03T16:25:00Z">
            <w:rPr/>
          </w:rPrChange>
        </w:rPr>
        <w:t xml:space="preserve">Van </w:t>
      </w:r>
      <w:proofErr w:type="spellStart"/>
      <w:r w:rsidRPr="00B87EFD">
        <w:rPr>
          <w:b w:val="0"/>
          <w:bCs w:val="0"/>
          <w:rPrChange w:id="3354" w:author="Terry, George" w:date="2020-04-03T16:25:00Z">
            <w:rPr/>
          </w:rPrChange>
        </w:rPr>
        <w:t>Rheenen</w:t>
      </w:r>
      <w:proofErr w:type="spellEnd"/>
      <w:ins w:id="3355" w:author="Terry, George" w:date="2020-04-03T16:45:00Z">
        <w:r w:rsidR="00B61CC7">
          <w:rPr>
            <w:b w:val="0"/>
            <w:bCs w:val="0"/>
          </w:rPr>
          <w:t>,</w:t>
        </w:r>
      </w:ins>
      <w:del w:id="3356" w:author="Terry, George" w:date="2020-04-03T16:45:00Z">
        <w:r w:rsidRPr="00B87EFD" w:rsidDel="00B61CC7">
          <w:rPr>
            <w:b w:val="0"/>
            <w:bCs w:val="0"/>
            <w:rPrChange w:id="3357" w:author="Terry, George" w:date="2020-04-03T16:25:00Z">
              <w:rPr/>
            </w:rPrChange>
          </w:rPr>
          <w:delText>. </w:delText>
        </w:r>
        <w:r w:rsidRPr="00B87EFD" w:rsidDel="00B61CC7">
          <w:rPr>
            <w:rStyle w:val="HTMLCite"/>
            <w:b w:val="0"/>
            <w:bCs w:val="0"/>
            <w:rPrChange w:id="3358" w:author="Terry, George" w:date="2020-04-03T16:25:00Z">
              <w:rPr>
                <w:rStyle w:val="HTMLCite"/>
              </w:rPr>
            </w:rPrChange>
          </w:rPr>
          <w:delText>Contextualization and Syncretism: Navigating Cultural Currents</w:delText>
        </w:r>
        <w:r w:rsidRPr="00B87EFD" w:rsidDel="00B61CC7">
          <w:rPr>
            <w:b w:val="0"/>
            <w:bCs w:val="0"/>
            <w:rPrChange w:id="3359" w:author="Terry, George" w:date="2020-04-03T16:25:00Z">
              <w:rPr/>
            </w:rPrChange>
          </w:rPr>
          <w:delText>. Ed. William Carey Library Publishing. Kindle Edition., 2006,</w:delText>
        </w:r>
      </w:del>
      <w:r w:rsidRPr="00B87EFD">
        <w:rPr>
          <w:b w:val="0"/>
          <w:bCs w:val="0"/>
          <w:rPrChange w:id="3360" w:author="Terry, George" w:date="2020-04-03T16:25:00Z">
            <w:rPr/>
          </w:rPrChange>
        </w:rPr>
        <w:t xml:space="preserve"> chap</w:t>
      </w:r>
      <w:ins w:id="3361" w:author="Terry, George" w:date="2020-04-03T16:45:00Z">
        <w:r w:rsidR="00B61CC7">
          <w:rPr>
            <w:b w:val="0"/>
            <w:bCs w:val="0"/>
          </w:rPr>
          <w:t>ter</w:t>
        </w:r>
      </w:ins>
      <w:r w:rsidRPr="00B87EFD">
        <w:rPr>
          <w:b w:val="0"/>
          <w:bCs w:val="0"/>
          <w:rPrChange w:id="3362" w:author="Terry, George" w:date="2020-04-03T16:25:00Z">
            <w:rPr/>
          </w:rPrChange>
        </w:rPr>
        <w:t>.1.</w:t>
      </w:r>
      <w:r w:rsidRPr="00B87EFD">
        <w:rPr>
          <w:b w:val="0"/>
          <w:bCs w:val="0"/>
          <w:rPrChange w:id="3363" w:author="Terry, George" w:date="2020-04-03T16:25:00Z">
            <w:rPr/>
          </w:rPrChange>
        </w:rPr>
        <w:br/>
        <w:t>    </w:t>
      </w:r>
    </w:p>
    <w:p w14:paraId="666ED283" w14:textId="14F02438"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64" w:author="Terry, George" w:date="2020-04-03T16:34:00Z"/>
          <w:b w:val="0"/>
          <w:bCs w:val="0"/>
        </w:rPr>
        <w:pPrChange w:id="3365"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66" w:author="Terry, George" w:date="2020-04-03T16:25:00Z">
            <w:rPr>
              <w:vertAlign w:val="superscript"/>
            </w:rPr>
          </w:rPrChange>
        </w:rPr>
        <w:t>63</w:t>
      </w:r>
      <w:r w:rsidRPr="00B87EFD">
        <w:rPr>
          <w:b w:val="0"/>
          <w:bCs w:val="0"/>
          <w:rPrChange w:id="3367" w:author="Terry, George" w:date="2020-04-03T16:25:00Z">
            <w:rPr/>
          </w:rPrChange>
        </w:rPr>
        <w:t> Ibid</w:t>
      </w:r>
      <w:del w:id="3368" w:author="Terry, George" w:date="2020-04-03T16:45:00Z">
        <w:r w:rsidRPr="00B87EFD" w:rsidDel="00B61CC7">
          <w:rPr>
            <w:b w:val="0"/>
            <w:bCs w:val="0"/>
            <w:rPrChange w:id="3369" w:author="Terry, George" w:date="2020-04-03T16:25:00Z">
              <w:rPr/>
            </w:rPrChange>
          </w:rPr>
          <w:delText>, chap.1</w:delText>
        </w:r>
      </w:del>
      <w:r w:rsidRPr="00B87EFD">
        <w:rPr>
          <w:b w:val="0"/>
          <w:bCs w:val="0"/>
          <w:rPrChange w:id="3370" w:author="Terry, George" w:date="2020-04-03T16:25:00Z">
            <w:rPr/>
          </w:rPrChange>
        </w:rPr>
        <w:t>.</w:t>
      </w:r>
      <w:r w:rsidRPr="00B87EFD">
        <w:rPr>
          <w:b w:val="0"/>
          <w:bCs w:val="0"/>
          <w:rPrChange w:id="3371" w:author="Terry, George" w:date="2020-04-03T16:25:00Z">
            <w:rPr/>
          </w:rPrChange>
        </w:rPr>
        <w:br/>
        <w:t>    </w:t>
      </w:r>
    </w:p>
    <w:p w14:paraId="3788D87C" w14:textId="5BAA3230"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72" w:author="Terry, George" w:date="2020-04-03T16:34:00Z"/>
          <w:b w:val="0"/>
          <w:bCs w:val="0"/>
        </w:rPr>
        <w:pPrChange w:id="3373"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74" w:author="Terry, George" w:date="2020-04-03T16:25:00Z">
            <w:rPr>
              <w:vertAlign w:val="superscript"/>
            </w:rPr>
          </w:rPrChange>
        </w:rPr>
        <w:t>64</w:t>
      </w:r>
      <w:r w:rsidRPr="00B87EFD">
        <w:rPr>
          <w:b w:val="0"/>
          <w:bCs w:val="0"/>
          <w:rPrChange w:id="3375" w:author="Terry, George" w:date="2020-04-03T16:25:00Z">
            <w:rPr/>
          </w:rPrChange>
        </w:rPr>
        <w:t> Ibid,</w:t>
      </w:r>
      <w:ins w:id="3376" w:author="Terry, George" w:date="2020-04-03T16:45:00Z">
        <w:r w:rsidR="00B61CC7">
          <w:rPr>
            <w:b w:val="0"/>
            <w:bCs w:val="0"/>
          </w:rPr>
          <w:t xml:space="preserve"> </w:t>
        </w:r>
      </w:ins>
      <w:del w:id="3377" w:author="Terry, George" w:date="2020-04-03T16:45:00Z">
        <w:r w:rsidRPr="00B87EFD" w:rsidDel="00B61CC7">
          <w:rPr>
            <w:b w:val="0"/>
            <w:bCs w:val="0"/>
            <w:rPrChange w:id="3378" w:author="Terry, George" w:date="2020-04-03T16:25:00Z">
              <w:rPr/>
            </w:rPrChange>
          </w:rPr>
          <w:delText xml:space="preserve"> p.</w:delText>
        </w:r>
      </w:del>
      <w:r w:rsidRPr="00B87EFD">
        <w:rPr>
          <w:b w:val="0"/>
          <w:bCs w:val="0"/>
          <w:rPrChange w:id="3379" w:author="Terry, George" w:date="2020-04-03T16:25:00Z">
            <w:rPr/>
          </w:rPrChange>
        </w:rPr>
        <w:t>197.</w:t>
      </w:r>
      <w:r w:rsidRPr="00B87EFD">
        <w:rPr>
          <w:b w:val="0"/>
          <w:bCs w:val="0"/>
          <w:rPrChange w:id="3380" w:author="Terry, George" w:date="2020-04-03T16:25:00Z">
            <w:rPr/>
          </w:rPrChange>
        </w:rPr>
        <w:br/>
        <w:t>    </w:t>
      </w:r>
    </w:p>
    <w:p w14:paraId="65CF7290" w14:textId="2FABF929"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81" w:author="Terry, George" w:date="2020-04-03T16:34:00Z"/>
          <w:b w:val="0"/>
          <w:bCs w:val="0"/>
        </w:rPr>
        <w:pPrChange w:id="338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83" w:author="Terry, George" w:date="2020-04-03T16:25:00Z">
            <w:rPr>
              <w:vertAlign w:val="superscript"/>
            </w:rPr>
          </w:rPrChange>
        </w:rPr>
        <w:t>65</w:t>
      </w:r>
      <w:r w:rsidRPr="00B87EFD">
        <w:rPr>
          <w:b w:val="0"/>
          <w:bCs w:val="0"/>
          <w:rPrChange w:id="3384" w:author="Terry, George" w:date="2020-04-03T16:25:00Z">
            <w:rPr/>
          </w:rPrChange>
        </w:rPr>
        <w:t> </w:t>
      </w:r>
      <w:del w:id="3385" w:author="Terry, George" w:date="2020-04-03T16:45:00Z">
        <w:r w:rsidRPr="00B87EFD" w:rsidDel="00B61CC7">
          <w:rPr>
            <w:b w:val="0"/>
            <w:bCs w:val="0"/>
            <w:rPrChange w:id="3386" w:author="Terry, George" w:date="2020-04-03T16:25:00Z">
              <w:rPr/>
            </w:rPrChange>
          </w:rPr>
          <w:delText xml:space="preserve">Jackson </w:delText>
        </w:r>
      </w:del>
      <w:r w:rsidRPr="00B87EFD">
        <w:rPr>
          <w:b w:val="0"/>
          <w:bCs w:val="0"/>
          <w:rPrChange w:id="3387" w:author="Terry, George" w:date="2020-04-03T16:25:00Z">
            <w:rPr/>
          </w:rPrChange>
        </w:rPr>
        <w:t>Wu. </w:t>
      </w:r>
      <w:r w:rsidRPr="00B87EFD">
        <w:rPr>
          <w:rStyle w:val="HTMLCite"/>
          <w:b w:val="0"/>
          <w:bCs w:val="0"/>
          <w:rPrChange w:id="3388" w:author="Terry, George" w:date="2020-04-03T16:25:00Z">
            <w:rPr>
              <w:rStyle w:val="HTMLCite"/>
            </w:rPr>
          </w:rPrChange>
        </w:rPr>
        <w:t>One Gospel</w:t>
      </w:r>
      <w:ins w:id="3389" w:author="Terry, George" w:date="2020-04-03T16:46:00Z">
        <w:r w:rsidR="00B61CC7">
          <w:rPr>
            <w:rStyle w:val="HTMLCite"/>
            <w:b w:val="0"/>
            <w:bCs w:val="0"/>
          </w:rPr>
          <w:t>.</w:t>
        </w:r>
      </w:ins>
      <w:del w:id="3390" w:author="Terry, George" w:date="2020-04-03T16:46:00Z">
        <w:r w:rsidRPr="00B87EFD" w:rsidDel="00B61CC7">
          <w:rPr>
            <w:rStyle w:val="HTMLCite"/>
            <w:b w:val="0"/>
            <w:bCs w:val="0"/>
            <w:rPrChange w:id="3391" w:author="Terry, George" w:date="2020-04-03T16:25:00Z">
              <w:rPr>
                <w:rStyle w:val="HTMLCite"/>
              </w:rPr>
            </w:rPrChange>
          </w:rPr>
          <w:delText xml:space="preserve"> for All Nations: A Practical Approach to Biblical Contextualization</w:delText>
        </w:r>
        <w:r w:rsidRPr="00B87EFD" w:rsidDel="00B61CC7">
          <w:rPr>
            <w:b w:val="0"/>
            <w:bCs w:val="0"/>
            <w:rPrChange w:id="3392" w:author="Terry, George" w:date="2020-04-03T16:25:00Z">
              <w:rPr/>
            </w:rPrChange>
          </w:rPr>
          <w:delText>. Ed. William Carey Library. Kindle Edition., 2015</w:delText>
        </w:r>
      </w:del>
      <w:r w:rsidRPr="00B87EFD">
        <w:rPr>
          <w:b w:val="0"/>
          <w:bCs w:val="0"/>
          <w:rPrChange w:id="3393" w:author="Terry, George" w:date="2020-04-03T16:25:00Z">
            <w:rPr/>
          </w:rPrChange>
        </w:rPr>
        <w:br/>
        <w:t>    </w:t>
      </w:r>
    </w:p>
    <w:p w14:paraId="3B209D3E" w14:textId="1B22E2A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394" w:author="Terry, George" w:date="2020-04-03T16:34:00Z"/>
          <w:b w:val="0"/>
          <w:bCs w:val="0"/>
        </w:rPr>
        <w:pPrChange w:id="3395"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396" w:author="Terry, George" w:date="2020-04-03T16:25:00Z">
            <w:rPr>
              <w:vertAlign w:val="superscript"/>
            </w:rPr>
          </w:rPrChange>
        </w:rPr>
        <w:t>66</w:t>
      </w:r>
      <w:r w:rsidRPr="00B87EFD">
        <w:rPr>
          <w:b w:val="0"/>
          <w:bCs w:val="0"/>
          <w:rPrChange w:id="3397" w:author="Terry, George" w:date="2020-04-03T16:25:00Z">
            <w:rPr/>
          </w:rPrChange>
        </w:rPr>
        <w:t> </w:t>
      </w:r>
      <w:proofErr w:type="spellStart"/>
      <w:r w:rsidRPr="00B87EFD">
        <w:rPr>
          <w:b w:val="0"/>
          <w:bCs w:val="0"/>
          <w:rPrChange w:id="3398" w:author="Terry, George" w:date="2020-04-03T16:25:00Z">
            <w:rPr/>
          </w:rPrChange>
        </w:rPr>
        <w:t>Shoki</w:t>
      </w:r>
      <w:proofErr w:type="spellEnd"/>
      <w:r w:rsidRPr="00B87EFD">
        <w:rPr>
          <w:b w:val="0"/>
          <w:bCs w:val="0"/>
          <w:rPrChange w:id="3399" w:author="Terry, George" w:date="2020-04-03T16:25:00Z">
            <w:rPr/>
          </w:rPrChange>
        </w:rPr>
        <w:t xml:space="preserve"> Coe, "In Search of Renewal in Theological Education (</w:t>
      </w:r>
      <w:proofErr w:type="spellStart"/>
      <w:r w:rsidRPr="00B87EFD">
        <w:rPr>
          <w:rFonts w:ascii="MS Gothic" w:eastAsia="MS Gothic" w:hAnsi="MS Gothic" w:cs="MS Gothic" w:hint="eastAsia"/>
          <w:b w:val="0"/>
          <w:bCs w:val="0"/>
          <w:rPrChange w:id="3400" w:author="Terry, George" w:date="2020-04-03T16:25:00Z">
            <w:rPr>
              <w:rFonts w:ascii="MS Gothic" w:eastAsia="MS Gothic" w:hAnsi="MS Gothic" w:cs="MS Gothic" w:hint="eastAsia"/>
            </w:rPr>
          </w:rPrChange>
        </w:rPr>
        <w:t>黃彰輝</w:t>
      </w:r>
      <w:proofErr w:type="spellEnd"/>
      <w:r w:rsidRPr="00B87EFD">
        <w:rPr>
          <w:b w:val="0"/>
          <w:bCs w:val="0"/>
          <w:rPrChange w:id="3401" w:author="Terry, George" w:date="2020-04-03T16:25:00Z">
            <w:rPr/>
          </w:rPrChange>
        </w:rPr>
        <w:t>)" In: </w:t>
      </w:r>
      <w:r w:rsidRPr="00B87EFD">
        <w:rPr>
          <w:rStyle w:val="HTMLCite"/>
          <w:b w:val="0"/>
          <w:bCs w:val="0"/>
          <w:rPrChange w:id="3402" w:author="Terry, George" w:date="2020-04-03T16:25:00Z">
            <w:rPr>
              <w:rStyle w:val="HTMLCite"/>
            </w:rPr>
          </w:rPrChange>
        </w:rPr>
        <w:t>Theological Education</w:t>
      </w:r>
      <w:r w:rsidRPr="00B87EFD">
        <w:rPr>
          <w:b w:val="0"/>
          <w:bCs w:val="0"/>
          <w:rPrChange w:id="3403" w:author="Terry, George" w:date="2020-04-03T16:25:00Z">
            <w:rPr/>
          </w:rPrChange>
        </w:rPr>
        <w:t> (1973),</w:t>
      </w:r>
      <w:ins w:id="3404" w:author="Terry, George" w:date="2020-04-03T16:46:00Z">
        <w:r w:rsidR="00B61CC7">
          <w:rPr>
            <w:b w:val="0"/>
            <w:bCs w:val="0"/>
          </w:rPr>
          <w:t xml:space="preserve"> </w:t>
        </w:r>
      </w:ins>
      <w:del w:id="3405" w:author="Terry, George" w:date="2020-04-03T16:46:00Z">
        <w:r w:rsidRPr="00B87EFD" w:rsidDel="00B61CC7">
          <w:rPr>
            <w:b w:val="0"/>
            <w:bCs w:val="0"/>
            <w:rPrChange w:id="3406" w:author="Terry, George" w:date="2020-04-03T16:25:00Z">
              <w:rPr/>
            </w:rPrChange>
          </w:rPr>
          <w:delText xml:space="preserve"> p.</w:delText>
        </w:r>
      </w:del>
      <w:r w:rsidRPr="00B87EFD">
        <w:rPr>
          <w:b w:val="0"/>
          <w:bCs w:val="0"/>
          <w:rPrChange w:id="3407" w:author="Terry, George" w:date="2020-04-03T16:25:00Z">
            <w:rPr/>
          </w:rPrChange>
        </w:rPr>
        <w:t>240.</w:t>
      </w:r>
      <w:r w:rsidRPr="00B87EFD">
        <w:rPr>
          <w:b w:val="0"/>
          <w:bCs w:val="0"/>
          <w:rPrChange w:id="3408" w:author="Terry, George" w:date="2020-04-03T16:25:00Z">
            <w:rPr/>
          </w:rPrChange>
        </w:rPr>
        <w:br/>
        <w:t>    </w:t>
      </w:r>
    </w:p>
    <w:p w14:paraId="5CA395BE"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09" w:author="Terry, George" w:date="2020-04-03T16:34:00Z"/>
          <w:b w:val="0"/>
          <w:bCs w:val="0"/>
        </w:rPr>
        <w:pPrChange w:id="3410"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11" w:author="Terry, George" w:date="2020-04-03T16:25:00Z">
            <w:rPr>
              <w:vertAlign w:val="superscript"/>
            </w:rPr>
          </w:rPrChange>
        </w:rPr>
        <w:t>67</w:t>
      </w:r>
      <w:r w:rsidRPr="00B87EFD">
        <w:rPr>
          <w:b w:val="0"/>
          <w:bCs w:val="0"/>
          <w:rPrChange w:id="3412" w:author="Terry, George" w:date="2020-04-03T16:25:00Z">
            <w:rPr/>
          </w:rPrChange>
        </w:rPr>
        <w:t xml:space="preserve"> Tech Group. "Data Mining" 2019. </w:t>
      </w:r>
      <w:proofErr w:type="gramStart"/>
      <w:r w:rsidRPr="00B87EFD">
        <w:rPr>
          <w:b w:val="0"/>
          <w:bCs w:val="0"/>
          <w:rPrChange w:id="3413" w:author="Terry, George" w:date="2020-04-03T16:25:00Z">
            <w:rPr/>
          </w:rPrChange>
        </w:rPr>
        <w:t>URL:https://www.sas.com/en_us/insights/analytics/data-mining.html</w:t>
      </w:r>
      <w:proofErr w:type="gramEnd"/>
      <w:r w:rsidRPr="00B87EFD">
        <w:rPr>
          <w:b w:val="0"/>
          <w:bCs w:val="0"/>
          <w:rPrChange w:id="3414" w:author="Terry, George" w:date="2020-04-03T16:25:00Z">
            <w:rPr/>
          </w:rPrChange>
        </w:rPr>
        <w:t xml:space="preserve"> (visited on 2019 )</w:t>
      </w:r>
      <w:r w:rsidRPr="00B87EFD">
        <w:rPr>
          <w:b w:val="0"/>
          <w:bCs w:val="0"/>
          <w:rPrChange w:id="3415" w:author="Terry, George" w:date="2020-04-03T16:25:00Z">
            <w:rPr/>
          </w:rPrChange>
        </w:rPr>
        <w:br/>
        <w:t>    </w:t>
      </w:r>
    </w:p>
    <w:p w14:paraId="4B938B81" w14:textId="6DB02FB3"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16" w:author="Terry, George" w:date="2020-04-03T16:34:00Z"/>
          <w:b w:val="0"/>
          <w:bCs w:val="0"/>
        </w:rPr>
        <w:pPrChange w:id="3417"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18" w:author="Terry, George" w:date="2020-04-03T16:25:00Z">
            <w:rPr>
              <w:vertAlign w:val="superscript"/>
            </w:rPr>
          </w:rPrChange>
        </w:rPr>
        <w:t>68</w:t>
      </w:r>
      <w:r w:rsidRPr="00B87EFD">
        <w:rPr>
          <w:b w:val="0"/>
          <w:bCs w:val="0"/>
          <w:rPrChange w:id="3419" w:author="Terry, George" w:date="2020-04-03T16:25:00Z">
            <w:rPr/>
          </w:rPrChange>
        </w:rPr>
        <w:t xml:space="preserve"> Rajendra </w:t>
      </w:r>
      <w:proofErr w:type="spellStart"/>
      <w:r w:rsidRPr="00B87EFD">
        <w:rPr>
          <w:b w:val="0"/>
          <w:bCs w:val="0"/>
          <w:rPrChange w:id="3420" w:author="Terry, George" w:date="2020-04-03T16:25:00Z">
            <w:rPr/>
          </w:rPrChange>
        </w:rPr>
        <w:t>Akerkar</w:t>
      </w:r>
      <w:proofErr w:type="spellEnd"/>
      <w:r w:rsidRPr="00B87EFD">
        <w:rPr>
          <w:b w:val="0"/>
          <w:bCs w:val="0"/>
          <w:rPrChange w:id="3421" w:author="Terry, George" w:date="2020-04-03T16:25:00Z">
            <w:rPr/>
          </w:rPrChange>
        </w:rPr>
        <w:t>. </w:t>
      </w:r>
      <w:r w:rsidRPr="00B87EFD">
        <w:rPr>
          <w:rStyle w:val="HTMLCite"/>
          <w:b w:val="0"/>
          <w:bCs w:val="0"/>
          <w:rPrChange w:id="3422" w:author="Terry, George" w:date="2020-04-03T16:25:00Z">
            <w:rPr>
              <w:rStyle w:val="HTMLCite"/>
            </w:rPr>
          </w:rPrChange>
        </w:rPr>
        <w:t>Big Data Computing</w:t>
      </w:r>
      <w:r w:rsidRPr="00B87EFD">
        <w:rPr>
          <w:b w:val="0"/>
          <w:bCs w:val="0"/>
          <w:rPrChange w:id="3423" w:author="Terry, George" w:date="2020-04-03T16:25:00Z">
            <w:rPr/>
          </w:rPrChange>
        </w:rPr>
        <w:t>. Ed. CRC Press, 2014,</w:t>
      </w:r>
      <w:del w:id="3424" w:author="Terry, George" w:date="2020-04-03T16:46:00Z">
        <w:r w:rsidRPr="00B87EFD" w:rsidDel="00B61CC7">
          <w:rPr>
            <w:b w:val="0"/>
            <w:bCs w:val="0"/>
            <w:rPrChange w:id="3425" w:author="Terry, George" w:date="2020-04-03T16:25:00Z">
              <w:rPr/>
            </w:rPrChange>
          </w:rPr>
          <w:delText xml:space="preserve"> p</w:delText>
        </w:r>
      </w:del>
      <w:ins w:id="3426" w:author="Terry, George" w:date="2020-04-03T16:46:00Z">
        <w:r w:rsidR="00B61CC7">
          <w:rPr>
            <w:b w:val="0"/>
            <w:bCs w:val="0"/>
          </w:rPr>
          <w:t xml:space="preserve"> </w:t>
        </w:r>
      </w:ins>
      <w:del w:id="3427" w:author="Terry, George" w:date="2020-04-03T16:46:00Z">
        <w:r w:rsidRPr="00B87EFD" w:rsidDel="00B61CC7">
          <w:rPr>
            <w:b w:val="0"/>
            <w:bCs w:val="0"/>
            <w:rPrChange w:id="3428" w:author="Terry, George" w:date="2020-04-03T16:25:00Z">
              <w:rPr/>
            </w:rPrChange>
          </w:rPr>
          <w:delText>.</w:delText>
        </w:r>
      </w:del>
      <w:r w:rsidRPr="00B87EFD">
        <w:rPr>
          <w:b w:val="0"/>
          <w:bCs w:val="0"/>
          <w:rPrChange w:id="3429" w:author="Terry, George" w:date="2020-04-03T16:25:00Z">
            <w:rPr/>
          </w:rPrChange>
        </w:rPr>
        <w:t>29</w:t>
      </w:r>
      <w:ins w:id="3430" w:author="Terry, George" w:date="2020-04-03T16:46:00Z">
        <w:r w:rsidR="00B61CC7">
          <w:rPr>
            <w:b w:val="0"/>
            <w:bCs w:val="0"/>
          </w:rPr>
          <w:t>.</w:t>
        </w:r>
      </w:ins>
      <w:r w:rsidRPr="00B87EFD">
        <w:rPr>
          <w:b w:val="0"/>
          <w:bCs w:val="0"/>
          <w:rPrChange w:id="3431" w:author="Terry, George" w:date="2020-04-03T16:25:00Z">
            <w:rPr/>
          </w:rPrChange>
        </w:rPr>
        <w:br/>
        <w:t>    </w:t>
      </w:r>
    </w:p>
    <w:p w14:paraId="35886B0C"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32" w:author="Terry, George" w:date="2020-04-03T16:34:00Z"/>
          <w:b w:val="0"/>
          <w:bCs w:val="0"/>
        </w:rPr>
        <w:pPrChange w:id="3433"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34" w:author="Terry, George" w:date="2020-04-03T16:25:00Z">
            <w:rPr>
              <w:vertAlign w:val="superscript"/>
            </w:rPr>
          </w:rPrChange>
        </w:rPr>
        <w:t>69</w:t>
      </w:r>
      <w:r w:rsidRPr="00B87EFD">
        <w:rPr>
          <w:b w:val="0"/>
          <w:bCs w:val="0"/>
          <w:rPrChange w:id="3435" w:author="Terry, George" w:date="2020-04-03T16:25:00Z">
            <w:rPr/>
          </w:rPrChange>
        </w:rPr>
        <w:t xml:space="preserve"> Usama Fayyad and Gregory </w:t>
      </w:r>
      <w:proofErr w:type="spellStart"/>
      <w:r w:rsidRPr="00B87EFD">
        <w:rPr>
          <w:b w:val="0"/>
          <w:bCs w:val="0"/>
          <w:rPrChange w:id="3436" w:author="Terry, George" w:date="2020-04-03T16:25:00Z">
            <w:rPr/>
          </w:rPrChange>
        </w:rPr>
        <w:t>Piatetsky</w:t>
      </w:r>
      <w:proofErr w:type="spellEnd"/>
      <w:r w:rsidRPr="00B87EFD">
        <w:rPr>
          <w:b w:val="0"/>
          <w:bCs w:val="0"/>
          <w:rPrChange w:id="3437" w:author="Terry, George" w:date="2020-04-03T16:25:00Z">
            <w:rPr/>
          </w:rPrChange>
        </w:rPr>
        <w:t>-Shapiro and Padhraic Smyth, "From Data Mining to Knowledge Discovery in Databases" In: </w:t>
      </w:r>
      <w:r w:rsidRPr="00B87EFD">
        <w:rPr>
          <w:rStyle w:val="HTMLCite"/>
          <w:b w:val="0"/>
          <w:bCs w:val="0"/>
          <w:rPrChange w:id="3438" w:author="Terry, George" w:date="2020-04-03T16:25:00Z">
            <w:rPr>
              <w:rStyle w:val="HTMLCite"/>
            </w:rPr>
          </w:rPrChange>
        </w:rPr>
        <w:t>AI Magazine</w:t>
      </w:r>
      <w:r w:rsidRPr="00B87EFD">
        <w:rPr>
          <w:b w:val="0"/>
          <w:bCs w:val="0"/>
          <w:rPrChange w:id="3439" w:author="Terry, George" w:date="2020-04-03T16:25:00Z">
            <w:rPr/>
          </w:rPrChange>
        </w:rPr>
        <w:t> (Fall 1996), p.38-40</w:t>
      </w:r>
      <w:r w:rsidRPr="00B87EFD">
        <w:rPr>
          <w:b w:val="0"/>
          <w:bCs w:val="0"/>
          <w:rPrChange w:id="3440" w:author="Terry, George" w:date="2020-04-03T16:25:00Z">
            <w:rPr/>
          </w:rPrChange>
        </w:rPr>
        <w:br/>
        <w:t>    </w:t>
      </w:r>
    </w:p>
    <w:p w14:paraId="2EEF552B"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41" w:author="Terry, George" w:date="2020-04-03T16:34:00Z"/>
          <w:b w:val="0"/>
          <w:bCs w:val="0"/>
        </w:rPr>
        <w:pPrChange w:id="3442"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43" w:author="Terry, George" w:date="2020-04-03T16:25:00Z">
            <w:rPr>
              <w:vertAlign w:val="superscript"/>
            </w:rPr>
          </w:rPrChange>
        </w:rPr>
        <w:t>70</w:t>
      </w:r>
      <w:r w:rsidRPr="00B87EFD">
        <w:rPr>
          <w:b w:val="0"/>
          <w:bCs w:val="0"/>
          <w:rPrChange w:id="3444" w:author="Terry, George" w:date="2020-04-03T16:25:00Z">
            <w:rPr/>
          </w:rPrChange>
        </w:rPr>
        <w:t> Liang Cai, "When the Founder is Not a Creator: Confucius and Confucianism Reconsidered" In: </w:t>
      </w:r>
      <w:r w:rsidRPr="00B87EFD">
        <w:rPr>
          <w:rStyle w:val="HTMLCite"/>
          <w:b w:val="0"/>
          <w:bCs w:val="0"/>
          <w:rPrChange w:id="3445" w:author="Terry, George" w:date="2020-04-03T16:25:00Z">
            <w:rPr>
              <w:rStyle w:val="HTMLCite"/>
            </w:rPr>
          </w:rPrChange>
        </w:rPr>
        <w:t>Varieties of Religious Invention</w:t>
      </w:r>
      <w:r w:rsidRPr="00B87EFD">
        <w:rPr>
          <w:b w:val="0"/>
          <w:bCs w:val="0"/>
          <w:rPrChange w:id="3446" w:author="Terry, George" w:date="2020-04-03T16:25:00Z">
            <w:rPr/>
          </w:rPrChange>
        </w:rPr>
        <w:t>, Oxford University Press (2015)</w:t>
      </w:r>
      <w:r w:rsidRPr="00B87EFD">
        <w:rPr>
          <w:b w:val="0"/>
          <w:bCs w:val="0"/>
          <w:rPrChange w:id="3447" w:author="Terry, George" w:date="2020-04-03T16:25:00Z">
            <w:rPr/>
          </w:rPrChange>
        </w:rPr>
        <w:br/>
        <w:t>    </w:t>
      </w:r>
    </w:p>
    <w:p w14:paraId="4291D7B3" w14:textId="777777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48" w:author="Terry, George" w:date="2020-04-03T16:34:00Z"/>
          <w:b w:val="0"/>
          <w:bCs w:val="0"/>
        </w:rPr>
        <w:pPrChange w:id="3449"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50" w:author="Terry, George" w:date="2020-04-03T16:25:00Z">
            <w:rPr>
              <w:vertAlign w:val="superscript"/>
            </w:rPr>
          </w:rPrChange>
        </w:rPr>
        <w:t>71</w:t>
      </w:r>
      <w:r w:rsidRPr="00B87EFD">
        <w:rPr>
          <w:b w:val="0"/>
          <w:bCs w:val="0"/>
          <w:rPrChange w:id="3451" w:author="Terry, George" w:date="2020-04-03T16:25:00Z">
            <w:rPr/>
          </w:rPrChange>
        </w:rPr>
        <w:t xml:space="preserve"> Stan May. "Ugly Americans or Ambassadors of Christ?" 2005. </w:t>
      </w:r>
      <w:proofErr w:type="gramStart"/>
      <w:r w:rsidRPr="00B87EFD">
        <w:rPr>
          <w:b w:val="0"/>
          <w:bCs w:val="0"/>
          <w:rPrChange w:id="3452" w:author="Terry, George" w:date="2020-04-03T16:25:00Z">
            <w:rPr/>
          </w:rPrChange>
        </w:rPr>
        <w:t>URL:https://missionexus.org/ugly-americans-or-ambassadors-of-christ/</w:t>
      </w:r>
      <w:proofErr w:type="gramEnd"/>
      <w:r w:rsidRPr="00B87EFD">
        <w:rPr>
          <w:b w:val="0"/>
          <w:bCs w:val="0"/>
          <w:rPrChange w:id="3453" w:author="Terry, George" w:date="2020-04-03T16:25:00Z">
            <w:rPr/>
          </w:rPrChange>
        </w:rPr>
        <w:t xml:space="preserve"> (visited on 2019 )</w:t>
      </w:r>
      <w:r w:rsidRPr="00B87EFD">
        <w:rPr>
          <w:b w:val="0"/>
          <w:bCs w:val="0"/>
          <w:rPrChange w:id="3454" w:author="Terry, George" w:date="2020-04-03T16:25:00Z">
            <w:rPr/>
          </w:rPrChange>
        </w:rPr>
        <w:br/>
        <w:t>    </w:t>
      </w:r>
    </w:p>
    <w:p w14:paraId="32C17F53" w14:textId="39CB6D77" w:rsidR="00B87EFD"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rPr>
          <w:ins w:id="3455" w:author="Terry, George" w:date="2020-04-03T16:34:00Z"/>
          <w:b w:val="0"/>
          <w:bCs w:val="0"/>
        </w:rPr>
        <w:pPrChange w:id="3456" w:author="Terry, George" w:date="2020-04-03T16:37:00Z">
          <w:pPr>
            <w:pStyle w:val="Heading3"/>
            <w:spacing w:before="0" w:beforeAutospacing="0" w:after="0" w:afterAutospacing="0"/>
            <w:ind w:left="1134" w:hanging="567"/>
            <w:contextualSpacing/>
          </w:pPr>
        </w:pPrChange>
      </w:pPr>
      <w:r w:rsidRPr="00B87EFD">
        <w:rPr>
          <w:b w:val="0"/>
          <w:bCs w:val="0"/>
          <w:vertAlign w:val="superscript"/>
          <w:rPrChange w:id="3457" w:author="Terry, George" w:date="2020-04-03T16:25:00Z">
            <w:rPr>
              <w:vertAlign w:val="superscript"/>
            </w:rPr>
          </w:rPrChange>
        </w:rPr>
        <w:t>72</w:t>
      </w:r>
      <w:r w:rsidRPr="00B87EFD">
        <w:rPr>
          <w:b w:val="0"/>
          <w:bCs w:val="0"/>
          <w:rPrChange w:id="3458" w:author="Terry, George" w:date="2020-04-03T16:25:00Z">
            <w:rPr/>
          </w:rPrChange>
        </w:rPr>
        <w:t> David L. Petersen. </w:t>
      </w:r>
      <w:r w:rsidRPr="00B87EFD">
        <w:rPr>
          <w:rStyle w:val="HTMLCite"/>
          <w:b w:val="0"/>
          <w:bCs w:val="0"/>
          <w:rPrChange w:id="3459" w:author="Terry, George" w:date="2020-04-03T16:25:00Z">
            <w:rPr>
              <w:rStyle w:val="HTMLCite"/>
            </w:rPr>
          </w:rPrChange>
        </w:rPr>
        <w:t>The Prophetic Literature: An Introduction</w:t>
      </w:r>
      <w:r w:rsidRPr="00B87EFD">
        <w:rPr>
          <w:b w:val="0"/>
          <w:bCs w:val="0"/>
          <w:rPrChange w:id="3460" w:author="Terry, George" w:date="2020-04-03T16:25:00Z">
            <w:rPr/>
          </w:rPrChange>
        </w:rPr>
        <w:t xml:space="preserve">. </w:t>
      </w:r>
      <w:ins w:id="3461" w:author="Terry, George" w:date="2020-04-03T16:46:00Z">
        <w:r w:rsidR="00B61CC7">
          <w:rPr>
            <w:b w:val="0"/>
            <w:bCs w:val="0"/>
          </w:rPr>
          <w:t>(</w:t>
        </w:r>
        <w:r w:rsidR="00B61CC7" w:rsidRPr="00655FEB">
          <w:rPr>
            <w:b w:val="0"/>
            <w:bCs w:val="0"/>
          </w:rPr>
          <w:t>, Louisville</w:t>
        </w:r>
        <w:r w:rsidR="00B61CC7">
          <w:rPr>
            <w:b w:val="0"/>
            <w:bCs w:val="0"/>
          </w:rPr>
          <w:t>,</w:t>
        </w:r>
        <w:r w:rsidR="00B61CC7" w:rsidRPr="00655FEB">
          <w:rPr>
            <w:b w:val="0"/>
            <w:bCs w:val="0"/>
          </w:rPr>
          <w:t xml:space="preserve"> Kentucky</w:t>
        </w:r>
        <w:r w:rsidR="00B61CC7">
          <w:rPr>
            <w:b w:val="0"/>
            <w:bCs w:val="0"/>
          </w:rPr>
          <w:t>:</w:t>
        </w:r>
        <w:r w:rsidR="00B61CC7" w:rsidRPr="00B61CC7" w:rsidDel="00B61CC7">
          <w:rPr>
            <w:b w:val="0"/>
            <w:bCs w:val="0"/>
          </w:rPr>
          <w:t xml:space="preserve"> </w:t>
        </w:r>
      </w:ins>
      <w:del w:id="3462" w:author="Terry, George" w:date="2020-04-03T16:46:00Z">
        <w:r w:rsidRPr="00B87EFD" w:rsidDel="00B61CC7">
          <w:rPr>
            <w:b w:val="0"/>
            <w:bCs w:val="0"/>
            <w:rPrChange w:id="3463" w:author="Terry, George" w:date="2020-04-03T16:25:00Z">
              <w:rPr/>
            </w:rPrChange>
          </w:rPr>
          <w:delText xml:space="preserve">Ed. </w:delText>
        </w:r>
      </w:del>
      <w:proofErr w:type="spellStart"/>
      <w:r w:rsidRPr="00B87EFD">
        <w:rPr>
          <w:b w:val="0"/>
          <w:bCs w:val="0"/>
          <w:rPrChange w:id="3464" w:author="Terry, George" w:date="2020-04-03T16:25:00Z">
            <w:rPr/>
          </w:rPrChange>
        </w:rPr>
        <w:t>Westminister</w:t>
      </w:r>
      <w:proofErr w:type="spellEnd"/>
      <w:r w:rsidRPr="00B87EFD">
        <w:rPr>
          <w:b w:val="0"/>
          <w:bCs w:val="0"/>
          <w:rPrChange w:id="3465" w:author="Terry, George" w:date="2020-04-03T16:25:00Z">
            <w:rPr/>
          </w:rPrChange>
        </w:rPr>
        <w:t xml:space="preserve"> John Knox Press</w:t>
      </w:r>
      <w:del w:id="3466" w:author="Terry, George" w:date="2020-04-03T16:46:00Z">
        <w:r w:rsidRPr="00B87EFD" w:rsidDel="00B61CC7">
          <w:rPr>
            <w:b w:val="0"/>
            <w:bCs w:val="0"/>
            <w:rPrChange w:id="3467" w:author="Terry, George" w:date="2020-04-03T16:25:00Z">
              <w:rPr/>
            </w:rPrChange>
          </w:rPr>
          <w:delText>, Louisville Kentucky</w:delText>
        </w:r>
      </w:del>
      <w:r w:rsidRPr="00B87EFD">
        <w:rPr>
          <w:b w:val="0"/>
          <w:bCs w:val="0"/>
          <w:rPrChange w:id="3468" w:author="Terry, George" w:date="2020-04-03T16:25:00Z">
            <w:rPr/>
          </w:rPrChange>
        </w:rPr>
        <w:t>, 2002</w:t>
      </w:r>
      <w:ins w:id="3469" w:author="Terry, George" w:date="2020-04-03T16:47:00Z">
        <w:r w:rsidR="00B61CC7">
          <w:rPr>
            <w:b w:val="0"/>
            <w:bCs w:val="0"/>
          </w:rPr>
          <w:t>)</w:t>
        </w:r>
      </w:ins>
      <w:r w:rsidRPr="00B87EFD">
        <w:rPr>
          <w:b w:val="0"/>
          <w:bCs w:val="0"/>
          <w:rPrChange w:id="3470" w:author="Terry, George" w:date="2020-04-03T16:25:00Z">
            <w:rPr/>
          </w:rPrChange>
        </w:rPr>
        <w:t xml:space="preserve">, </w:t>
      </w:r>
      <w:del w:id="3471" w:author="Terry, George" w:date="2020-04-03T16:46:00Z">
        <w:r w:rsidRPr="00B87EFD" w:rsidDel="00B61CC7">
          <w:rPr>
            <w:b w:val="0"/>
            <w:bCs w:val="0"/>
            <w:rPrChange w:id="3472" w:author="Terry, George" w:date="2020-04-03T16:25:00Z">
              <w:rPr/>
            </w:rPrChange>
          </w:rPr>
          <w:delText>p</w:delText>
        </w:r>
      </w:del>
      <w:r w:rsidRPr="00B87EFD">
        <w:rPr>
          <w:b w:val="0"/>
          <w:bCs w:val="0"/>
          <w:rPrChange w:id="3473" w:author="Terry, George" w:date="2020-04-03T16:25:00Z">
            <w:rPr/>
          </w:rPrChange>
        </w:rPr>
        <w:t>4</w:t>
      </w:r>
      <w:ins w:id="3474" w:author="Terry, George" w:date="2020-04-03T16:47:00Z">
        <w:r w:rsidR="00B61CC7">
          <w:rPr>
            <w:b w:val="0"/>
            <w:bCs w:val="0"/>
          </w:rPr>
          <w:t>.</w:t>
        </w:r>
      </w:ins>
      <w:r w:rsidRPr="00B87EFD">
        <w:rPr>
          <w:b w:val="0"/>
          <w:bCs w:val="0"/>
          <w:rPrChange w:id="3475" w:author="Terry, George" w:date="2020-04-03T16:25:00Z">
            <w:rPr/>
          </w:rPrChange>
        </w:rPr>
        <w:br/>
        <w:t>    </w:t>
      </w:r>
    </w:p>
    <w:p w14:paraId="7535D16B" w14:textId="7856503D" w:rsidR="00485DF6" w:rsidRPr="00560075" w:rsidRDefault="00485DF6">
      <w:pPr>
        <w:pStyle w:val="Heading3"/>
        <w:tabs>
          <w:tab w:val="left" w:pos="426"/>
          <w:tab w:val="left" w:pos="567"/>
          <w:tab w:val="left" w:pos="709"/>
          <w:tab w:val="left" w:pos="851"/>
          <w:tab w:val="left" w:pos="1134"/>
        </w:tabs>
        <w:spacing w:before="0" w:beforeAutospacing="0" w:after="0" w:afterAutospacing="0"/>
        <w:ind w:left="567" w:firstLine="567"/>
        <w:contextualSpacing/>
        <w:pPrChange w:id="3476" w:author="Terry, George" w:date="2020-04-03T16:37:00Z">
          <w:pPr/>
        </w:pPrChange>
      </w:pPr>
      <w:r w:rsidRPr="00B87EFD">
        <w:rPr>
          <w:b w:val="0"/>
          <w:bCs w:val="0"/>
          <w:vertAlign w:val="superscript"/>
          <w:rPrChange w:id="3477" w:author="Terry, George" w:date="2020-04-03T16:25:00Z">
            <w:rPr>
              <w:b/>
              <w:bCs/>
              <w:vertAlign w:val="superscript"/>
            </w:rPr>
          </w:rPrChange>
        </w:rPr>
        <w:t>73</w:t>
      </w:r>
      <w:r w:rsidRPr="00B87EFD">
        <w:rPr>
          <w:b w:val="0"/>
          <w:bCs w:val="0"/>
          <w:rPrChange w:id="3478" w:author="Terry, George" w:date="2020-04-03T16:25:00Z">
            <w:rPr>
              <w:b/>
              <w:bCs/>
            </w:rPr>
          </w:rPrChange>
        </w:rPr>
        <w:t> Brent L and au. </w:t>
      </w:r>
      <w:r w:rsidRPr="00B87EFD">
        <w:rPr>
          <w:rStyle w:val="HTMLCite"/>
          <w:b w:val="0"/>
          <w:bCs w:val="0"/>
          <w:rPrChange w:id="3479" w:author="Terry, George" w:date="2020-04-03T16:25:00Z">
            <w:rPr>
              <w:rStyle w:val="HTMLCite"/>
              <w:b/>
              <w:bCs/>
            </w:rPr>
          </w:rPrChange>
        </w:rPr>
        <w:t>Revelation of the Magi: The Lost Tale of the Wise Men's Journey to Bethlehem</w:t>
      </w:r>
      <w:r w:rsidRPr="00B87EFD">
        <w:rPr>
          <w:b w:val="0"/>
          <w:bCs w:val="0"/>
          <w:rPrChange w:id="3480" w:author="Terry, George" w:date="2020-04-03T16:25:00Z">
            <w:rPr>
              <w:b/>
              <w:bCs/>
            </w:rPr>
          </w:rPrChange>
        </w:rPr>
        <w:t>.</w:t>
      </w:r>
      <w:del w:id="3481" w:author="Terry, George" w:date="2020-04-03T16:47:00Z">
        <w:r w:rsidRPr="00B87EFD" w:rsidDel="00B61CC7">
          <w:rPr>
            <w:b w:val="0"/>
            <w:bCs w:val="0"/>
            <w:rPrChange w:id="3482" w:author="Terry, George" w:date="2020-04-03T16:25:00Z">
              <w:rPr>
                <w:b/>
                <w:bCs/>
              </w:rPr>
            </w:rPrChange>
          </w:rPr>
          <w:delText xml:space="preserve"> Ed.</w:delText>
        </w:r>
      </w:del>
      <w:r w:rsidRPr="00B87EFD">
        <w:rPr>
          <w:b w:val="0"/>
          <w:bCs w:val="0"/>
          <w:rPrChange w:id="3483" w:author="Terry, George" w:date="2020-04-03T16:25:00Z">
            <w:rPr>
              <w:b/>
              <w:bCs/>
            </w:rPr>
          </w:rPrChange>
        </w:rPr>
        <w:t xml:space="preserve"> </w:t>
      </w:r>
      <w:ins w:id="3484" w:author="Terry, George" w:date="2020-04-03T16:47:00Z">
        <w:r w:rsidR="00B61CC7">
          <w:rPr>
            <w:b w:val="0"/>
            <w:bCs w:val="0"/>
          </w:rPr>
          <w:t xml:space="preserve">(NY: </w:t>
        </w:r>
      </w:ins>
      <w:proofErr w:type="spellStart"/>
      <w:r w:rsidRPr="00B87EFD">
        <w:rPr>
          <w:b w:val="0"/>
          <w:bCs w:val="0"/>
          <w:rPrChange w:id="3485" w:author="Terry, George" w:date="2020-04-03T16:25:00Z">
            <w:rPr>
              <w:b/>
              <w:bCs/>
            </w:rPr>
          </w:rPrChange>
        </w:rPr>
        <w:t>HaperCollins</w:t>
      </w:r>
      <w:proofErr w:type="spellEnd"/>
      <w:r w:rsidRPr="00B87EFD">
        <w:rPr>
          <w:b w:val="0"/>
          <w:bCs w:val="0"/>
          <w:rPrChange w:id="3486" w:author="Terry, George" w:date="2020-04-03T16:25:00Z">
            <w:rPr>
              <w:b/>
              <w:bCs/>
            </w:rPr>
          </w:rPrChange>
        </w:rPr>
        <w:t xml:space="preserve"> Publishe</w:t>
      </w:r>
      <w:ins w:id="3487" w:author="Terry, George" w:date="2020-04-03T16:47:00Z">
        <w:r w:rsidR="00B61CC7">
          <w:rPr>
            <w:b w:val="0"/>
            <w:bCs w:val="0"/>
          </w:rPr>
          <w:t>r</w:t>
        </w:r>
      </w:ins>
      <w:del w:id="3488" w:author="Terry, George" w:date="2020-04-03T16:47:00Z">
        <w:r w:rsidRPr="00B87EFD" w:rsidDel="00B61CC7">
          <w:rPr>
            <w:b w:val="0"/>
            <w:bCs w:val="0"/>
            <w:rPrChange w:id="3489" w:author="Terry, George" w:date="2020-04-03T16:25:00Z">
              <w:rPr>
                <w:b/>
                <w:bCs/>
              </w:rPr>
            </w:rPrChange>
          </w:rPr>
          <w:delText>r, NY,</w:delText>
        </w:r>
      </w:del>
      <w:r w:rsidRPr="00B87EFD">
        <w:rPr>
          <w:b w:val="0"/>
          <w:bCs w:val="0"/>
          <w:rPrChange w:id="3490" w:author="Terry, George" w:date="2020-04-03T16:25:00Z">
            <w:rPr>
              <w:b/>
              <w:bCs/>
            </w:rPr>
          </w:rPrChange>
        </w:rPr>
        <w:t xml:space="preserve"> 2010</w:t>
      </w:r>
      <w:ins w:id="3491" w:author="Terry, George" w:date="2020-04-03T16:47:00Z">
        <w:r w:rsidR="00B61CC7">
          <w:rPr>
            <w:b w:val="0"/>
            <w:bCs w:val="0"/>
          </w:rPr>
          <w:t>)</w:t>
        </w:r>
      </w:ins>
      <w:r w:rsidRPr="00B87EFD">
        <w:rPr>
          <w:b w:val="0"/>
          <w:bCs w:val="0"/>
          <w:rPrChange w:id="3492" w:author="Terry, George" w:date="2020-04-03T16:25:00Z">
            <w:rPr>
              <w:b/>
              <w:bCs/>
            </w:rPr>
          </w:rPrChange>
        </w:rPr>
        <w:t>,</w:t>
      </w:r>
      <w:del w:id="3493" w:author="Terry, George" w:date="2020-04-03T16:47:00Z">
        <w:r w:rsidRPr="00B87EFD" w:rsidDel="00B61CC7">
          <w:rPr>
            <w:b w:val="0"/>
            <w:bCs w:val="0"/>
            <w:rPrChange w:id="3494" w:author="Terry, George" w:date="2020-04-03T16:25:00Z">
              <w:rPr>
                <w:b/>
                <w:bCs/>
              </w:rPr>
            </w:rPrChange>
          </w:rPr>
          <w:delText xml:space="preserve"> p</w:delText>
        </w:r>
      </w:del>
      <w:r w:rsidRPr="00B87EFD">
        <w:rPr>
          <w:b w:val="0"/>
          <w:bCs w:val="0"/>
          <w:rPrChange w:id="3495" w:author="Terry, George" w:date="2020-04-03T16:25:00Z">
            <w:rPr>
              <w:b/>
              <w:bCs/>
            </w:rPr>
          </w:rPrChange>
        </w:rPr>
        <w:t>119</w:t>
      </w:r>
      <w:ins w:id="3496" w:author="Terry, George" w:date="2020-04-03T16:47:00Z">
        <w:r w:rsidR="00B61CC7">
          <w:rPr>
            <w:b w:val="0"/>
            <w:bCs w:val="0"/>
          </w:rPr>
          <w:t>.</w:t>
        </w:r>
      </w:ins>
    </w:p>
    <w:p w14:paraId="310BFC14" w14:textId="77777777" w:rsidR="00485DF6" w:rsidRPr="00B87EFD" w:rsidRDefault="00485DF6">
      <w:pPr>
        <w:tabs>
          <w:tab w:val="left" w:pos="426"/>
          <w:tab w:val="left" w:pos="567"/>
          <w:tab w:val="left" w:pos="709"/>
          <w:tab w:val="left" w:pos="851"/>
          <w:tab w:val="left" w:pos="1134"/>
        </w:tabs>
        <w:ind w:left="567" w:firstLine="567"/>
        <w:rPr>
          <w:rFonts w:ascii="Times New Roman" w:eastAsia="Times New Roman" w:hAnsi="Times New Roman" w:cs="Times New Roman"/>
          <w:sz w:val="27"/>
          <w:szCs w:val="27"/>
          <w:rPrChange w:id="3497" w:author="Terry, George" w:date="2020-04-03T16:25:00Z">
            <w:rPr>
              <w:rFonts w:ascii="Times New Roman" w:eastAsia="Times New Roman" w:hAnsi="Times New Roman" w:cs="Times New Roman"/>
              <w:b/>
              <w:bCs/>
              <w:sz w:val="27"/>
              <w:szCs w:val="27"/>
            </w:rPr>
          </w:rPrChange>
        </w:rPr>
        <w:pPrChange w:id="3498" w:author="Terry, George" w:date="2020-04-03T16:37:00Z">
          <w:pPr/>
        </w:pPrChange>
      </w:pPr>
      <w:r w:rsidRPr="00B87EFD">
        <w:br w:type="page"/>
      </w:r>
    </w:p>
    <w:p w14:paraId="2CAFF8D9" w14:textId="38D07B03" w:rsidR="00485DF6" w:rsidRDefault="00485DF6" w:rsidP="00485DF6">
      <w:pPr>
        <w:pStyle w:val="Heading3"/>
        <w:jc w:val="center"/>
      </w:pPr>
      <w:r>
        <w:lastRenderedPageBreak/>
        <w:t>Appendix</w:t>
      </w:r>
    </w:p>
    <w:p w14:paraId="75EA63C9" w14:textId="27347025" w:rsidR="00485DF6" w:rsidRDefault="00485DF6" w:rsidP="00485DF6">
      <w:r>
        <w:fldChar w:fldCharType="begin"/>
      </w:r>
      <w:r>
        <w:instrText xml:space="preserve"> INCLUDEPICTURE "http://localhost/weidroot/weidroot_2017-01-06/app/bitbucket/wdingsoft/weid/htmdoc/proj1/TheSonContextualization/doc_files/_pload/_img/_01_FrqSpectrum_LunYu.png" \* MERGEFORMATINET </w:instrText>
      </w:r>
      <w:r>
        <w:fldChar w:fldCharType="separate"/>
      </w:r>
      <w:r>
        <w:rPr>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Figure-1: Frequency-Spectrum (</w:t>
      </w:r>
      <w:proofErr w:type="spellStart"/>
      <w:r>
        <w:t>LunYu</w:t>
      </w:r>
      <w:proofErr w:type="spellEnd"/>
      <w:r>
        <w:t>)</w:t>
      </w:r>
      <w:r>
        <w:br/>
      </w:r>
      <w:r>
        <w:br/>
      </w:r>
      <w:r>
        <w:br/>
      </w:r>
      <w:r>
        <w:fldChar w:fldCharType="begin"/>
      </w:r>
      <w:r>
        <w:instrText xml:space="preserve"> INCLUDEPICTURE "http://localhost/weidroot/weidroot_2017-01-06/app/bitbucket/wdingsoft/weid/htmdoc/proj1/TheSonContextualization/doc_files/_pload/_img/_02_FrqSpectrum_SanZiJing.png" \* MERGEFORMATINET </w:instrText>
      </w:r>
      <w:r>
        <w:fldChar w:fldCharType="separate"/>
      </w:r>
      <w:r>
        <w:rPr>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Figure-2: Frequency-Spectrum (</w:t>
      </w:r>
      <w:proofErr w:type="spellStart"/>
      <w:r>
        <w:t>SanZiJing</w:t>
      </w:r>
      <w:proofErr w:type="spellEnd"/>
      <w:r>
        <w:t>)</w:t>
      </w:r>
      <w:r>
        <w:br/>
      </w:r>
      <w:r>
        <w:br/>
      </w:r>
      <w:r>
        <w:br/>
      </w:r>
      <w:r>
        <w:lastRenderedPageBreak/>
        <w:fldChar w:fldCharType="begin"/>
      </w:r>
      <w:r>
        <w:instrText xml:space="preserve"> INCLUDEPICTURE "http://localhost/weidroot/weidroot_2017-01-06/app/bitbucket/wdingsoft/weid/htmdoc/proj1/TheSonContextualization/doc_files/_pload/_img/_03_FrqSpectrum_HaiDaoSuanJing.png" \* MERGEFORMATINET </w:instrText>
      </w:r>
      <w:r>
        <w:fldChar w:fldCharType="separate"/>
      </w:r>
      <w:r>
        <w:rPr>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fldChar w:fldCharType="end"/>
      </w:r>
      <w:r>
        <w:t>Figure-3: Frequency-Spectrum (</w:t>
      </w:r>
      <w:proofErr w:type="spellStart"/>
      <w:r>
        <w:t>HaiDaoSuanJing</w:t>
      </w:r>
      <w:proofErr w:type="spellEnd"/>
      <w:r>
        <w:t>)</w:t>
      </w:r>
      <w:r>
        <w:br/>
      </w:r>
      <w:r>
        <w:br/>
      </w:r>
      <w:r>
        <w:br/>
      </w:r>
      <w:r>
        <w:fldChar w:fldCharType="begin"/>
      </w:r>
      <w:r>
        <w:instrText xml:space="preserve"> INCLUDEPICTURE "http://localhost/weidroot/weidroot_2017-01-06/app/bitbucket/wdingsoft/weid/htmdoc/proj1/TheSonContextualization/doc_files/_pload/_img/_04_ZiBookRankSpectrum.png" \* MERGEFORMATINET </w:instrText>
      </w:r>
      <w:r>
        <w:fldChar w:fldCharType="separate"/>
      </w:r>
      <w:r>
        <w:rPr>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Figure-4: </w:t>
      </w:r>
      <w:r>
        <w:rPr>
          <w:rStyle w:val="Emphasis"/>
        </w:rPr>
        <w:t>Zi</w:t>
      </w:r>
      <w:r>
        <w:t> (</w:t>
      </w:r>
      <w:r>
        <w:rPr>
          <w:rFonts w:ascii="MS Gothic" w:eastAsia="MS Gothic" w:hAnsi="MS Gothic" w:cs="MS Gothic" w:hint="eastAsia"/>
        </w:rPr>
        <w:t>子</w:t>
      </w:r>
      <w:r>
        <w:t>) Rank-Spectrum over Books</w:t>
      </w:r>
      <w:r>
        <w:br/>
      </w:r>
      <w:r>
        <w:br/>
      </w:r>
      <w:r>
        <w:br/>
      </w:r>
      <w:r>
        <w:fldChar w:fldCharType="begin"/>
      </w:r>
      <w:r>
        <w:instrText xml:space="preserve"> INCLUDEPICTURE "http://localhost/weidroot/weidroot_2017-01-06/app/bitbucket/wdingsoft/weid/htmdoc/proj1/TheSonContextualization/doc_files/_pload/_img/_05_ZiBookFrequecySpectrumSpectrum_overBooks.png" \* MERGEFORMATINET </w:instrText>
      </w:r>
      <w:r>
        <w:fldChar w:fldCharType="separate"/>
      </w:r>
      <w:r>
        <w:rPr>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Figure-5: </w:t>
      </w:r>
      <w:r>
        <w:rPr>
          <w:rStyle w:val="Emphasis"/>
        </w:rPr>
        <w:t>Zi</w:t>
      </w:r>
      <w:r>
        <w:t> (</w:t>
      </w:r>
      <w:r>
        <w:rPr>
          <w:rFonts w:ascii="MS Gothic" w:eastAsia="MS Gothic" w:hAnsi="MS Gothic" w:cs="MS Gothic" w:hint="eastAsia"/>
        </w:rPr>
        <w:t>子</w:t>
      </w:r>
      <w:r>
        <w:t>) Frequency-Spectrum over Books.</w:t>
      </w:r>
      <w:r>
        <w:br/>
      </w:r>
      <w:r>
        <w:br/>
      </w:r>
      <w:r>
        <w:br/>
      </w:r>
      <w:r>
        <w:lastRenderedPageBreak/>
        <w:fldChar w:fldCharType="begin"/>
      </w:r>
      <w:r>
        <w:instrText xml:space="preserve"> INCLUDEPICTURE "http://localhost/weidroot/weidroot_2017-01-06/app/bitbucket/wdingsoft/weid/htmdoc/proj1/TheSonContextualization/doc_files/_pload/_img/_06_ZiBookFrequecySpectrumSpectrum_overBooks_caterized.png" \* MERGEFORMATINET </w:instrText>
      </w:r>
      <w:r>
        <w:fldChar w:fldCharType="separate"/>
      </w:r>
      <w:r>
        <w:rPr>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Figure-6: </w:t>
      </w:r>
      <w:r>
        <w:rPr>
          <w:rStyle w:val="Emphasis"/>
        </w:rPr>
        <w:t>Zi</w:t>
      </w:r>
      <w:r>
        <w:t> (</w:t>
      </w:r>
      <w:r>
        <w:rPr>
          <w:rFonts w:ascii="MS Gothic" w:eastAsia="MS Gothic" w:hAnsi="MS Gothic" w:cs="MS Gothic" w:hint="eastAsia"/>
        </w:rPr>
        <w:t>子</w:t>
      </w:r>
      <w:r>
        <w:t>) Frequency-Spectrum over Categorized Books.</w:t>
      </w:r>
      <w:r>
        <w:br/>
      </w:r>
      <w:r>
        <w:br/>
      </w:r>
      <w:r>
        <w:br/>
      </w:r>
      <w:r>
        <w:fldChar w:fldCharType="begin"/>
      </w:r>
      <w:r>
        <w:instrText xml:space="preserve"> INCLUDEPICTURE "http://localhost/weidroot/weidroot_2017-01-06/app/bitbucket/wdingsoft/weid/htmdoc/proj1/TheSonContextualization/doc_files/_pload/_img/_07_ZiFrqSpectrum_In_Periodic4.png" \* MERGEFORMATINET </w:instrText>
      </w:r>
      <w:r>
        <w:fldChar w:fldCharType="separate"/>
      </w:r>
      <w:r>
        <w:rPr>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Figure-7: </w:t>
      </w:r>
      <w:r>
        <w:rPr>
          <w:rStyle w:val="Emphasis"/>
        </w:rPr>
        <w:t>Zi</w:t>
      </w:r>
      <w:r>
        <w:t> (</w:t>
      </w:r>
      <w:r>
        <w:rPr>
          <w:rFonts w:ascii="MS Gothic" w:eastAsia="MS Gothic" w:hAnsi="MS Gothic" w:cs="MS Gothic" w:hint="eastAsia"/>
        </w:rPr>
        <w:t>子</w:t>
      </w:r>
      <w:r>
        <w:t>) Frequency-Spectrum in four periodic.</w:t>
      </w:r>
      <w:r>
        <w:br/>
      </w:r>
      <w:r>
        <w:br/>
      </w:r>
      <w:r>
        <w:br/>
      </w:r>
      <w:r>
        <w:fldChar w:fldCharType="begin"/>
      </w:r>
      <w:r>
        <w:instrText xml:space="preserve"> INCLUDEPICTURE "http://localhost/weidroot/weidroot_2017-01-06/app/bitbucket/wdingsoft/weid/htmdoc/proj1/TheSonContextualization/doc_files/_pload/_img/_08_ZiFrqSpectrum_In_Periodic2.png" \* MERGEFORMATINET </w:instrText>
      </w:r>
      <w:r>
        <w:fldChar w:fldCharType="separate"/>
      </w:r>
      <w:r>
        <w:rPr>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Figure-8: </w:t>
      </w:r>
      <w:r>
        <w:rPr>
          <w:rStyle w:val="Emphasis"/>
        </w:rPr>
        <w:t>Zi</w:t>
      </w:r>
      <w:r>
        <w:t> (</w:t>
      </w:r>
      <w:r>
        <w:rPr>
          <w:rFonts w:ascii="MS Gothic" w:eastAsia="MS Gothic" w:hAnsi="MS Gothic" w:cs="MS Gothic" w:hint="eastAsia"/>
        </w:rPr>
        <w:t>子</w:t>
      </w:r>
      <w:r>
        <w:t>) Frequency-Spectrum Comparison Between BC and AD.</w:t>
      </w:r>
      <w:r>
        <w:br/>
      </w:r>
      <w:r>
        <w:br/>
      </w:r>
      <w:r>
        <w:br/>
      </w:r>
      <w:r>
        <w:fldChar w:fldCharType="begin"/>
      </w:r>
      <w:r>
        <w:instrText xml:space="preserve"> INCLUDEPICTURE "http://localhost/weidroot/weidroot_2017-01-06/app/bitbucket/wdingsoft/weid/htmdoc/proj1/TheSonContextualization/doc_files/_pload/_img/_09_ZhiFrqSpectrum_In_Periodic4.png" \* MERGEFORMATINET </w:instrText>
      </w:r>
      <w:r>
        <w:fldChar w:fldCharType="separate"/>
      </w:r>
      <w:r>
        <w:rPr>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Figure-9: </w:t>
      </w:r>
      <w:proofErr w:type="spellStart"/>
      <w:r>
        <w:rPr>
          <w:rStyle w:val="Emphasis"/>
        </w:rPr>
        <w:t>Zhi</w:t>
      </w:r>
      <w:proofErr w:type="spellEnd"/>
      <w:r>
        <w:t> (</w:t>
      </w:r>
      <w:r>
        <w:rPr>
          <w:rFonts w:ascii="MS Gothic" w:eastAsia="MS Gothic" w:hAnsi="MS Gothic" w:cs="MS Gothic" w:hint="eastAsia"/>
        </w:rPr>
        <w:t>之</w:t>
      </w:r>
      <w:r>
        <w:t>) Frequency-Spectrum in 4 periods.</w:t>
      </w:r>
      <w:r>
        <w:br/>
      </w:r>
      <w:r>
        <w:br/>
      </w:r>
      <w:r>
        <w:br/>
      </w:r>
      <w:r>
        <w:lastRenderedPageBreak/>
        <w:fldChar w:fldCharType="begin"/>
      </w:r>
      <w:r>
        <w:instrText xml:space="preserve"> INCLUDEPICTURE "http://localhost/weidroot/weidroot_2017-01-06/app/bitbucket/wdingsoft/weid/htmdoc/proj1/TheSonContextualization/doc_files/_pload/_img/_10_ZhiFrqSpectrum_In_Periodic2.png" \* MERGEFORMATINET </w:instrText>
      </w:r>
      <w:r>
        <w:fldChar w:fldCharType="separate"/>
      </w:r>
      <w:r>
        <w:rPr>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Figure-10: </w:t>
      </w:r>
      <w:proofErr w:type="spellStart"/>
      <w:r>
        <w:rPr>
          <w:rStyle w:val="Emphasis"/>
        </w:rPr>
        <w:t>Zhi</w:t>
      </w:r>
      <w:proofErr w:type="spellEnd"/>
      <w:r>
        <w:t> (</w:t>
      </w:r>
      <w:r>
        <w:rPr>
          <w:rFonts w:ascii="MS Gothic" w:eastAsia="MS Gothic" w:hAnsi="MS Gothic" w:cs="MS Gothic" w:hint="eastAsia"/>
        </w:rPr>
        <w:t>之</w:t>
      </w:r>
      <w:r>
        <w:t>) Frequency-Spectrum in Common Era.</w:t>
      </w:r>
      <w:r>
        <w:br/>
      </w:r>
      <w:r>
        <w:br/>
      </w:r>
      <w:r>
        <w:br/>
      </w:r>
      <w:r>
        <w:fldChar w:fldCharType="begin"/>
      </w:r>
      <w:r>
        <w:instrText xml:space="preserve"> INCLUDEPICTURE "http://localhost/weidroot/weidroot_2017-01-06/app/bitbucket/wdingsoft/weid/htmdoc/proj1/TheSonContextualization/doc_files/_pload/_img/_11_Son_OT_NT_Sorted.png" \* MERGEFORMATINET </w:instrText>
      </w:r>
      <w:r>
        <w:fldChar w:fldCharType="separate"/>
      </w:r>
      <w:r>
        <w:rPr>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fldChar w:fldCharType="end"/>
      </w:r>
      <w:r>
        <w:t>Figure-11: Son Frequency-Spectrum Comparison between the OT(red) and NT(green).</w:t>
      </w:r>
      <w:r>
        <w:br/>
      </w:r>
      <w:r>
        <w:br/>
      </w:r>
      <w:r>
        <w:br/>
      </w:r>
    </w:p>
    <w:p w14:paraId="0937B2BC" w14:textId="77777777" w:rsidR="00485DF6" w:rsidRDefault="00485DF6">
      <w:r>
        <w:br w:type="page"/>
      </w:r>
    </w:p>
    <w:p w14:paraId="3C0316BF" w14:textId="6237940D" w:rsidR="00485DF6" w:rsidRDefault="00485DF6" w:rsidP="00485DF6">
      <w:r>
        <w:lastRenderedPageBreak/>
        <w:t>Table-1</w:t>
      </w:r>
    </w:p>
    <w:p w14:paraId="5D8C799F" w14:textId="77777777" w:rsidR="00485DF6" w:rsidRDefault="00485DF6" w:rsidP="00485DF6">
      <w:r>
        <w:t>(blank)</w:t>
      </w:r>
    </w:p>
    <w:p w14:paraId="7122B99A" w14:textId="77777777" w:rsidR="00485DF6" w:rsidRDefault="00485DF6" w:rsidP="00485DF6">
      <w:r>
        <w:br/>
      </w:r>
      <w:del w:id="3499" w:author="Terry, George" w:date="2020-04-03T16:56:00Z">
        <w:r w:rsidDel="00FF05AD">
          <w:br/>
        </w:r>
      </w:del>
      <w:r>
        <w:br/>
      </w:r>
    </w:p>
    <w:p w14:paraId="5C3737EA" w14:textId="77777777" w:rsidR="00485DF6" w:rsidRDefault="00485DF6" w:rsidP="00485DF6">
      <w:r>
        <w:t>Table-2</w:t>
      </w:r>
    </w:p>
    <w:p w14:paraId="4D68E64C" w14:textId="77777777" w:rsidR="00485DF6" w:rsidRDefault="00485DF6" w:rsidP="00485DF6">
      <w: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8BE227E" w14:textId="77777777" w:rsidTr="00485DF6">
        <w:trPr>
          <w:tblHeader/>
        </w:trPr>
        <w:tc>
          <w:tcPr>
            <w:tcW w:w="0" w:type="auto"/>
            <w:vAlign w:val="center"/>
            <w:hideMark/>
          </w:tcPr>
          <w:p w14:paraId="4EA51E63" w14:textId="77777777" w:rsidR="00485DF6" w:rsidRDefault="00485DF6">
            <w:pPr>
              <w:spacing w:before="100" w:beforeAutospacing="1" w:after="100" w:afterAutospacing="1"/>
              <w:rPr>
                <w:b/>
                <w:bCs/>
                <w:sz w:val="20"/>
                <w:szCs w:val="20"/>
              </w:rPr>
            </w:pPr>
          </w:p>
        </w:tc>
        <w:tc>
          <w:tcPr>
            <w:tcW w:w="0" w:type="auto"/>
            <w:vAlign w:val="center"/>
            <w:hideMark/>
          </w:tcPr>
          <w:p w14:paraId="2F8B9CC6" w14:textId="77777777" w:rsidR="00485DF6" w:rsidRDefault="00485DF6">
            <w:pPr>
              <w:spacing w:beforeAutospacing="1" w:afterAutospacing="1"/>
              <w:rPr>
                <w:sz w:val="20"/>
                <w:szCs w:val="20"/>
              </w:rPr>
            </w:pPr>
          </w:p>
        </w:tc>
        <w:tc>
          <w:tcPr>
            <w:tcW w:w="0" w:type="auto"/>
            <w:vAlign w:val="center"/>
            <w:hideMark/>
          </w:tcPr>
          <w:p w14:paraId="1A0A257C" w14:textId="77777777" w:rsidR="00485DF6" w:rsidRDefault="00485DF6">
            <w:pPr>
              <w:spacing w:beforeAutospacing="1" w:afterAutospacing="1"/>
              <w:rPr>
                <w:sz w:val="20"/>
                <w:szCs w:val="20"/>
              </w:rPr>
            </w:pPr>
          </w:p>
        </w:tc>
        <w:tc>
          <w:tcPr>
            <w:tcW w:w="0" w:type="auto"/>
            <w:vAlign w:val="center"/>
            <w:hideMark/>
          </w:tcPr>
          <w:p w14:paraId="124CB973" w14:textId="77777777" w:rsidR="00485DF6" w:rsidRDefault="00485DF6">
            <w:pPr>
              <w:spacing w:beforeAutospacing="1" w:afterAutospacing="1"/>
              <w:rPr>
                <w:sz w:val="20"/>
                <w:szCs w:val="20"/>
              </w:rPr>
            </w:pPr>
          </w:p>
        </w:tc>
        <w:tc>
          <w:tcPr>
            <w:tcW w:w="0" w:type="auto"/>
            <w:vAlign w:val="center"/>
            <w:hideMark/>
          </w:tcPr>
          <w:p w14:paraId="24733B7C" w14:textId="77777777" w:rsidR="00485DF6" w:rsidRDefault="00485DF6">
            <w:pPr>
              <w:spacing w:beforeAutospacing="1" w:afterAutospacing="1"/>
              <w:rPr>
                <w:sz w:val="20"/>
                <w:szCs w:val="20"/>
              </w:rPr>
            </w:pPr>
          </w:p>
        </w:tc>
        <w:tc>
          <w:tcPr>
            <w:tcW w:w="0" w:type="auto"/>
            <w:vAlign w:val="center"/>
            <w:hideMark/>
          </w:tcPr>
          <w:p w14:paraId="73BDBB31" w14:textId="77777777" w:rsidR="00485DF6" w:rsidRDefault="00485DF6">
            <w:pPr>
              <w:spacing w:beforeAutospacing="1" w:afterAutospacing="1"/>
              <w:rPr>
                <w:sz w:val="20"/>
                <w:szCs w:val="20"/>
              </w:rPr>
            </w:pPr>
          </w:p>
        </w:tc>
        <w:tc>
          <w:tcPr>
            <w:tcW w:w="0" w:type="auto"/>
            <w:vAlign w:val="center"/>
            <w:hideMark/>
          </w:tcPr>
          <w:p w14:paraId="50C33B04" w14:textId="77777777" w:rsidR="00485DF6" w:rsidRDefault="00485DF6">
            <w:pPr>
              <w:spacing w:beforeAutospacing="1" w:afterAutospacing="1"/>
              <w:rPr>
                <w:sz w:val="20"/>
                <w:szCs w:val="20"/>
              </w:rPr>
            </w:pPr>
          </w:p>
        </w:tc>
        <w:tc>
          <w:tcPr>
            <w:tcW w:w="0" w:type="auto"/>
            <w:vAlign w:val="center"/>
            <w:hideMark/>
          </w:tcPr>
          <w:p w14:paraId="6CBBD7CD" w14:textId="77777777" w:rsidR="00485DF6" w:rsidRDefault="00485DF6">
            <w:pPr>
              <w:spacing w:beforeAutospacing="1" w:afterAutospacing="1"/>
              <w:rPr>
                <w:sz w:val="20"/>
                <w:szCs w:val="20"/>
              </w:rPr>
            </w:pPr>
          </w:p>
        </w:tc>
        <w:tc>
          <w:tcPr>
            <w:tcW w:w="0" w:type="auto"/>
            <w:vAlign w:val="center"/>
            <w:hideMark/>
          </w:tcPr>
          <w:p w14:paraId="7D52BB05" w14:textId="77777777" w:rsidR="00485DF6" w:rsidRDefault="00485DF6">
            <w:pPr>
              <w:spacing w:beforeAutospacing="1" w:afterAutospacing="1"/>
              <w:rPr>
                <w:sz w:val="20"/>
                <w:szCs w:val="20"/>
              </w:rPr>
            </w:pPr>
          </w:p>
        </w:tc>
        <w:tc>
          <w:tcPr>
            <w:tcW w:w="0" w:type="auto"/>
            <w:vAlign w:val="center"/>
            <w:hideMark/>
          </w:tcPr>
          <w:p w14:paraId="69DDB037" w14:textId="77777777" w:rsidR="00485DF6" w:rsidRDefault="00485DF6">
            <w:pPr>
              <w:spacing w:beforeAutospacing="1" w:afterAutospacing="1"/>
              <w:rPr>
                <w:sz w:val="20"/>
                <w:szCs w:val="20"/>
              </w:rPr>
            </w:pPr>
          </w:p>
        </w:tc>
      </w:tr>
      <w:tr w:rsidR="00485DF6"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Default="00485DF6">
            <w:pPr>
              <w:spacing w:before="100" w:beforeAutospacing="1" w:after="100" w:afterAutospacing="1"/>
              <w:rPr>
                <w:sz w:val="20"/>
                <w:szCs w:val="20"/>
              </w:rPr>
            </w:pPr>
            <w:r>
              <w:rPr>
                <w:sz w:val="20"/>
                <w:szCs w:val="20"/>
              </w:rPr>
              <w:t>32</w:t>
            </w:r>
          </w:p>
        </w:tc>
      </w:tr>
      <w:tr w:rsidR="00485DF6" w14:paraId="41CC6C09" w14:textId="77777777" w:rsidTr="00485DF6">
        <w:tc>
          <w:tcPr>
            <w:tcW w:w="0" w:type="auto"/>
            <w:vAlign w:val="center"/>
            <w:hideMark/>
          </w:tcPr>
          <w:p w14:paraId="14754B16" w14:textId="77777777" w:rsidR="00485DF6" w:rsidRDefault="00485DF6">
            <w:pPr>
              <w:spacing w:before="100" w:beforeAutospacing="1" w:after="100" w:afterAutospacing="1"/>
              <w:rPr>
                <w:sz w:val="20"/>
                <w:szCs w:val="20"/>
              </w:rPr>
            </w:pPr>
          </w:p>
        </w:tc>
        <w:tc>
          <w:tcPr>
            <w:tcW w:w="0" w:type="auto"/>
            <w:vAlign w:val="center"/>
            <w:hideMark/>
          </w:tcPr>
          <w:p w14:paraId="72CE37CC" w14:textId="77777777" w:rsidR="00485DF6" w:rsidRDefault="00485DF6">
            <w:pPr>
              <w:spacing w:beforeAutospacing="1" w:afterAutospacing="1"/>
              <w:rPr>
                <w:sz w:val="20"/>
                <w:szCs w:val="20"/>
              </w:rPr>
            </w:pPr>
          </w:p>
        </w:tc>
        <w:tc>
          <w:tcPr>
            <w:tcW w:w="0" w:type="auto"/>
            <w:vAlign w:val="center"/>
            <w:hideMark/>
          </w:tcPr>
          <w:p w14:paraId="6C3F7EC6" w14:textId="77777777" w:rsidR="00485DF6" w:rsidRDefault="00485DF6">
            <w:pPr>
              <w:spacing w:beforeAutospacing="1" w:afterAutospacing="1"/>
              <w:rPr>
                <w:sz w:val="20"/>
                <w:szCs w:val="20"/>
              </w:rPr>
            </w:pPr>
          </w:p>
        </w:tc>
        <w:tc>
          <w:tcPr>
            <w:tcW w:w="0" w:type="auto"/>
            <w:vAlign w:val="center"/>
            <w:hideMark/>
          </w:tcPr>
          <w:p w14:paraId="5AEF60E6" w14:textId="77777777" w:rsidR="00485DF6" w:rsidRDefault="00485DF6">
            <w:pPr>
              <w:spacing w:beforeAutospacing="1" w:afterAutospacing="1"/>
              <w:rPr>
                <w:sz w:val="20"/>
                <w:szCs w:val="20"/>
              </w:rPr>
            </w:pPr>
          </w:p>
        </w:tc>
        <w:tc>
          <w:tcPr>
            <w:tcW w:w="0" w:type="auto"/>
            <w:vAlign w:val="center"/>
            <w:hideMark/>
          </w:tcPr>
          <w:p w14:paraId="2C6531D8" w14:textId="77777777" w:rsidR="00485DF6" w:rsidRDefault="00485DF6">
            <w:pPr>
              <w:spacing w:beforeAutospacing="1" w:afterAutospacing="1"/>
              <w:rPr>
                <w:sz w:val="20"/>
                <w:szCs w:val="20"/>
              </w:rPr>
            </w:pPr>
          </w:p>
        </w:tc>
        <w:tc>
          <w:tcPr>
            <w:tcW w:w="0" w:type="auto"/>
            <w:vAlign w:val="center"/>
            <w:hideMark/>
          </w:tcPr>
          <w:p w14:paraId="41360096" w14:textId="77777777" w:rsidR="00485DF6" w:rsidRDefault="00485DF6">
            <w:pPr>
              <w:spacing w:beforeAutospacing="1" w:afterAutospacing="1"/>
              <w:rPr>
                <w:sz w:val="20"/>
                <w:szCs w:val="20"/>
              </w:rPr>
            </w:pPr>
          </w:p>
        </w:tc>
        <w:tc>
          <w:tcPr>
            <w:tcW w:w="0" w:type="auto"/>
            <w:vAlign w:val="center"/>
            <w:hideMark/>
          </w:tcPr>
          <w:p w14:paraId="4FC16185" w14:textId="77777777" w:rsidR="00485DF6" w:rsidRDefault="00485DF6">
            <w:pPr>
              <w:spacing w:beforeAutospacing="1" w:afterAutospacing="1"/>
              <w:rPr>
                <w:sz w:val="20"/>
                <w:szCs w:val="20"/>
              </w:rPr>
            </w:pPr>
          </w:p>
        </w:tc>
        <w:tc>
          <w:tcPr>
            <w:tcW w:w="0" w:type="auto"/>
            <w:vAlign w:val="center"/>
            <w:hideMark/>
          </w:tcPr>
          <w:p w14:paraId="48C6FBCA" w14:textId="77777777" w:rsidR="00485DF6" w:rsidRDefault="00485DF6">
            <w:pPr>
              <w:spacing w:beforeAutospacing="1" w:afterAutospacing="1"/>
              <w:rPr>
                <w:sz w:val="20"/>
                <w:szCs w:val="20"/>
              </w:rPr>
            </w:pPr>
          </w:p>
        </w:tc>
        <w:tc>
          <w:tcPr>
            <w:tcW w:w="0" w:type="auto"/>
            <w:vAlign w:val="center"/>
            <w:hideMark/>
          </w:tcPr>
          <w:p w14:paraId="14B6515F" w14:textId="77777777" w:rsidR="00485DF6" w:rsidRDefault="00485DF6">
            <w:pPr>
              <w:spacing w:beforeAutospacing="1" w:afterAutospacing="1"/>
              <w:rPr>
                <w:sz w:val="20"/>
                <w:szCs w:val="20"/>
              </w:rPr>
            </w:pPr>
          </w:p>
        </w:tc>
        <w:tc>
          <w:tcPr>
            <w:tcW w:w="0" w:type="auto"/>
            <w:vAlign w:val="center"/>
            <w:hideMark/>
          </w:tcPr>
          <w:p w14:paraId="315C6CF3" w14:textId="77777777" w:rsidR="00485DF6" w:rsidRDefault="00485DF6">
            <w:pPr>
              <w:spacing w:beforeAutospacing="1" w:afterAutospacing="1"/>
              <w:rPr>
                <w:sz w:val="20"/>
                <w:szCs w:val="20"/>
              </w:rPr>
            </w:pPr>
          </w:p>
        </w:tc>
      </w:tr>
      <w:tr w:rsidR="00485DF6"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Default="00485DF6">
            <w:pPr>
              <w:spacing w:before="100" w:beforeAutospacing="1" w:after="100" w:afterAutospacing="1"/>
              <w:rPr>
                <w:sz w:val="20"/>
                <w:szCs w:val="20"/>
              </w:rPr>
            </w:pPr>
            <w:r>
              <w:rPr>
                <w:sz w:val="20"/>
                <w:szCs w:val="20"/>
              </w:rPr>
              <w:t>18</w:t>
            </w:r>
          </w:p>
        </w:tc>
      </w:tr>
      <w:tr w:rsidR="00485DF6" w14:paraId="041B873E" w14:textId="77777777" w:rsidTr="00485DF6">
        <w:tc>
          <w:tcPr>
            <w:tcW w:w="0" w:type="auto"/>
            <w:vAlign w:val="center"/>
            <w:hideMark/>
          </w:tcPr>
          <w:p w14:paraId="42DCDB83" w14:textId="77777777" w:rsidR="00485DF6" w:rsidRDefault="00485DF6">
            <w:pPr>
              <w:spacing w:before="100" w:beforeAutospacing="1" w:after="100" w:afterAutospacing="1"/>
              <w:rPr>
                <w:sz w:val="20"/>
                <w:szCs w:val="20"/>
              </w:rPr>
            </w:pPr>
          </w:p>
        </w:tc>
        <w:tc>
          <w:tcPr>
            <w:tcW w:w="0" w:type="auto"/>
            <w:vAlign w:val="center"/>
            <w:hideMark/>
          </w:tcPr>
          <w:p w14:paraId="2DDE0AE1" w14:textId="77777777" w:rsidR="00485DF6" w:rsidRDefault="00485DF6">
            <w:pPr>
              <w:spacing w:beforeAutospacing="1" w:afterAutospacing="1"/>
              <w:rPr>
                <w:sz w:val="20"/>
                <w:szCs w:val="20"/>
              </w:rPr>
            </w:pPr>
          </w:p>
        </w:tc>
        <w:tc>
          <w:tcPr>
            <w:tcW w:w="0" w:type="auto"/>
            <w:vAlign w:val="center"/>
            <w:hideMark/>
          </w:tcPr>
          <w:p w14:paraId="3A542EDC" w14:textId="77777777" w:rsidR="00485DF6" w:rsidRDefault="00485DF6">
            <w:pPr>
              <w:spacing w:beforeAutospacing="1" w:afterAutospacing="1"/>
              <w:rPr>
                <w:sz w:val="20"/>
                <w:szCs w:val="20"/>
              </w:rPr>
            </w:pPr>
          </w:p>
        </w:tc>
        <w:tc>
          <w:tcPr>
            <w:tcW w:w="0" w:type="auto"/>
            <w:vAlign w:val="center"/>
            <w:hideMark/>
          </w:tcPr>
          <w:p w14:paraId="4A966E96" w14:textId="77777777" w:rsidR="00485DF6" w:rsidRDefault="00485DF6">
            <w:pPr>
              <w:spacing w:beforeAutospacing="1" w:afterAutospacing="1"/>
              <w:rPr>
                <w:sz w:val="20"/>
                <w:szCs w:val="20"/>
              </w:rPr>
            </w:pPr>
          </w:p>
        </w:tc>
        <w:tc>
          <w:tcPr>
            <w:tcW w:w="0" w:type="auto"/>
            <w:vAlign w:val="center"/>
            <w:hideMark/>
          </w:tcPr>
          <w:p w14:paraId="081D40F8" w14:textId="77777777" w:rsidR="00485DF6" w:rsidRDefault="00485DF6">
            <w:pPr>
              <w:spacing w:beforeAutospacing="1" w:afterAutospacing="1"/>
              <w:rPr>
                <w:sz w:val="20"/>
                <w:szCs w:val="20"/>
              </w:rPr>
            </w:pPr>
          </w:p>
        </w:tc>
        <w:tc>
          <w:tcPr>
            <w:tcW w:w="0" w:type="auto"/>
            <w:vAlign w:val="center"/>
            <w:hideMark/>
          </w:tcPr>
          <w:p w14:paraId="655220B7" w14:textId="77777777" w:rsidR="00485DF6" w:rsidRDefault="00485DF6">
            <w:pPr>
              <w:spacing w:beforeAutospacing="1" w:afterAutospacing="1"/>
              <w:rPr>
                <w:sz w:val="20"/>
                <w:szCs w:val="20"/>
              </w:rPr>
            </w:pPr>
          </w:p>
        </w:tc>
        <w:tc>
          <w:tcPr>
            <w:tcW w:w="0" w:type="auto"/>
            <w:vAlign w:val="center"/>
            <w:hideMark/>
          </w:tcPr>
          <w:p w14:paraId="1ABDF648" w14:textId="77777777" w:rsidR="00485DF6" w:rsidRDefault="00485DF6">
            <w:pPr>
              <w:spacing w:beforeAutospacing="1" w:afterAutospacing="1"/>
              <w:rPr>
                <w:sz w:val="20"/>
                <w:szCs w:val="20"/>
              </w:rPr>
            </w:pPr>
          </w:p>
        </w:tc>
        <w:tc>
          <w:tcPr>
            <w:tcW w:w="0" w:type="auto"/>
            <w:vAlign w:val="center"/>
            <w:hideMark/>
          </w:tcPr>
          <w:p w14:paraId="049DEDEB" w14:textId="77777777" w:rsidR="00485DF6" w:rsidRDefault="00485DF6">
            <w:pPr>
              <w:spacing w:beforeAutospacing="1" w:afterAutospacing="1"/>
              <w:rPr>
                <w:sz w:val="20"/>
                <w:szCs w:val="20"/>
              </w:rPr>
            </w:pPr>
          </w:p>
        </w:tc>
        <w:tc>
          <w:tcPr>
            <w:tcW w:w="0" w:type="auto"/>
            <w:vAlign w:val="center"/>
            <w:hideMark/>
          </w:tcPr>
          <w:p w14:paraId="39BD07F8" w14:textId="77777777" w:rsidR="00485DF6" w:rsidRDefault="00485DF6">
            <w:pPr>
              <w:spacing w:beforeAutospacing="1" w:afterAutospacing="1"/>
              <w:rPr>
                <w:sz w:val="20"/>
                <w:szCs w:val="20"/>
              </w:rPr>
            </w:pPr>
          </w:p>
        </w:tc>
        <w:tc>
          <w:tcPr>
            <w:tcW w:w="0" w:type="auto"/>
            <w:vAlign w:val="center"/>
            <w:hideMark/>
          </w:tcPr>
          <w:p w14:paraId="23E78665" w14:textId="77777777" w:rsidR="00485DF6" w:rsidRDefault="00485DF6">
            <w:pPr>
              <w:spacing w:beforeAutospacing="1" w:afterAutospacing="1"/>
              <w:rPr>
                <w:sz w:val="20"/>
                <w:szCs w:val="20"/>
              </w:rPr>
            </w:pPr>
          </w:p>
        </w:tc>
      </w:tr>
      <w:tr w:rsidR="00485DF6"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Default="00485DF6">
            <w:pPr>
              <w:spacing w:before="100" w:beforeAutospacing="1" w:after="100" w:afterAutospacing="1"/>
              <w:rPr>
                <w:sz w:val="20"/>
                <w:szCs w:val="20"/>
              </w:rPr>
            </w:pPr>
            <w:r>
              <w:rPr>
                <w:sz w:val="20"/>
                <w:szCs w:val="20"/>
              </w:rPr>
              <w:t>4</w:t>
            </w:r>
          </w:p>
        </w:tc>
      </w:tr>
      <w:tr w:rsidR="00485DF6" w14:paraId="65D71203" w14:textId="77777777" w:rsidTr="00485DF6">
        <w:tc>
          <w:tcPr>
            <w:tcW w:w="0" w:type="auto"/>
            <w:vAlign w:val="center"/>
            <w:hideMark/>
          </w:tcPr>
          <w:p w14:paraId="1494C625" w14:textId="77777777" w:rsidR="00485DF6" w:rsidRDefault="00485DF6">
            <w:pPr>
              <w:spacing w:before="100" w:beforeAutospacing="1" w:after="100" w:afterAutospacing="1"/>
              <w:rPr>
                <w:sz w:val="20"/>
                <w:szCs w:val="20"/>
              </w:rPr>
            </w:pPr>
          </w:p>
        </w:tc>
        <w:tc>
          <w:tcPr>
            <w:tcW w:w="0" w:type="auto"/>
            <w:vAlign w:val="center"/>
            <w:hideMark/>
          </w:tcPr>
          <w:p w14:paraId="2A823443" w14:textId="77777777" w:rsidR="00485DF6" w:rsidRDefault="00485DF6">
            <w:pPr>
              <w:spacing w:beforeAutospacing="1" w:afterAutospacing="1"/>
              <w:rPr>
                <w:sz w:val="20"/>
                <w:szCs w:val="20"/>
              </w:rPr>
            </w:pPr>
          </w:p>
        </w:tc>
        <w:tc>
          <w:tcPr>
            <w:tcW w:w="0" w:type="auto"/>
            <w:vAlign w:val="center"/>
            <w:hideMark/>
          </w:tcPr>
          <w:p w14:paraId="601BB85E" w14:textId="77777777" w:rsidR="00485DF6" w:rsidRDefault="00485DF6">
            <w:pPr>
              <w:spacing w:beforeAutospacing="1" w:afterAutospacing="1"/>
              <w:rPr>
                <w:sz w:val="20"/>
                <w:szCs w:val="20"/>
              </w:rPr>
            </w:pPr>
          </w:p>
        </w:tc>
        <w:tc>
          <w:tcPr>
            <w:tcW w:w="0" w:type="auto"/>
            <w:vAlign w:val="center"/>
            <w:hideMark/>
          </w:tcPr>
          <w:p w14:paraId="227CD9AC" w14:textId="77777777" w:rsidR="00485DF6" w:rsidRDefault="00485DF6">
            <w:pPr>
              <w:spacing w:beforeAutospacing="1" w:afterAutospacing="1"/>
              <w:rPr>
                <w:sz w:val="20"/>
                <w:szCs w:val="20"/>
              </w:rPr>
            </w:pPr>
          </w:p>
        </w:tc>
        <w:tc>
          <w:tcPr>
            <w:tcW w:w="0" w:type="auto"/>
            <w:vAlign w:val="center"/>
            <w:hideMark/>
          </w:tcPr>
          <w:p w14:paraId="2AB76810" w14:textId="77777777" w:rsidR="00485DF6" w:rsidRDefault="00485DF6">
            <w:pPr>
              <w:spacing w:beforeAutospacing="1" w:afterAutospacing="1"/>
              <w:rPr>
                <w:sz w:val="20"/>
                <w:szCs w:val="20"/>
              </w:rPr>
            </w:pPr>
          </w:p>
        </w:tc>
        <w:tc>
          <w:tcPr>
            <w:tcW w:w="0" w:type="auto"/>
            <w:vAlign w:val="center"/>
            <w:hideMark/>
          </w:tcPr>
          <w:p w14:paraId="591FF9B7" w14:textId="77777777" w:rsidR="00485DF6" w:rsidRDefault="00485DF6">
            <w:pPr>
              <w:spacing w:beforeAutospacing="1" w:afterAutospacing="1"/>
              <w:rPr>
                <w:sz w:val="20"/>
                <w:szCs w:val="20"/>
              </w:rPr>
            </w:pPr>
          </w:p>
        </w:tc>
        <w:tc>
          <w:tcPr>
            <w:tcW w:w="0" w:type="auto"/>
            <w:vAlign w:val="center"/>
            <w:hideMark/>
          </w:tcPr>
          <w:p w14:paraId="3ABBBB65" w14:textId="77777777" w:rsidR="00485DF6" w:rsidRDefault="00485DF6">
            <w:pPr>
              <w:spacing w:beforeAutospacing="1" w:afterAutospacing="1"/>
              <w:rPr>
                <w:sz w:val="20"/>
                <w:szCs w:val="20"/>
              </w:rPr>
            </w:pPr>
          </w:p>
        </w:tc>
        <w:tc>
          <w:tcPr>
            <w:tcW w:w="0" w:type="auto"/>
            <w:vAlign w:val="center"/>
            <w:hideMark/>
          </w:tcPr>
          <w:p w14:paraId="4F10EA55" w14:textId="77777777" w:rsidR="00485DF6" w:rsidRDefault="00485DF6">
            <w:pPr>
              <w:spacing w:beforeAutospacing="1" w:afterAutospacing="1"/>
              <w:rPr>
                <w:sz w:val="20"/>
                <w:szCs w:val="20"/>
              </w:rPr>
            </w:pPr>
          </w:p>
        </w:tc>
        <w:tc>
          <w:tcPr>
            <w:tcW w:w="0" w:type="auto"/>
            <w:vAlign w:val="center"/>
            <w:hideMark/>
          </w:tcPr>
          <w:p w14:paraId="56FA9425" w14:textId="77777777" w:rsidR="00485DF6" w:rsidRDefault="00485DF6">
            <w:pPr>
              <w:spacing w:beforeAutospacing="1" w:afterAutospacing="1"/>
              <w:rPr>
                <w:sz w:val="20"/>
                <w:szCs w:val="20"/>
              </w:rPr>
            </w:pPr>
          </w:p>
        </w:tc>
        <w:tc>
          <w:tcPr>
            <w:tcW w:w="0" w:type="auto"/>
            <w:vAlign w:val="center"/>
            <w:hideMark/>
          </w:tcPr>
          <w:p w14:paraId="66124467" w14:textId="77777777" w:rsidR="00485DF6" w:rsidRDefault="00485DF6">
            <w:pPr>
              <w:spacing w:beforeAutospacing="1" w:afterAutospacing="1"/>
              <w:rPr>
                <w:sz w:val="20"/>
                <w:szCs w:val="20"/>
              </w:rPr>
            </w:pPr>
          </w:p>
        </w:tc>
      </w:tr>
      <w:tr w:rsidR="00485DF6"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Default="00485DF6">
            <w:pPr>
              <w:spacing w:before="100" w:beforeAutospacing="1" w:after="100" w:afterAutospacing="1"/>
              <w:rPr>
                <w:sz w:val="20"/>
                <w:szCs w:val="20"/>
              </w:rPr>
            </w:pPr>
            <w:r>
              <w:rPr>
                <w:sz w:val="20"/>
                <w:szCs w:val="20"/>
              </w:rPr>
              <w:t>11</w:t>
            </w:r>
          </w:p>
        </w:tc>
      </w:tr>
      <w:tr w:rsidR="00485DF6" w14:paraId="5A3CD7B7" w14:textId="77777777" w:rsidTr="00485DF6">
        <w:tc>
          <w:tcPr>
            <w:tcW w:w="0" w:type="auto"/>
            <w:vAlign w:val="center"/>
            <w:hideMark/>
          </w:tcPr>
          <w:p w14:paraId="301E3240" w14:textId="77777777" w:rsidR="00485DF6" w:rsidRDefault="00485DF6">
            <w:pPr>
              <w:spacing w:before="100" w:beforeAutospacing="1" w:after="100" w:afterAutospacing="1"/>
              <w:rPr>
                <w:sz w:val="20"/>
                <w:szCs w:val="20"/>
              </w:rPr>
            </w:pPr>
          </w:p>
        </w:tc>
        <w:tc>
          <w:tcPr>
            <w:tcW w:w="0" w:type="auto"/>
            <w:vAlign w:val="center"/>
            <w:hideMark/>
          </w:tcPr>
          <w:p w14:paraId="117A7E52" w14:textId="77777777" w:rsidR="00485DF6" w:rsidRDefault="00485DF6">
            <w:pPr>
              <w:spacing w:beforeAutospacing="1" w:afterAutospacing="1"/>
              <w:rPr>
                <w:sz w:val="20"/>
                <w:szCs w:val="20"/>
              </w:rPr>
            </w:pPr>
          </w:p>
        </w:tc>
        <w:tc>
          <w:tcPr>
            <w:tcW w:w="0" w:type="auto"/>
            <w:vAlign w:val="center"/>
            <w:hideMark/>
          </w:tcPr>
          <w:p w14:paraId="234CC4B1" w14:textId="77777777" w:rsidR="00485DF6" w:rsidRDefault="00485DF6">
            <w:pPr>
              <w:spacing w:beforeAutospacing="1" w:afterAutospacing="1"/>
              <w:rPr>
                <w:sz w:val="20"/>
                <w:szCs w:val="20"/>
              </w:rPr>
            </w:pPr>
          </w:p>
        </w:tc>
        <w:tc>
          <w:tcPr>
            <w:tcW w:w="0" w:type="auto"/>
            <w:vAlign w:val="center"/>
            <w:hideMark/>
          </w:tcPr>
          <w:p w14:paraId="532276EB" w14:textId="77777777" w:rsidR="00485DF6" w:rsidRDefault="00485DF6">
            <w:pPr>
              <w:spacing w:beforeAutospacing="1" w:afterAutospacing="1"/>
              <w:rPr>
                <w:sz w:val="20"/>
                <w:szCs w:val="20"/>
              </w:rPr>
            </w:pPr>
          </w:p>
        </w:tc>
        <w:tc>
          <w:tcPr>
            <w:tcW w:w="0" w:type="auto"/>
            <w:vAlign w:val="center"/>
            <w:hideMark/>
          </w:tcPr>
          <w:p w14:paraId="6C38ED2F" w14:textId="77777777" w:rsidR="00485DF6" w:rsidRDefault="00485DF6">
            <w:pPr>
              <w:spacing w:beforeAutospacing="1" w:afterAutospacing="1"/>
              <w:rPr>
                <w:sz w:val="20"/>
                <w:szCs w:val="20"/>
              </w:rPr>
            </w:pPr>
          </w:p>
        </w:tc>
        <w:tc>
          <w:tcPr>
            <w:tcW w:w="0" w:type="auto"/>
            <w:vAlign w:val="center"/>
            <w:hideMark/>
          </w:tcPr>
          <w:p w14:paraId="5EF01FC7" w14:textId="77777777" w:rsidR="00485DF6" w:rsidRDefault="00485DF6">
            <w:pPr>
              <w:spacing w:beforeAutospacing="1" w:afterAutospacing="1"/>
              <w:rPr>
                <w:sz w:val="20"/>
                <w:szCs w:val="20"/>
              </w:rPr>
            </w:pPr>
          </w:p>
        </w:tc>
        <w:tc>
          <w:tcPr>
            <w:tcW w:w="0" w:type="auto"/>
            <w:vAlign w:val="center"/>
            <w:hideMark/>
          </w:tcPr>
          <w:p w14:paraId="3D00114D" w14:textId="77777777" w:rsidR="00485DF6" w:rsidRDefault="00485DF6">
            <w:pPr>
              <w:spacing w:beforeAutospacing="1" w:afterAutospacing="1"/>
              <w:rPr>
                <w:sz w:val="20"/>
                <w:szCs w:val="20"/>
              </w:rPr>
            </w:pPr>
          </w:p>
        </w:tc>
        <w:tc>
          <w:tcPr>
            <w:tcW w:w="0" w:type="auto"/>
            <w:vAlign w:val="center"/>
            <w:hideMark/>
          </w:tcPr>
          <w:p w14:paraId="46A4820D" w14:textId="77777777" w:rsidR="00485DF6" w:rsidRDefault="00485DF6">
            <w:pPr>
              <w:spacing w:beforeAutospacing="1" w:afterAutospacing="1"/>
              <w:rPr>
                <w:sz w:val="20"/>
                <w:szCs w:val="20"/>
              </w:rPr>
            </w:pPr>
          </w:p>
        </w:tc>
        <w:tc>
          <w:tcPr>
            <w:tcW w:w="0" w:type="auto"/>
            <w:vAlign w:val="center"/>
            <w:hideMark/>
          </w:tcPr>
          <w:p w14:paraId="301E06B6" w14:textId="77777777" w:rsidR="00485DF6" w:rsidRDefault="00485DF6">
            <w:pPr>
              <w:spacing w:beforeAutospacing="1" w:afterAutospacing="1"/>
              <w:rPr>
                <w:sz w:val="20"/>
                <w:szCs w:val="20"/>
              </w:rPr>
            </w:pPr>
          </w:p>
        </w:tc>
        <w:tc>
          <w:tcPr>
            <w:tcW w:w="0" w:type="auto"/>
            <w:vAlign w:val="center"/>
            <w:hideMark/>
          </w:tcPr>
          <w:p w14:paraId="0AF453BB" w14:textId="77777777" w:rsidR="00485DF6" w:rsidRDefault="00485DF6">
            <w:pPr>
              <w:spacing w:beforeAutospacing="1" w:afterAutospacing="1"/>
              <w:rPr>
                <w:sz w:val="20"/>
                <w:szCs w:val="20"/>
              </w:rPr>
            </w:pPr>
          </w:p>
        </w:tc>
      </w:tr>
      <w:tr w:rsidR="00485DF6"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Default="00485DF6">
            <w:pPr>
              <w:spacing w:before="100" w:beforeAutospacing="1" w:after="100" w:afterAutospacing="1"/>
              <w:rPr>
                <w:sz w:val="20"/>
                <w:szCs w:val="20"/>
              </w:rPr>
            </w:pPr>
            <w:r>
              <w:rPr>
                <w:sz w:val="20"/>
                <w:szCs w:val="20"/>
              </w:rPr>
              <w:t>6</w:t>
            </w:r>
          </w:p>
        </w:tc>
      </w:tr>
      <w:tr w:rsidR="00485DF6" w14:paraId="44CB79DC" w14:textId="77777777" w:rsidTr="00485DF6">
        <w:tc>
          <w:tcPr>
            <w:tcW w:w="0" w:type="auto"/>
            <w:vAlign w:val="center"/>
            <w:hideMark/>
          </w:tcPr>
          <w:p w14:paraId="35F9574C" w14:textId="77777777" w:rsidR="00485DF6" w:rsidRDefault="00485DF6">
            <w:pPr>
              <w:spacing w:before="100" w:beforeAutospacing="1" w:after="100" w:afterAutospacing="1"/>
              <w:rPr>
                <w:sz w:val="20"/>
                <w:szCs w:val="20"/>
              </w:rPr>
            </w:pPr>
          </w:p>
        </w:tc>
        <w:tc>
          <w:tcPr>
            <w:tcW w:w="0" w:type="auto"/>
            <w:vAlign w:val="center"/>
            <w:hideMark/>
          </w:tcPr>
          <w:p w14:paraId="3996D9DF" w14:textId="77777777" w:rsidR="00485DF6" w:rsidRDefault="00485DF6">
            <w:pPr>
              <w:spacing w:beforeAutospacing="1" w:afterAutospacing="1"/>
              <w:rPr>
                <w:sz w:val="20"/>
                <w:szCs w:val="20"/>
              </w:rPr>
            </w:pPr>
          </w:p>
        </w:tc>
        <w:tc>
          <w:tcPr>
            <w:tcW w:w="0" w:type="auto"/>
            <w:vAlign w:val="center"/>
            <w:hideMark/>
          </w:tcPr>
          <w:p w14:paraId="6B3122FD" w14:textId="77777777" w:rsidR="00485DF6" w:rsidRDefault="00485DF6">
            <w:pPr>
              <w:spacing w:beforeAutospacing="1" w:afterAutospacing="1"/>
              <w:rPr>
                <w:sz w:val="20"/>
                <w:szCs w:val="20"/>
              </w:rPr>
            </w:pPr>
          </w:p>
        </w:tc>
        <w:tc>
          <w:tcPr>
            <w:tcW w:w="0" w:type="auto"/>
            <w:vAlign w:val="center"/>
            <w:hideMark/>
          </w:tcPr>
          <w:p w14:paraId="57184217" w14:textId="77777777" w:rsidR="00485DF6" w:rsidRDefault="00485DF6">
            <w:pPr>
              <w:spacing w:beforeAutospacing="1" w:afterAutospacing="1"/>
              <w:rPr>
                <w:sz w:val="20"/>
                <w:szCs w:val="20"/>
              </w:rPr>
            </w:pPr>
          </w:p>
        </w:tc>
        <w:tc>
          <w:tcPr>
            <w:tcW w:w="0" w:type="auto"/>
            <w:vAlign w:val="center"/>
            <w:hideMark/>
          </w:tcPr>
          <w:p w14:paraId="58AC41B3" w14:textId="77777777" w:rsidR="00485DF6" w:rsidRDefault="00485DF6">
            <w:pPr>
              <w:spacing w:beforeAutospacing="1" w:afterAutospacing="1"/>
              <w:rPr>
                <w:sz w:val="20"/>
                <w:szCs w:val="20"/>
              </w:rPr>
            </w:pPr>
          </w:p>
        </w:tc>
        <w:tc>
          <w:tcPr>
            <w:tcW w:w="0" w:type="auto"/>
            <w:vAlign w:val="center"/>
            <w:hideMark/>
          </w:tcPr>
          <w:p w14:paraId="63614598" w14:textId="77777777" w:rsidR="00485DF6" w:rsidRDefault="00485DF6">
            <w:pPr>
              <w:spacing w:beforeAutospacing="1" w:afterAutospacing="1"/>
              <w:rPr>
                <w:sz w:val="20"/>
                <w:szCs w:val="20"/>
              </w:rPr>
            </w:pPr>
          </w:p>
        </w:tc>
        <w:tc>
          <w:tcPr>
            <w:tcW w:w="0" w:type="auto"/>
            <w:vAlign w:val="center"/>
            <w:hideMark/>
          </w:tcPr>
          <w:p w14:paraId="25B7C2B2" w14:textId="77777777" w:rsidR="00485DF6" w:rsidRDefault="00485DF6">
            <w:pPr>
              <w:spacing w:beforeAutospacing="1" w:afterAutospacing="1"/>
              <w:rPr>
                <w:sz w:val="20"/>
                <w:szCs w:val="20"/>
              </w:rPr>
            </w:pPr>
          </w:p>
        </w:tc>
        <w:tc>
          <w:tcPr>
            <w:tcW w:w="0" w:type="auto"/>
            <w:vAlign w:val="center"/>
            <w:hideMark/>
          </w:tcPr>
          <w:p w14:paraId="15B4DE6A" w14:textId="77777777" w:rsidR="00485DF6" w:rsidRDefault="00485DF6">
            <w:pPr>
              <w:spacing w:beforeAutospacing="1" w:afterAutospacing="1"/>
              <w:rPr>
                <w:sz w:val="20"/>
                <w:szCs w:val="20"/>
              </w:rPr>
            </w:pPr>
          </w:p>
        </w:tc>
        <w:tc>
          <w:tcPr>
            <w:tcW w:w="0" w:type="auto"/>
            <w:vAlign w:val="center"/>
            <w:hideMark/>
          </w:tcPr>
          <w:p w14:paraId="56C54161" w14:textId="77777777" w:rsidR="00485DF6" w:rsidRDefault="00485DF6">
            <w:pPr>
              <w:spacing w:beforeAutospacing="1" w:afterAutospacing="1"/>
              <w:rPr>
                <w:sz w:val="20"/>
                <w:szCs w:val="20"/>
              </w:rPr>
            </w:pPr>
          </w:p>
        </w:tc>
        <w:tc>
          <w:tcPr>
            <w:tcW w:w="0" w:type="auto"/>
            <w:vAlign w:val="center"/>
            <w:hideMark/>
          </w:tcPr>
          <w:p w14:paraId="6869FAE8" w14:textId="77777777" w:rsidR="00485DF6" w:rsidRDefault="00485DF6">
            <w:pPr>
              <w:spacing w:beforeAutospacing="1" w:afterAutospacing="1"/>
              <w:rPr>
                <w:sz w:val="20"/>
                <w:szCs w:val="20"/>
              </w:rPr>
            </w:pPr>
          </w:p>
        </w:tc>
      </w:tr>
      <w:tr w:rsidR="00485DF6"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Default="00485DF6">
            <w:pPr>
              <w:spacing w:before="100" w:beforeAutospacing="1" w:after="100" w:afterAutospacing="1"/>
              <w:rPr>
                <w:sz w:val="20"/>
                <w:szCs w:val="20"/>
              </w:rPr>
            </w:pPr>
            <w:r>
              <w:rPr>
                <w:sz w:val="20"/>
                <w:szCs w:val="20"/>
              </w:rPr>
              <w:t>1</w:t>
            </w:r>
          </w:p>
        </w:tc>
      </w:tr>
      <w:tr w:rsidR="00485DF6" w14:paraId="2B427803" w14:textId="77777777" w:rsidTr="00485DF6">
        <w:tc>
          <w:tcPr>
            <w:tcW w:w="0" w:type="auto"/>
            <w:vAlign w:val="center"/>
            <w:hideMark/>
          </w:tcPr>
          <w:p w14:paraId="11F53494" w14:textId="77777777" w:rsidR="00485DF6" w:rsidRDefault="00485DF6">
            <w:pPr>
              <w:spacing w:before="100" w:beforeAutospacing="1" w:after="100" w:afterAutospacing="1"/>
              <w:rPr>
                <w:sz w:val="20"/>
                <w:szCs w:val="20"/>
              </w:rPr>
            </w:pPr>
          </w:p>
        </w:tc>
        <w:tc>
          <w:tcPr>
            <w:tcW w:w="0" w:type="auto"/>
            <w:vAlign w:val="center"/>
            <w:hideMark/>
          </w:tcPr>
          <w:p w14:paraId="06EEC5EB" w14:textId="77777777" w:rsidR="00485DF6" w:rsidRDefault="00485DF6">
            <w:pPr>
              <w:spacing w:beforeAutospacing="1" w:afterAutospacing="1"/>
              <w:rPr>
                <w:sz w:val="20"/>
                <w:szCs w:val="20"/>
              </w:rPr>
            </w:pPr>
          </w:p>
        </w:tc>
        <w:tc>
          <w:tcPr>
            <w:tcW w:w="0" w:type="auto"/>
            <w:vAlign w:val="center"/>
            <w:hideMark/>
          </w:tcPr>
          <w:p w14:paraId="112B8C09" w14:textId="77777777" w:rsidR="00485DF6" w:rsidRDefault="00485DF6">
            <w:pPr>
              <w:spacing w:beforeAutospacing="1" w:afterAutospacing="1"/>
              <w:rPr>
                <w:sz w:val="20"/>
                <w:szCs w:val="20"/>
              </w:rPr>
            </w:pPr>
          </w:p>
        </w:tc>
        <w:tc>
          <w:tcPr>
            <w:tcW w:w="0" w:type="auto"/>
            <w:vAlign w:val="center"/>
            <w:hideMark/>
          </w:tcPr>
          <w:p w14:paraId="4EA7E992" w14:textId="77777777" w:rsidR="00485DF6" w:rsidRDefault="00485DF6">
            <w:pPr>
              <w:spacing w:beforeAutospacing="1" w:afterAutospacing="1"/>
              <w:rPr>
                <w:sz w:val="20"/>
                <w:szCs w:val="20"/>
              </w:rPr>
            </w:pPr>
          </w:p>
        </w:tc>
        <w:tc>
          <w:tcPr>
            <w:tcW w:w="0" w:type="auto"/>
            <w:vAlign w:val="center"/>
            <w:hideMark/>
          </w:tcPr>
          <w:p w14:paraId="1AB857A3" w14:textId="77777777" w:rsidR="00485DF6" w:rsidRDefault="00485DF6">
            <w:pPr>
              <w:spacing w:beforeAutospacing="1" w:afterAutospacing="1"/>
              <w:rPr>
                <w:sz w:val="20"/>
                <w:szCs w:val="20"/>
              </w:rPr>
            </w:pPr>
          </w:p>
        </w:tc>
        <w:tc>
          <w:tcPr>
            <w:tcW w:w="0" w:type="auto"/>
            <w:vAlign w:val="center"/>
            <w:hideMark/>
          </w:tcPr>
          <w:p w14:paraId="2D06DAA3" w14:textId="77777777" w:rsidR="00485DF6" w:rsidRDefault="00485DF6">
            <w:pPr>
              <w:spacing w:beforeAutospacing="1" w:afterAutospacing="1"/>
              <w:rPr>
                <w:sz w:val="20"/>
                <w:szCs w:val="20"/>
              </w:rPr>
            </w:pPr>
          </w:p>
        </w:tc>
        <w:tc>
          <w:tcPr>
            <w:tcW w:w="0" w:type="auto"/>
            <w:vAlign w:val="center"/>
            <w:hideMark/>
          </w:tcPr>
          <w:p w14:paraId="7AFE718F" w14:textId="77777777" w:rsidR="00485DF6" w:rsidRDefault="00485DF6">
            <w:pPr>
              <w:spacing w:beforeAutospacing="1" w:afterAutospacing="1"/>
              <w:rPr>
                <w:sz w:val="20"/>
                <w:szCs w:val="20"/>
              </w:rPr>
            </w:pPr>
          </w:p>
        </w:tc>
        <w:tc>
          <w:tcPr>
            <w:tcW w:w="0" w:type="auto"/>
            <w:vAlign w:val="center"/>
            <w:hideMark/>
          </w:tcPr>
          <w:p w14:paraId="0E576CB2" w14:textId="77777777" w:rsidR="00485DF6" w:rsidRDefault="00485DF6">
            <w:pPr>
              <w:spacing w:beforeAutospacing="1" w:afterAutospacing="1"/>
              <w:rPr>
                <w:sz w:val="20"/>
                <w:szCs w:val="20"/>
              </w:rPr>
            </w:pPr>
          </w:p>
        </w:tc>
        <w:tc>
          <w:tcPr>
            <w:tcW w:w="0" w:type="auto"/>
            <w:vAlign w:val="center"/>
            <w:hideMark/>
          </w:tcPr>
          <w:p w14:paraId="4AF191F3" w14:textId="77777777" w:rsidR="00485DF6" w:rsidRDefault="00485DF6">
            <w:pPr>
              <w:spacing w:beforeAutospacing="1" w:afterAutospacing="1"/>
              <w:rPr>
                <w:sz w:val="20"/>
                <w:szCs w:val="20"/>
              </w:rPr>
            </w:pPr>
          </w:p>
        </w:tc>
        <w:tc>
          <w:tcPr>
            <w:tcW w:w="0" w:type="auto"/>
            <w:vAlign w:val="center"/>
            <w:hideMark/>
          </w:tcPr>
          <w:p w14:paraId="3078F457" w14:textId="77777777" w:rsidR="00485DF6" w:rsidRDefault="00485DF6">
            <w:pPr>
              <w:spacing w:beforeAutospacing="1" w:afterAutospacing="1"/>
              <w:rPr>
                <w:sz w:val="20"/>
                <w:szCs w:val="20"/>
              </w:rPr>
            </w:pPr>
          </w:p>
        </w:tc>
      </w:tr>
      <w:tr w:rsidR="00485DF6"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Default="00485DF6">
            <w:pPr>
              <w:spacing w:before="100" w:beforeAutospacing="1" w:after="100" w:afterAutospacing="1"/>
              <w:rPr>
                <w:sz w:val="20"/>
                <w:szCs w:val="20"/>
              </w:rPr>
            </w:pPr>
            <w:r>
              <w:rPr>
                <w:sz w:val="20"/>
                <w:szCs w:val="20"/>
              </w:rPr>
              <w:t>6</w:t>
            </w:r>
          </w:p>
        </w:tc>
      </w:tr>
      <w:tr w:rsidR="00485DF6" w14:paraId="7357C0F8" w14:textId="77777777" w:rsidTr="00485DF6">
        <w:tc>
          <w:tcPr>
            <w:tcW w:w="0" w:type="auto"/>
            <w:vAlign w:val="center"/>
            <w:hideMark/>
          </w:tcPr>
          <w:p w14:paraId="5438FA5C" w14:textId="77777777" w:rsidR="00485DF6" w:rsidRDefault="00485DF6">
            <w:pPr>
              <w:spacing w:before="100" w:beforeAutospacing="1" w:after="100" w:afterAutospacing="1"/>
              <w:rPr>
                <w:sz w:val="20"/>
                <w:szCs w:val="20"/>
              </w:rPr>
            </w:pPr>
          </w:p>
        </w:tc>
        <w:tc>
          <w:tcPr>
            <w:tcW w:w="0" w:type="auto"/>
            <w:vAlign w:val="center"/>
            <w:hideMark/>
          </w:tcPr>
          <w:p w14:paraId="28E98E97" w14:textId="77777777" w:rsidR="00485DF6" w:rsidRDefault="00485DF6">
            <w:pPr>
              <w:spacing w:beforeAutospacing="1" w:afterAutospacing="1"/>
              <w:rPr>
                <w:sz w:val="20"/>
                <w:szCs w:val="20"/>
              </w:rPr>
            </w:pPr>
          </w:p>
        </w:tc>
        <w:tc>
          <w:tcPr>
            <w:tcW w:w="0" w:type="auto"/>
            <w:vAlign w:val="center"/>
            <w:hideMark/>
          </w:tcPr>
          <w:p w14:paraId="230FF14D" w14:textId="77777777" w:rsidR="00485DF6" w:rsidRDefault="00485DF6">
            <w:pPr>
              <w:spacing w:beforeAutospacing="1" w:afterAutospacing="1"/>
              <w:rPr>
                <w:sz w:val="20"/>
                <w:szCs w:val="20"/>
              </w:rPr>
            </w:pPr>
          </w:p>
        </w:tc>
        <w:tc>
          <w:tcPr>
            <w:tcW w:w="0" w:type="auto"/>
            <w:vAlign w:val="center"/>
            <w:hideMark/>
          </w:tcPr>
          <w:p w14:paraId="35A8E486" w14:textId="77777777" w:rsidR="00485DF6" w:rsidRDefault="00485DF6">
            <w:pPr>
              <w:spacing w:beforeAutospacing="1" w:afterAutospacing="1"/>
              <w:rPr>
                <w:sz w:val="20"/>
                <w:szCs w:val="20"/>
              </w:rPr>
            </w:pPr>
          </w:p>
        </w:tc>
        <w:tc>
          <w:tcPr>
            <w:tcW w:w="0" w:type="auto"/>
            <w:vAlign w:val="center"/>
            <w:hideMark/>
          </w:tcPr>
          <w:p w14:paraId="2B53C272" w14:textId="77777777" w:rsidR="00485DF6" w:rsidRDefault="00485DF6">
            <w:pPr>
              <w:spacing w:beforeAutospacing="1" w:afterAutospacing="1"/>
              <w:rPr>
                <w:sz w:val="20"/>
                <w:szCs w:val="20"/>
              </w:rPr>
            </w:pPr>
          </w:p>
        </w:tc>
        <w:tc>
          <w:tcPr>
            <w:tcW w:w="0" w:type="auto"/>
            <w:vAlign w:val="center"/>
            <w:hideMark/>
          </w:tcPr>
          <w:p w14:paraId="47575A1E" w14:textId="77777777" w:rsidR="00485DF6" w:rsidRDefault="00485DF6">
            <w:pPr>
              <w:spacing w:beforeAutospacing="1" w:afterAutospacing="1"/>
              <w:rPr>
                <w:sz w:val="20"/>
                <w:szCs w:val="20"/>
              </w:rPr>
            </w:pPr>
          </w:p>
        </w:tc>
        <w:tc>
          <w:tcPr>
            <w:tcW w:w="0" w:type="auto"/>
            <w:vAlign w:val="center"/>
            <w:hideMark/>
          </w:tcPr>
          <w:p w14:paraId="7D290E68" w14:textId="77777777" w:rsidR="00485DF6" w:rsidRDefault="00485DF6">
            <w:pPr>
              <w:spacing w:beforeAutospacing="1" w:afterAutospacing="1"/>
              <w:rPr>
                <w:sz w:val="20"/>
                <w:szCs w:val="20"/>
              </w:rPr>
            </w:pPr>
          </w:p>
        </w:tc>
        <w:tc>
          <w:tcPr>
            <w:tcW w:w="0" w:type="auto"/>
            <w:vAlign w:val="center"/>
            <w:hideMark/>
          </w:tcPr>
          <w:p w14:paraId="2B1A9FFF" w14:textId="77777777" w:rsidR="00485DF6" w:rsidRDefault="00485DF6">
            <w:pPr>
              <w:spacing w:beforeAutospacing="1" w:afterAutospacing="1"/>
              <w:rPr>
                <w:sz w:val="20"/>
                <w:szCs w:val="20"/>
              </w:rPr>
            </w:pPr>
          </w:p>
        </w:tc>
        <w:tc>
          <w:tcPr>
            <w:tcW w:w="0" w:type="auto"/>
            <w:vAlign w:val="center"/>
            <w:hideMark/>
          </w:tcPr>
          <w:p w14:paraId="3778C8FD" w14:textId="77777777" w:rsidR="00485DF6" w:rsidRDefault="00485DF6">
            <w:pPr>
              <w:spacing w:beforeAutospacing="1" w:afterAutospacing="1"/>
              <w:rPr>
                <w:sz w:val="20"/>
                <w:szCs w:val="20"/>
              </w:rPr>
            </w:pPr>
          </w:p>
        </w:tc>
        <w:tc>
          <w:tcPr>
            <w:tcW w:w="0" w:type="auto"/>
            <w:vAlign w:val="center"/>
            <w:hideMark/>
          </w:tcPr>
          <w:p w14:paraId="2FC35319" w14:textId="77777777" w:rsidR="00485DF6" w:rsidRDefault="00485DF6">
            <w:pPr>
              <w:spacing w:beforeAutospacing="1" w:afterAutospacing="1"/>
              <w:rPr>
                <w:sz w:val="20"/>
                <w:szCs w:val="20"/>
              </w:rPr>
            </w:pPr>
          </w:p>
        </w:tc>
      </w:tr>
      <w:tr w:rsidR="00485DF6"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Default="00485DF6">
            <w:pPr>
              <w:spacing w:before="100" w:beforeAutospacing="1" w:after="100" w:afterAutospacing="1"/>
              <w:rPr>
                <w:sz w:val="20"/>
                <w:szCs w:val="20"/>
              </w:rPr>
            </w:pPr>
            <w:r>
              <w:rPr>
                <w:sz w:val="20"/>
                <w:szCs w:val="20"/>
              </w:rPr>
              <w:t>5</w:t>
            </w:r>
          </w:p>
        </w:tc>
      </w:tr>
      <w:tr w:rsidR="00485DF6" w14:paraId="4DE645F7" w14:textId="77777777" w:rsidTr="00485DF6">
        <w:tc>
          <w:tcPr>
            <w:tcW w:w="0" w:type="auto"/>
            <w:vAlign w:val="center"/>
            <w:hideMark/>
          </w:tcPr>
          <w:p w14:paraId="396FE083" w14:textId="77777777" w:rsidR="00485DF6" w:rsidRDefault="00485DF6">
            <w:pPr>
              <w:spacing w:before="100" w:beforeAutospacing="1" w:after="100" w:afterAutospacing="1"/>
              <w:rPr>
                <w:sz w:val="20"/>
                <w:szCs w:val="20"/>
              </w:rPr>
            </w:pPr>
          </w:p>
        </w:tc>
        <w:tc>
          <w:tcPr>
            <w:tcW w:w="0" w:type="auto"/>
            <w:vAlign w:val="center"/>
            <w:hideMark/>
          </w:tcPr>
          <w:p w14:paraId="1404DE34" w14:textId="77777777" w:rsidR="00485DF6" w:rsidRDefault="00485DF6">
            <w:pPr>
              <w:spacing w:beforeAutospacing="1" w:afterAutospacing="1"/>
              <w:rPr>
                <w:sz w:val="20"/>
                <w:szCs w:val="20"/>
              </w:rPr>
            </w:pPr>
          </w:p>
        </w:tc>
        <w:tc>
          <w:tcPr>
            <w:tcW w:w="0" w:type="auto"/>
            <w:vAlign w:val="center"/>
            <w:hideMark/>
          </w:tcPr>
          <w:p w14:paraId="19CD37DA" w14:textId="77777777" w:rsidR="00485DF6" w:rsidRDefault="00485DF6">
            <w:pPr>
              <w:spacing w:beforeAutospacing="1" w:afterAutospacing="1"/>
              <w:rPr>
                <w:sz w:val="20"/>
                <w:szCs w:val="20"/>
              </w:rPr>
            </w:pPr>
          </w:p>
        </w:tc>
        <w:tc>
          <w:tcPr>
            <w:tcW w:w="0" w:type="auto"/>
            <w:vAlign w:val="center"/>
            <w:hideMark/>
          </w:tcPr>
          <w:p w14:paraId="70E45A31" w14:textId="77777777" w:rsidR="00485DF6" w:rsidRDefault="00485DF6">
            <w:pPr>
              <w:spacing w:beforeAutospacing="1" w:afterAutospacing="1"/>
              <w:rPr>
                <w:sz w:val="20"/>
                <w:szCs w:val="20"/>
              </w:rPr>
            </w:pPr>
          </w:p>
        </w:tc>
        <w:tc>
          <w:tcPr>
            <w:tcW w:w="0" w:type="auto"/>
            <w:vAlign w:val="center"/>
            <w:hideMark/>
          </w:tcPr>
          <w:p w14:paraId="03650C41" w14:textId="77777777" w:rsidR="00485DF6" w:rsidRDefault="00485DF6">
            <w:pPr>
              <w:spacing w:beforeAutospacing="1" w:afterAutospacing="1"/>
              <w:rPr>
                <w:sz w:val="20"/>
                <w:szCs w:val="20"/>
              </w:rPr>
            </w:pPr>
          </w:p>
        </w:tc>
        <w:tc>
          <w:tcPr>
            <w:tcW w:w="0" w:type="auto"/>
            <w:vAlign w:val="center"/>
            <w:hideMark/>
          </w:tcPr>
          <w:p w14:paraId="5693D63B" w14:textId="77777777" w:rsidR="00485DF6" w:rsidRDefault="00485DF6">
            <w:pPr>
              <w:spacing w:beforeAutospacing="1" w:afterAutospacing="1"/>
              <w:rPr>
                <w:sz w:val="20"/>
                <w:szCs w:val="20"/>
              </w:rPr>
            </w:pPr>
          </w:p>
        </w:tc>
        <w:tc>
          <w:tcPr>
            <w:tcW w:w="0" w:type="auto"/>
            <w:vAlign w:val="center"/>
            <w:hideMark/>
          </w:tcPr>
          <w:p w14:paraId="008E6D41" w14:textId="77777777" w:rsidR="00485DF6" w:rsidRDefault="00485DF6">
            <w:pPr>
              <w:spacing w:beforeAutospacing="1" w:afterAutospacing="1"/>
              <w:rPr>
                <w:sz w:val="20"/>
                <w:szCs w:val="20"/>
              </w:rPr>
            </w:pPr>
          </w:p>
        </w:tc>
        <w:tc>
          <w:tcPr>
            <w:tcW w:w="0" w:type="auto"/>
            <w:vAlign w:val="center"/>
            <w:hideMark/>
          </w:tcPr>
          <w:p w14:paraId="73020597" w14:textId="77777777" w:rsidR="00485DF6" w:rsidRDefault="00485DF6">
            <w:pPr>
              <w:spacing w:beforeAutospacing="1" w:afterAutospacing="1"/>
              <w:rPr>
                <w:sz w:val="20"/>
                <w:szCs w:val="20"/>
              </w:rPr>
            </w:pPr>
          </w:p>
        </w:tc>
        <w:tc>
          <w:tcPr>
            <w:tcW w:w="0" w:type="auto"/>
            <w:vAlign w:val="center"/>
            <w:hideMark/>
          </w:tcPr>
          <w:p w14:paraId="2F9D6DCA" w14:textId="77777777" w:rsidR="00485DF6" w:rsidRDefault="00485DF6">
            <w:pPr>
              <w:spacing w:beforeAutospacing="1" w:afterAutospacing="1"/>
              <w:rPr>
                <w:sz w:val="20"/>
                <w:szCs w:val="20"/>
              </w:rPr>
            </w:pPr>
          </w:p>
        </w:tc>
        <w:tc>
          <w:tcPr>
            <w:tcW w:w="0" w:type="auto"/>
            <w:vAlign w:val="center"/>
            <w:hideMark/>
          </w:tcPr>
          <w:p w14:paraId="4589AE08" w14:textId="77777777" w:rsidR="00485DF6" w:rsidRDefault="00485DF6">
            <w:pPr>
              <w:spacing w:beforeAutospacing="1" w:afterAutospacing="1"/>
              <w:rPr>
                <w:sz w:val="20"/>
                <w:szCs w:val="20"/>
              </w:rPr>
            </w:pPr>
          </w:p>
        </w:tc>
      </w:tr>
      <w:tr w:rsidR="00485DF6"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Default="00485DF6">
            <w:pPr>
              <w:spacing w:before="100" w:beforeAutospacing="1" w:after="100" w:afterAutospacing="1"/>
              <w:rPr>
                <w:sz w:val="20"/>
                <w:szCs w:val="20"/>
              </w:rPr>
            </w:pPr>
            <w:r>
              <w:rPr>
                <w:sz w:val="20"/>
                <w:szCs w:val="20"/>
              </w:rPr>
              <w:t>5</w:t>
            </w:r>
          </w:p>
        </w:tc>
      </w:tr>
      <w:tr w:rsidR="00485DF6" w14:paraId="56B0BC30" w14:textId="77777777" w:rsidTr="00485DF6">
        <w:tc>
          <w:tcPr>
            <w:tcW w:w="0" w:type="auto"/>
            <w:vAlign w:val="center"/>
            <w:hideMark/>
          </w:tcPr>
          <w:p w14:paraId="0A938EE9" w14:textId="77777777" w:rsidR="00485DF6" w:rsidRDefault="00485DF6">
            <w:pPr>
              <w:spacing w:before="100" w:beforeAutospacing="1" w:after="100" w:afterAutospacing="1"/>
              <w:rPr>
                <w:sz w:val="20"/>
                <w:szCs w:val="20"/>
              </w:rPr>
            </w:pPr>
          </w:p>
        </w:tc>
        <w:tc>
          <w:tcPr>
            <w:tcW w:w="0" w:type="auto"/>
            <w:vAlign w:val="center"/>
            <w:hideMark/>
          </w:tcPr>
          <w:p w14:paraId="59DE2B5A" w14:textId="77777777" w:rsidR="00485DF6" w:rsidRDefault="00485DF6">
            <w:pPr>
              <w:spacing w:beforeAutospacing="1" w:afterAutospacing="1"/>
              <w:rPr>
                <w:sz w:val="20"/>
                <w:szCs w:val="20"/>
              </w:rPr>
            </w:pPr>
          </w:p>
        </w:tc>
        <w:tc>
          <w:tcPr>
            <w:tcW w:w="0" w:type="auto"/>
            <w:vAlign w:val="center"/>
            <w:hideMark/>
          </w:tcPr>
          <w:p w14:paraId="3B320A11" w14:textId="77777777" w:rsidR="00485DF6" w:rsidRDefault="00485DF6">
            <w:pPr>
              <w:spacing w:beforeAutospacing="1" w:afterAutospacing="1"/>
              <w:rPr>
                <w:sz w:val="20"/>
                <w:szCs w:val="20"/>
              </w:rPr>
            </w:pPr>
          </w:p>
        </w:tc>
        <w:tc>
          <w:tcPr>
            <w:tcW w:w="0" w:type="auto"/>
            <w:vAlign w:val="center"/>
            <w:hideMark/>
          </w:tcPr>
          <w:p w14:paraId="09B8F702" w14:textId="77777777" w:rsidR="00485DF6" w:rsidRDefault="00485DF6">
            <w:pPr>
              <w:spacing w:beforeAutospacing="1" w:afterAutospacing="1"/>
              <w:rPr>
                <w:sz w:val="20"/>
                <w:szCs w:val="20"/>
              </w:rPr>
            </w:pPr>
          </w:p>
        </w:tc>
        <w:tc>
          <w:tcPr>
            <w:tcW w:w="0" w:type="auto"/>
            <w:vAlign w:val="center"/>
            <w:hideMark/>
          </w:tcPr>
          <w:p w14:paraId="17E8D07C" w14:textId="77777777" w:rsidR="00485DF6" w:rsidRDefault="00485DF6">
            <w:pPr>
              <w:spacing w:beforeAutospacing="1" w:afterAutospacing="1"/>
              <w:rPr>
                <w:sz w:val="20"/>
                <w:szCs w:val="20"/>
              </w:rPr>
            </w:pPr>
          </w:p>
        </w:tc>
        <w:tc>
          <w:tcPr>
            <w:tcW w:w="0" w:type="auto"/>
            <w:vAlign w:val="center"/>
            <w:hideMark/>
          </w:tcPr>
          <w:p w14:paraId="5992E6D5" w14:textId="77777777" w:rsidR="00485DF6" w:rsidRDefault="00485DF6">
            <w:pPr>
              <w:spacing w:beforeAutospacing="1" w:afterAutospacing="1"/>
              <w:rPr>
                <w:sz w:val="20"/>
                <w:szCs w:val="20"/>
              </w:rPr>
            </w:pPr>
          </w:p>
        </w:tc>
        <w:tc>
          <w:tcPr>
            <w:tcW w:w="0" w:type="auto"/>
            <w:vAlign w:val="center"/>
            <w:hideMark/>
          </w:tcPr>
          <w:p w14:paraId="73AE65A6" w14:textId="77777777" w:rsidR="00485DF6" w:rsidRDefault="00485DF6">
            <w:pPr>
              <w:spacing w:beforeAutospacing="1" w:afterAutospacing="1"/>
              <w:rPr>
                <w:sz w:val="20"/>
                <w:szCs w:val="20"/>
              </w:rPr>
            </w:pPr>
          </w:p>
        </w:tc>
        <w:tc>
          <w:tcPr>
            <w:tcW w:w="0" w:type="auto"/>
            <w:vAlign w:val="center"/>
            <w:hideMark/>
          </w:tcPr>
          <w:p w14:paraId="047E7D35" w14:textId="77777777" w:rsidR="00485DF6" w:rsidRDefault="00485DF6">
            <w:pPr>
              <w:spacing w:beforeAutospacing="1" w:afterAutospacing="1"/>
              <w:rPr>
                <w:sz w:val="20"/>
                <w:szCs w:val="20"/>
              </w:rPr>
            </w:pPr>
          </w:p>
        </w:tc>
        <w:tc>
          <w:tcPr>
            <w:tcW w:w="0" w:type="auto"/>
            <w:vAlign w:val="center"/>
            <w:hideMark/>
          </w:tcPr>
          <w:p w14:paraId="0395FCF3" w14:textId="77777777" w:rsidR="00485DF6" w:rsidRDefault="00485DF6">
            <w:pPr>
              <w:spacing w:beforeAutospacing="1" w:afterAutospacing="1"/>
              <w:rPr>
                <w:sz w:val="20"/>
                <w:szCs w:val="20"/>
              </w:rPr>
            </w:pPr>
          </w:p>
        </w:tc>
        <w:tc>
          <w:tcPr>
            <w:tcW w:w="0" w:type="auto"/>
            <w:vAlign w:val="center"/>
            <w:hideMark/>
          </w:tcPr>
          <w:p w14:paraId="2C15AD93" w14:textId="77777777" w:rsidR="00485DF6" w:rsidRDefault="00485DF6">
            <w:pPr>
              <w:spacing w:beforeAutospacing="1" w:afterAutospacing="1"/>
              <w:rPr>
                <w:sz w:val="20"/>
                <w:szCs w:val="20"/>
              </w:rPr>
            </w:pPr>
          </w:p>
        </w:tc>
      </w:tr>
      <w:tr w:rsidR="00485DF6"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Default="00485DF6">
            <w:pPr>
              <w:spacing w:before="100" w:beforeAutospacing="1" w:after="100" w:afterAutospacing="1"/>
              <w:rPr>
                <w:sz w:val="20"/>
                <w:szCs w:val="20"/>
              </w:rPr>
            </w:pPr>
            <w:r>
              <w:rPr>
                <w:sz w:val="20"/>
                <w:szCs w:val="20"/>
              </w:rPr>
              <w:t>21</w:t>
            </w:r>
          </w:p>
        </w:tc>
      </w:tr>
      <w:tr w:rsidR="00485DF6" w14:paraId="3F556109" w14:textId="77777777" w:rsidTr="00485DF6">
        <w:tc>
          <w:tcPr>
            <w:tcW w:w="0" w:type="auto"/>
            <w:vAlign w:val="center"/>
            <w:hideMark/>
          </w:tcPr>
          <w:p w14:paraId="07C06D6C" w14:textId="77777777" w:rsidR="00485DF6" w:rsidRDefault="00485DF6">
            <w:pPr>
              <w:spacing w:before="100" w:beforeAutospacing="1" w:after="100" w:afterAutospacing="1"/>
              <w:rPr>
                <w:sz w:val="20"/>
                <w:szCs w:val="20"/>
              </w:rPr>
            </w:pPr>
          </w:p>
        </w:tc>
        <w:tc>
          <w:tcPr>
            <w:tcW w:w="0" w:type="auto"/>
            <w:vAlign w:val="center"/>
            <w:hideMark/>
          </w:tcPr>
          <w:p w14:paraId="7C328A2B" w14:textId="77777777" w:rsidR="00485DF6" w:rsidRDefault="00485DF6">
            <w:pPr>
              <w:spacing w:beforeAutospacing="1" w:afterAutospacing="1"/>
              <w:rPr>
                <w:sz w:val="20"/>
                <w:szCs w:val="20"/>
              </w:rPr>
            </w:pPr>
          </w:p>
        </w:tc>
        <w:tc>
          <w:tcPr>
            <w:tcW w:w="0" w:type="auto"/>
            <w:vAlign w:val="center"/>
            <w:hideMark/>
          </w:tcPr>
          <w:p w14:paraId="39EB8DD4" w14:textId="77777777" w:rsidR="00485DF6" w:rsidRDefault="00485DF6">
            <w:pPr>
              <w:spacing w:beforeAutospacing="1" w:afterAutospacing="1"/>
              <w:rPr>
                <w:sz w:val="20"/>
                <w:szCs w:val="20"/>
              </w:rPr>
            </w:pPr>
          </w:p>
        </w:tc>
        <w:tc>
          <w:tcPr>
            <w:tcW w:w="0" w:type="auto"/>
            <w:vAlign w:val="center"/>
            <w:hideMark/>
          </w:tcPr>
          <w:p w14:paraId="1CACE1BF" w14:textId="77777777" w:rsidR="00485DF6" w:rsidRDefault="00485DF6">
            <w:pPr>
              <w:spacing w:beforeAutospacing="1" w:afterAutospacing="1"/>
              <w:rPr>
                <w:sz w:val="20"/>
                <w:szCs w:val="20"/>
              </w:rPr>
            </w:pPr>
          </w:p>
        </w:tc>
        <w:tc>
          <w:tcPr>
            <w:tcW w:w="0" w:type="auto"/>
            <w:vAlign w:val="center"/>
            <w:hideMark/>
          </w:tcPr>
          <w:p w14:paraId="2F5D2D29" w14:textId="77777777" w:rsidR="00485DF6" w:rsidRDefault="00485DF6">
            <w:pPr>
              <w:spacing w:beforeAutospacing="1" w:afterAutospacing="1"/>
              <w:rPr>
                <w:sz w:val="20"/>
                <w:szCs w:val="20"/>
              </w:rPr>
            </w:pPr>
          </w:p>
        </w:tc>
        <w:tc>
          <w:tcPr>
            <w:tcW w:w="0" w:type="auto"/>
            <w:vAlign w:val="center"/>
            <w:hideMark/>
          </w:tcPr>
          <w:p w14:paraId="249A5065" w14:textId="77777777" w:rsidR="00485DF6" w:rsidRDefault="00485DF6">
            <w:pPr>
              <w:spacing w:beforeAutospacing="1" w:afterAutospacing="1"/>
              <w:rPr>
                <w:sz w:val="20"/>
                <w:szCs w:val="20"/>
              </w:rPr>
            </w:pPr>
          </w:p>
        </w:tc>
        <w:tc>
          <w:tcPr>
            <w:tcW w:w="0" w:type="auto"/>
            <w:vAlign w:val="center"/>
            <w:hideMark/>
          </w:tcPr>
          <w:p w14:paraId="4F0AE5A4" w14:textId="77777777" w:rsidR="00485DF6" w:rsidRDefault="00485DF6">
            <w:pPr>
              <w:spacing w:beforeAutospacing="1" w:afterAutospacing="1"/>
              <w:rPr>
                <w:sz w:val="20"/>
                <w:szCs w:val="20"/>
              </w:rPr>
            </w:pPr>
          </w:p>
        </w:tc>
        <w:tc>
          <w:tcPr>
            <w:tcW w:w="0" w:type="auto"/>
            <w:vAlign w:val="center"/>
            <w:hideMark/>
          </w:tcPr>
          <w:p w14:paraId="7018B232" w14:textId="77777777" w:rsidR="00485DF6" w:rsidRDefault="00485DF6">
            <w:pPr>
              <w:spacing w:beforeAutospacing="1" w:afterAutospacing="1"/>
              <w:rPr>
                <w:sz w:val="20"/>
                <w:szCs w:val="20"/>
              </w:rPr>
            </w:pPr>
          </w:p>
        </w:tc>
        <w:tc>
          <w:tcPr>
            <w:tcW w:w="0" w:type="auto"/>
            <w:vAlign w:val="center"/>
            <w:hideMark/>
          </w:tcPr>
          <w:p w14:paraId="7E791E66" w14:textId="77777777" w:rsidR="00485DF6" w:rsidRDefault="00485DF6">
            <w:pPr>
              <w:spacing w:beforeAutospacing="1" w:afterAutospacing="1"/>
              <w:rPr>
                <w:sz w:val="20"/>
                <w:szCs w:val="20"/>
              </w:rPr>
            </w:pPr>
          </w:p>
        </w:tc>
        <w:tc>
          <w:tcPr>
            <w:tcW w:w="0" w:type="auto"/>
            <w:vAlign w:val="center"/>
            <w:hideMark/>
          </w:tcPr>
          <w:p w14:paraId="0790212D" w14:textId="77777777" w:rsidR="00485DF6" w:rsidRDefault="00485DF6">
            <w:pPr>
              <w:spacing w:beforeAutospacing="1" w:afterAutospacing="1"/>
              <w:rPr>
                <w:sz w:val="20"/>
                <w:szCs w:val="20"/>
              </w:rPr>
            </w:pPr>
          </w:p>
        </w:tc>
      </w:tr>
      <w:tr w:rsidR="00485DF6"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Default="00485DF6">
            <w:pPr>
              <w:spacing w:before="100" w:beforeAutospacing="1" w:after="100" w:afterAutospacing="1"/>
              <w:rPr>
                <w:sz w:val="20"/>
                <w:szCs w:val="20"/>
              </w:rPr>
            </w:pPr>
            <w:r>
              <w:rPr>
                <w:sz w:val="20"/>
                <w:szCs w:val="20"/>
              </w:rPr>
              <w:t>10</w:t>
            </w:r>
          </w:p>
        </w:tc>
      </w:tr>
      <w:tr w:rsidR="00485DF6" w14:paraId="26785C2C" w14:textId="77777777" w:rsidTr="00485DF6">
        <w:tc>
          <w:tcPr>
            <w:tcW w:w="0" w:type="auto"/>
            <w:vAlign w:val="center"/>
            <w:hideMark/>
          </w:tcPr>
          <w:p w14:paraId="6EB0E1FB" w14:textId="77777777" w:rsidR="00485DF6" w:rsidRDefault="00485DF6">
            <w:pPr>
              <w:spacing w:before="100" w:beforeAutospacing="1" w:after="100" w:afterAutospacing="1"/>
              <w:rPr>
                <w:sz w:val="20"/>
                <w:szCs w:val="20"/>
              </w:rPr>
            </w:pPr>
          </w:p>
        </w:tc>
        <w:tc>
          <w:tcPr>
            <w:tcW w:w="0" w:type="auto"/>
            <w:vAlign w:val="center"/>
            <w:hideMark/>
          </w:tcPr>
          <w:p w14:paraId="12DA3BBE" w14:textId="77777777" w:rsidR="00485DF6" w:rsidRDefault="00485DF6">
            <w:pPr>
              <w:spacing w:beforeAutospacing="1" w:afterAutospacing="1"/>
              <w:rPr>
                <w:sz w:val="20"/>
                <w:szCs w:val="20"/>
              </w:rPr>
            </w:pPr>
          </w:p>
        </w:tc>
        <w:tc>
          <w:tcPr>
            <w:tcW w:w="0" w:type="auto"/>
            <w:vAlign w:val="center"/>
            <w:hideMark/>
          </w:tcPr>
          <w:p w14:paraId="5932AEAE" w14:textId="77777777" w:rsidR="00485DF6" w:rsidRDefault="00485DF6">
            <w:pPr>
              <w:spacing w:beforeAutospacing="1" w:afterAutospacing="1"/>
              <w:rPr>
                <w:sz w:val="20"/>
                <w:szCs w:val="20"/>
              </w:rPr>
            </w:pPr>
          </w:p>
        </w:tc>
        <w:tc>
          <w:tcPr>
            <w:tcW w:w="0" w:type="auto"/>
            <w:vAlign w:val="center"/>
            <w:hideMark/>
          </w:tcPr>
          <w:p w14:paraId="08642E11" w14:textId="77777777" w:rsidR="00485DF6" w:rsidRDefault="00485DF6">
            <w:pPr>
              <w:spacing w:beforeAutospacing="1" w:afterAutospacing="1"/>
              <w:rPr>
                <w:sz w:val="20"/>
                <w:szCs w:val="20"/>
              </w:rPr>
            </w:pPr>
          </w:p>
        </w:tc>
        <w:tc>
          <w:tcPr>
            <w:tcW w:w="0" w:type="auto"/>
            <w:vAlign w:val="center"/>
            <w:hideMark/>
          </w:tcPr>
          <w:p w14:paraId="06480863" w14:textId="77777777" w:rsidR="00485DF6" w:rsidRDefault="00485DF6">
            <w:pPr>
              <w:spacing w:beforeAutospacing="1" w:afterAutospacing="1"/>
              <w:rPr>
                <w:sz w:val="20"/>
                <w:szCs w:val="20"/>
              </w:rPr>
            </w:pPr>
          </w:p>
        </w:tc>
        <w:tc>
          <w:tcPr>
            <w:tcW w:w="0" w:type="auto"/>
            <w:vAlign w:val="center"/>
            <w:hideMark/>
          </w:tcPr>
          <w:p w14:paraId="14767903" w14:textId="77777777" w:rsidR="00485DF6" w:rsidRDefault="00485DF6">
            <w:pPr>
              <w:spacing w:beforeAutospacing="1" w:afterAutospacing="1"/>
              <w:rPr>
                <w:sz w:val="20"/>
                <w:szCs w:val="20"/>
              </w:rPr>
            </w:pPr>
          </w:p>
        </w:tc>
        <w:tc>
          <w:tcPr>
            <w:tcW w:w="0" w:type="auto"/>
            <w:vAlign w:val="center"/>
            <w:hideMark/>
          </w:tcPr>
          <w:p w14:paraId="200D20AA" w14:textId="77777777" w:rsidR="00485DF6" w:rsidRDefault="00485DF6">
            <w:pPr>
              <w:spacing w:beforeAutospacing="1" w:afterAutospacing="1"/>
              <w:rPr>
                <w:sz w:val="20"/>
                <w:szCs w:val="20"/>
              </w:rPr>
            </w:pPr>
          </w:p>
        </w:tc>
        <w:tc>
          <w:tcPr>
            <w:tcW w:w="0" w:type="auto"/>
            <w:vAlign w:val="center"/>
            <w:hideMark/>
          </w:tcPr>
          <w:p w14:paraId="32AAD28E" w14:textId="77777777" w:rsidR="00485DF6" w:rsidRDefault="00485DF6">
            <w:pPr>
              <w:spacing w:beforeAutospacing="1" w:afterAutospacing="1"/>
              <w:rPr>
                <w:sz w:val="20"/>
                <w:szCs w:val="20"/>
              </w:rPr>
            </w:pPr>
          </w:p>
        </w:tc>
        <w:tc>
          <w:tcPr>
            <w:tcW w:w="0" w:type="auto"/>
            <w:vAlign w:val="center"/>
            <w:hideMark/>
          </w:tcPr>
          <w:p w14:paraId="5E5C5F49" w14:textId="77777777" w:rsidR="00485DF6" w:rsidRDefault="00485DF6">
            <w:pPr>
              <w:spacing w:beforeAutospacing="1" w:afterAutospacing="1"/>
              <w:rPr>
                <w:sz w:val="20"/>
                <w:szCs w:val="20"/>
              </w:rPr>
            </w:pPr>
          </w:p>
        </w:tc>
        <w:tc>
          <w:tcPr>
            <w:tcW w:w="0" w:type="auto"/>
            <w:vAlign w:val="center"/>
            <w:hideMark/>
          </w:tcPr>
          <w:p w14:paraId="18C05B39" w14:textId="77777777" w:rsidR="00485DF6" w:rsidRDefault="00485DF6">
            <w:pPr>
              <w:spacing w:beforeAutospacing="1" w:afterAutospacing="1"/>
              <w:rPr>
                <w:sz w:val="20"/>
                <w:szCs w:val="20"/>
              </w:rPr>
            </w:pPr>
          </w:p>
        </w:tc>
      </w:tr>
      <w:tr w:rsidR="00485DF6"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Default="00485DF6">
            <w:pPr>
              <w:spacing w:before="100" w:beforeAutospacing="1" w:after="100" w:afterAutospacing="1"/>
              <w:rPr>
                <w:sz w:val="20"/>
                <w:szCs w:val="20"/>
              </w:rPr>
            </w:pPr>
            <w:r>
              <w:rPr>
                <w:sz w:val="20"/>
                <w:szCs w:val="20"/>
              </w:rPr>
              <w:t>6</w:t>
            </w:r>
          </w:p>
        </w:tc>
      </w:tr>
      <w:tr w:rsidR="00485DF6" w14:paraId="5BE895FB" w14:textId="77777777" w:rsidTr="00485DF6">
        <w:tc>
          <w:tcPr>
            <w:tcW w:w="0" w:type="auto"/>
            <w:vAlign w:val="center"/>
            <w:hideMark/>
          </w:tcPr>
          <w:p w14:paraId="75BE6D7D" w14:textId="77777777" w:rsidR="00485DF6" w:rsidRDefault="00485DF6">
            <w:pPr>
              <w:spacing w:before="100" w:beforeAutospacing="1" w:after="100" w:afterAutospacing="1"/>
              <w:rPr>
                <w:sz w:val="20"/>
                <w:szCs w:val="20"/>
              </w:rPr>
            </w:pPr>
          </w:p>
        </w:tc>
        <w:tc>
          <w:tcPr>
            <w:tcW w:w="0" w:type="auto"/>
            <w:vAlign w:val="center"/>
            <w:hideMark/>
          </w:tcPr>
          <w:p w14:paraId="257B41CF" w14:textId="77777777" w:rsidR="00485DF6" w:rsidRDefault="00485DF6">
            <w:pPr>
              <w:spacing w:beforeAutospacing="1" w:afterAutospacing="1"/>
              <w:rPr>
                <w:sz w:val="20"/>
                <w:szCs w:val="20"/>
              </w:rPr>
            </w:pPr>
          </w:p>
        </w:tc>
        <w:tc>
          <w:tcPr>
            <w:tcW w:w="0" w:type="auto"/>
            <w:vAlign w:val="center"/>
            <w:hideMark/>
          </w:tcPr>
          <w:p w14:paraId="04987440" w14:textId="77777777" w:rsidR="00485DF6" w:rsidRDefault="00485DF6">
            <w:pPr>
              <w:spacing w:beforeAutospacing="1" w:afterAutospacing="1"/>
              <w:rPr>
                <w:sz w:val="20"/>
                <w:szCs w:val="20"/>
              </w:rPr>
            </w:pPr>
          </w:p>
        </w:tc>
        <w:tc>
          <w:tcPr>
            <w:tcW w:w="0" w:type="auto"/>
            <w:vAlign w:val="center"/>
            <w:hideMark/>
          </w:tcPr>
          <w:p w14:paraId="67B06AC1" w14:textId="77777777" w:rsidR="00485DF6" w:rsidRDefault="00485DF6">
            <w:pPr>
              <w:spacing w:beforeAutospacing="1" w:afterAutospacing="1"/>
              <w:rPr>
                <w:sz w:val="20"/>
                <w:szCs w:val="20"/>
              </w:rPr>
            </w:pPr>
          </w:p>
        </w:tc>
        <w:tc>
          <w:tcPr>
            <w:tcW w:w="0" w:type="auto"/>
            <w:vAlign w:val="center"/>
            <w:hideMark/>
          </w:tcPr>
          <w:p w14:paraId="75FC4E18" w14:textId="77777777" w:rsidR="00485DF6" w:rsidRDefault="00485DF6">
            <w:pPr>
              <w:spacing w:beforeAutospacing="1" w:afterAutospacing="1"/>
              <w:rPr>
                <w:sz w:val="20"/>
                <w:szCs w:val="20"/>
              </w:rPr>
            </w:pPr>
          </w:p>
        </w:tc>
        <w:tc>
          <w:tcPr>
            <w:tcW w:w="0" w:type="auto"/>
            <w:vAlign w:val="center"/>
            <w:hideMark/>
          </w:tcPr>
          <w:p w14:paraId="6B4CE2B5" w14:textId="77777777" w:rsidR="00485DF6" w:rsidRDefault="00485DF6">
            <w:pPr>
              <w:spacing w:beforeAutospacing="1" w:afterAutospacing="1"/>
              <w:rPr>
                <w:sz w:val="20"/>
                <w:szCs w:val="20"/>
              </w:rPr>
            </w:pPr>
          </w:p>
        </w:tc>
        <w:tc>
          <w:tcPr>
            <w:tcW w:w="0" w:type="auto"/>
            <w:vAlign w:val="center"/>
            <w:hideMark/>
          </w:tcPr>
          <w:p w14:paraId="7FA21A7C" w14:textId="77777777" w:rsidR="00485DF6" w:rsidRDefault="00485DF6">
            <w:pPr>
              <w:spacing w:beforeAutospacing="1" w:afterAutospacing="1"/>
              <w:rPr>
                <w:sz w:val="20"/>
                <w:szCs w:val="20"/>
              </w:rPr>
            </w:pPr>
          </w:p>
        </w:tc>
        <w:tc>
          <w:tcPr>
            <w:tcW w:w="0" w:type="auto"/>
            <w:vAlign w:val="center"/>
            <w:hideMark/>
          </w:tcPr>
          <w:p w14:paraId="08DEF412" w14:textId="77777777" w:rsidR="00485DF6" w:rsidRDefault="00485DF6">
            <w:pPr>
              <w:spacing w:beforeAutospacing="1" w:afterAutospacing="1"/>
              <w:rPr>
                <w:sz w:val="20"/>
                <w:szCs w:val="20"/>
              </w:rPr>
            </w:pPr>
          </w:p>
        </w:tc>
        <w:tc>
          <w:tcPr>
            <w:tcW w:w="0" w:type="auto"/>
            <w:vAlign w:val="center"/>
            <w:hideMark/>
          </w:tcPr>
          <w:p w14:paraId="6C46151A" w14:textId="77777777" w:rsidR="00485DF6" w:rsidRDefault="00485DF6">
            <w:pPr>
              <w:spacing w:beforeAutospacing="1" w:afterAutospacing="1"/>
              <w:rPr>
                <w:sz w:val="20"/>
                <w:szCs w:val="20"/>
              </w:rPr>
            </w:pPr>
          </w:p>
        </w:tc>
        <w:tc>
          <w:tcPr>
            <w:tcW w:w="0" w:type="auto"/>
            <w:vAlign w:val="center"/>
            <w:hideMark/>
          </w:tcPr>
          <w:p w14:paraId="57A479FC" w14:textId="77777777" w:rsidR="00485DF6" w:rsidRDefault="00485DF6">
            <w:pPr>
              <w:spacing w:beforeAutospacing="1" w:afterAutospacing="1"/>
              <w:rPr>
                <w:sz w:val="20"/>
                <w:szCs w:val="20"/>
              </w:rPr>
            </w:pPr>
          </w:p>
        </w:tc>
      </w:tr>
      <w:tr w:rsidR="00485DF6"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Default="00485DF6">
            <w:pPr>
              <w:spacing w:before="100" w:beforeAutospacing="1" w:after="100" w:afterAutospacing="1"/>
              <w:rPr>
                <w:sz w:val="20"/>
                <w:szCs w:val="20"/>
              </w:rPr>
            </w:pPr>
            <w:r>
              <w:rPr>
                <w:sz w:val="20"/>
                <w:szCs w:val="20"/>
              </w:rPr>
              <w:t>5</w:t>
            </w:r>
          </w:p>
        </w:tc>
      </w:tr>
      <w:tr w:rsidR="00485DF6" w14:paraId="547C8541" w14:textId="77777777" w:rsidTr="00485DF6">
        <w:tc>
          <w:tcPr>
            <w:tcW w:w="0" w:type="auto"/>
            <w:vAlign w:val="center"/>
            <w:hideMark/>
          </w:tcPr>
          <w:p w14:paraId="71E0E609" w14:textId="77777777" w:rsidR="00485DF6" w:rsidRDefault="00485DF6">
            <w:pPr>
              <w:spacing w:before="100" w:beforeAutospacing="1" w:after="100" w:afterAutospacing="1"/>
              <w:rPr>
                <w:sz w:val="20"/>
                <w:szCs w:val="20"/>
              </w:rPr>
            </w:pPr>
          </w:p>
        </w:tc>
        <w:tc>
          <w:tcPr>
            <w:tcW w:w="0" w:type="auto"/>
            <w:vAlign w:val="center"/>
            <w:hideMark/>
          </w:tcPr>
          <w:p w14:paraId="5BE5DEA1" w14:textId="77777777" w:rsidR="00485DF6" w:rsidRDefault="00485DF6">
            <w:pPr>
              <w:spacing w:beforeAutospacing="1" w:afterAutospacing="1"/>
              <w:rPr>
                <w:sz w:val="20"/>
                <w:szCs w:val="20"/>
              </w:rPr>
            </w:pPr>
          </w:p>
        </w:tc>
        <w:tc>
          <w:tcPr>
            <w:tcW w:w="0" w:type="auto"/>
            <w:vAlign w:val="center"/>
            <w:hideMark/>
          </w:tcPr>
          <w:p w14:paraId="1C9AADF7" w14:textId="77777777" w:rsidR="00485DF6" w:rsidRDefault="00485DF6">
            <w:pPr>
              <w:spacing w:beforeAutospacing="1" w:afterAutospacing="1"/>
              <w:rPr>
                <w:sz w:val="20"/>
                <w:szCs w:val="20"/>
              </w:rPr>
            </w:pPr>
          </w:p>
        </w:tc>
        <w:tc>
          <w:tcPr>
            <w:tcW w:w="0" w:type="auto"/>
            <w:vAlign w:val="center"/>
            <w:hideMark/>
          </w:tcPr>
          <w:p w14:paraId="7510B0A6" w14:textId="77777777" w:rsidR="00485DF6" w:rsidRDefault="00485DF6">
            <w:pPr>
              <w:spacing w:beforeAutospacing="1" w:afterAutospacing="1"/>
              <w:rPr>
                <w:sz w:val="20"/>
                <w:szCs w:val="20"/>
              </w:rPr>
            </w:pPr>
          </w:p>
        </w:tc>
        <w:tc>
          <w:tcPr>
            <w:tcW w:w="0" w:type="auto"/>
            <w:vAlign w:val="center"/>
            <w:hideMark/>
          </w:tcPr>
          <w:p w14:paraId="1C55BAEE" w14:textId="77777777" w:rsidR="00485DF6" w:rsidRDefault="00485DF6">
            <w:pPr>
              <w:spacing w:beforeAutospacing="1" w:afterAutospacing="1"/>
              <w:rPr>
                <w:sz w:val="20"/>
                <w:szCs w:val="20"/>
              </w:rPr>
            </w:pPr>
          </w:p>
        </w:tc>
        <w:tc>
          <w:tcPr>
            <w:tcW w:w="0" w:type="auto"/>
            <w:vAlign w:val="center"/>
            <w:hideMark/>
          </w:tcPr>
          <w:p w14:paraId="1FF10239" w14:textId="77777777" w:rsidR="00485DF6" w:rsidRDefault="00485DF6">
            <w:pPr>
              <w:spacing w:beforeAutospacing="1" w:afterAutospacing="1"/>
              <w:rPr>
                <w:sz w:val="20"/>
                <w:szCs w:val="20"/>
              </w:rPr>
            </w:pPr>
          </w:p>
        </w:tc>
        <w:tc>
          <w:tcPr>
            <w:tcW w:w="0" w:type="auto"/>
            <w:vAlign w:val="center"/>
            <w:hideMark/>
          </w:tcPr>
          <w:p w14:paraId="7BEEFC4D" w14:textId="77777777" w:rsidR="00485DF6" w:rsidRDefault="00485DF6">
            <w:pPr>
              <w:spacing w:beforeAutospacing="1" w:afterAutospacing="1"/>
              <w:rPr>
                <w:sz w:val="20"/>
                <w:szCs w:val="20"/>
              </w:rPr>
            </w:pPr>
          </w:p>
        </w:tc>
        <w:tc>
          <w:tcPr>
            <w:tcW w:w="0" w:type="auto"/>
            <w:vAlign w:val="center"/>
            <w:hideMark/>
          </w:tcPr>
          <w:p w14:paraId="1A520DA3" w14:textId="77777777" w:rsidR="00485DF6" w:rsidRDefault="00485DF6">
            <w:pPr>
              <w:spacing w:beforeAutospacing="1" w:afterAutospacing="1"/>
              <w:rPr>
                <w:sz w:val="20"/>
                <w:szCs w:val="20"/>
              </w:rPr>
            </w:pPr>
          </w:p>
        </w:tc>
        <w:tc>
          <w:tcPr>
            <w:tcW w:w="0" w:type="auto"/>
            <w:vAlign w:val="center"/>
            <w:hideMark/>
          </w:tcPr>
          <w:p w14:paraId="58E1DCD6" w14:textId="77777777" w:rsidR="00485DF6" w:rsidRDefault="00485DF6">
            <w:pPr>
              <w:spacing w:beforeAutospacing="1" w:afterAutospacing="1"/>
              <w:rPr>
                <w:sz w:val="20"/>
                <w:szCs w:val="20"/>
              </w:rPr>
            </w:pPr>
          </w:p>
        </w:tc>
        <w:tc>
          <w:tcPr>
            <w:tcW w:w="0" w:type="auto"/>
            <w:vAlign w:val="center"/>
            <w:hideMark/>
          </w:tcPr>
          <w:p w14:paraId="6BE1E78A" w14:textId="77777777" w:rsidR="00485DF6" w:rsidRDefault="00485DF6">
            <w:pPr>
              <w:spacing w:beforeAutospacing="1" w:afterAutospacing="1"/>
              <w:rPr>
                <w:sz w:val="20"/>
                <w:szCs w:val="20"/>
              </w:rPr>
            </w:pPr>
          </w:p>
        </w:tc>
      </w:tr>
      <w:tr w:rsidR="00485DF6"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Default="00485DF6">
            <w:pPr>
              <w:spacing w:before="100" w:beforeAutospacing="1" w:after="100" w:afterAutospacing="1"/>
              <w:rPr>
                <w:sz w:val="20"/>
                <w:szCs w:val="20"/>
              </w:rPr>
            </w:pPr>
            <w:r>
              <w:rPr>
                <w:sz w:val="20"/>
                <w:szCs w:val="20"/>
              </w:rPr>
              <w:t>2</w:t>
            </w:r>
          </w:p>
        </w:tc>
      </w:tr>
      <w:tr w:rsidR="00485DF6" w14:paraId="69947091" w14:textId="77777777" w:rsidTr="00485DF6">
        <w:tc>
          <w:tcPr>
            <w:tcW w:w="0" w:type="auto"/>
            <w:vAlign w:val="center"/>
            <w:hideMark/>
          </w:tcPr>
          <w:p w14:paraId="45C591E2" w14:textId="77777777" w:rsidR="00485DF6" w:rsidRDefault="00485DF6">
            <w:pPr>
              <w:spacing w:before="100" w:beforeAutospacing="1" w:after="100" w:afterAutospacing="1"/>
              <w:rPr>
                <w:sz w:val="20"/>
                <w:szCs w:val="20"/>
              </w:rPr>
            </w:pPr>
          </w:p>
        </w:tc>
        <w:tc>
          <w:tcPr>
            <w:tcW w:w="0" w:type="auto"/>
            <w:vAlign w:val="center"/>
            <w:hideMark/>
          </w:tcPr>
          <w:p w14:paraId="477A6A09" w14:textId="77777777" w:rsidR="00485DF6" w:rsidRDefault="00485DF6">
            <w:pPr>
              <w:spacing w:beforeAutospacing="1" w:afterAutospacing="1"/>
              <w:rPr>
                <w:sz w:val="20"/>
                <w:szCs w:val="20"/>
              </w:rPr>
            </w:pPr>
          </w:p>
        </w:tc>
        <w:tc>
          <w:tcPr>
            <w:tcW w:w="0" w:type="auto"/>
            <w:vAlign w:val="center"/>
            <w:hideMark/>
          </w:tcPr>
          <w:p w14:paraId="3E42BA6E" w14:textId="77777777" w:rsidR="00485DF6" w:rsidRDefault="00485DF6">
            <w:pPr>
              <w:spacing w:beforeAutospacing="1" w:afterAutospacing="1"/>
              <w:rPr>
                <w:sz w:val="20"/>
                <w:szCs w:val="20"/>
              </w:rPr>
            </w:pPr>
          </w:p>
        </w:tc>
        <w:tc>
          <w:tcPr>
            <w:tcW w:w="0" w:type="auto"/>
            <w:vAlign w:val="center"/>
            <w:hideMark/>
          </w:tcPr>
          <w:p w14:paraId="20F6DBAA" w14:textId="77777777" w:rsidR="00485DF6" w:rsidRDefault="00485DF6">
            <w:pPr>
              <w:spacing w:beforeAutospacing="1" w:afterAutospacing="1"/>
              <w:rPr>
                <w:sz w:val="20"/>
                <w:szCs w:val="20"/>
              </w:rPr>
            </w:pPr>
          </w:p>
        </w:tc>
        <w:tc>
          <w:tcPr>
            <w:tcW w:w="0" w:type="auto"/>
            <w:vAlign w:val="center"/>
            <w:hideMark/>
          </w:tcPr>
          <w:p w14:paraId="3955CA19" w14:textId="77777777" w:rsidR="00485DF6" w:rsidRDefault="00485DF6">
            <w:pPr>
              <w:spacing w:beforeAutospacing="1" w:afterAutospacing="1"/>
              <w:rPr>
                <w:sz w:val="20"/>
                <w:szCs w:val="20"/>
              </w:rPr>
            </w:pPr>
          </w:p>
        </w:tc>
        <w:tc>
          <w:tcPr>
            <w:tcW w:w="0" w:type="auto"/>
            <w:vAlign w:val="center"/>
            <w:hideMark/>
          </w:tcPr>
          <w:p w14:paraId="2B36E38C" w14:textId="77777777" w:rsidR="00485DF6" w:rsidRDefault="00485DF6">
            <w:pPr>
              <w:spacing w:beforeAutospacing="1" w:afterAutospacing="1"/>
              <w:rPr>
                <w:sz w:val="20"/>
                <w:szCs w:val="20"/>
              </w:rPr>
            </w:pPr>
          </w:p>
        </w:tc>
        <w:tc>
          <w:tcPr>
            <w:tcW w:w="0" w:type="auto"/>
            <w:vAlign w:val="center"/>
            <w:hideMark/>
          </w:tcPr>
          <w:p w14:paraId="73C429C1" w14:textId="77777777" w:rsidR="00485DF6" w:rsidRDefault="00485DF6">
            <w:pPr>
              <w:spacing w:beforeAutospacing="1" w:afterAutospacing="1"/>
              <w:rPr>
                <w:sz w:val="20"/>
                <w:szCs w:val="20"/>
              </w:rPr>
            </w:pPr>
          </w:p>
        </w:tc>
        <w:tc>
          <w:tcPr>
            <w:tcW w:w="0" w:type="auto"/>
            <w:vAlign w:val="center"/>
            <w:hideMark/>
          </w:tcPr>
          <w:p w14:paraId="4782BE49" w14:textId="77777777" w:rsidR="00485DF6" w:rsidRDefault="00485DF6">
            <w:pPr>
              <w:spacing w:beforeAutospacing="1" w:afterAutospacing="1"/>
              <w:rPr>
                <w:sz w:val="20"/>
                <w:szCs w:val="20"/>
              </w:rPr>
            </w:pPr>
          </w:p>
        </w:tc>
        <w:tc>
          <w:tcPr>
            <w:tcW w:w="0" w:type="auto"/>
            <w:vAlign w:val="center"/>
            <w:hideMark/>
          </w:tcPr>
          <w:p w14:paraId="7DCAC305" w14:textId="77777777" w:rsidR="00485DF6" w:rsidRDefault="00485DF6">
            <w:pPr>
              <w:spacing w:beforeAutospacing="1" w:afterAutospacing="1"/>
              <w:rPr>
                <w:sz w:val="20"/>
                <w:szCs w:val="20"/>
              </w:rPr>
            </w:pPr>
          </w:p>
        </w:tc>
        <w:tc>
          <w:tcPr>
            <w:tcW w:w="0" w:type="auto"/>
            <w:vAlign w:val="center"/>
            <w:hideMark/>
          </w:tcPr>
          <w:p w14:paraId="66A8821D" w14:textId="77777777" w:rsidR="00485DF6" w:rsidRDefault="00485DF6">
            <w:pPr>
              <w:spacing w:beforeAutospacing="1" w:afterAutospacing="1"/>
              <w:rPr>
                <w:sz w:val="20"/>
                <w:szCs w:val="20"/>
              </w:rPr>
            </w:pPr>
          </w:p>
        </w:tc>
      </w:tr>
      <w:tr w:rsidR="00485DF6"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Default="00485DF6">
            <w:pPr>
              <w:spacing w:before="100" w:beforeAutospacing="1" w:after="100" w:afterAutospacing="1"/>
              <w:rPr>
                <w:sz w:val="20"/>
                <w:szCs w:val="20"/>
              </w:rPr>
            </w:pPr>
            <w:r>
              <w:rPr>
                <w:sz w:val="20"/>
                <w:szCs w:val="20"/>
              </w:rPr>
              <w:t>5</w:t>
            </w:r>
          </w:p>
        </w:tc>
      </w:tr>
      <w:tr w:rsidR="00485DF6" w14:paraId="12B3287E" w14:textId="77777777" w:rsidTr="00485DF6">
        <w:tc>
          <w:tcPr>
            <w:tcW w:w="0" w:type="auto"/>
            <w:vAlign w:val="center"/>
            <w:hideMark/>
          </w:tcPr>
          <w:p w14:paraId="47801372" w14:textId="77777777" w:rsidR="00485DF6" w:rsidRDefault="00485DF6">
            <w:pPr>
              <w:spacing w:before="100" w:beforeAutospacing="1" w:after="100" w:afterAutospacing="1"/>
              <w:rPr>
                <w:sz w:val="20"/>
                <w:szCs w:val="20"/>
              </w:rPr>
            </w:pPr>
          </w:p>
        </w:tc>
        <w:tc>
          <w:tcPr>
            <w:tcW w:w="0" w:type="auto"/>
            <w:vAlign w:val="center"/>
            <w:hideMark/>
          </w:tcPr>
          <w:p w14:paraId="1776CC84" w14:textId="77777777" w:rsidR="00485DF6" w:rsidRDefault="00485DF6">
            <w:pPr>
              <w:spacing w:beforeAutospacing="1" w:afterAutospacing="1"/>
              <w:rPr>
                <w:sz w:val="20"/>
                <w:szCs w:val="20"/>
              </w:rPr>
            </w:pPr>
          </w:p>
        </w:tc>
        <w:tc>
          <w:tcPr>
            <w:tcW w:w="0" w:type="auto"/>
            <w:vAlign w:val="center"/>
            <w:hideMark/>
          </w:tcPr>
          <w:p w14:paraId="4390B51A" w14:textId="77777777" w:rsidR="00485DF6" w:rsidRDefault="00485DF6">
            <w:pPr>
              <w:spacing w:beforeAutospacing="1" w:afterAutospacing="1"/>
              <w:rPr>
                <w:sz w:val="20"/>
                <w:szCs w:val="20"/>
              </w:rPr>
            </w:pPr>
          </w:p>
        </w:tc>
        <w:tc>
          <w:tcPr>
            <w:tcW w:w="0" w:type="auto"/>
            <w:vAlign w:val="center"/>
            <w:hideMark/>
          </w:tcPr>
          <w:p w14:paraId="2180756C" w14:textId="77777777" w:rsidR="00485DF6" w:rsidRDefault="00485DF6">
            <w:pPr>
              <w:spacing w:beforeAutospacing="1" w:afterAutospacing="1"/>
              <w:rPr>
                <w:sz w:val="20"/>
                <w:szCs w:val="20"/>
              </w:rPr>
            </w:pPr>
          </w:p>
        </w:tc>
        <w:tc>
          <w:tcPr>
            <w:tcW w:w="0" w:type="auto"/>
            <w:vAlign w:val="center"/>
            <w:hideMark/>
          </w:tcPr>
          <w:p w14:paraId="582574F1" w14:textId="77777777" w:rsidR="00485DF6" w:rsidRDefault="00485DF6">
            <w:pPr>
              <w:spacing w:beforeAutospacing="1" w:afterAutospacing="1"/>
              <w:rPr>
                <w:sz w:val="20"/>
                <w:szCs w:val="20"/>
              </w:rPr>
            </w:pPr>
          </w:p>
        </w:tc>
        <w:tc>
          <w:tcPr>
            <w:tcW w:w="0" w:type="auto"/>
            <w:vAlign w:val="center"/>
            <w:hideMark/>
          </w:tcPr>
          <w:p w14:paraId="3004310C" w14:textId="77777777" w:rsidR="00485DF6" w:rsidRDefault="00485DF6">
            <w:pPr>
              <w:spacing w:beforeAutospacing="1" w:afterAutospacing="1"/>
              <w:rPr>
                <w:sz w:val="20"/>
                <w:szCs w:val="20"/>
              </w:rPr>
            </w:pPr>
          </w:p>
        </w:tc>
        <w:tc>
          <w:tcPr>
            <w:tcW w:w="0" w:type="auto"/>
            <w:vAlign w:val="center"/>
            <w:hideMark/>
          </w:tcPr>
          <w:p w14:paraId="2BDA57A0" w14:textId="77777777" w:rsidR="00485DF6" w:rsidRDefault="00485DF6">
            <w:pPr>
              <w:spacing w:beforeAutospacing="1" w:afterAutospacing="1"/>
              <w:rPr>
                <w:sz w:val="20"/>
                <w:szCs w:val="20"/>
              </w:rPr>
            </w:pPr>
          </w:p>
        </w:tc>
        <w:tc>
          <w:tcPr>
            <w:tcW w:w="0" w:type="auto"/>
            <w:vAlign w:val="center"/>
            <w:hideMark/>
          </w:tcPr>
          <w:p w14:paraId="72606CCA" w14:textId="77777777" w:rsidR="00485DF6" w:rsidRDefault="00485DF6">
            <w:pPr>
              <w:spacing w:beforeAutospacing="1" w:afterAutospacing="1"/>
              <w:rPr>
                <w:sz w:val="20"/>
                <w:szCs w:val="20"/>
              </w:rPr>
            </w:pPr>
          </w:p>
        </w:tc>
        <w:tc>
          <w:tcPr>
            <w:tcW w:w="0" w:type="auto"/>
            <w:vAlign w:val="center"/>
            <w:hideMark/>
          </w:tcPr>
          <w:p w14:paraId="783A6F26" w14:textId="77777777" w:rsidR="00485DF6" w:rsidRDefault="00485DF6">
            <w:pPr>
              <w:spacing w:beforeAutospacing="1" w:afterAutospacing="1"/>
              <w:rPr>
                <w:sz w:val="20"/>
                <w:szCs w:val="20"/>
              </w:rPr>
            </w:pPr>
          </w:p>
        </w:tc>
        <w:tc>
          <w:tcPr>
            <w:tcW w:w="0" w:type="auto"/>
            <w:vAlign w:val="center"/>
            <w:hideMark/>
          </w:tcPr>
          <w:p w14:paraId="74C7090D" w14:textId="77777777" w:rsidR="00485DF6" w:rsidRDefault="00485DF6">
            <w:pPr>
              <w:spacing w:beforeAutospacing="1" w:afterAutospacing="1"/>
              <w:rPr>
                <w:sz w:val="20"/>
                <w:szCs w:val="20"/>
              </w:rPr>
            </w:pPr>
          </w:p>
        </w:tc>
      </w:tr>
      <w:tr w:rsidR="00485DF6"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Default="00485DF6">
            <w:pPr>
              <w:spacing w:before="100" w:beforeAutospacing="1" w:after="100" w:afterAutospacing="1"/>
              <w:rPr>
                <w:sz w:val="20"/>
                <w:szCs w:val="20"/>
              </w:rPr>
            </w:pPr>
            <w:r>
              <w:rPr>
                <w:sz w:val="20"/>
                <w:szCs w:val="20"/>
              </w:rPr>
              <w:t>1</w:t>
            </w:r>
          </w:p>
        </w:tc>
      </w:tr>
      <w:tr w:rsidR="00485DF6" w14:paraId="527DC36A" w14:textId="77777777" w:rsidTr="00485DF6">
        <w:tc>
          <w:tcPr>
            <w:tcW w:w="0" w:type="auto"/>
            <w:vAlign w:val="center"/>
            <w:hideMark/>
          </w:tcPr>
          <w:p w14:paraId="057E8DAF" w14:textId="77777777" w:rsidR="00485DF6" w:rsidRDefault="00485DF6">
            <w:pPr>
              <w:spacing w:before="100" w:beforeAutospacing="1" w:after="100" w:afterAutospacing="1"/>
              <w:rPr>
                <w:sz w:val="20"/>
                <w:szCs w:val="20"/>
              </w:rPr>
            </w:pPr>
          </w:p>
        </w:tc>
        <w:tc>
          <w:tcPr>
            <w:tcW w:w="0" w:type="auto"/>
            <w:vAlign w:val="center"/>
            <w:hideMark/>
          </w:tcPr>
          <w:p w14:paraId="630E242D" w14:textId="77777777" w:rsidR="00485DF6" w:rsidRDefault="00485DF6">
            <w:pPr>
              <w:spacing w:beforeAutospacing="1" w:afterAutospacing="1"/>
              <w:rPr>
                <w:sz w:val="20"/>
                <w:szCs w:val="20"/>
              </w:rPr>
            </w:pPr>
          </w:p>
        </w:tc>
        <w:tc>
          <w:tcPr>
            <w:tcW w:w="0" w:type="auto"/>
            <w:vAlign w:val="center"/>
            <w:hideMark/>
          </w:tcPr>
          <w:p w14:paraId="308EB5A1" w14:textId="77777777" w:rsidR="00485DF6" w:rsidRDefault="00485DF6">
            <w:pPr>
              <w:spacing w:beforeAutospacing="1" w:afterAutospacing="1"/>
              <w:rPr>
                <w:sz w:val="20"/>
                <w:szCs w:val="20"/>
              </w:rPr>
            </w:pPr>
          </w:p>
        </w:tc>
        <w:tc>
          <w:tcPr>
            <w:tcW w:w="0" w:type="auto"/>
            <w:vAlign w:val="center"/>
            <w:hideMark/>
          </w:tcPr>
          <w:p w14:paraId="6DDAAED0" w14:textId="77777777" w:rsidR="00485DF6" w:rsidRDefault="00485DF6">
            <w:pPr>
              <w:spacing w:beforeAutospacing="1" w:afterAutospacing="1"/>
              <w:rPr>
                <w:sz w:val="20"/>
                <w:szCs w:val="20"/>
              </w:rPr>
            </w:pPr>
          </w:p>
        </w:tc>
        <w:tc>
          <w:tcPr>
            <w:tcW w:w="0" w:type="auto"/>
            <w:vAlign w:val="center"/>
            <w:hideMark/>
          </w:tcPr>
          <w:p w14:paraId="79714CC8" w14:textId="77777777" w:rsidR="00485DF6" w:rsidRDefault="00485DF6">
            <w:pPr>
              <w:spacing w:beforeAutospacing="1" w:afterAutospacing="1"/>
              <w:rPr>
                <w:sz w:val="20"/>
                <w:szCs w:val="20"/>
              </w:rPr>
            </w:pPr>
          </w:p>
        </w:tc>
        <w:tc>
          <w:tcPr>
            <w:tcW w:w="0" w:type="auto"/>
            <w:vAlign w:val="center"/>
            <w:hideMark/>
          </w:tcPr>
          <w:p w14:paraId="0A9B922A" w14:textId="77777777" w:rsidR="00485DF6" w:rsidRDefault="00485DF6">
            <w:pPr>
              <w:spacing w:beforeAutospacing="1" w:afterAutospacing="1"/>
              <w:rPr>
                <w:sz w:val="20"/>
                <w:szCs w:val="20"/>
              </w:rPr>
            </w:pPr>
          </w:p>
        </w:tc>
        <w:tc>
          <w:tcPr>
            <w:tcW w:w="0" w:type="auto"/>
            <w:vAlign w:val="center"/>
            <w:hideMark/>
          </w:tcPr>
          <w:p w14:paraId="0D431254" w14:textId="77777777" w:rsidR="00485DF6" w:rsidRDefault="00485DF6">
            <w:pPr>
              <w:spacing w:beforeAutospacing="1" w:afterAutospacing="1"/>
              <w:rPr>
                <w:sz w:val="20"/>
                <w:szCs w:val="20"/>
              </w:rPr>
            </w:pPr>
          </w:p>
        </w:tc>
        <w:tc>
          <w:tcPr>
            <w:tcW w:w="0" w:type="auto"/>
            <w:vAlign w:val="center"/>
            <w:hideMark/>
          </w:tcPr>
          <w:p w14:paraId="6122D56A" w14:textId="77777777" w:rsidR="00485DF6" w:rsidRDefault="00485DF6">
            <w:pPr>
              <w:spacing w:beforeAutospacing="1" w:afterAutospacing="1"/>
              <w:rPr>
                <w:sz w:val="20"/>
                <w:szCs w:val="20"/>
              </w:rPr>
            </w:pPr>
          </w:p>
        </w:tc>
        <w:tc>
          <w:tcPr>
            <w:tcW w:w="0" w:type="auto"/>
            <w:vAlign w:val="center"/>
            <w:hideMark/>
          </w:tcPr>
          <w:p w14:paraId="1062267E" w14:textId="77777777" w:rsidR="00485DF6" w:rsidRDefault="00485DF6">
            <w:pPr>
              <w:spacing w:beforeAutospacing="1" w:afterAutospacing="1"/>
              <w:rPr>
                <w:sz w:val="20"/>
                <w:szCs w:val="20"/>
              </w:rPr>
            </w:pPr>
          </w:p>
        </w:tc>
        <w:tc>
          <w:tcPr>
            <w:tcW w:w="0" w:type="auto"/>
            <w:vAlign w:val="center"/>
            <w:hideMark/>
          </w:tcPr>
          <w:p w14:paraId="206B613A" w14:textId="77777777" w:rsidR="00485DF6" w:rsidRDefault="00485DF6">
            <w:pPr>
              <w:spacing w:beforeAutospacing="1" w:afterAutospacing="1"/>
              <w:rPr>
                <w:sz w:val="20"/>
                <w:szCs w:val="20"/>
              </w:rPr>
            </w:pPr>
          </w:p>
        </w:tc>
      </w:tr>
      <w:tr w:rsidR="00485DF6"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Default="00485DF6">
            <w:pPr>
              <w:spacing w:before="100" w:beforeAutospacing="1" w:after="100" w:afterAutospacing="1"/>
              <w:rPr>
                <w:sz w:val="20"/>
                <w:szCs w:val="20"/>
              </w:rPr>
            </w:pPr>
            <w:r>
              <w:rPr>
                <w:sz w:val="20"/>
                <w:szCs w:val="20"/>
              </w:rPr>
              <w:t>2</w:t>
            </w:r>
          </w:p>
        </w:tc>
      </w:tr>
      <w:tr w:rsidR="00485DF6" w14:paraId="01EA3386" w14:textId="77777777" w:rsidTr="00485DF6">
        <w:tc>
          <w:tcPr>
            <w:tcW w:w="0" w:type="auto"/>
            <w:vAlign w:val="center"/>
            <w:hideMark/>
          </w:tcPr>
          <w:p w14:paraId="40D9A2E9" w14:textId="77777777" w:rsidR="00485DF6" w:rsidRDefault="00485DF6">
            <w:pPr>
              <w:spacing w:before="100" w:beforeAutospacing="1" w:after="100" w:afterAutospacing="1"/>
              <w:rPr>
                <w:sz w:val="20"/>
                <w:szCs w:val="20"/>
              </w:rPr>
            </w:pPr>
          </w:p>
        </w:tc>
        <w:tc>
          <w:tcPr>
            <w:tcW w:w="0" w:type="auto"/>
            <w:vAlign w:val="center"/>
            <w:hideMark/>
          </w:tcPr>
          <w:p w14:paraId="784BA6B9" w14:textId="77777777" w:rsidR="00485DF6" w:rsidRDefault="00485DF6">
            <w:pPr>
              <w:spacing w:beforeAutospacing="1" w:afterAutospacing="1"/>
              <w:rPr>
                <w:sz w:val="20"/>
                <w:szCs w:val="20"/>
              </w:rPr>
            </w:pPr>
          </w:p>
        </w:tc>
        <w:tc>
          <w:tcPr>
            <w:tcW w:w="0" w:type="auto"/>
            <w:vAlign w:val="center"/>
            <w:hideMark/>
          </w:tcPr>
          <w:p w14:paraId="0947FE7F" w14:textId="77777777" w:rsidR="00485DF6" w:rsidRDefault="00485DF6">
            <w:pPr>
              <w:spacing w:beforeAutospacing="1" w:afterAutospacing="1"/>
              <w:rPr>
                <w:sz w:val="20"/>
                <w:szCs w:val="20"/>
              </w:rPr>
            </w:pPr>
          </w:p>
        </w:tc>
        <w:tc>
          <w:tcPr>
            <w:tcW w:w="0" w:type="auto"/>
            <w:vAlign w:val="center"/>
            <w:hideMark/>
          </w:tcPr>
          <w:p w14:paraId="29FB0835" w14:textId="77777777" w:rsidR="00485DF6" w:rsidRDefault="00485DF6">
            <w:pPr>
              <w:spacing w:beforeAutospacing="1" w:afterAutospacing="1"/>
              <w:rPr>
                <w:sz w:val="20"/>
                <w:szCs w:val="20"/>
              </w:rPr>
            </w:pPr>
          </w:p>
        </w:tc>
        <w:tc>
          <w:tcPr>
            <w:tcW w:w="0" w:type="auto"/>
            <w:vAlign w:val="center"/>
            <w:hideMark/>
          </w:tcPr>
          <w:p w14:paraId="1E76AA54" w14:textId="77777777" w:rsidR="00485DF6" w:rsidRDefault="00485DF6">
            <w:pPr>
              <w:spacing w:beforeAutospacing="1" w:afterAutospacing="1"/>
              <w:rPr>
                <w:sz w:val="20"/>
                <w:szCs w:val="20"/>
              </w:rPr>
            </w:pPr>
          </w:p>
        </w:tc>
        <w:tc>
          <w:tcPr>
            <w:tcW w:w="0" w:type="auto"/>
            <w:vAlign w:val="center"/>
            <w:hideMark/>
          </w:tcPr>
          <w:p w14:paraId="49712085" w14:textId="77777777" w:rsidR="00485DF6" w:rsidRDefault="00485DF6">
            <w:pPr>
              <w:spacing w:beforeAutospacing="1" w:afterAutospacing="1"/>
              <w:rPr>
                <w:sz w:val="20"/>
                <w:szCs w:val="20"/>
              </w:rPr>
            </w:pPr>
          </w:p>
        </w:tc>
        <w:tc>
          <w:tcPr>
            <w:tcW w:w="0" w:type="auto"/>
            <w:vAlign w:val="center"/>
            <w:hideMark/>
          </w:tcPr>
          <w:p w14:paraId="13F97D83" w14:textId="77777777" w:rsidR="00485DF6" w:rsidRDefault="00485DF6">
            <w:pPr>
              <w:spacing w:beforeAutospacing="1" w:afterAutospacing="1"/>
              <w:rPr>
                <w:sz w:val="20"/>
                <w:szCs w:val="20"/>
              </w:rPr>
            </w:pPr>
          </w:p>
        </w:tc>
        <w:tc>
          <w:tcPr>
            <w:tcW w:w="0" w:type="auto"/>
            <w:vAlign w:val="center"/>
            <w:hideMark/>
          </w:tcPr>
          <w:p w14:paraId="6550D358" w14:textId="77777777" w:rsidR="00485DF6" w:rsidRDefault="00485DF6">
            <w:pPr>
              <w:spacing w:beforeAutospacing="1" w:afterAutospacing="1"/>
              <w:rPr>
                <w:sz w:val="20"/>
                <w:szCs w:val="20"/>
              </w:rPr>
            </w:pPr>
          </w:p>
        </w:tc>
        <w:tc>
          <w:tcPr>
            <w:tcW w:w="0" w:type="auto"/>
            <w:vAlign w:val="center"/>
            <w:hideMark/>
          </w:tcPr>
          <w:p w14:paraId="68C8BF1E" w14:textId="77777777" w:rsidR="00485DF6" w:rsidRDefault="00485DF6">
            <w:pPr>
              <w:spacing w:beforeAutospacing="1" w:afterAutospacing="1"/>
              <w:rPr>
                <w:sz w:val="20"/>
                <w:szCs w:val="20"/>
              </w:rPr>
            </w:pPr>
          </w:p>
        </w:tc>
        <w:tc>
          <w:tcPr>
            <w:tcW w:w="0" w:type="auto"/>
            <w:vAlign w:val="center"/>
            <w:hideMark/>
          </w:tcPr>
          <w:p w14:paraId="7858CE2B" w14:textId="77777777" w:rsidR="00485DF6" w:rsidRDefault="00485DF6">
            <w:pPr>
              <w:spacing w:beforeAutospacing="1" w:afterAutospacing="1"/>
              <w:rPr>
                <w:sz w:val="20"/>
                <w:szCs w:val="20"/>
              </w:rPr>
            </w:pPr>
          </w:p>
        </w:tc>
      </w:tr>
      <w:tr w:rsidR="00485DF6"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Default="00485DF6">
            <w:pPr>
              <w:spacing w:before="100" w:beforeAutospacing="1" w:after="100" w:afterAutospacing="1"/>
              <w:rPr>
                <w:sz w:val="20"/>
                <w:szCs w:val="20"/>
              </w:rPr>
            </w:pPr>
            <w:r>
              <w:rPr>
                <w:sz w:val="20"/>
                <w:szCs w:val="20"/>
              </w:rPr>
              <w:t>1</w:t>
            </w:r>
          </w:p>
        </w:tc>
      </w:tr>
      <w:tr w:rsidR="00485DF6" w14:paraId="1748EF88" w14:textId="77777777" w:rsidTr="00485DF6">
        <w:tc>
          <w:tcPr>
            <w:tcW w:w="0" w:type="auto"/>
            <w:vAlign w:val="center"/>
            <w:hideMark/>
          </w:tcPr>
          <w:p w14:paraId="02CF937A" w14:textId="77777777" w:rsidR="00485DF6" w:rsidRDefault="00485DF6">
            <w:pPr>
              <w:spacing w:before="100" w:beforeAutospacing="1" w:after="100" w:afterAutospacing="1"/>
              <w:rPr>
                <w:sz w:val="20"/>
                <w:szCs w:val="20"/>
              </w:rPr>
            </w:pPr>
          </w:p>
        </w:tc>
        <w:tc>
          <w:tcPr>
            <w:tcW w:w="0" w:type="auto"/>
            <w:vAlign w:val="center"/>
            <w:hideMark/>
          </w:tcPr>
          <w:p w14:paraId="705966EA" w14:textId="77777777" w:rsidR="00485DF6" w:rsidRDefault="00485DF6">
            <w:pPr>
              <w:spacing w:beforeAutospacing="1" w:afterAutospacing="1"/>
              <w:rPr>
                <w:sz w:val="20"/>
                <w:szCs w:val="20"/>
              </w:rPr>
            </w:pPr>
          </w:p>
        </w:tc>
        <w:tc>
          <w:tcPr>
            <w:tcW w:w="0" w:type="auto"/>
            <w:vAlign w:val="center"/>
            <w:hideMark/>
          </w:tcPr>
          <w:p w14:paraId="30CE16AC" w14:textId="77777777" w:rsidR="00485DF6" w:rsidRDefault="00485DF6">
            <w:pPr>
              <w:spacing w:beforeAutospacing="1" w:afterAutospacing="1"/>
              <w:rPr>
                <w:sz w:val="20"/>
                <w:szCs w:val="20"/>
              </w:rPr>
            </w:pPr>
          </w:p>
        </w:tc>
        <w:tc>
          <w:tcPr>
            <w:tcW w:w="0" w:type="auto"/>
            <w:vAlign w:val="center"/>
            <w:hideMark/>
          </w:tcPr>
          <w:p w14:paraId="6D489208" w14:textId="77777777" w:rsidR="00485DF6" w:rsidRDefault="00485DF6">
            <w:pPr>
              <w:spacing w:beforeAutospacing="1" w:afterAutospacing="1"/>
              <w:rPr>
                <w:sz w:val="20"/>
                <w:szCs w:val="20"/>
              </w:rPr>
            </w:pPr>
          </w:p>
        </w:tc>
        <w:tc>
          <w:tcPr>
            <w:tcW w:w="0" w:type="auto"/>
            <w:vAlign w:val="center"/>
            <w:hideMark/>
          </w:tcPr>
          <w:p w14:paraId="14173D09" w14:textId="77777777" w:rsidR="00485DF6" w:rsidRDefault="00485DF6">
            <w:pPr>
              <w:spacing w:beforeAutospacing="1" w:afterAutospacing="1"/>
              <w:rPr>
                <w:sz w:val="20"/>
                <w:szCs w:val="20"/>
              </w:rPr>
            </w:pPr>
          </w:p>
        </w:tc>
        <w:tc>
          <w:tcPr>
            <w:tcW w:w="0" w:type="auto"/>
            <w:vAlign w:val="center"/>
            <w:hideMark/>
          </w:tcPr>
          <w:p w14:paraId="5A8D4D1F" w14:textId="77777777" w:rsidR="00485DF6" w:rsidRDefault="00485DF6">
            <w:pPr>
              <w:spacing w:beforeAutospacing="1" w:afterAutospacing="1"/>
              <w:rPr>
                <w:sz w:val="20"/>
                <w:szCs w:val="20"/>
              </w:rPr>
            </w:pPr>
          </w:p>
        </w:tc>
        <w:tc>
          <w:tcPr>
            <w:tcW w:w="0" w:type="auto"/>
            <w:vAlign w:val="center"/>
            <w:hideMark/>
          </w:tcPr>
          <w:p w14:paraId="79D489B5" w14:textId="77777777" w:rsidR="00485DF6" w:rsidRDefault="00485DF6">
            <w:pPr>
              <w:spacing w:beforeAutospacing="1" w:afterAutospacing="1"/>
              <w:rPr>
                <w:sz w:val="20"/>
                <w:szCs w:val="20"/>
              </w:rPr>
            </w:pPr>
          </w:p>
        </w:tc>
        <w:tc>
          <w:tcPr>
            <w:tcW w:w="0" w:type="auto"/>
            <w:vAlign w:val="center"/>
            <w:hideMark/>
          </w:tcPr>
          <w:p w14:paraId="69B3D0B9" w14:textId="77777777" w:rsidR="00485DF6" w:rsidRDefault="00485DF6">
            <w:pPr>
              <w:spacing w:beforeAutospacing="1" w:afterAutospacing="1"/>
              <w:rPr>
                <w:sz w:val="20"/>
                <w:szCs w:val="20"/>
              </w:rPr>
            </w:pPr>
          </w:p>
        </w:tc>
        <w:tc>
          <w:tcPr>
            <w:tcW w:w="0" w:type="auto"/>
            <w:vAlign w:val="center"/>
            <w:hideMark/>
          </w:tcPr>
          <w:p w14:paraId="325B3FAB" w14:textId="77777777" w:rsidR="00485DF6" w:rsidRDefault="00485DF6">
            <w:pPr>
              <w:spacing w:beforeAutospacing="1" w:afterAutospacing="1"/>
              <w:rPr>
                <w:sz w:val="20"/>
                <w:szCs w:val="20"/>
              </w:rPr>
            </w:pPr>
          </w:p>
        </w:tc>
        <w:tc>
          <w:tcPr>
            <w:tcW w:w="0" w:type="auto"/>
            <w:vAlign w:val="center"/>
            <w:hideMark/>
          </w:tcPr>
          <w:p w14:paraId="71A663A0" w14:textId="77777777" w:rsidR="00485DF6" w:rsidRDefault="00485DF6">
            <w:pPr>
              <w:spacing w:beforeAutospacing="1" w:afterAutospacing="1"/>
              <w:rPr>
                <w:sz w:val="20"/>
                <w:szCs w:val="20"/>
              </w:rPr>
            </w:pPr>
          </w:p>
        </w:tc>
      </w:tr>
      <w:tr w:rsidR="00485DF6"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Default="00485DF6">
            <w:pPr>
              <w:spacing w:before="100" w:beforeAutospacing="1" w:after="100" w:afterAutospacing="1"/>
              <w:rPr>
                <w:sz w:val="20"/>
                <w:szCs w:val="20"/>
              </w:rPr>
            </w:pPr>
            <w:r>
              <w:rPr>
                <w:sz w:val="20"/>
                <w:szCs w:val="20"/>
              </w:rPr>
              <w:t>8</w:t>
            </w:r>
          </w:p>
        </w:tc>
      </w:tr>
      <w:tr w:rsidR="00485DF6" w14:paraId="7CAAB191" w14:textId="77777777" w:rsidTr="00485DF6">
        <w:tc>
          <w:tcPr>
            <w:tcW w:w="0" w:type="auto"/>
            <w:vAlign w:val="center"/>
            <w:hideMark/>
          </w:tcPr>
          <w:p w14:paraId="5A7DDEE3" w14:textId="77777777" w:rsidR="00485DF6" w:rsidRDefault="00485DF6">
            <w:pPr>
              <w:spacing w:before="100" w:beforeAutospacing="1" w:after="100" w:afterAutospacing="1"/>
              <w:rPr>
                <w:sz w:val="20"/>
                <w:szCs w:val="20"/>
              </w:rPr>
            </w:pPr>
          </w:p>
        </w:tc>
        <w:tc>
          <w:tcPr>
            <w:tcW w:w="0" w:type="auto"/>
            <w:vAlign w:val="center"/>
            <w:hideMark/>
          </w:tcPr>
          <w:p w14:paraId="29DC97F0" w14:textId="77777777" w:rsidR="00485DF6" w:rsidRDefault="00485DF6">
            <w:pPr>
              <w:spacing w:beforeAutospacing="1" w:afterAutospacing="1"/>
              <w:rPr>
                <w:sz w:val="20"/>
                <w:szCs w:val="20"/>
              </w:rPr>
            </w:pPr>
          </w:p>
        </w:tc>
        <w:tc>
          <w:tcPr>
            <w:tcW w:w="0" w:type="auto"/>
            <w:vAlign w:val="center"/>
            <w:hideMark/>
          </w:tcPr>
          <w:p w14:paraId="0EBD9421" w14:textId="77777777" w:rsidR="00485DF6" w:rsidRDefault="00485DF6">
            <w:pPr>
              <w:spacing w:beforeAutospacing="1" w:afterAutospacing="1"/>
              <w:rPr>
                <w:sz w:val="20"/>
                <w:szCs w:val="20"/>
              </w:rPr>
            </w:pPr>
          </w:p>
        </w:tc>
        <w:tc>
          <w:tcPr>
            <w:tcW w:w="0" w:type="auto"/>
            <w:vAlign w:val="center"/>
            <w:hideMark/>
          </w:tcPr>
          <w:p w14:paraId="19E86379" w14:textId="77777777" w:rsidR="00485DF6" w:rsidRDefault="00485DF6">
            <w:pPr>
              <w:spacing w:beforeAutospacing="1" w:afterAutospacing="1"/>
              <w:rPr>
                <w:sz w:val="20"/>
                <w:szCs w:val="20"/>
              </w:rPr>
            </w:pPr>
          </w:p>
        </w:tc>
        <w:tc>
          <w:tcPr>
            <w:tcW w:w="0" w:type="auto"/>
            <w:vAlign w:val="center"/>
            <w:hideMark/>
          </w:tcPr>
          <w:p w14:paraId="033CD641" w14:textId="77777777" w:rsidR="00485DF6" w:rsidRDefault="00485DF6">
            <w:pPr>
              <w:spacing w:beforeAutospacing="1" w:afterAutospacing="1"/>
              <w:rPr>
                <w:sz w:val="20"/>
                <w:szCs w:val="20"/>
              </w:rPr>
            </w:pPr>
          </w:p>
        </w:tc>
        <w:tc>
          <w:tcPr>
            <w:tcW w:w="0" w:type="auto"/>
            <w:vAlign w:val="center"/>
            <w:hideMark/>
          </w:tcPr>
          <w:p w14:paraId="4FF41F0E" w14:textId="77777777" w:rsidR="00485DF6" w:rsidRDefault="00485DF6">
            <w:pPr>
              <w:spacing w:beforeAutospacing="1" w:afterAutospacing="1"/>
              <w:rPr>
                <w:sz w:val="20"/>
                <w:szCs w:val="20"/>
              </w:rPr>
            </w:pPr>
          </w:p>
        </w:tc>
        <w:tc>
          <w:tcPr>
            <w:tcW w:w="0" w:type="auto"/>
            <w:vAlign w:val="center"/>
            <w:hideMark/>
          </w:tcPr>
          <w:p w14:paraId="635832B4" w14:textId="77777777" w:rsidR="00485DF6" w:rsidRDefault="00485DF6">
            <w:pPr>
              <w:spacing w:beforeAutospacing="1" w:afterAutospacing="1"/>
              <w:rPr>
                <w:sz w:val="20"/>
                <w:szCs w:val="20"/>
              </w:rPr>
            </w:pPr>
          </w:p>
        </w:tc>
        <w:tc>
          <w:tcPr>
            <w:tcW w:w="0" w:type="auto"/>
            <w:vAlign w:val="center"/>
            <w:hideMark/>
          </w:tcPr>
          <w:p w14:paraId="499E1355" w14:textId="77777777" w:rsidR="00485DF6" w:rsidRDefault="00485DF6">
            <w:pPr>
              <w:spacing w:beforeAutospacing="1" w:afterAutospacing="1"/>
              <w:rPr>
                <w:sz w:val="20"/>
                <w:szCs w:val="20"/>
              </w:rPr>
            </w:pPr>
          </w:p>
        </w:tc>
        <w:tc>
          <w:tcPr>
            <w:tcW w:w="0" w:type="auto"/>
            <w:vAlign w:val="center"/>
            <w:hideMark/>
          </w:tcPr>
          <w:p w14:paraId="50588BF4" w14:textId="77777777" w:rsidR="00485DF6" w:rsidRDefault="00485DF6">
            <w:pPr>
              <w:spacing w:beforeAutospacing="1" w:afterAutospacing="1"/>
              <w:rPr>
                <w:sz w:val="20"/>
                <w:szCs w:val="20"/>
              </w:rPr>
            </w:pPr>
          </w:p>
        </w:tc>
        <w:tc>
          <w:tcPr>
            <w:tcW w:w="0" w:type="auto"/>
            <w:vAlign w:val="center"/>
            <w:hideMark/>
          </w:tcPr>
          <w:p w14:paraId="6FFDF4F1" w14:textId="77777777" w:rsidR="00485DF6" w:rsidRDefault="00485DF6">
            <w:pPr>
              <w:spacing w:beforeAutospacing="1" w:afterAutospacing="1"/>
              <w:rPr>
                <w:sz w:val="20"/>
                <w:szCs w:val="20"/>
              </w:rPr>
            </w:pPr>
          </w:p>
        </w:tc>
      </w:tr>
      <w:tr w:rsidR="00485DF6"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Default="00485DF6">
            <w:pPr>
              <w:spacing w:before="100" w:beforeAutospacing="1" w:after="100" w:afterAutospacing="1"/>
              <w:rPr>
                <w:sz w:val="20"/>
                <w:szCs w:val="20"/>
              </w:rPr>
            </w:pPr>
            <w:r>
              <w:rPr>
                <w:sz w:val="20"/>
                <w:szCs w:val="20"/>
              </w:rPr>
              <w:t>1</w:t>
            </w:r>
          </w:p>
        </w:tc>
      </w:tr>
      <w:tr w:rsidR="00485DF6" w14:paraId="17B8B3EF" w14:textId="77777777" w:rsidTr="00485DF6">
        <w:tc>
          <w:tcPr>
            <w:tcW w:w="0" w:type="auto"/>
            <w:vAlign w:val="center"/>
            <w:hideMark/>
          </w:tcPr>
          <w:p w14:paraId="688F15F7" w14:textId="77777777" w:rsidR="00485DF6" w:rsidRDefault="00485DF6">
            <w:pPr>
              <w:spacing w:before="100" w:beforeAutospacing="1" w:after="100" w:afterAutospacing="1"/>
              <w:rPr>
                <w:sz w:val="20"/>
                <w:szCs w:val="20"/>
              </w:rPr>
            </w:pPr>
          </w:p>
        </w:tc>
        <w:tc>
          <w:tcPr>
            <w:tcW w:w="0" w:type="auto"/>
            <w:vAlign w:val="center"/>
            <w:hideMark/>
          </w:tcPr>
          <w:p w14:paraId="544A9D24" w14:textId="77777777" w:rsidR="00485DF6" w:rsidRDefault="00485DF6">
            <w:pPr>
              <w:spacing w:beforeAutospacing="1" w:afterAutospacing="1"/>
              <w:rPr>
                <w:sz w:val="20"/>
                <w:szCs w:val="20"/>
              </w:rPr>
            </w:pPr>
          </w:p>
        </w:tc>
        <w:tc>
          <w:tcPr>
            <w:tcW w:w="0" w:type="auto"/>
            <w:vAlign w:val="center"/>
            <w:hideMark/>
          </w:tcPr>
          <w:p w14:paraId="4D7B43F2" w14:textId="77777777" w:rsidR="00485DF6" w:rsidRDefault="00485DF6">
            <w:pPr>
              <w:spacing w:beforeAutospacing="1" w:afterAutospacing="1"/>
              <w:rPr>
                <w:sz w:val="20"/>
                <w:szCs w:val="20"/>
              </w:rPr>
            </w:pPr>
          </w:p>
        </w:tc>
        <w:tc>
          <w:tcPr>
            <w:tcW w:w="0" w:type="auto"/>
            <w:vAlign w:val="center"/>
            <w:hideMark/>
          </w:tcPr>
          <w:p w14:paraId="0CEA7AE7" w14:textId="77777777" w:rsidR="00485DF6" w:rsidRDefault="00485DF6">
            <w:pPr>
              <w:spacing w:beforeAutospacing="1" w:afterAutospacing="1"/>
              <w:rPr>
                <w:sz w:val="20"/>
                <w:szCs w:val="20"/>
              </w:rPr>
            </w:pPr>
          </w:p>
        </w:tc>
        <w:tc>
          <w:tcPr>
            <w:tcW w:w="0" w:type="auto"/>
            <w:vAlign w:val="center"/>
            <w:hideMark/>
          </w:tcPr>
          <w:p w14:paraId="1A79972F" w14:textId="77777777" w:rsidR="00485DF6" w:rsidRDefault="00485DF6">
            <w:pPr>
              <w:spacing w:beforeAutospacing="1" w:afterAutospacing="1"/>
              <w:rPr>
                <w:sz w:val="20"/>
                <w:szCs w:val="20"/>
              </w:rPr>
            </w:pPr>
          </w:p>
        </w:tc>
        <w:tc>
          <w:tcPr>
            <w:tcW w:w="0" w:type="auto"/>
            <w:vAlign w:val="center"/>
            <w:hideMark/>
          </w:tcPr>
          <w:p w14:paraId="45A9A071" w14:textId="77777777" w:rsidR="00485DF6" w:rsidRDefault="00485DF6">
            <w:pPr>
              <w:spacing w:beforeAutospacing="1" w:afterAutospacing="1"/>
              <w:rPr>
                <w:sz w:val="20"/>
                <w:szCs w:val="20"/>
              </w:rPr>
            </w:pPr>
          </w:p>
        </w:tc>
        <w:tc>
          <w:tcPr>
            <w:tcW w:w="0" w:type="auto"/>
            <w:vAlign w:val="center"/>
            <w:hideMark/>
          </w:tcPr>
          <w:p w14:paraId="177CFC00" w14:textId="77777777" w:rsidR="00485DF6" w:rsidRDefault="00485DF6">
            <w:pPr>
              <w:spacing w:beforeAutospacing="1" w:afterAutospacing="1"/>
              <w:rPr>
                <w:sz w:val="20"/>
                <w:szCs w:val="20"/>
              </w:rPr>
            </w:pPr>
          </w:p>
        </w:tc>
        <w:tc>
          <w:tcPr>
            <w:tcW w:w="0" w:type="auto"/>
            <w:vAlign w:val="center"/>
            <w:hideMark/>
          </w:tcPr>
          <w:p w14:paraId="30DC4386" w14:textId="77777777" w:rsidR="00485DF6" w:rsidRDefault="00485DF6">
            <w:pPr>
              <w:spacing w:beforeAutospacing="1" w:afterAutospacing="1"/>
              <w:rPr>
                <w:sz w:val="20"/>
                <w:szCs w:val="20"/>
              </w:rPr>
            </w:pPr>
          </w:p>
        </w:tc>
        <w:tc>
          <w:tcPr>
            <w:tcW w:w="0" w:type="auto"/>
            <w:vAlign w:val="center"/>
            <w:hideMark/>
          </w:tcPr>
          <w:p w14:paraId="0D173603" w14:textId="77777777" w:rsidR="00485DF6" w:rsidRDefault="00485DF6">
            <w:pPr>
              <w:spacing w:beforeAutospacing="1" w:afterAutospacing="1"/>
              <w:rPr>
                <w:sz w:val="20"/>
                <w:szCs w:val="20"/>
              </w:rPr>
            </w:pPr>
          </w:p>
        </w:tc>
        <w:tc>
          <w:tcPr>
            <w:tcW w:w="0" w:type="auto"/>
            <w:vAlign w:val="center"/>
            <w:hideMark/>
          </w:tcPr>
          <w:p w14:paraId="4E7FCBC2" w14:textId="77777777" w:rsidR="00485DF6" w:rsidRDefault="00485DF6">
            <w:pPr>
              <w:spacing w:beforeAutospacing="1" w:afterAutospacing="1"/>
              <w:rPr>
                <w:sz w:val="20"/>
                <w:szCs w:val="20"/>
              </w:rPr>
            </w:pPr>
          </w:p>
        </w:tc>
      </w:tr>
      <w:tr w:rsidR="00485DF6"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Default="00485DF6">
            <w:pPr>
              <w:spacing w:before="100" w:beforeAutospacing="1" w:after="100" w:afterAutospacing="1"/>
              <w:rPr>
                <w:sz w:val="20"/>
                <w:szCs w:val="20"/>
              </w:rPr>
            </w:pPr>
            <w:r>
              <w:rPr>
                <w:sz w:val="20"/>
                <w:szCs w:val="20"/>
              </w:rPr>
              <w:t>2</w:t>
            </w:r>
          </w:p>
        </w:tc>
      </w:tr>
      <w:tr w:rsidR="00485DF6" w14:paraId="6BC58229" w14:textId="77777777" w:rsidTr="00485DF6">
        <w:tc>
          <w:tcPr>
            <w:tcW w:w="0" w:type="auto"/>
            <w:vAlign w:val="center"/>
            <w:hideMark/>
          </w:tcPr>
          <w:p w14:paraId="11534752" w14:textId="77777777" w:rsidR="00485DF6" w:rsidRDefault="00485DF6">
            <w:pPr>
              <w:spacing w:before="100" w:beforeAutospacing="1" w:after="100" w:afterAutospacing="1"/>
              <w:rPr>
                <w:sz w:val="20"/>
                <w:szCs w:val="20"/>
              </w:rPr>
            </w:pPr>
          </w:p>
        </w:tc>
        <w:tc>
          <w:tcPr>
            <w:tcW w:w="0" w:type="auto"/>
            <w:vAlign w:val="center"/>
            <w:hideMark/>
          </w:tcPr>
          <w:p w14:paraId="42E3BDC7" w14:textId="77777777" w:rsidR="00485DF6" w:rsidRDefault="00485DF6">
            <w:pPr>
              <w:spacing w:beforeAutospacing="1" w:afterAutospacing="1"/>
              <w:rPr>
                <w:sz w:val="20"/>
                <w:szCs w:val="20"/>
              </w:rPr>
            </w:pPr>
          </w:p>
        </w:tc>
        <w:tc>
          <w:tcPr>
            <w:tcW w:w="0" w:type="auto"/>
            <w:vAlign w:val="center"/>
            <w:hideMark/>
          </w:tcPr>
          <w:p w14:paraId="35F4537C" w14:textId="77777777" w:rsidR="00485DF6" w:rsidRDefault="00485DF6">
            <w:pPr>
              <w:spacing w:beforeAutospacing="1" w:afterAutospacing="1"/>
              <w:rPr>
                <w:sz w:val="20"/>
                <w:szCs w:val="20"/>
              </w:rPr>
            </w:pPr>
          </w:p>
        </w:tc>
        <w:tc>
          <w:tcPr>
            <w:tcW w:w="0" w:type="auto"/>
            <w:vAlign w:val="center"/>
            <w:hideMark/>
          </w:tcPr>
          <w:p w14:paraId="79338DDE" w14:textId="77777777" w:rsidR="00485DF6" w:rsidRDefault="00485DF6">
            <w:pPr>
              <w:spacing w:beforeAutospacing="1" w:afterAutospacing="1"/>
              <w:rPr>
                <w:sz w:val="20"/>
                <w:szCs w:val="20"/>
              </w:rPr>
            </w:pPr>
          </w:p>
        </w:tc>
        <w:tc>
          <w:tcPr>
            <w:tcW w:w="0" w:type="auto"/>
            <w:vAlign w:val="center"/>
            <w:hideMark/>
          </w:tcPr>
          <w:p w14:paraId="49D664F9" w14:textId="77777777" w:rsidR="00485DF6" w:rsidRDefault="00485DF6">
            <w:pPr>
              <w:spacing w:beforeAutospacing="1" w:afterAutospacing="1"/>
              <w:rPr>
                <w:sz w:val="20"/>
                <w:szCs w:val="20"/>
              </w:rPr>
            </w:pPr>
          </w:p>
        </w:tc>
        <w:tc>
          <w:tcPr>
            <w:tcW w:w="0" w:type="auto"/>
            <w:vAlign w:val="center"/>
            <w:hideMark/>
          </w:tcPr>
          <w:p w14:paraId="40EC90E1" w14:textId="77777777" w:rsidR="00485DF6" w:rsidRDefault="00485DF6">
            <w:pPr>
              <w:spacing w:beforeAutospacing="1" w:afterAutospacing="1"/>
              <w:rPr>
                <w:sz w:val="20"/>
                <w:szCs w:val="20"/>
              </w:rPr>
            </w:pPr>
          </w:p>
        </w:tc>
        <w:tc>
          <w:tcPr>
            <w:tcW w:w="0" w:type="auto"/>
            <w:vAlign w:val="center"/>
            <w:hideMark/>
          </w:tcPr>
          <w:p w14:paraId="4E7EDB35" w14:textId="77777777" w:rsidR="00485DF6" w:rsidRDefault="00485DF6">
            <w:pPr>
              <w:spacing w:beforeAutospacing="1" w:afterAutospacing="1"/>
              <w:rPr>
                <w:sz w:val="20"/>
                <w:szCs w:val="20"/>
              </w:rPr>
            </w:pPr>
          </w:p>
        </w:tc>
        <w:tc>
          <w:tcPr>
            <w:tcW w:w="0" w:type="auto"/>
            <w:vAlign w:val="center"/>
            <w:hideMark/>
          </w:tcPr>
          <w:p w14:paraId="73AC676D" w14:textId="77777777" w:rsidR="00485DF6" w:rsidRDefault="00485DF6">
            <w:pPr>
              <w:spacing w:beforeAutospacing="1" w:afterAutospacing="1"/>
              <w:rPr>
                <w:sz w:val="20"/>
                <w:szCs w:val="20"/>
              </w:rPr>
            </w:pPr>
          </w:p>
        </w:tc>
        <w:tc>
          <w:tcPr>
            <w:tcW w:w="0" w:type="auto"/>
            <w:vAlign w:val="center"/>
            <w:hideMark/>
          </w:tcPr>
          <w:p w14:paraId="3808C55F" w14:textId="77777777" w:rsidR="00485DF6" w:rsidRDefault="00485DF6">
            <w:pPr>
              <w:spacing w:beforeAutospacing="1" w:afterAutospacing="1"/>
              <w:rPr>
                <w:sz w:val="20"/>
                <w:szCs w:val="20"/>
              </w:rPr>
            </w:pPr>
          </w:p>
        </w:tc>
        <w:tc>
          <w:tcPr>
            <w:tcW w:w="0" w:type="auto"/>
            <w:vAlign w:val="center"/>
            <w:hideMark/>
          </w:tcPr>
          <w:p w14:paraId="4388A241" w14:textId="77777777" w:rsidR="00485DF6" w:rsidRDefault="00485DF6">
            <w:pPr>
              <w:spacing w:beforeAutospacing="1" w:afterAutospacing="1"/>
              <w:rPr>
                <w:sz w:val="20"/>
                <w:szCs w:val="20"/>
              </w:rPr>
            </w:pPr>
          </w:p>
        </w:tc>
      </w:tr>
      <w:tr w:rsidR="00485DF6"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Default="00485DF6">
            <w:pPr>
              <w:spacing w:before="100" w:beforeAutospacing="1" w:after="100" w:afterAutospacing="1"/>
              <w:rPr>
                <w:b/>
                <w:bCs/>
                <w:sz w:val="20"/>
                <w:szCs w:val="20"/>
              </w:rPr>
            </w:pPr>
            <w:r>
              <w:rPr>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Default="00485DF6">
            <w:pPr>
              <w:spacing w:before="100" w:beforeAutospacing="1" w:after="100" w:afterAutospacing="1"/>
              <w:rPr>
                <w:b/>
                <w:bCs/>
                <w:sz w:val="20"/>
                <w:szCs w:val="20"/>
              </w:rPr>
            </w:pPr>
            <w:r>
              <w:rPr>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Default="00485DF6">
            <w:pPr>
              <w:spacing w:before="100" w:beforeAutospacing="1" w:after="100" w:afterAutospacing="1"/>
              <w:rPr>
                <w:b/>
                <w:bCs/>
                <w:sz w:val="20"/>
                <w:szCs w:val="20"/>
              </w:rPr>
            </w:pPr>
            <w:r>
              <w:rPr>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Default="00485DF6">
            <w:pPr>
              <w:spacing w:before="100" w:beforeAutospacing="1" w:after="100" w:afterAutospacing="1"/>
              <w:rPr>
                <w:b/>
                <w:bCs/>
                <w:sz w:val="20"/>
                <w:szCs w:val="20"/>
              </w:rPr>
            </w:pPr>
            <w:r>
              <w:rPr>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Default="00485DF6">
            <w:pPr>
              <w:spacing w:before="100" w:beforeAutospacing="1" w:after="100" w:afterAutospacing="1"/>
              <w:rPr>
                <w:b/>
                <w:bCs/>
                <w:sz w:val="20"/>
                <w:szCs w:val="20"/>
              </w:rPr>
            </w:pPr>
            <w:r>
              <w:rPr>
                <w:b/>
                <w:bCs/>
                <w:sz w:val="20"/>
                <w:szCs w:val="20"/>
              </w:rPr>
              <w:t>152</w:t>
            </w:r>
          </w:p>
        </w:tc>
      </w:tr>
    </w:tbl>
    <w:p w14:paraId="68F38CE7" w14:textId="77777777" w:rsidR="00485DF6" w:rsidRDefault="00485DF6" w:rsidP="00485DF6">
      <w:r>
        <w:br/>
      </w:r>
      <w:r>
        <w:br/>
      </w:r>
      <w:r>
        <w:br/>
      </w:r>
    </w:p>
    <w:p w14:paraId="1784A0BC" w14:textId="77777777" w:rsidR="00145B24" w:rsidRDefault="00145B24">
      <w:r>
        <w:br w:type="page"/>
      </w:r>
    </w:p>
    <w:p w14:paraId="62715671" w14:textId="370A0C3F" w:rsidR="00485DF6" w:rsidRDefault="00485DF6" w:rsidP="00485DF6">
      <w:r>
        <w:lastRenderedPageBreak/>
        <w:t>Table-3</w:t>
      </w:r>
    </w:p>
    <w:p w14:paraId="310E2A7B" w14:textId="77777777" w:rsidR="00485DF6" w:rsidRDefault="00485DF6" w:rsidP="00485DF6">
      <w: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
        <w:gridCol w:w="886"/>
        <w:gridCol w:w="1489"/>
        <w:gridCol w:w="643"/>
        <w:gridCol w:w="656"/>
        <w:gridCol w:w="944"/>
        <w:gridCol w:w="1005"/>
        <w:gridCol w:w="591"/>
        <w:gridCol w:w="793"/>
        <w:gridCol w:w="793"/>
      </w:tblGrid>
      <w:tr w:rsidR="00485DF6"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12FD104A" w14:textId="77777777" w:rsidTr="00485DF6">
        <w:trPr>
          <w:tblHeader/>
        </w:trPr>
        <w:tc>
          <w:tcPr>
            <w:tcW w:w="0" w:type="auto"/>
            <w:vAlign w:val="center"/>
            <w:hideMark/>
          </w:tcPr>
          <w:p w14:paraId="2B34DF14" w14:textId="77777777" w:rsidR="00485DF6" w:rsidRDefault="00485DF6">
            <w:pPr>
              <w:spacing w:before="100" w:beforeAutospacing="1" w:after="100" w:afterAutospacing="1"/>
              <w:rPr>
                <w:b/>
                <w:bCs/>
                <w:sz w:val="20"/>
                <w:szCs w:val="20"/>
              </w:rPr>
            </w:pPr>
          </w:p>
        </w:tc>
        <w:tc>
          <w:tcPr>
            <w:tcW w:w="0" w:type="auto"/>
            <w:vAlign w:val="center"/>
            <w:hideMark/>
          </w:tcPr>
          <w:p w14:paraId="265ECE9F" w14:textId="77777777" w:rsidR="00485DF6" w:rsidRDefault="00485DF6">
            <w:pPr>
              <w:spacing w:beforeAutospacing="1" w:afterAutospacing="1"/>
              <w:rPr>
                <w:sz w:val="20"/>
                <w:szCs w:val="20"/>
              </w:rPr>
            </w:pPr>
          </w:p>
        </w:tc>
        <w:tc>
          <w:tcPr>
            <w:tcW w:w="0" w:type="auto"/>
            <w:vAlign w:val="center"/>
            <w:hideMark/>
          </w:tcPr>
          <w:p w14:paraId="1E2960C3" w14:textId="77777777" w:rsidR="00485DF6" w:rsidRDefault="00485DF6">
            <w:pPr>
              <w:spacing w:beforeAutospacing="1" w:afterAutospacing="1"/>
              <w:rPr>
                <w:sz w:val="20"/>
                <w:szCs w:val="20"/>
              </w:rPr>
            </w:pPr>
          </w:p>
        </w:tc>
        <w:tc>
          <w:tcPr>
            <w:tcW w:w="0" w:type="auto"/>
            <w:vAlign w:val="center"/>
            <w:hideMark/>
          </w:tcPr>
          <w:p w14:paraId="3471D8C1" w14:textId="77777777" w:rsidR="00485DF6" w:rsidRDefault="00485DF6">
            <w:pPr>
              <w:spacing w:beforeAutospacing="1" w:afterAutospacing="1"/>
              <w:rPr>
                <w:sz w:val="20"/>
                <w:szCs w:val="20"/>
              </w:rPr>
            </w:pPr>
          </w:p>
        </w:tc>
        <w:tc>
          <w:tcPr>
            <w:tcW w:w="0" w:type="auto"/>
            <w:vAlign w:val="center"/>
            <w:hideMark/>
          </w:tcPr>
          <w:p w14:paraId="0E953BA2" w14:textId="77777777" w:rsidR="00485DF6" w:rsidRDefault="00485DF6">
            <w:pPr>
              <w:spacing w:beforeAutospacing="1" w:afterAutospacing="1"/>
              <w:rPr>
                <w:sz w:val="20"/>
                <w:szCs w:val="20"/>
              </w:rPr>
            </w:pPr>
          </w:p>
        </w:tc>
        <w:tc>
          <w:tcPr>
            <w:tcW w:w="0" w:type="auto"/>
            <w:vAlign w:val="center"/>
            <w:hideMark/>
          </w:tcPr>
          <w:p w14:paraId="0E1D6F53" w14:textId="77777777" w:rsidR="00485DF6" w:rsidRDefault="00485DF6">
            <w:pPr>
              <w:spacing w:beforeAutospacing="1" w:afterAutospacing="1"/>
              <w:rPr>
                <w:sz w:val="20"/>
                <w:szCs w:val="20"/>
              </w:rPr>
            </w:pPr>
          </w:p>
        </w:tc>
        <w:tc>
          <w:tcPr>
            <w:tcW w:w="0" w:type="auto"/>
            <w:vAlign w:val="center"/>
            <w:hideMark/>
          </w:tcPr>
          <w:p w14:paraId="1A4482D8" w14:textId="77777777" w:rsidR="00485DF6" w:rsidRDefault="00485DF6">
            <w:pPr>
              <w:spacing w:beforeAutospacing="1" w:afterAutospacing="1"/>
              <w:rPr>
                <w:sz w:val="20"/>
                <w:szCs w:val="20"/>
              </w:rPr>
            </w:pPr>
          </w:p>
        </w:tc>
        <w:tc>
          <w:tcPr>
            <w:tcW w:w="0" w:type="auto"/>
            <w:vAlign w:val="center"/>
            <w:hideMark/>
          </w:tcPr>
          <w:p w14:paraId="515C5B14" w14:textId="77777777" w:rsidR="00485DF6" w:rsidRDefault="00485DF6">
            <w:pPr>
              <w:spacing w:beforeAutospacing="1" w:afterAutospacing="1"/>
              <w:rPr>
                <w:sz w:val="20"/>
                <w:szCs w:val="20"/>
              </w:rPr>
            </w:pPr>
          </w:p>
        </w:tc>
        <w:tc>
          <w:tcPr>
            <w:tcW w:w="0" w:type="auto"/>
            <w:vAlign w:val="center"/>
            <w:hideMark/>
          </w:tcPr>
          <w:p w14:paraId="5F1EFA76" w14:textId="77777777" w:rsidR="00485DF6" w:rsidRDefault="00485DF6">
            <w:pPr>
              <w:spacing w:beforeAutospacing="1" w:afterAutospacing="1"/>
              <w:rPr>
                <w:sz w:val="20"/>
                <w:szCs w:val="20"/>
              </w:rPr>
            </w:pPr>
          </w:p>
        </w:tc>
        <w:tc>
          <w:tcPr>
            <w:tcW w:w="0" w:type="auto"/>
            <w:vAlign w:val="center"/>
            <w:hideMark/>
          </w:tcPr>
          <w:p w14:paraId="427B65CC" w14:textId="77777777" w:rsidR="00485DF6" w:rsidRDefault="00485DF6">
            <w:pPr>
              <w:spacing w:beforeAutospacing="1" w:afterAutospacing="1"/>
              <w:rPr>
                <w:sz w:val="20"/>
                <w:szCs w:val="20"/>
              </w:rPr>
            </w:pPr>
          </w:p>
        </w:tc>
      </w:tr>
      <w:tr w:rsidR="00485DF6"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Default="00485DF6">
            <w:pPr>
              <w:spacing w:before="100" w:beforeAutospacing="1" w:after="100" w:afterAutospacing="1"/>
              <w:rPr>
                <w:sz w:val="20"/>
                <w:szCs w:val="20"/>
              </w:rPr>
            </w:pPr>
            <w:r>
              <w:rPr>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Default="00485DF6">
            <w:pPr>
              <w:spacing w:before="100" w:beforeAutospacing="1" w:after="100" w:afterAutospacing="1"/>
              <w:rPr>
                <w:sz w:val="20"/>
                <w:szCs w:val="20"/>
              </w:rPr>
            </w:pPr>
            <w:r>
              <w:rPr>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Default="00485DF6">
            <w:pPr>
              <w:spacing w:before="100" w:beforeAutospacing="1" w:after="100" w:afterAutospacing="1"/>
              <w:rPr>
                <w:sz w:val="20"/>
                <w:szCs w:val="20"/>
              </w:rPr>
            </w:pPr>
            <w:r>
              <w:rPr>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Default="00485DF6">
            <w:pPr>
              <w:spacing w:before="100" w:beforeAutospacing="1" w:after="100" w:afterAutospacing="1"/>
              <w:rPr>
                <w:sz w:val="20"/>
                <w:szCs w:val="20"/>
              </w:rPr>
            </w:pPr>
            <w:r>
              <w:rPr>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Default="00485DF6">
            <w:pPr>
              <w:spacing w:before="100" w:beforeAutospacing="1" w:after="100" w:afterAutospacing="1"/>
              <w:rPr>
                <w:sz w:val="20"/>
                <w:szCs w:val="20"/>
              </w:rPr>
            </w:pPr>
            <w:r>
              <w:rPr>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Default="00485DF6">
            <w:pPr>
              <w:spacing w:before="100" w:beforeAutospacing="1" w:after="100" w:afterAutospacing="1"/>
              <w:rPr>
                <w:sz w:val="20"/>
                <w:szCs w:val="20"/>
              </w:rPr>
            </w:pPr>
            <w:r>
              <w:rPr>
                <w:sz w:val="20"/>
                <w:szCs w:val="20"/>
              </w:rPr>
              <w:t>2.0780</w:t>
            </w:r>
          </w:p>
        </w:tc>
      </w:tr>
      <w:tr w:rsidR="00485DF6" w14:paraId="00D02DFC" w14:textId="77777777" w:rsidTr="00485DF6">
        <w:tc>
          <w:tcPr>
            <w:tcW w:w="0" w:type="auto"/>
            <w:vAlign w:val="center"/>
            <w:hideMark/>
          </w:tcPr>
          <w:p w14:paraId="5DFB1365" w14:textId="77777777" w:rsidR="00485DF6" w:rsidRDefault="00485DF6">
            <w:pPr>
              <w:spacing w:before="100" w:beforeAutospacing="1" w:after="100" w:afterAutospacing="1"/>
              <w:rPr>
                <w:sz w:val="20"/>
                <w:szCs w:val="20"/>
              </w:rPr>
            </w:pPr>
          </w:p>
        </w:tc>
        <w:tc>
          <w:tcPr>
            <w:tcW w:w="0" w:type="auto"/>
            <w:vAlign w:val="center"/>
            <w:hideMark/>
          </w:tcPr>
          <w:p w14:paraId="0423F571" w14:textId="77777777" w:rsidR="00485DF6" w:rsidRDefault="00485DF6">
            <w:pPr>
              <w:spacing w:beforeAutospacing="1" w:afterAutospacing="1"/>
              <w:rPr>
                <w:sz w:val="20"/>
                <w:szCs w:val="20"/>
              </w:rPr>
            </w:pPr>
          </w:p>
        </w:tc>
        <w:tc>
          <w:tcPr>
            <w:tcW w:w="0" w:type="auto"/>
            <w:vAlign w:val="center"/>
            <w:hideMark/>
          </w:tcPr>
          <w:p w14:paraId="728BAB2B" w14:textId="77777777" w:rsidR="00485DF6" w:rsidRDefault="00485DF6">
            <w:pPr>
              <w:spacing w:beforeAutospacing="1" w:afterAutospacing="1"/>
              <w:rPr>
                <w:sz w:val="20"/>
                <w:szCs w:val="20"/>
              </w:rPr>
            </w:pPr>
          </w:p>
        </w:tc>
        <w:tc>
          <w:tcPr>
            <w:tcW w:w="0" w:type="auto"/>
            <w:vAlign w:val="center"/>
            <w:hideMark/>
          </w:tcPr>
          <w:p w14:paraId="73327685" w14:textId="77777777" w:rsidR="00485DF6" w:rsidRDefault="00485DF6">
            <w:pPr>
              <w:spacing w:beforeAutospacing="1" w:afterAutospacing="1"/>
              <w:rPr>
                <w:sz w:val="20"/>
                <w:szCs w:val="20"/>
              </w:rPr>
            </w:pPr>
          </w:p>
        </w:tc>
        <w:tc>
          <w:tcPr>
            <w:tcW w:w="0" w:type="auto"/>
            <w:vAlign w:val="center"/>
            <w:hideMark/>
          </w:tcPr>
          <w:p w14:paraId="71F9CDB7" w14:textId="77777777" w:rsidR="00485DF6" w:rsidRDefault="00485DF6">
            <w:pPr>
              <w:spacing w:beforeAutospacing="1" w:afterAutospacing="1"/>
              <w:rPr>
                <w:sz w:val="20"/>
                <w:szCs w:val="20"/>
              </w:rPr>
            </w:pPr>
          </w:p>
        </w:tc>
        <w:tc>
          <w:tcPr>
            <w:tcW w:w="0" w:type="auto"/>
            <w:vAlign w:val="center"/>
            <w:hideMark/>
          </w:tcPr>
          <w:p w14:paraId="1755D9FF" w14:textId="77777777" w:rsidR="00485DF6" w:rsidRDefault="00485DF6">
            <w:pPr>
              <w:spacing w:beforeAutospacing="1" w:afterAutospacing="1"/>
              <w:rPr>
                <w:sz w:val="20"/>
                <w:szCs w:val="20"/>
              </w:rPr>
            </w:pPr>
          </w:p>
        </w:tc>
        <w:tc>
          <w:tcPr>
            <w:tcW w:w="0" w:type="auto"/>
            <w:vAlign w:val="center"/>
            <w:hideMark/>
          </w:tcPr>
          <w:p w14:paraId="5398D07F" w14:textId="77777777" w:rsidR="00485DF6" w:rsidRDefault="00485DF6">
            <w:pPr>
              <w:spacing w:beforeAutospacing="1" w:afterAutospacing="1"/>
              <w:rPr>
                <w:sz w:val="20"/>
                <w:szCs w:val="20"/>
              </w:rPr>
            </w:pPr>
          </w:p>
        </w:tc>
        <w:tc>
          <w:tcPr>
            <w:tcW w:w="0" w:type="auto"/>
            <w:vAlign w:val="center"/>
            <w:hideMark/>
          </w:tcPr>
          <w:p w14:paraId="28836F35" w14:textId="77777777" w:rsidR="00485DF6" w:rsidRDefault="00485DF6">
            <w:pPr>
              <w:spacing w:beforeAutospacing="1" w:afterAutospacing="1"/>
              <w:rPr>
                <w:sz w:val="20"/>
                <w:szCs w:val="20"/>
              </w:rPr>
            </w:pPr>
          </w:p>
        </w:tc>
        <w:tc>
          <w:tcPr>
            <w:tcW w:w="0" w:type="auto"/>
            <w:vAlign w:val="center"/>
            <w:hideMark/>
          </w:tcPr>
          <w:p w14:paraId="554DFA47" w14:textId="77777777" w:rsidR="00485DF6" w:rsidRDefault="00485DF6">
            <w:pPr>
              <w:spacing w:beforeAutospacing="1" w:afterAutospacing="1"/>
              <w:rPr>
                <w:sz w:val="20"/>
                <w:szCs w:val="20"/>
              </w:rPr>
            </w:pPr>
          </w:p>
        </w:tc>
        <w:tc>
          <w:tcPr>
            <w:tcW w:w="0" w:type="auto"/>
            <w:vAlign w:val="center"/>
            <w:hideMark/>
          </w:tcPr>
          <w:p w14:paraId="2B874E36" w14:textId="77777777" w:rsidR="00485DF6" w:rsidRDefault="00485DF6">
            <w:pPr>
              <w:spacing w:beforeAutospacing="1" w:afterAutospacing="1"/>
              <w:rPr>
                <w:sz w:val="20"/>
                <w:szCs w:val="20"/>
              </w:rPr>
            </w:pPr>
          </w:p>
        </w:tc>
      </w:tr>
      <w:tr w:rsidR="00485DF6"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Default="00485DF6">
            <w:pPr>
              <w:spacing w:before="100" w:beforeAutospacing="1" w:after="100" w:afterAutospacing="1"/>
              <w:rPr>
                <w:sz w:val="20"/>
                <w:szCs w:val="20"/>
              </w:rPr>
            </w:pPr>
            <w:r>
              <w:rPr>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Default="00485DF6">
            <w:pPr>
              <w:spacing w:before="100" w:beforeAutospacing="1" w:after="100" w:afterAutospacing="1"/>
              <w:rPr>
                <w:sz w:val="20"/>
                <w:szCs w:val="20"/>
              </w:rPr>
            </w:pPr>
            <w:r>
              <w:rPr>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Default="00485DF6">
            <w:pPr>
              <w:spacing w:before="100" w:beforeAutospacing="1" w:after="100" w:afterAutospacing="1"/>
              <w:rPr>
                <w:sz w:val="20"/>
                <w:szCs w:val="20"/>
              </w:rPr>
            </w:pPr>
            <w:r>
              <w:rPr>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Default="00485DF6">
            <w:pPr>
              <w:spacing w:before="100" w:beforeAutospacing="1" w:after="100" w:afterAutospacing="1"/>
              <w:rPr>
                <w:sz w:val="20"/>
                <w:szCs w:val="20"/>
              </w:rPr>
            </w:pPr>
            <w:r>
              <w:rPr>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Default="00485DF6">
            <w:pPr>
              <w:spacing w:before="100" w:beforeAutospacing="1" w:after="100" w:afterAutospacing="1"/>
              <w:rPr>
                <w:sz w:val="20"/>
                <w:szCs w:val="20"/>
              </w:rPr>
            </w:pPr>
            <w:r>
              <w:rPr>
                <w:sz w:val="20"/>
                <w:szCs w:val="20"/>
              </w:rPr>
              <w:t>12.5450</w:t>
            </w:r>
          </w:p>
        </w:tc>
      </w:tr>
      <w:tr w:rsidR="00485DF6" w14:paraId="55E3FA4B" w14:textId="77777777" w:rsidTr="00485DF6">
        <w:tc>
          <w:tcPr>
            <w:tcW w:w="0" w:type="auto"/>
            <w:vAlign w:val="center"/>
            <w:hideMark/>
          </w:tcPr>
          <w:p w14:paraId="1B6EBF13" w14:textId="77777777" w:rsidR="00485DF6" w:rsidRDefault="00485DF6">
            <w:pPr>
              <w:spacing w:before="100" w:beforeAutospacing="1" w:after="100" w:afterAutospacing="1"/>
              <w:rPr>
                <w:sz w:val="20"/>
                <w:szCs w:val="20"/>
              </w:rPr>
            </w:pPr>
          </w:p>
        </w:tc>
        <w:tc>
          <w:tcPr>
            <w:tcW w:w="0" w:type="auto"/>
            <w:vAlign w:val="center"/>
            <w:hideMark/>
          </w:tcPr>
          <w:p w14:paraId="02A4FF1E" w14:textId="77777777" w:rsidR="00485DF6" w:rsidRDefault="00485DF6">
            <w:pPr>
              <w:spacing w:beforeAutospacing="1" w:afterAutospacing="1"/>
              <w:rPr>
                <w:sz w:val="20"/>
                <w:szCs w:val="20"/>
              </w:rPr>
            </w:pPr>
          </w:p>
        </w:tc>
        <w:tc>
          <w:tcPr>
            <w:tcW w:w="0" w:type="auto"/>
            <w:vAlign w:val="center"/>
            <w:hideMark/>
          </w:tcPr>
          <w:p w14:paraId="0EDBD2C1" w14:textId="77777777" w:rsidR="00485DF6" w:rsidRDefault="00485DF6">
            <w:pPr>
              <w:spacing w:beforeAutospacing="1" w:afterAutospacing="1"/>
              <w:rPr>
                <w:sz w:val="20"/>
                <w:szCs w:val="20"/>
              </w:rPr>
            </w:pPr>
          </w:p>
        </w:tc>
        <w:tc>
          <w:tcPr>
            <w:tcW w:w="0" w:type="auto"/>
            <w:vAlign w:val="center"/>
            <w:hideMark/>
          </w:tcPr>
          <w:p w14:paraId="2230FA14" w14:textId="77777777" w:rsidR="00485DF6" w:rsidRDefault="00485DF6">
            <w:pPr>
              <w:spacing w:beforeAutospacing="1" w:afterAutospacing="1"/>
              <w:rPr>
                <w:sz w:val="20"/>
                <w:szCs w:val="20"/>
              </w:rPr>
            </w:pPr>
          </w:p>
        </w:tc>
        <w:tc>
          <w:tcPr>
            <w:tcW w:w="0" w:type="auto"/>
            <w:vAlign w:val="center"/>
            <w:hideMark/>
          </w:tcPr>
          <w:p w14:paraId="4BF69214" w14:textId="77777777" w:rsidR="00485DF6" w:rsidRDefault="00485DF6">
            <w:pPr>
              <w:spacing w:beforeAutospacing="1" w:afterAutospacing="1"/>
              <w:rPr>
                <w:sz w:val="20"/>
                <w:szCs w:val="20"/>
              </w:rPr>
            </w:pPr>
          </w:p>
        </w:tc>
        <w:tc>
          <w:tcPr>
            <w:tcW w:w="0" w:type="auto"/>
            <w:vAlign w:val="center"/>
            <w:hideMark/>
          </w:tcPr>
          <w:p w14:paraId="4D4EE7AD" w14:textId="77777777" w:rsidR="00485DF6" w:rsidRDefault="00485DF6">
            <w:pPr>
              <w:spacing w:beforeAutospacing="1" w:afterAutospacing="1"/>
              <w:rPr>
                <w:sz w:val="20"/>
                <w:szCs w:val="20"/>
              </w:rPr>
            </w:pPr>
          </w:p>
        </w:tc>
        <w:tc>
          <w:tcPr>
            <w:tcW w:w="0" w:type="auto"/>
            <w:vAlign w:val="center"/>
            <w:hideMark/>
          </w:tcPr>
          <w:p w14:paraId="671AAC97" w14:textId="77777777" w:rsidR="00485DF6" w:rsidRDefault="00485DF6">
            <w:pPr>
              <w:spacing w:beforeAutospacing="1" w:afterAutospacing="1"/>
              <w:rPr>
                <w:sz w:val="20"/>
                <w:szCs w:val="20"/>
              </w:rPr>
            </w:pPr>
          </w:p>
        </w:tc>
        <w:tc>
          <w:tcPr>
            <w:tcW w:w="0" w:type="auto"/>
            <w:vAlign w:val="center"/>
            <w:hideMark/>
          </w:tcPr>
          <w:p w14:paraId="055C0768" w14:textId="77777777" w:rsidR="00485DF6" w:rsidRDefault="00485DF6">
            <w:pPr>
              <w:spacing w:beforeAutospacing="1" w:afterAutospacing="1"/>
              <w:rPr>
                <w:sz w:val="20"/>
                <w:szCs w:val="20"/>
              </w:rPr>
            </w:pPr>
          </w:p>
        </w:tc>
        <w:tc>
          <w:tcPr>
            <w:tcW w:w="0" w:type="auto"/>
            <w:vAlign w:val="center"/>
            <w:hideMark/>
          </w:tcPr>
          <w:p w14:paraId="3694DF7F" w14:textId="77777777" w:rsidR="00485DF6" w:rsidRDefault="00485DF6">
            <w:pPr>
              <w:spacing w:beforeAutospacing="1" w:afterAutospacing="1"/>
              <w:rPr>
                <w:sz w:val="20"/>
                <w:szCs w:val="20"/>
              </w:rPr>
            </w:pPr>
          </w:p>
        </w:tc>
        <w:tc>
          <w:tcPr>
            <w:tcW w:w="0" w:type="auto"/>
            <w:vAlign w:val="center"/>
            <w:hideMark/>
          </w:tcPr>
          <w:p w14:paraId="084EE641" w14:textId="77777777" w:rsidR="00485DF6" w:rsidRDefault="00485DF6">
            <w:pPr>
              <w:spacing w:beforeAutospacing="1" w:afterAutospacing="1"/>
              <w:rPr>
                <w:sz w:val="20"/>
                <w:szCs w:val="20"/>
              </w:rPr>
            </w:pPr>
          </w:p>
        </w:tc>
      </w:tr>
      <w:tr w:rsidR="00485DF6"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Default="00485DF6">
            <w:pPr>
              <w:spacing w:before="100" w:beforeAutospacing="1" w:after="100" w:afterAutospacing="1"/>
              <w:rPr>
                <w:sz w:val="20"/>
                <w:szCs w:val="20"/>
              </w:rPr>
            </w:pPr>
            <w:r>
              <w:rPr>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Default="00485DF6">
            <w:pPr>
              <w:spacing w:before="100" w:beforeAutospacing="1" w:after="100" w:afterAutospacing="1"/>
              <w:rPr>
                <w:sz w:val="20"/>
                <w:szCs w:val="20"/>
              </w:rPr>
            </w:pPr>
            <w:r>
              <w:rPr>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Default="00485DF6">
            <w:pPr>
              <w:spacing w:before="100" w:beforeAutospacing="1" w:after="100" w:afterAutospacing="1"/>
              <w:rPr>
                <w:sz w:val="20"/>
                <w:szCs w:val="20"/>
              </w:rPr>
            </w:pPr>
            <w:r>
              <w:rPr>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Default="00485DF6">
            <w:pPr>
              <w:spacing w:before="100" w:beforeAutospacing="1" w:after="100" w:afterAutospacing="1"/>
              <w:rPr>
                <w:sz w:val="20"/>
                <w:szCs w:val="20"/>
              </w:rPr>
            </w:pPr>
            <w:r>
              <w:rPr>
                <w:sz w:val="20"/>
                <w:szCs w:val="20"/>
              </w:rPr>
              <w:t>0.3971</w:t>
            </w:r>
          </w:p>
        </w:tc>
      </w:tr>
      <w:tr w:rsidR="00485DF6" w14:paraId="05AD59C4" w14:textId="77777777" w:rsidTr="00485DF6">
        <w:tc>
          <w:tcPr>
            <w:tcW w:w="0" w:type="auto"/>
            <w:vAlign w:val="center"/>
            <w:hideMark/>
          </w:tcPr>
          <w:p w14:paraId="499925C5" w14:textId="77777777" w:rsidR="00485DF6" w:rsidRDefault="00485DF6">
            <w:pPr>
              <w:spacing w:before="100" w:beforeAutospacing="1" w:after="100" w:afterAutospacing="1"/>
              <w:rPr>
                <w:sz w:val="20"/>
                <w:szCs w:val="20"/>
              </w:rPr>
            </w:pPr>
          </w:p>
        </w:tc>
        <w:tc>
          <w:tcPr>
            <w:tcW w:w="0" w:type="auto"/>
            <w:vAlign w:val="center"/>
            <w:hideMark/>
          </w:tcPr>
          <w:p w14:paraId="134AD5CE" w14:textId="77777777" w:rsidR="00485DF6" w:rsidRDefault="00485DF6">
            <w:pPr>
              <w:spacing w:beforeAutospacing="1" w:afterAutospacing="1"/>
              <w:rPr>
                <w:sz w:val="20"/>
                <w:szCs w:val="20"/>
              </w:rPr>
            </w:pPr>
          </w:p>
        </w:tc>
        <w:tc>
          <w:tcPr>
            <w:tcW w:w="0" w:type="auto"/>
            <w:vAlign w:val="center"/>
            <w:hideMark/>
          </w:tcPr>
          <w:p w14:paraId="38F8EE24" w14:textId="77777777" w:rsidR="00485DF6" w:rsidRDefault="00485DF6">
            <w:pPr>
              <w:spacing w:beforeAutospacing="1" w:afterAutospacing="1"/>
              <w:rPr>
                <w:sz w:val="20"/>
                <w:szCs w:val="20"/>
              </w:rPr>
            </w:pPr>
          </w:p>
        </w:tc>
        <w:tc>
          <w:tcPr>
            <w:tcW w:w="0" w:type="auto"/>
            <w:vAlign w:val="center"/>
            <w:hideMark/>
          </w:tcPr>
          <w:p w14:paraId="40D4BEA8" w14:textId="77777777" w:rsidR="00485DF6" w:rsidRDefault="00485DF6">
            <w:pPr>
              <w:spacing w:beforeAutospacing="1" w:afterAutospacing="1"/>
              <w:rPr>
                <w:sz w:val="20"/>
                <w:szCs w:val="20"/>
              </w:rPr>
            </w:pPr>
          </w:p>
        </w:tc>
        <w:tc>
          <w:tcPr>
            <w:tcW w:w="0" w:type="auto"/>
            <w:vAlign w:val="center"/>
            <w:hideMark/>
          </w:tcPr>
          <w:p w14:paraId="3CA31C3B" w14:textId="77777777" w:rsidR="00485DF6" w:rsidRDefault="00485DF6">
            <w:pPr>
              <w:spacing w:beforeAutospacing="1" w:afterAutospacing="1"/>
              <w:rPr>
                <w:sz w:val="20"/>
                <w:szCs w:val="20"/>
              </w:rPr>
            </w:pPr>
          </w:p>
        </w:tc>
        <w:tc>
          <w:tcPr>
            <w:tcW w:w="0" w:type="auto"/>
            <w:vAlign w:val="center"/>
            <w:hideMark/>
          </w:tcPr>
          <w:p w14:paraId="587EDE2C" w14:textId="77777777" w:rsidR="00485DF6" w:rsidRDefault="00485DF6">
            <w:pPr>
              <w:spacing w:beforeAutospacing="1" w:afterAutospacing="1"/>
              <w:rPr>
                <w:sz w:val="20"/>
                <w:szCs w:val="20"/>
              </w:rPr>
            </w:pPr>
          </w:p>
        </w:tc>
        <w:tc>
          <w:tcPr>
            <w:tcW w:w="0" w:type="auto"/>
            <w:vAlign w:val="center"/>
            <w:hideMark/>
          </w:tcPr>
          <w:p w14:paraId="161E168D" w14:textId="77777777" w:rsidR="00485DF6" w:rsidRDefault="00485DF6">
            <w:pPr>
              <w:spacing w:beforeAutospacing="1" w:afterAutospacing="1"/>
              <w:rPr>
                <w:sz w:val="20"/>
                <w:szCs w:val="20"/>
              </w:rPr>
            </w:pPr>
          </w:p>
        </w:tc>
        <w:tc>
          <w:tcPr>
            <w:tcW w:w="0" w:type="auto"/>
            <w:vAlign w:val="center"/>
            <w:hideMark/>
          </w:tcPr>
          <w:p w14:paraId="1B53ED86" w14:textId="77777777" w:rsidR="00485DF6" w:rsidRDefault="00485DF6">
            <w:pPr>
              <w:spacing w:beforeAutospacing="1" w:afterAutospacing="1"/>
              <w:rPr>
                <w:sz w:val="20"/>
                <w:szCs w:val="20"/>
              </w:rPr>
            </w:pPr>
          </w:p>
        </w:tc>
        <w:tc>
          <w:tcPr>
            <w:tcW w:w="0" w:type="auto"/>
            <w:vAlign w:val="center"/>
            <w:hideMark/>
          </w:tcPr>
          <w:p w14:paraId="7DCC0066" w14:textId="77777777" w:rsidR="00485DF6" w:rsidRDefault="00485DF6">
            <w:pPr>
              <w:spacing w:beforeAutospacing="1" w:afterAutospacing="1"/>
              <w:rPr>
                <w:sz w:val="20"/>
                <w:szCs w:val="20"/>
              </w:rPr>
            </w:pPr>
          </w:p>
        </w:tc>
        <w:tc>
          <w:tcPr>
            <w:tcW w:w="0" w:type="auto"/>
            <w:vAlign w:val="center"/>
            <w:hideMark/>
          </w:tcPr>
          <w:p w14:paraId="16383747" w14:textId="77777777" w:rsidR="00485DF6" w:rsidRDefault="00485DF6">
            <w:pPr>
              <w:spacing w:beforeAutospacing="1" w:afterAutospacing="1"/>
              <w:rPr>
                <w:sz w:val="20"/>
                <w:szCs w:val="20"/>
              </w:rPr>
            </w:pPr>
          </w:p>
        </w:tc>
      </w:tr>
      <w:tr w:rsidR="00485DF6"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Default="00485DF6">
            <w:pPr>
              <w:spacing w:before="100" w:beforeAutospacing="1" w:after="100" w:afterAutospacing="1"/>
              <w:rPr>
                <w:sz w:val="20"/>
                <w:szCs w:val="20"/>
              </w:rPr>
            </w:pPr>
            <w:r>
              <w:rPr>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Default="00485DF6">
            <w:pPr>
              <w:spacing w:before="100" w:beforeAutospacing="1" w:after="100" w:afterAutospacing="1"/>
              <w:rPr>
                <w:sz w:val="20"/>
                <w:szCs w:val="20"/>
              </w:rPr>
            </w:pPr>
            <w:r>
              <w:rPr>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Default="00485DF6">
            <w:pPr>
              <w:spacing w:before="100" w:beforeAutospacing="1" w:after="100" w:afterAutospacing="1"/>
              <w:rPr>
                <w:sz w:val="20"/>
                <w:szCs w:val="20"/>
              </w:rPr>
            </w:pPr>
            <w:r>
              <w:rPr>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Default="00485DF6">
            <w:pPr>
              <w:spacing w:before="100" w:beforeAutospacing="1" w:after="100" w:afterAutospacing="1"/>
              <w:rPr>
                <w:sz w:val="20"/>
                <w:szCs w:val="20"/>
              </w:rPr>
            </w:pPr>
            <w:r>
              <w:rPr>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Default="00485DF6">
            <w:pPr>
              <w:spacing w:before="100" w:beforeAutospacing="1" w:after="100" w:afterAutospacing="1"/>
              <w:rPr>
                <w:sz w:val="20"/>
                <w:szCs w:val="20"/>
              </w:rPr>
            </w:pPr>
            <w:r>
              <w:rPr>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Default="00485DF6">
            <w:pPr>
              <w:spacing w:before="100" w:beforeAutospacing="1" w:after="100" w:afterAutospacing="1"/>
              <w:rPr>
                <w:sz w:val="20"/>
                <w:szCs w:val="20"/>
              </w:rPr>
            </w:pPr>
            <w:r>
              <w:rPr>
                <w:sz w:val="20"/>
                <w:szCs w:val="20"/>
              </w:rPr>
              <w:t>0.2164</w:t>
            </w:r>
          </w:p>
        </w:tc>
      </w:tr>
      <w:tr w:rsidR="00485DF6" w14:paraId="489D7E18" w14:textId="77777777" w:rsidTr="00485DF6">
        <w:tc>
          <w:tcPr>
            <w:tcW w:w="0" w:type="auto"/>
            <w:vAlign w:val="center"/>
            <w:hideMark/>
          </w:tcPr>
          <w:p w14:paraId="262308C0" w14:textId="77777777" w:rsidR="00485DF6" w:rsidRDefault="00485DF6">
            <w:pPr>
              <w:spacing w:before="100" w:beforeAutospacing="1" w:after="100" w:afterAutospacing="1"/>
              <w:rPr>
                <w:sz w:val="20"/>
                <w:szCs w:val="20"/>
              </w:rPr>
            </w:pPr>
          </w:p>
        </w:tc>
        <w:tc>
          <w:tcPr>
            <w:tcW w:w="0" w:type="auto"/>
            <w:vAlign w:val="center"/>
            <w:hideMark/>
          </w:tcPr>
          <w:p w14:paraId="29136A12" w14:textId="77777777" w:rsidR="00485DF6" w:rsidRDefault="00485DF6">
            <w:pPr>
              <w:spacing w:beforeAutospacing="1" w:afterAutospacing="1"/>
              <w:rPr>
                <w:sz w:val="20"/>
                <w:szCs w:val="20"/>
              </w:rPr>
            </w:pPr>
          </w:p>
        </w:tc>
        <w:tc>
          <w:tcPr>
            <w:tcW w:w="0" w:type="auto"/>
            <w:vAlign w:val="center"/>
            <w:hideMark/>
          </w:tcPr>
          <w:p w14:paraId="68D8F07B" w14:textId="77777777" w:rsidR="00485DF6" w:rsidRDefault="00485DF6">
            <w:pPr>
              <w:spacing w:beforeAutospacing="1" w:afterAutospacing="1"/>
              <w:rPr>
                <w:sz w:val="20"/>
                <w:szCs w:val="20"/>
              </w:rPr>
            </w:pPr>
          </w:p>
        </w:tc>
        <w:tc>
          <w:tcPr>
            <w:tcW w:w="0" w:type="auto"/>
            <w:vAlign w:val="center"/>
            <w:hideMark/>
          </w:tcPr>
          <w:p w14:paraId="658E8482" w14:textId="77777777" w:rsidR="00485DF6" w:rsidRDefault="00485DF6">
            <w:pPr>
              <w:spacing w:beforeAutospacing="1" w:afterAutospacing="1"/>
              <w:rPr>
                <w:sz w:val="20"/>
                <w:szCs w:val="20"/>
              </w:rPr>
            </w:pPr>
          </w:p>
        </w:tc>
        <w:tc>
          <w:tcPr>
            <w:tcW w:w="0" w:type="auto"/>
            <w:vAlign w:val="center"/>
            <w:hideMark/>
          </w:tcPr>
          <w:p w14:paraId="277E69A9" w14:textId="77777777" w:rsidR="00485DF6" w:rsidRDefault="00485DF6">
            <w:pPr>
              <w:spacing w:beforeAutospacing="1" w:afterAutospacing="1"/>
              <w:rPr>
                <w:sz w:val="20"/>
                <w:szCs w:val="20"/>
              </w:rPr>
            </w:pPr>
          </w:p>
        </w:tc>
        <w:tc>
          <w:tcPr>
            <w:tcW w:w="0" w:type="auto"/>
            <w:vAlign w:val="center"/>
            <w:hideMark/>
          </w:tcPr>
          <w:p w14:paraId="37A84A97" w14:textId="77777777" w:rsidR="00485DF6" w:rsidRDefault="00485DF6">
            <w:pPr>
              <w:spacing w:beforeAutospacing="1" w:afterAutospacing="1"/>
              <w:rPr>
                <w:sz w:val="20"/>
                <w:szCs w:val="20"/>
              </w:rPr>
            </w:pPr>
          </w:p>
        </w:tc>
        <w:tc>
          <w:tcPr>
            <w:tcW w:w="0" w:type="auto"/>
            <w:vAlign w:val="center"/>
            <w:hideMark/>
          </w:tcPr>
          <w:p w14:paraId="4E4266A9" w14:textId="77777777" w:rsidR="00485DF6" w:rsidRDefault="00485DF6">
            <w:pPr>
              <w:spacing w:beforeAutospacing="1" w:afterAutospacing="1"/>
              <w:rPr>
                <w:sz w:val="20"/>
                <w:szCs w:val="20"/>
              </w:rPr>
            </w:pPr>
          </w:p>
        </w:tc>
        <w:tc>
          <w:tcPr>
            <w:tcW w:w="0" w:type="auto"/>
            <w:vAlign w:val="center"/>
            <w:hideMark/>
          </w:tcPr>
          <w:p w14:paraId="64693922" w14:textId="77777777" w:rsidR="00485DF6" w:rsidRDefault="00485DF6">
            <w:pPr>
              <w:spacing w:beforeAutospacing="1" w:afterAutospacing="1"/>
              <w:rPr>
                <w:sz w:val="20"/>
                <w:szCs w:val="20"/>
              </w:rPr>
            </w:pPr>
          </w:p>
        </w:tc>
        <w:tc>
          <w:tcPr>
            <w:tcW w:w="0" w:type="auto"/>
            <w:vAlign w:val="center"/>
            <w:hideMark/>
          </w:tcPr>
          <w:p w14:paraId="33C1C217" w14:textId="77777777" w:rsidR="00485DF6" w:rsidRDefault="00485DF6">
            <w:pPr>
              <w:spacing w:beforeAutospacing="1" w:afterAutospacing="1"/>
              <w:rPr>
                <w:sz w:val="20"/>
                <w:szCs w:val="20"/>
              </w:rPr>
            </w:pPr>
          </w:p>
        </w:tc>
        <w:tc>
          <w:tcPr>
            <w:tcW w:w="0" w:type="auto"/>
            <w:vAlign w:val="center"/>
            <w:hideMark/>
          </w:tcPr>
          <w:p w14:paraId="2B3FC60C" w14:textId="77777777" w:rsidR="00485DF6" w:rsidRDefault="00485DF6">
            <w:pPr>
              <w:spacing w:beforeAutospacing="1" w:afterAutospacing="1"/>
              <w:rPr>
                <w:sz w:val="20"/>
                <w:szCs w:val="20"/>
              </w:rPr>
            </w:pPr>
          </w:p>
        </w:tc>
      </w:tr>
      <w:tr w:rsidR="00485DF6"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Default="00485DF6">
            <w:pPr>
              <w:spacing w:before="100" w:beforeAutospacing="1" w:after="100" w:afterAutospacing="1"/>
              <w:rPr>
                <w:sz w:val="20"/>
                <w:szCs w:val="20"/>
              </w:rPr>
            </w:pPr>
            <w:r>
              <w:rPr>
                <w:sz w:val="20"/>
                <w:szCs w:val="20"/>
              </w:rPr>
              <w:t>0.2592</w:t>
            </w:r>
          </w:p>
        </w:tc>
      </w:tr>
      <w:tr w:rsidR="00485DF6" w14:paraId="0B521A92" w14:textId="77777777" w:rsidTr="00485DF6">
        <w:tc>
          <w:tcPr>
            <w:tcW w:w="0" w:type="auto"/>
            <w:vAlign w:val="center"/>
            <w:hideMark/>
          </w:tcPr>
          <w:p w14:paraId="68E4B604" w14:textId="77777777" w:rsidR="00485DF6" w:rsidRDefault="00485DF6">
            <w:pPr>
              <w:spacing w:before="100" w:beforeAutospacing="1" w:after="100" w:afterAutospacing="1"/>
              <w:rPr>
                <w:sz w:val="20"/>
                <w:szCs w:val="20"/>
              </w:rPr>
            </w:pPr>
          </w:p>
        </w:tc>
        <w:tc>
          <w:tcPr>
            <w:tcW w:w="0" w:type="auto"/>
            <w:vAlign w:val="center"/>
            <w:hideMark/>
          </w:tcPr>
          <w:p w14:paraId="29279471" w14:textId="77777777" w:rsidR="00485DF6" w:rsidRDefault="00485DF6">
            <w:pPr>
              <w:spacing w:beforeAutospacing="1" w:afterAutospacing="1"/>
              <w:rPr>
                <w:sz w:val="20"/>
                <w:szCs w:val="20"/>
              </w:rPr>
            </w:pPr>
          </w:p>
        </w:tc>
        <w:tc>
          <w:tcPr>
            <w:tcW w:w="0" w:type="auto"/>
            <w:vAlign w:val="center"/>
            <w:hideMark/>
          </w:tcPr>
          <w:p w14:paraId="6E76767C" w14:textId="77777777" w:rsidR="00485DF6" w:rsidRDefault="00485DF6">
            <w:pPr>
              <w:spacing w:beforeAutospacing="1" w:afterAutospacing="1"/>
              <w:rPr>
                <w:sz w:val="20"/>
                <w:szCs w:val="20"/>
              </w:rPr>
            </w:pPr>
          </w:p>
        </w:tc>
        <w:tc>
          <w:tcPr>
            <w:tcW w:w="0" w:type="auto"/>
            <w:vAlign w:val="center"/>
            <w:hideMark/>
          </w:tcPr>
          <w:p w14:paraId="51AC5F2B" w14:textId="77777777" w:rsidR="00485DF6" w:rsidRDefault="00485DF6">
            <w:pPr>
              <w:spacing w:beforeAutospacing="1" w:afterAutospacing="1"/>
              <w:rPr>
                <w:sz w:val="20"/>
                <w:szCs w:val="20"/>
              </w:rPr>
            </w:pPr>
          </w:p>
        </w:tc>
        <w:tc>
          <w:tcPr>
            <w:tcW w:w="0" w:type="auto"/>
            <w:vAlign w:val="center"/>
            <w:hideMark/>
          </w:tcPr>
          <w:p w14:paraId="5CCBD2A8" w14:textId="77777777" w:rsidR="00485DF6" w:rsidRDefault="00485DF6">
            <w:pPr>
              <w:spacing w:beforeAutospacing="1" w:afterAutospacing="1"/>
              <w:rPr>
                <w:sz w:val="20"/>
                <w:szCs w:val="20"/>
              </w:rPr>
            </w:pPr>
          </w:p>
        </w:tc>
        <w:tc>
          <w:tcPr>
            <w:tcW w:w="0" w:type="auto"/>
            <w:vAlign w:val="center"/>
            <w:hideMark/>
          </w:tcPr>
          <w:p w14:paraId="125D4F4D" w14:textId="77777777" w:rsidR="00485DF6" w:rsidRDefault="00485DF6">
            <w:pPr>
              <w:spacing w:beforeAutospacing="1" w:afterAutospacing="1"/>
              <w:rPr>
                <w:sz w:val="20"/>
                <w:szCs w:val="20"/>
              </w:rPr>
            </w:pPr>
          </w:p>
        </w:tc>
        <w:tc>
          <w:tcPr>
            <w:tcW w:w="0" w:type="auto"/>
            <w:vAlign w:val="center"/>
            <w:hideMark/>
          </w:tcPr>
          <w:p w14:paraId="20B7EF67" w14:textId="77777777" w:rsidR="00485DF6" w:rsidRDefault="00485DF6">
            <w:pPr>
              <w:spacing w:beforeAutospacing="1" w:afterAutospacing="1"/>
              <w:rPr>
                <w:sz w:val="20"/>
                <w:szCs w:val="20"/>
              </w:rPr>
            </w:pPr>
          </w:p>
        </w:tc>
        <w:tc>
          <w:tcPr>
            <w:tcW w:w="0" w:type="auto"/>
            <w:vAlign w:val="center"/>
            <w:hideMark/>
          </w:tcPr>
          <w:p w14:paraId="4B67FF42" w14:textId="77777777" w:rsidR="00485DF6" w:rsidRDefault="00485DF6">
            <w:pPr>
              <w:spacing w:beforeAutospacing="1" w:afterAutospacing="1"/>
              <w:rPr>
                <w:sz w:val="20"/>
                <w:szCs w:val="20"/>
              </w:rPr>
            </w:pPr>
          </w:p>
        </w:tc>
        <w:tc>
          <w:tcPr>
            <w:tcW w:w="0" w:type="auto"/>
            <w:vAlign w:val="center"/>
            <w:hideMark/>
          </w:tcPr>
          <w:p w14:paraId="6FB873B2" w14:textId="77777777" w:rsidR="00485DF6" w:rsidRDefault="00485DF6">
            <w:pPr>
              <w:spacing w:beforeAutospacing="1" w:afterAutospacing="1"/>
              <w:rPr>
                <w:sz w:val="20"/>
                <w:szCs w:val="20"/>
              </w:rPr>
            </w:pPr>
          </w:p>
        </w:tc>
        <w:tc>
          <w:tcPr>
            <w:tcW w:w="0" w:type="auto"/>
            <w:vAlign w:val="center"/>
            <w:hideMark/>
          </w:tcPr>
          <w:p w14:paraId="123B6303" w14:textId="77777777" w:rsidR="00485DF6" w:rsidRDefault="00485DF6">
            <w:pPr>
              <w:spacing w:beforeAutospacing="1" w:afterAutospacing="1"/>
              <w:rPr>
                <w:sz w:val="20"/>
                <w:szCs w:val="20"/>
              </w:rPr>
            </w:pPr>
          </w:p>
        </w:tc>
      </w:tr>
      <w:tr w:rsidR="00485DF6"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Default="00485DF6">
            <w:pPr>
              <w:spacing w:before="100" w:beforeAutospacing="1" w:after="100" w:afterAutospacing="1"/>
              <w:rPr>
                <w:sz w:val="20"/>
                <w:szCs w:val="20"/>
              </w:rPr>
            </w:pPr>
            <w:r>
              <w:rPr>
                <w:sz w:val="20"/>
                <w:szCs w:val="20"/>
              </w:rPr>
              <w:t>0.0032</w:t>
            </w:r>
          </w:p>
        </w:tc>
      </w:tr>
      <w:tr w:rsidR="00485DF6" w14:paraId="1B02875F" w14:textId="77777777" w:rsidTr="00485DF6">
        <w:tc>
          <w:tcPr>
            <w:tcW w:w="0" w:type="auto"/>
            <w:vAlign w:val="center"/>
            <w:hideMark/>
          </w:tcPr>
          <w:p w14:paraId="70A8FFAF" w14:textId="77777777" w:rsidR="00485DF6" w:rsidRDefault="00485DF6">
            <w:pPr>
              <w:spacing w:before="100" w:beforeAutospacing="1" w:after="100" w:afterAutospacing="1"/>
              <w:rPr>
                <w:sz w:val="20"/>
                <w:szCs w:val="20"/>
              </w:rPr>
            </w:pPr>
          </w:p>
        </w:tc>
        <w:tc>
          <w:tcPr>
            <w:tcW w:w="0" w:type="auto"/>
            <w:vAlign w:val="center"/>
            <w:hideMark/>
          </w:tcPr>
          <w:p w14:paraId="1E65D450" w14:textId="77777777" w:rsidR="00485DF6" w:rsidRDefault="00485DF6">
            <w:pPr>
              <w:spacing w:beforeAutospacing="1" w:afterAutospacing="1"/>
              <w:rPr>
                <w:sz w:val="20"/>
                <w:szCs w:val="20"/>
              </w:rPr>
            </w:pPr>
          </w:p>
        </w:tc>
        <w:tc>
          <w:tcPr>
            <w:tcW w:w="0" w:type="auto"/>
            <w:vAlign w:val="center"/>
            <w:hideMark/>
          </w:tcPr>
          <w:p w14:paraId="438EBEBB" w14:textId="77777777" w:rsidR="00485DF6" w:rsidRDefault="00485DF6">
            <w:pPr>
              <w:spacing w:beforeAutospacing="1" w:afterAutospacing="1"/>
              <w:rPr>
                <w:sz w:val="20"/>
                <w:szCs w:val="20"/>
              </w:rPr>
            </w:pPr>
          </w:p>
        </w:tc>
        <w:tc>
          <w:tcPr>
            <w:tcW w:w="0" w:type="auto"/>
            <w:vAlign w:val="center"/>
            <w:hideMark/>
          </w:tcPr>
          <w:p w14:paraId="5637D237" w14:textId="77777777" w:rsidR="00485DF6" w:rsidRDefault="00485DF6">
            <w:pPr>
              <w:spacing w:beforeAutospacing="1" w:afterAutospacing="1"/>
              <w:rPr>
                <w:sz w:val="20"/>
                <w:szCs w:val="20"/>
              </w:rPr>
            </w:pPr>
          </w:p>
        </w:tc>
        <w:tc>
          <w:tcPr>
            <w:tcW w:w="0" w:type="auto"/>
            <w:vAlign w:val="center"/>
            <w:hideMark/>
          </w:tcPr>
          <w:p w14:paraId="3688705B" w14:textId="77777777" w:rsidR="00485DF6" w:rsidRDefault="00485DF6">
            <w:pPr>
              <w:spacing w:beforeAutospacing="1" w:afterAutospacing="1"/>
              <w:rPr>
                <w:sz w:val="20"/>
                <w:szCs w:val="20"/>
              </w:rPr>
            </w:pPr>
          </w:p>
        </w:tc>
        <w:tc>
          <w:tcPr>
            <w:tcW w:w="0" w:type="auto"/>
            <w:vAlign w:val="center"/>
            <w:hideMark/>
          </w:tcPr>
          <w:p w14:paraId="2B4B2DE0" w14:textId="77777777" w:rsidR="00485DF6" w:rsidRDefault="00485DF6">
            <w:pPr>
              <w:spacing w:beforeAutospacing="1" w:afterAutospacing="1"/>
              <w:rPr>
                <w:sz w:val="20"/>
                <w:szCs w:val="20"/>
              </w:rPr>
            </w:pPr>
          </w:p>
        </w:tc>
        <w:tc>
          <w:tcPr>
            <w:tcW w:w="0" w:type="auto"/>
            <w:vAlign w:val="center"/>
            <w:hideMark/>
          </w:tcPr>
          <w:p w14:paraId="7E2BA38B" w14:textId="77777777" w:rsidR="00485DF6" w:rsidRDefault="00485DF6">
            <w:pPr>
              <w:spacing w:beforeAutospacing="1" w:afterAutospacing="1"/>
              <w:rPr>
                <w:sz w:val="20"/>
                <w:szCs w:val="20"/>
              </w:rPr>
            </w:pPr>
          </w:p>
        </w:tc>
        <w:tc>
          <w:tcPr>
            <w:tcW w:w="0" w:type="auto"/>
            <w:vAlign w:val="center"/>
            <w:hideMark/>
          </w:tcPr>
          <w:p w14:paraId="6B2DFC09" w14:textId="77777777" w:rsidR="00485DF6" w:rsidRDefault="00485DF6">
            <w:pPr>
              <w:spacing w:beforeAutospacing="1" w:afterAutospacing="1"/>
              <w:rPr>
                <w:sz w:val="20"/>
                <w:szCs w:val="20"/>
              </w:rPr>
            </w:pPr>
          </w:p>
        </w:tc>
        <w:tc>
          <w:tcPr>
            <w:tcW w:w="0" w:type="auto"/>
            <w:vAlign w:val="center"/>
            <w:hideMark/>
          </w:tcPr>
          <w:p w14:paraId="5E2ADEE0" w14:textId="77777777" w:rsidR="00485DF6" w:rsidRDefault="00485DF6">
            <w:pPr>
              <w:spacing w:beforeAutospacing="1" w:afterAutospacing="1"/>
              <w:rPr>
                <w:sz w:val="20"/>
                <w:szCs w:val="20"/>
              </w:rPr>
            </w:pPr>
          </w:p>
        </w:tc>
        <w:tc>
          <w:tcPr>
            <w:tcW w:w="0" w:type="auto"/>
            <w:vAlign w:val="center"/>
            <w:hideMark/>
          </w:tcPr>
          <w:p w14:paraId="2DB53016" w14:textId="77777777" w:rsidR="00485DF6" w:rsidRDefault="00485DF6">
            <w:pPr>
              <w:spacing w:beforeAutospacing="1" w:afterAutospacing="1"/>
              <w:rPr>
                <w:sz w:val="20"/>
                <w:szCs w:val="20"/>
              </w:rPr>
            </w:pPr>
          </w:p>
        </w:tc>
      </w:tr>
      <w:tr w:rsidR="00485DF6"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Default="00485DF6">
            <w:pPr>
              <w:spacing w:before="100" w:beforeAutospacing="1" w:after="100" w:afterAutospacing="1"/>
              <w:rPr>
                <w:sz w:val="20"/>
                <w:szCs w:val="20"/>
              </w:rPr>
            </w:pPr>
            <w:r>
              <w:rPr>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Default="00485DF6">
            <w:pPr>
              <w:spacing w:before="100" w:beforeAutospacing="1" w:after="100" w:afterAutospacing="1"/>
              <w:rPr>
                <w:sz w:val="20"/>
                <w:szCs w:val="20"/>
              </w:rPr>
            </w:pPr>
            <w:r>
              <w:rPr>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Default="00485DF6">
            <w:pPr>
              <w:spacing w:before="100" w:beforeAutospacing="1" w:after="100" w:afterAutospacing="1"/>
              <w:rPr>
                <w:sz w:val="20"/>
                <w:szCs w:val="20"/>
              </w:rPr>
            </w:pPr>
            <w:r>
              <w:rPr>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Default="00485DF6">
            <w:pPr>
              <w:spacing w:before="100" w:beforeAutospacing="1" w:after="100" w:afterAutospacing="1"/>
              <w:rPr>
                <w:sz w:val="20"/>
                <w:szCs w:val="20"/>
              </w:rPr>
            </w:pPr>
            <w:r>
              <w:rPr>
                <w:sz w:val="20"/>
                <w:szCs w:val="20"/>
              </w:rPr>
              <w:t>0.0441</w:t>
            </w:r>
          </w:p>
        </w:tc>
      </w:tr>
      <w:tr w:rsidR="00485DF6" w14:paraId="189A7F59" w14:textId="77777777" w:rsidTr="00485DF6">
        <w:tc>
          <w:tcPr>
            <w:tcW w:w="0" w:type="auto"/>
            <w:vAlign w:val="center"/>
            <w:hideMark/>
          </w:tcPr>
          <w:p w14:paraId="06575D94" w14:textId="77777777" w:rsidR="00485DF6" w:rsidRDefault="00485DF6">
            <w:pPr>
              <w:spacing w:before="100" w:beforeAutospacing="1" w:after="100" w:afterAutospacing="1"/>
              <w:rPr>
                <w:sz w:val="20"/>
                <w:szCs w:val="20"/>
              </w:rPr>
            </w:pPr>
          </w:p>
        </w:tc>
        <w:tc>
          <w:tcPr>
            <w:tcW w:w="0" w:type="auto"/>
            <w:vAlign w:val="center"/>
            <w:hideMark/>
          </w:tcPr>
          <w:p w14:paraId="60ADB687" w14:textId="77777777" w:rsidR="00485DF6" w:rsidRDefault="00485DF6">
            <w:pPr>
              <w:spacing w:beforeAutospacing="1" w:afterAutospacing="1"/>
              <w:rPr>
                <w:sz w:val="20"/>
                <w:szCs w:val="20"/>
              </w:rPr>
            </w:pPr>
          </w:p>
        </w:tc>
        <w:tc>
          <w:tcPr>
            <w:tcW w:w="0" w:type="auto"/>
            <w:vAlign w:val="center"/>
            <w:hideMark/>
          </w:tcPr>
          <w:p w14:paraId="034048FD" w14:textId="77777777" w:rsidR="00485DF6" w:rsidRDefault="00485DF6">
            <w:pPr>
              <w:spacing w:beforeAutospacing="1" w:afterAutospacing="1"/>
              <w:rPr>
                <w:sz w:val="20"/>
                <w:szCs w:val="20"/>
              </w:rPr>
            </w:pPr>
          </w:p>
        </w:tc>
        <w:tc>
          <w:tcPr>
            <w:tcW w:w="0" w:type="auto"/>
            <w:vAlign w:val="center"/>
            <w:hideMark/>
          </w:tcPr>
          <w:p w14:paraId="543CD39F" w14:textId="77777777" w:rsidR="00485DF6" w:rsidRDefault="00485DF6">
            <w:pPr>
              <w:spacing w:beforeAutospacing="1" w:afterAutospacing="1"/>
              <w:rPr>
                <w:sz w:val="20"/>
                <w:szCs w:val="20"/>
              </w:rPr>
            </w:pPr>
          </w:p>
        </w:tc>
        <w:tc>
          <w:tcPr>
            <w:tcW w:w="0" w:type="auto"/>
            <w:vAlign w:val="center"/>
            <w:hideMark/>
          </w:tcPr>
          <w:p w14:paraId="3C8F6011" w14:textId="77777777" w:rsidR="00485DF6" w:rsidRDefault="00485DF6">
            <w:pPr>
              <w:spacing w:beforeAutospacing="1" w:afterAutospacing="1"/>
              <w:rPr>
                <w:sz w:val="20"/>
                <w:szCs w:val="20"/>
              </w:rPr>
            </w:pPr>
          </w:p>
        </w:tc>
        <w:tc>
          <w:tcPr>
            <w:tcW w:w="0" w:type="auto"/>
            <w:vAlign w:val="center"/>
            <w:hideMark/>
          </w:tcPr>
          <w:p w14:paraId="63654CD5" w14:textId="77777777" w:rsidR="00485DF6" w:rsidRDefault="00485DF6">
            <w:pPr>
              <w:spacing w:beforeAutospacing="1" w:afterAutospacing="1"/>
              <w:rPr>
                <w:sz w:val="20"/>
                <w:szCs w:val="20"/>
              </w:rPr>
            </w:pPr>
          </w:p>
        </w:tc>
        <w:tc>
          <w:tcPr>
            <w:tcW w:w="0" w:type="auto"/>
            <w:vAlign w:val="center"/>
            <w:hideMark/>
          </w:tcPr>
          <w:p w14:paraId="40416D5B" w14:textId="77777777" w:rsidR="00485DF6" w:rsidRDefault="00485DF6">
            <w:pPr>
              <w:spacing w:beforeAutospacing="1" w:afterAutospacing="1"/>
              <w:rPr>
                <w:sz w:val="20"/>
                <w:szCs w:val="20"/>
              </w:rPr>
            </w:pPr>
          </w:p>
        </w:tc>
        <w:tc>
          <w:tcPr>
            <w:tcW w:w="0" w:type="auto"/>
            <w:vAlign w:val="center"/>
            <w:hideMark/>
          </w:tcPr>
          <w:p w14:paraId="290D1E11" w14:textId="77777777" w:rsidR="00485DF6" w:rsidRDefault="00485DF6">
            <w:pPr>
              <w:spacing w:beforeAutospacing="1" w:afterAutospacing="1"/>
              <w:rPr>
                <w:sz w:val="20"/>
                <w:szCs w:val="20"/>
              </w:rPr>
            </w:pPr>
          </w:p>
        </w:tc>
        <w:tc>
          <w:tcPr>
            <w:tcW w:w="0" w:type="auto"/>
            <w:vAlign w:val="center"/>
            <w:hideMark/>
          </w:tcPr>
          <w:p w14:paraId="77473C21" w14:textId="77777777" w:rsidR="00485DF6" w:rsidRDefault="00485DF6">
            <w:pPr>
              <w:spacing w:beforeAutospacing="1" w:afterAutospacing="1"/>
              <w:rPr>
                <w:sz w:val="20"/>
                <w:szCs w:val="20"/>
              </w:rPr>
            </w:pPr>
          </w:p>
        </w:tc>
        <w:tc>
          <w:tcPr>
            <w:tcW w:w="0" w:type="auto"/>
            <w:vAlign w:val="center"/>
            <w:hideMark/>
          </w:tcPr>
          <w:p w14:paraId="02DAA28C" w14:textId="77777777" w:rsidR="00485DF6" w:rsidRDefault="00485DF6">
            <w:pPr>
              <w:spacing w:beforeAutospacing="1" w:afterAutospacing="1"/>
              <w:rPr>
                <w:sz w:val="20"/>
                <w:szCs w:val="20"/>
              </w:rPr>
            </w:pPr>
          </w:p>
        </w:tc>
      </w:tr>
      <w:tr w:rsidR="00485DF6"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Default="00485DF6">
            <w:pPr>
              <w:spacing w:before="100" w:beforeAutospacing="1" w:after="100" w:afterAutospacing="1"/>
              <w:rPr>
                <w:sz w:val="20"/>
                <w:szCs w:val="20"/>
              </w:rPr>
            </w:pPr>
            <w:r>
              <w:rPr>
                <w:sz w:val="20"/>
                <w:szCs w:val="20"/>
              </w:rPr>
              <w:t>0.0398</w:t>
            </w:r>
          </w:p>
        </w:tc>
      </w:tr>
      <w:tr w:rsidR="00485DF6" w14:paraId="2B2EF3C1" w14:textId="77777777" w:rsidTr="00485DF6">
        <w:tc>
          <w:tcPr>
            <w:tcW w:w="0" w:type="auto"/>
            <w:vAlign w:val="center"/>
            <w:hideMark/>
          </w:tcPr>
          <w:p w14:paraId="4D76865D" w14:textId="77777777" w:rsidR="00485DF6" w:rsidRDefault="00485DF6">
            <w:pPr>
              <w:spacing w:before="100" w:beforeAutospacing="1" w:after="100" w:afterAutospacing="1"/>
              <w:rPr>
                <w:sz w:val="20"/>
                <w:szCs w:val="20"/>
              </w:rPr>
            </w:pPr>
          </w:p>
        </w:tc>
        <w:tc>
          <w:tcPr>
            <w:tcW w:w="0" w:type="auto"/>
            <w:vAlign w:val="center"/>
            <w:hideMark/>
          </w:tcPr>
          <w:p w14:paraId="570D8EA0" w14:textId="77777777" w:rsidR="00485DF6" w:rsidRDefault="00485DF6">
            <w:pPr>
              <w:spacing w:beforeAutospacing="1" w:afterAutospacing="1"/>
              <w:rPr>
                <w:sz w:val="20"/>
                <w:szCs w:val="20"/>
              </w:rPr>
            </w:pPr>
          </w:p>
        </w:tc>
        <w:tc>
          <w:tcPr>
            <w:tcW w:w="0" w:type="auto"/>
            <w:vAlign w:val="center"/>
            <w:hideMark/>
          </w:tcPr>
          <w:p w14:paraId="3E257F18" w14:textId="77777777" w:rsidR="00485DF6" w:rsidRDefault="00485DF6">
            <w:pPr>
              <w:spacing w:beforeAutospacing="1" w:afterAutospacing="1"/>
              <w:rPr>
                <w:sz w:val="20"/>
                <w:szCs w:val="20"/>
              </w:rPr>
            </w:pPr>
          </w:p>
        </w:tc>
        <w:tc>
          <w:tcPr>
            <w:tcW w:w="0" w:type="auto"/>
            <w:vAlign w:val="center"/>
            <w:hideMark/>
          </w:tcPr>
          <w:p w14:paraId="3F8995EF" w14:textId="77777777" w:rsidR="00485DF6" w:rsidRDefault="00485DF6">
            <w:pPr>
              <w:spacing w:beforeAutospacing="1" w:afterAutospacing="1"/>
              <w:rPr>
                <w:sz w:val="20"/>
                <w:szCs w:val="20"/>
              </w:rPr>
            </w:pPr>
          </w:p>
        </w:tc>
        <w:tc>
          <w:tcPr>
            <w:tcW w:w="0" w:type="auto"/>
            <w:vAlign w:val="center"/>
            <w:hideMark/>
          </w:tcPr>
          <w:p w14:paraId="1C49BFFA" w14:textId="77777777" w:rsidR="00485DF6" w:rsidRDefault="00485DF6">
            <w:pPr>
              <w:spacing w:beforeAutospacing="1" w:afterAutospacing="1"/>
              <w:rPr>
                <w:sz w:val="20"/>
                <w:szCs w:val="20"/>
              </w:rPr>
            </w:pPr>
          </w:p>
        </w:tc>
        <w:tc>
          <w:tcPr>
            <w:tcW w:w="0" w:type="auto"/>
            <w:vAlign w:val="center"/>
            <w:hideMark/>
          </w:tcPr>
          <w:p w14:paraId="54569E9B" w14:textId="77777777" w:rsidR="00485DF6" w:rsidRDefault="00485DF6">
            <w:pPr>
              <w:spacing w:beforeAutospacing="1" w:afterAutospacing="1"/>
              <w:rPr>
                <w:sz w:val="20"/>
                <w:szCs w:val="20"/>
              </w:rPr>
            </w:pPr>
          </w:p>
        </w:tc>
        <w:tc>
          <w:tcPr>
            <w:tcW w:w="0" w:type="auto"/>
            <w:vAlign w:val="center"/>
            <w:hideMark/>
          </w:tcPr>
          <w:p w14:paraId="1A0F7069" w14:textId="77777777" w:rsidR="00485DF6" w:rsidRDefault="00485DF6">
            <w:pPr>
              <w:spacing w:beforeAutospacing="1" w:afterAutospacing="1"/>
              <w:rPr>
                <w:sz w:val="20"/>
                <w:szCs w:val="20"/>
              </w:rPr>
            </w:pPr>
          </w:p>
        </w:tc>
        <w:tc>
          <w:tcPr>
            <w:tcW w:w="0" w:type="auto"/>
            <w:vAlign w:val="center"/>
            <w:hideMark/>
          </w:tcPr>
          <w:p w14:paraId="5D58264A" w14:textId="77777777" w:rsidR="00485DF6" w:rsidRDefault="00485DF6">
            <w:pPr>
              <w:spacing w:beforeAutospacing="1" w:afterAutospacing="1"/>
              <w:rPr>
                <w:sz w:val="20"/>
                <w:szCs w:val="20"/>
              </w:rPr>
            </w:pPr>
          </w:p>
        </w:tc>
        <w:tc>
          <w:tcPr>
            <w:tcW w:w="0" w:type="auto"/>
            <w:vAlign w:val="center"/>
            <w:hideMark/>
          </w:tcPr>
          <w:p w14:paraId="19C1BCED" w14:textId="77777777" w:rsidR="00485DF6" w:rsidRDefault="00485DF6">
            <w:pPr>
              <w:spacing w:beforeAutospacing="1" w:afterAutospacing="1"/>
              <w:rPr>
                <w:sz w:val="20"/>
                <w:szCs w:val="20"/>
              </w:rPr>
            </w:pPr>
          </w:p>
        </w:tc>
        <w:tc>
          <w:tcPr>
            <w:tcW w:w="0" w:type="auto"/>
            <w:vAlign w:val="center"/>
            <w:hideMark/>
          </w:tcPr>
          <w:p w14:paraId="387993FC" w14:textId="77777777" w:rsidR="00485DF6" w:rsidRDefault="00485DF6">
            <w:pPr>
              <w:spacing w:beforeAutospacing="1" w:afterAutospacing="1"/>
              <w:rPr>
                <w:sz w:val="20"/>
                <w:szCs w:val="20"/>
              </w:rPr>
            </w:pPr>
          </w:p>
        </w:tc>
      </w:tr>
      <w:tr w:rsidR="00485DF6"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Default="00485DF6">
            <w:pPr>
              <w:spacing w:before="100" w:beforeAutospacing="1" w:after="100" w:afterAutospacing="1"/>
              <w:rPr>
                <w:sz w:val="20"/>
                <w:szCs w:val="20"/>
              </w:rPr>
            </w:pPr>
            <w:r>
              <w:rPr>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Default="00485DF6">
            <w:pPr>
              <w:spacing w:before="100" w:beforeAutospacing="1" w:after="100" w:afterAutospacing="1"/>
              <w:rPr>
                <w:sz w:val="20"/>
                <w:szCs w:val="20"/>
              </w:rPr>
            </w:pPr>
            <w:r>
              <w:rPr>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Default="00485DF6">
            <w:pPr>
              <w:spacing w:before="100" w:beforeAutospacing="1" w:after="100" w:afterAutospacing="1"/>
              <w:rPr>
                <w:sz w:val="20"/>
                <w:szCs w:val="20"/>
              </w:rPr>
            </w:pPr>
            <w:r>
              <w:rPr>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Default="00485DF6">
            <w:pPr>
              <w:spacing w:before="100" w:beforeAutospacing="1" w:after="100" w:afterAutospacing="1"/>
              <w:rPr>
                <w:sz w:val="20"/>
                <w:szCs w:val="20"/>
              </w:rPr>
            </w:pPr>
            <w:r>
              <w:rPr>
                <w:sz w:val="20"/>
                <w:szCs w:val="20"/>
              </w:rPr>
              <w:t>0.2490</w:t>
            </w:r>
          </w:p>
        </w:tc>
      </w:tr>
      <w:tr w:rsidR="00485DF6" w14:paraId="7281580C" w14:textId="77777777" w:rsidTr="00485DF6">
        <w:tc>
          <w:tcPr>
            <w:tcW w:w="0" w:type="auto"/>
            <w:vAlign w:val="center"/>
            <w:hideMark/>
          </w:tcPr>
          <w:p w14:paraId="0EFA745F" w14:textId="77777777" w:rsidR="00485DF6" w:rsidRDefault="00485DF6">
            <w:pPr>
              <w:spacing w:before="100" w:beforeAutospacing="1" w:after="100" w:afterAutospacing="1"/>
              <w:rPr>
                <w:sz w:val="20"/>
                <w:szCs w:val="20"/>
              </w:rPr>
            </w:pPr>
          </w:p>
        </w:tc>
        <w:tc>
          <w:tcPr>
            <w:tcW w:w="0" w:type="auto"/>
            <w:vAlign w:val="center"/>
            <w:hideMark/>
          </w:tcPr>
          <w:p w14:paraId="394F170F" w14:textId="77777777" w:rsidR="00485DF6" w:rsidRDefault="00485DF6">
            <w:pPr>
              <w:spacing w:beforeAutospacing="1" w:afterAutospacing="1"/>
              <w:rPr>
                <w:sz w:val="20"/>
                <w:szCs w:val="20"/>
              </w:rPr>
            </w:pPr>
          </w:p>
        </w:tc>
        <w:tc>
          <w:tcPr>
            <w:tcW w:w="0" w:type="auto"/>
            <w:vAlign w:val="center"/>
            <w:hideMark/>
          </w:tcPr>
          <w:p w14:paraId="2A347D48" w14:textId="77777777" w:rsidR="00485DF6" w:rsidRDefault="00485DF6">
            <w:pPr>
              <w:spacing w:beforeAutospacing="1" w:afterAutospacing="1"/>
              <w:rPr>
                <w:sz w:val="20"/>
                <w:szCs w:val="20"/>
              </w:rPr>
            </w:pPr>
          </w:p>
        </w:tc>
        <w:tc>
          <w:tcPr>
            <w:tcW w:w="0" w:type="auto"/>
            <w:vAlign w:val="center"/>
            <w:hideMark/>
          </w:tcPr>
          <w:p w14:paraId="3AB6FD09" w14:textId="77777777" w:rsidR="00485DF6" w:rsidRDefault="00485DF6">
            <w:pPr>
              <w:spacing w:beforeAutospacing="1" w:afterAutospacing="1"/>
              <w:rPr>
                <w:sz w:val="20"/>
                <w:szCs w:val="20"/>
              </w:rPr>
            </w:pPr>
          </w:p>
        </w:tc>
        <w:tc>
          <w:tcPr>
            <w:tcW w:w="0" w:type="auto"/>
            <w:vAlign w:val="center"/>
            <w:hideMark/>
          </w:tcPr>
          <w:p w14:paraId="19161FDC" w14:textId="77777777" w:rsidR="00485DF6" w:rsidRDefault="00485DF6">
            <w:pPr>
              <w:spacing w:beforeAutospacing="1" w:afterAutospacing="1"/>
              <w:rPr>
                <w:sz w:val="20"/>
                <w:szCs w:val="20"/>
              </w:rPr>
            </w:pPr>
          </w:p>
        </w:tc>
        <w:tc>
          <w:tcPr>
            <w:tcW w:w="0" w:type="auto"/>
            <w:vAlign w:val="center"/>
            <w:hideMark/>
          </w:tcPr>
          <w:p w14:paraId="00D0E962" w14:textId="77777777" w:rsidR="00485DF6" w:rsidRDefault="00485DF6">
            <w:pPr>
              <w:spacing w:beforeAutospacing="1" w:afterAutospacing="1"/>
              <w:rPr>
                <w:sz w:val="20"/>
                <w:szCs w:val="20"/>
              </w:rPr>
            </w:pPr>
          </w:p>
        </w:tc>
        <w:tc>
          <w:tcPr>
            <w:tcW w:w="0" w:type="auto"/>
            <w:vAlign w:val="center"/>
            <w:hideMark/>
          </w:tcPr>
          <w:p w14:paraId="6995F964" w14:textId="77777777" w:rsidR="00485DF6" w:rsidRDefault="00485DF6">
            <w:pPr>
              <w:spacing w:beforeAutospacing="1" w:afterAutospacing="1"/>
              <w:rPr>
                <w:sz w:val="20"/>
                <w:szCs w:val="20"/>
              </w:rPr>
            </w:pPr>
          </w:p>
        </w:tc>
        <w:tc>
          <w:tcPr>
            <w:tcW w:w="0" w:type="auto"/>
            <w:vAlign w:val="center"/>
            <w:hideMark/>
          </w:tcPr>
          <w:p w14:paraId="398D524A" w14:textId="77777777" w:rsidR="00485DF6" w:rsidRDefault="00485DF6">
            <w:pPr>
              <w:spacing w:beforeAutospacing="1" w:afterAutospacing="1"/>
              <w:rPr>
                <w:sz w:val="20"/>
                <w:szCs w:val="20"/>
              </w:rPr>
            </w:pPr>
          </w:p>
        </w:tc>
        <w:tc>
          <w:tcPr>
            <w:tcW w:w="0" w:type="auto"/>
            <w:vAlign w:val="center"/>
            <w:hideMark/>
          </w:tcPr>
          <w:p w14:paraId="7D9AA178" w14:textId="77777777" w:rsidR="00485DF6" w:rsidRDefault="00485DF6">
            <w:pPr>
              <w:spacing w:beforeAutospacing="1" w:afterAutospacing="1"/>
              <w:rPr>
                <w:sz w:val="20"/>
                <w:szCs w:val="20"/>
              </w:rPr>
            </w:pPr>
          </w:p>
        </w:tc>
        <w:tc>
          <w:tcPr>
            <w:tcW w:w="0" w:type="auto"/>
            <w:vAlign w:val="center"/>
            <w:hideMark/>
          </w:tcPr>
          <w:p w14:paraId="30316877" w14:textId="77777777" w:rsidR="00485DF6" w:rsidRDefault="00485DF6">
            <w:pPr>
              <w:spacing w:beforeAutospacing="1" w:afterAutospacing="1"/>
              <w:rPr>
                <w:sz w:val="20"/>
                <w:szCs w:val="20"/>
              </w:rPr>
            </w:pPr>
          </w:p>
        </w:tc>
      </w:tr>
      <w:tr w:rsidR="00485DF6"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Default="00485DF6">
            <w:pPr>
              <w:spacing w:before="100" w:beforeAutospacing="1" w:after="100" w:afterAutospacing="1"/>
              <w:rPr>
                <w:sz w:val="20"/>
                <w:szCs w:val="20"/>
              </w:rPr>
            </w:pPr>
            <w:r>
              <w:rPr>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Default="00485DF6">
            <w:pPr>
              <w:spacing w:before="100" w:beforeAutospacing="1" w:after="100" w:afterAutospacing="1"/>
              <w:rPr>
                <w:sz w:val="20"/>
                <w:szCs w:val="20"/>
              </w:rPr>
            </w:pPr>
            <w:r>
              <w:rPr>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Default="00485DF6">
            <w:pPr>
              <w:spacing w:before="100" w:beforeAutospacing="1" w:after="100" w:afterAutospacing="1"/>
              <w:rPr>
                <w:sz w:val="20"/>
                <w:szCs w:val="20"/>
              </w:rPr>
            </w:pPr>
            <w:r>
              <w:rPr>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Default="00485DF6">
            <w:pPr>
              <w:spacing w:before="100" w:beforeAutospacing="1" w:after="100" w:afterAutospacing="1"/>
              <w:rPr>
                <w:sz w:val="20"/>
                <w:szCs w:val="20"/>
              </w:rPr>
            </w:pPr>
            <w:r>
              <w:rPr>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Default="00485DF6">
            <w:pPr>
              <w:spacing w:before="100" w:beforeAutospacing="1" w:after="100" w:afterAutospacing="1"/>
              <w:rPr>
                <w:sz w:val="20"/>
                <w:szCs w:val="20"/>
              </w:rPr>
            </w:pPr>
            <w:r>
              <w:rPr>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Default="00485DF6">
            <w:pPr>
              <w:spacing w:before="100" w:beforeAutospacing="1" w:after="100" w:afterAutospacing="1"/>
              <w:rPr>
                <w:sz w:val="20"/>
                <w:szCs w:val="20"/>
              </w:rPr>
            </w:pPr>
            <w:r>
              <w:rPr>
                <w:sz w:val="20"/>
                <w:szCs w:val="20"/>
              </w:rPr>
              <w:t>2.9244</w:t>
            </w:r>
          </w:p>
        </w:tc>
      </w:tr>
      <w:tr w:rsidR="00485DF6" w14:paraId="246958E8" w14:textId="77777777" w:rsidTr="00485DF6">
        <w:tc>
          <w:tcPr>
            <w:tcW w:w="0" w:type="auto"/>
            <w:vAlign w:val="center"/>
            <w:hideMark/>
          </w:tcPr>
          <w:p w14:paraId="3B4D2638" w14:textId="77777777" w:rsidR="00485DF6" w:rsidRDefault="00485DF6">
            <w:pPr>
              <w:spacing w:before="100" w:beforeAutospacing="1" w:after="100" w:afterAutospacing="1"/>
              <w:rPr>
                <w:sz w:val="20"/>
                <w:szCs w:val="20"/>
              </w:rPr>
            </w:pPr>
          </w:p>
        </w:tc>
        <w:tc>
          <w:tcPr>
            <w:tcW w:w="0" w:type="auto"/>
            <w:vAlign w:val="center"/>
            <w:hideMark/>
          </w:tcPr>
          <w:p w14:paraId="19C0140E" w14:textId="77777777" w:rsidR="00485DF6" w:rsidRDefault="00485DF6">
            <w:pPr>
              <w:spacing w:beforeAutospacing="1" w:afterAutospacing="1"/>
              <w:rPr>
                <w:sz w:val="20"/>
                <w:szCs w:val="20"/>
              </w:rPr>
            </w:pPr>
          </w:p>
        </w:tc>
        <w:tc>
          <w:tcPr>
            <w:tcW w:w="0" w:type="auto"/>
            <w:vAlign w:val="center"/>
            <w:hideMark/>
          </w:tcPr>
          <w:p w14:paraId="78CE0B2A" w14:textId="77777777" w:rsidR="00485DF6" w:rsidRDefault="00485DF6">
            <w:pPr>
              <w:spacing w:beforeAutospacing="1" w:afterAutospacing="1"/>
              <w:rPr>
                <w:sz w:val="20"/>
                <w:szCs w:val="20"/>
              </w:rPr>
            </w:pPr>
          </w:p>
        </w:tc>
        <w:tc>
          <w:tcPr>
            <w:tcW w:w="0" w:type="auto"/>
            <w:vAlign w:val="center"/>
            <w:hideMark/>
          </w:tcPr>
          <w:p w14:paraId="138F3F4D" w14:textId="77777777" w:rsidR="00485DF6" w:rsidRDefault="00485DF6">
            <w:pPr>
              <w:spacing w:beforeAutospacing="1" w:afterAutospacing="1"/>
              <w:rPr>
                <w:sz w:val="20"/>
                <w:szCs w:val="20"/>
              </w:rPr>
            </w:pPr>
          </w:p>
        </w:tc>
        <w:tc>
          <w:tcPr>
            <w:tcW w:w="0" w:type="auto"/>
            <w:vAlign w:val="center"/>
            <w:hideMark/>
          </w:tcPr>
          <w:p w14:paraId="797C15F5" w14:textId="77777777" w:rsidR="00485DF6" w:rsidRDefault="00485DF6">
            <w:pPr>
              <w:spacing w:beforeAutospacing="1" w:afterAutospacing="1"/>
              <w:rPr>
                <w:sz w:val="20"/>
                <w:szCs w:val="20"/>
              </w:rPr>
            </w:pPr>
          </w:p>
        </w:tc>
        <w:tc>
          <w:tcPr>
            <w:tcW w:w="0" w:type="auto"/>
            <w:vAlign w:val="center"/>
            <w:hideMark/>
          </w:tcPr>
          <w:p w14:paraId="28633F8E" w14:textId="77777777" w:rsidR="00485DF6" w:rsidRDefault="00485DF6">
            <w:pPr>
              <w:spacing w:beforeAutospacing="1" w:afterAutospacing="1"/>
              <w:rPr>
                <w:sz w:val="20"/>
                <w:szCs w:val="20"/>
              </w:rPr>
            </w:pPr>
          </w:p>
        </w:tc>
        <w:tc>
          <w:tcPr>
            <w:tcW w:w="0" w:type="auto"/>
            <w:vAlign w:val="center"/>
            <w:hideMark/>
          </w:tcPr>
          <w:p w14:paraId="028A05A1" w14:textId="77777777" w:rsidR="00485DF6" w:rsidRDefault="00485DF6">
            <w:pPr>
              <w:spacing w:beforeAutospacing="1" w:afterAutospacing="1"/>
              <w:rPr>
                <w:sz w:val="20"/>
                <w:szCs w:val="20"/>
              </w:rPr>
            </w:pPr>
          </w:p>
        </w:tc>
        <w:tc>
          <w:tcPr>
            <w:tcW w:w="0" w:type="auto"/>
            <w:vAlign w:val="center"/>
            <w:hideMark/>
          </w:tcPr>
          <w:p w14:paraId="04069934" w14:textId="77777777" w:rsidR="00485DF6" w:rsidRDefault="00485DF6">
            <w:pPr>
              <w:spacing w:beforeAutospacing="1" w:afterAutospacing="1"/>
              <w:rPr>
                <w:sz w:val="20"/>
                <w:szCs w:val="20"/>
              </w:rPr>
            </w:pPr>
          </w:p>
        </w:tc>
        <w:tc>
          <w:tcPr>
            <w:tcW w:w="0" w:type="auto"/>
            <w:vAlign w:val="center"/>
            <w:hideMark/>
          </w:tcPr>
          <w:p w14:paraId="0C301DB6" w14:textId="77777777" w:rsidR="00485DF6" w:rsidRDefault="00485DF6">
            <w:pPr>
              <w:spacing w:beforeAutospacing="1" w:afterAutospacing="1"/>
              <w:rPr>
                <w:sz w:val="20"/>
                <w:szCs w:val="20"/>
              </w:rPr>
            </w:pPr>
          </w:p>
        </w:tc>
        <w:tc>
          <w:tcPr>
            <w:tcW w:w="0" w:type="auto"/>
            <w:vAlign w:val="center"/>
            <w:hideMark/>
          </w:tcPr>
          <w:p w14:paraId="2CF093F8" w14:textId="77777777" w:rsidR="00485DF6" w:rsidRDefault="00485DF6">
            <w:pPr>
              <w:spacing w:beforeAutospacing="1" w:afterAutospacing="1"/>
              <w:rPr>
                <w:sz w:val="20"/>
                <w:szCs w:val="20"/>
              </w:rPr>
            </w:pPr>
          </w:p>
        </w:tc>
      </w:tr>
      <w:tr w:rsidR="00485DF6"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Default="00485DF6">
            <w:pPr>
              <w:spacing w:before="100" w:beforeAutospacing="1" w:after="100" w:afterAutospacing="1"/>
              <w:rPr>
                <w:sz w:val="20"/>
                <w:szCs w:val="20"/>
              </w:rPr>
            </w:pPr>
            <w:r>
              <w:rPr>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Default="00485DF6">
            <w:pPr>
              <w:spacing w:before="100" w:beforeAutospacing="1" w:after="100" w:afterAutospacing="1"/>
              <w:rPr>
                <w:sz w:val="20"/>
                <w:szCs w:val="20"/>
              </w:rPr>
            </w:pPr>
            <w:r>
              <w:rPr>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Default="00485DF6">
            <w:pPr>
              <w:spacing w:before="100" w:beforeAutospacing="1" w:after="100" w:afterAutospacing="1"/>
              <w:rPr>
                <w:sz w:val="20"/>
                <w:szCs w:val="20"/>
              </w:rPr>
            </w:pPr>
            <w:r>
              <w:rPr>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Default="00485DF6">
            <w:pPr>
              <w:spacing w:before="100" w:beforeAutospacing="1" w:after="100" w:afterAutospacing="1"/>
              <w:rPr>
                <w:sz w:val="20"/>
                <w:szCs w:val="20"/>
              </w:rPr>
            </w:pPr>
            <w:r>
              <w:rPr>
                <w:sz w:val="20"/>
                <w:szCs w:val="20"/>
              </w:rPr>
              <w:t>0.3422</w:t>
            </w:r>
          </w:p>
        </w:tc>
      </w:tr>
      <w:tr w:rsidR="00485DF6" w14:paraId="26FE3254" w14:textId="77777777" w:rsidTr="00485DF6">
        <w:tc>
          <w:tcPr>
            <w:tcW w:w="0" w:type="auto"/>
            <w:vAlign w:val="center"/>
            <w:hideMark/>
          </w:tcPr>
          <w:p w14:paraId="338EA741" w14:textId="77777777" w:rsidR="00485DF6" w:rsidRDefault="00485DF6">
            <w:pPr>
              <w:spacing w:before="100" w:beforeAutospacing="1" w:after="100" w:afterAutospacing="1"/>
              <w:rPr>
                <w:sz w:val="20"/>
                <w:szCs w:val="20"/>
              </w:rPr>
            </w:pPr>
          </w:p>
        </w:tc>
        <w:tc>
          <w:tcPr>
            <w:tcW w:w="0" w:type="auto"/>
            <w:vAlign w:val="center"/>
            <w:hideMark/>
          </w:tcPr>
          <w:p w14:paraId="02B33C16" w14:textId="77777777" w:rsidR="00485DF6" w:rsidRDefault="00485DF6">
            <w:pPr>
              <w:spacing w:beforeAutospacing="1" w:afterAutospacing="1"/>
              <w:rPr>
                <w:sz w:val="20"/>
                <w:szCs w:val="20"/>
              </w:rPr>
            </w:pPr>
          </w:p>
        </w:tc>
        <w:tc>
          <w:tcPr>
            <w:tcW w:w="0" w:type="auto"/>
            <w:vAlign w:val="center"/>
            <w:hideMark/>
          </w:tcPr>
          <w:p w14:paraId="3114D8CE" w14:textId="77777777" w:rsidR="00485DF6" w:rsidRDefault="00485DF6">
            <w:pPr>
              <w:spacing w:beforeAutospacing="1" w:afterAutospacing="1"/>
              <w:rPr>
                <w:sz w:val="20"/>
                <w:szCs w:val="20"/>
              </w:rPr>
            </w:pPr>
          </w:p>
        </w:tc>
        <w:tc>
          <w:tcPr>
            <w:tcW w:w="0" w:type="auto"/>
            <w:vAlign w:val="center"/>
            <w:hideMark/>
          </w:tcPr>
          <w:p w14:paraId="07CE3540" w14:textId="77777777" w:rsidR="00485DF6" w:rsidRDefault="00485DF6">
            <w:pPr>
              <w:spacing w:beforeAutospacing="1" w:afterAutospacing="1"/>
              <w:rPr>
                <w:sz w:val="20"/>
                <w:szCs w:val="20"/>
              </w:rPr>
            </w:pPr>
          </w:p>
        </w:tc>
        <w:tc>
          <w:tcPr>
            <w:tcW w:w="0" w:type="auto"/>
            <w:vAlign w:val="center"/>
            <w:hideMark/>
          </w:tcPr>
          <w:p w14:paraId="0CDD9DA3" w14:textId="77777777" w:rsidR="00485DF6" w:rsidRDefault="00485DF6">
            <w:pPr>
              <w:spacing w:beforeAutospacing="1" w:afterAutospacing="1"/>
              <w:rPr>
                <w:sz w:val="20"/>
                <w:szCs w:val="20"/>
              </w:rPr>
            </w:pPr>
          </w:p>
        </w:tc>
        <w:tc>
          <w:tcPr>
            <w:tcW w:w="0" w:type="auto"/>
            <w:vAlign w:val="center"/>
            <w:hideMark/>
          </w:tcPr>
          <w:p w14:paraId="2CF53156" w14:textId="77777777" w:rsidR="00485DF6" w:rsidRDefault="00485DF6">
            <w:pPr>
              <w:spacing w:beforeAutospacing="1" w:afterAutospacing="1"/>
              <w:rPr>
                <w:sz w:val="20"/>
                <w:szCs w:val="20"/>
              </w:rPr>
            </w:pPr>
          </w:p>
        </w:tc>
        <w:tc>
          <w:tcPr>
            <w:tcW w:w="0" w:type="auto"/>
            <w:vAlign w:val="center"/>
            <w:hideMark/>
          </w:tcPr>
          <w:p w14:paraId="55726FC8" w14:textId="77777777" w:rsidR="00485DF6" w:rsidRDefault="00485DF6">
            <w:pPr>
              <w:spacing w:beforeAutospacing="1" w:afterAutospacing="1"/>
              <w:rPr>
                <w:sz w:val="20"/>
                <w:szCs w:val="20"/>
              </w:rPr>
            </w:pPr>
          </w:p>
        </w:tc>
        <w:tc>
          <w:tcPr>
            <w:tcW w:w="0" w:type="auto"/>
            <w:vAlign w:val="center"/>
            <w:hideMark/>
          </w:tcPr>
          <w:p w14:paraId="223726B2" w14:textId="77777777" w:rsidR="00485DF6" w:rsidRDefault="00485DF6">
            <w:pPr>
              <w:spacing w:beforeAutospacing="1" w:afterAutospacing="1"/>
              <w:rPr>
                <w:sz w:val="20"/>
                <w:szCs w:val="20"/>
              </w:rPr>
            </w:pPr>
          </w:p>
        </w:tc>
        <w:tc>
          <w:tcPr>
            <w:tcW w:w="0" w:type="auto"/>
            <w:vAlign w:val="center"/>
            <w:hideMark/>
          </w:tcPr>
          <w:p w14:paraId="38D448BD" w14:textId="77777777" w:rsidR="00485DF6" w:rsidRDefault="00485DF6">
            <w:pPr>
              <w:spacing w:beforeAutospacing="1" w:afterAutospacing="1"/>
              <w:rPr>
                <w:sz w:val="20"/>
                <w:szCs w:val="20"/>
              </w:rPr>
            </w:pPr>
          </w:p>
        </w:tc>
        <w:tc>
          <w:tcPr>
            <w:tcW w:w="0" w:type="auto"/>
            <w:vAlign w:val="center"/>
            <w:hideMark/>
          </w:tcPr>
          <w:p w14:paraId="42F75ED7" w14:textId="77777777" w:rsidR="00485DF6" w:rsidRDefault="00485DF6">
            <w:pPr>
              <w:spacing w:beforeAutospacing="1" w:afterAutospacing="1"/>
              <w:rPr>
                <w:sz w:val="20"/>
                <w:szCs w:val="20"/>
              </w:rPr>
            </w:pPr>
          </w:p>
        </w:tc>
      </w:tr>
      <w:tr w:rsidR="00485DF6"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Default="00485DF6">
            <w:pPr>
              <w:spacing w:before="100" w:beforeAutospacing="1" w:after="100" w:afterAutospacing="1"/>
              <w:rPr>
                <w:sz w:val="20"/>
                <w:szCs w:val="20"/>
              </w:rPr>
            </w:pPr>
            <w:r>
              <w:rPr>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Default="00485DF6">
            <w:pPr>
              <w:spacing w:before="100" w:beforeAutospacing="1" w:after="100" w:afterAutospacing="1"/>
              <w:rPr>
                <w:sz w:val="20"/>
                <w:szCs w:val="20"/>
              </w:rPr>
            </w:pPr>
            <w:r>
              <w:rPr>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Default="00485DF6">
            <w:pPr>
              <w:spacing w:before="100" w:beforeAutospacing="1" w:after="100" w:afterAutospacing="1"/>
              <w:rPr>
                <w:sz w:val="20"/>
                <w:szCs w:val="20"/>
              </w:rPr>
            </w:pPr>
            <w:r>
              <w:rPr>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Default="00485DF6">
            <w:pPr>
              <w:spacing w:before="100" w:beforeAutospacing="1" w:after="100" w:afterAutospacing="1"/>
              <w:rPr>
                <w:sz w:val="20"/>
                <w:szCs w:val="20"/>
              </w:rPr>
            </w:pPr>
            <w:r>
              <w:rPr>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Default="00485DF6">
            <w:pPr>
              <w:spacing w:before="100" w:beforeAutospacing="1" w:after="100" w:afterAutospacing="1"/>
              <w:rPr>
                <w:sz w:val="20"/>
                <w:szCs w:val="20"/>
              </w:rPr>
            </w:pPr>
            <w:r>
              <w:rPr>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Default="00485DF6">
            <w:pPr>
              <w:spacing w:before="100" w:beforeAutospacing="1" w:after="100" w:afterAutospacing="1"/>
              <w:rPr>
                <w:sz w:val="20"/>
                <w:szCs w:val="20"/>
              </w:rPr>
            </w:pPr>
            <w:r>
              <w:rPr>
                <w:sz w:val="20"/>
                <w:szCs w:val="20"/>
              </w:rPr>
              <w:t>2.6593</w:t>
            </w:r>
          </w:p>
        </w:tc>
      </w:tr>
      <w:tr w:rsidR="00485DF6" w14:paraId="60586F70" w14:textId="77777777" w:rsidTr="00485DF6">
        <w:tc>
          <w:tcPr>
            <w:tcW w:w="0" w:type="auto"/>
            <w:vAlign w:val="center"/>
            <w:hideMark/>
          </w:tcPr>
          <w:p w14:paraId="6313D9C2" w14:textId="77777777" w:rsidR="00485DF6" w:rsidRDefault="00485DF6">
            <w:pPr>
              <w:spacing w:before="100" w:beforeAutospacing="1" w:after="100" w:afterAutospacing="1"/>
              <w:rPr>
                <w:sz w:val="20"/>
                <w:szCs w:val="20"/>
              </w:rPr>
            </w:pPr>
          </w:p>
        </w:tc>
        <w:tc>
          <w:tcPr>
            <w:tcW w:w="0" w:type="auto"/>
            <w:vAlign w:val="center"/>
            <w:hideMark/>
          </w:tcPr>
          <w:p w14:paraId="0B95E3B6" w14:textId="77777777" w:rsidR="00485DF6" w:rsidRDefault="00485DF6">
            <w:pPr>
              <w:spacing w:beforeAutospacing="1" w:afterAutospacing="1"/>
              <w:rPr>
                <w:sz w:val="20"/>
                <w:szCs w:val="20"/>
              </w:rPr>
            </w:pPr>
          </w:p>
        </w:tc>
        <w:tc>
          <w:tcPr>
            <w:tcW w:w="0" w:type="auto"/>
            <w:vAlign w:val="center"/>
            <w:hideMark/>
          </w:tcPr>
          <w:p w14:paraId="104D76BE" w14:textId="77777777" w:rsidR="00485DF6" w:rsidRDefault="00485DF6">
            <w:pPr>
              <w:spacing w:beforeAutospacing="1" w:afterAutospacing="1"/>
              <w:rPr>
                <w:sz w:val="20"/>
                <w:szCs w:val="20"/>
              </w:rPr>
            </w:pPr>
          </w:p>
        </w:tc>
        <w:tc>
          <w:tcPr>
            <w:tcW w:w="0" w:type="auto"/>
            <w:vAlign w:val="center"/>
            <w:hideMark/>
          </w:tcPr>
          <w:p w14:paraId="06D0FE4A" w14:textId="77777777" w:rsidR="00485DF6" w:rsidRDefault="00485DF6">
            <w:pPr>
              <w:spacing w:beforeAutospacing="1" w:afterAutospacing="1"/>
              <w:rPr>
                <w:sz w:val="20"/>
                <w:szCs w:val="20"/>
              </w:rPr>
            </w:pPr>
          </w:p>
        </w:tc>
        <w:tc>
          <w:tcPr>
            <w:tcW w:w="0" w:type="auto"/>
            <w:vAlign w:val="center"/>
            <w:hideMark/>
          </w:tcPr>
          <w:p w14:paraId="1AB81741" w14:textId="77777777" w:rsidR="00485DF6" w:rsidRDefault="00485DF6">
            <w:pPr>
              <w:spacing w:beforeAutospacing="1" w:afterAutospacing="1"/>
              <w:rPr>
                <w:sz w:val="20"/>
                <w:szCs w:val="20"/>
              </w:rPr>
            </w:pPr>
          </w:p>
        </w:tc>
        <w:tc>
          <w:tcPr>
            <w:tcW w:w="0" w:type="auto"/>
            <w:vAlign w:val="center"/>
            <w:hideMark/>
          </w:tcPr>
          <w:p w14:paraId="2360DF33" w14:textId="77777777" w:rsidR="00485DF6" w:rsidRDefault="00485DF6">
            <w:pPr>
              <w:spacing w:beforeAutospacing="1" w:afterAutospacing="1"/>
              <w:rPr>
                <w:sz w:val="20"/>
                <w:szCs w:val="20"/>
              </w:rPr>
            </w:pPr>
          </w:p>
        </w:tc>
        <w:tc>
          <w:tcPr>
            <w:tcW w:w="0" w:type="auto"/>
            <w:vAlign w:val="center"/>
            <w:hideMark/>
          </w:tcPr>
          <w:p w14:paraId="565F5F0C" w14:textId="77777777" w:rsidR="00485DF6" w:rsidRDefault="00485DF6">
            <w:pPr>
              <w:spacing w:beforeAutospacing="1" w:afterAutospacing="1"/>
              <w:rPr>
                <w:sz w:val="20"/>
                <w:szCs w:val="20"/>
              </w:rPr>
            </w:pPr>
          </w:p>
        </w:tc>
        <w:tc>
          <w:tcPr>
            <w:tcW w:w="0" w:type="auto"/>
            <w:vAlign w:val="center"/>
            <w:hideMark/>
          </w:tcPr>
          <w:p w14:paraId="23CE400E" w14:textId="77777777" w:rsidR="00485DF6" w:rsidRDefault="00485DF6">
            <w:pPr>
              <w:spacing w:beforeAutospacing="1" w:afterAutospacing="1"/>
              <w:rPr>
                <w:sz w:val="20"/>
                <w:szCs w:val="20"/>
              </w:rPr>
            </w:pPr>
          </w:p>
        </w:tc>
        <w:tc>
          <w:tcPr>
            <w:tcW w:w="0" w:type="auto"/>
            <w:vAlign w:val="center"/>
            <w:hideMark/>
          </w:tcPr>
          <w:p w14:paraId="3A7C13C1" w14:textId="77777777" w:rsidR="00485DF6" w:rsidRDefault="00485DF6">
            <w:pPr>
              <w:spacing w:beforeAutospacing="1" w:afterAutospacing="1"/>
              <w:rPr>
                <w:sz w:val="20"/>
                <w:szCs w:val="20"/>
              </w:rPr>
            </w:pPr>
          </w:p>
        </w:tc>
        <w:tc>
          <w:tcPr>
            <w:tcW w:w="0" w:type="auto"/>
            <w:vAlign w:val="center"/>
            <w:hideMark/>
          </w:tcPr>
          <w:p w14:paraId="450EB592" w14:textId="77777777" w:rsidR="00485DF6" w:rsidRDefault="00485DF6">
            <w:pPr>
              <w:spacing w:beforeAutospacing="1" w:afterAutospacing="1"/>
              <w:rPr>
                <w:sz w:val="20"/>
                <w:szCs w:val="20"/>
              </w:rPr>
            </w:pPr>
          </w:p>
        </w:tc>
      </w:tr>
      <w:tr w:rsidR="00485DF6"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Default="00485DF6">
            <w:pPr>
              <w:spacing w:before="100" w:beforeAutospacing="1" w:after="100" w:afterAutospacing="1"/>
              <w:rPr>
                <w:sz w:val="20"/>
                <w:szCs w:val="20"/>
              </w:rPr>
            </w:pPr>
            <w:r>
              <w:rPr>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Default="00485DF6">
            <w:pPr>
              <w:spacing w:before="100" w:beforeAutospacing="1" w:after="100" w:afterAutospacing="1"/>
              <w:rPr>
                <w:sz w:val="20"/>
                <w:szCs w:val="20"/>
              </w:rPr>
            </w:pPr>
            <w:r>
              <w:rPr>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Default="00485DF6">
            <w:pPr>
              <w:spacing w:before="100" w:beforeAutospacing="1" w:after="100" w:afterAutospacing="1"/>
              <w:rPr>
                <w:sz w:val="20"/>
                <w:szCs w:val="20"/>
              </w:rPr>
            </w:pPr>
            <w:r>
              <w:rPr>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Default="00485DF6">
            <w:pPr>
              <w:spacing w:before="100" w:beforeAutospacing="1" w:after="100" w:afterAutospacing="1"/>
              <w:rPr>
                <w:sz w:val="20"/>
                <w:szCs w:val="20"/>
              </w:rPr>
            </w:pPr>
            <w:r>
              <w:rPr>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Default="00485DF6">
            <w:pPr>
              <w:spacing w:before="100" w:beforeAutospacing="1" w:after="100" w:afterAutospacing="1"/>
              <w:rPr>
                <w:sz w:val="20"/>
                <w:szCs w:val="20"/>
              </w:rPr>
            </w:pPr>
            <w:r>
              <w:rPr>
                <w:sz w:val="20"/>
                <w:szCs w:val="20"/>
              </w:rPr>
              <w:t>0.2282</w:t>
            </w:r>
          </w:p>
        </w:tc>
      </w:tr>
      <w:tr w:rsidR="00485DF6" w14:paraId="3B9C8BB6" w14:textId="77777777" w:rsidTr="00485DF6">
        <w:tc>
          <w:tcPr>
            <w:tcW w:w="0" w:type="auto"/>
            <w:vAlign w:val="center"/>
            <w:hideMark/>
          </w:tcPr>
          <w:p w14:paraId="787FA3E1" w14:textId="77777777" w:rsidR="00485DF6" w:rsidRDefault="00485DF6">
            <w:pPr>
              <w:spacing w:before="100" w:beforeAutospacing="1" w:after="100" w:afterAutospacing="1"/>
              <w:rPr>
                <w:sz w:val="20"/>
                <w:szCs w:val="20"/>
              </w:rPr>
            </w:pPr>
          </w:p>
        </w:tc>
        <w:tc>
          <w:tcPr>
            <w:tcW w:w="0" w:type="auto"/>
            <w:vAlign w:val="center"/>
            <w:hideMark/>
          </w:tcPr>
          <w:p w14:paraId="53BEDDB5" w14:textId="77777777" w:rsidR="00485DF6" w:rsidRDefault="00485DF6">
            <w:pPr>
              <w:spacing w:beforeAutospacing="1" w:afterAutospacing="1"/>
              <w:rPr>
                <w:sz w:val="20"/>
                <w:szCs w:val="20"/>
              </w:rPr>
            </w:pPr>
          </w:p>
        </w:tc>
        <w:tc>
          <w:tcPr>
            <w:tcW w:w="0" w:type="auto"/>
            <w:vAlign w:val="center"/>
            <w:hideMark/>
          </w:tcPr>
          <w:p w14:paraId="5C4C430B" w14:textId="77777777" w:rsidR="00485DF6" w:rsidRDefault="00485DF6">
            <w:pPr>
              <w:spacing w:beforeAutospacing="1" w:afterAutospacing="1"/>
              <w:rPr>
                <w:sz w:val="20"/>
                <w:szCs w:val="20"/>
              </w:rPr>
            </w:pPr>
          </w:p>
        </w:tc>
        <w:tc>
          <w:tcPr>
            <w:tcW w:w="0" w:type="auto"/>
            <w:vAlign w:val="center"/>
            <w:hideMark/>
          </w:tcPr>
          <w:p w14:paraId="74B4D21D" w14:textId="77777777" w:rsidR="00485DF6" w:rsidRDefault="00485DF6">
            <w:pPr>
              <w:spacing w:beforeAutospacing="1" w:afterAutospacing="1"/>
              <w:rPr>
                <w:sz w:val="20"/>
                <w:szCs w:val="20"/>
              </w:rPr>
            </w:pPr>
          </w:p>
        </w:tc>
        <w:tc>
          <w:tcPr>
            <w:tcW w:w="0" w:type="auto"/>
            <w:vAlign w:val="center"/>
            <w:hideMark/>
          </w:tcPr>
          <w:p w14:paraId="57ED898F" w14:textId="77777777" w:rsidR="00485DF6" w:rsidRDefault="00485DF6">
            <w:pPr>
              <w:spacing w:beforeAutospacing="1" w:afterAutospacing="1"/>
              <w:rPr>
                <w:sz w:val="20"/>
                <w:szCs w:val="20"/>
              </w:rPr>
            </w:pPr>
          </w:p>
        </w:tc>
        <w:tc>
          <w:tcPr>
            <w:tcW w:w="0" w:type="auto"/>
            <w:vAlign w:val="center"/>
            <w:hideMark/>
          </w:tcPr>
          <w:p w14:paraId="4EC329DC" w14:textId="77777777" w:rsidR="00485DF6" w:rsidRDefault="00485DF6">
            <w:pPr>
              <w:spacing w:beforeAutospacing="1" w:afterAutospacing="1"/>
              <w:rPr>
                <w:sz w:val="20"/>
                <w:szCs w:val="20"/>
              </w:rPr>
            </w:pPr>
          </w:p>
        </w:tc>
        <w:tc>
          <w:tcPr>
            <w:tcW w:w="0" w:type="auto"/>
            <w:vAlign w:val="center"/>
            <w:hideMark/>
          </w:tcPr>
          <w:p w14:paraId="3029C0E1" w14:textId="77777777" w:rsidR="00485DF6" w:rsidRDefault="00485DF6">
            <w:pPr>
              <w:spacing w:beforeAutospacing="1" w:afterAutospacing="1"/>
              <w:rPr>
                <w:sz w:val="20"/>
                <w:szCs w:val="20"/>
              </w:rPr>
            </w:pPr>
          </w:p>
        </w:tc>
        <w:tc>
          <w:tcPr>
            <w:tcW w:w="0" w:type="auto"/>
            <w:vAlign w:val="center"/>
            <w:hideMark/>
          </w:tcPr>
          <w:p w14:paraId="4CD9370D" w14:textId="77777777" w:rsidR="00485DF6" w:rsidRDefault="00485DF6">
            <w:pPr>
              <w:spacing w:beforeAutospacing="1" w:afterAutospacing="1"/>
              <w:rPr>
                <w:sz w:val="20"/>
                <w:szCs w:val="20"/>
              </w:rPr>
            </w:pPr>
          </w:p>
        </w:tc>
        <w:tc>
          <w:tcPr>
            <w:tcW w:w="0" w:type="auto"/>
            <w:vAlign w:val="center"/>
            <w:hideMark/>
          </w:tcPr>
          <w:p w14:paraId="4421DA38" w14:textId="77777777" w:rsidR="00485DF6" w:rsidRDefault="00485DF6">
            <w:pPr>
              <w:spacing w:beforeAutospacing="1" w:afterAutospacing="1"/>
              <w:rPr>
                <w:sz w:val="20"/>
                <w:szCs w:val="20"/>
              </w:rPr>
            </w:pPr>
          </w:p>
        </w:tc>
        <w:tc>
          <w:tcPr>
            <w:tcW w:w="0" w:type="auto"/>
            <w:vAlign w:val="center"/>
            <w:hideMark/>
          </w:tcPr>
          <w:p w14:paraId="61BD70C8" w14:textId="77777777" w:rsidR="00485DF6" w:rsidRDefault="00485DF6">
            <w:pPr>
              <w:spacing w:beforeAutospacing="1" w:afterAutospacing="1"/>
              <w:rPr>
                <w:sz w:val="20"/>
                <w:szCs w:val="20"/>
              </w:rPr>
            </w:pPr>
          </w:p>
        </w:tc>
      </w:tr>
      <w:tr w:rsidR="00485DF6"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Default="00485DF6">
            <w:pPr>
              <w:spacing w:before="100" w:beforeAutospacing="1" w:after="100" w:afterAutospacing="1"/>
              <w:rPr>
                <w:sz w:val="20"/>
                <w:szCs w:val="20"/>
              </w:rPr>
            </w:pPr>
            <w:r>
              <w:rPr>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Default="00485DF6">
            <w:pPr>
              <w:spacing w:before="100" w:beforeAutospacing="1" w:after="100" w:afterAutospacing="1"/>
              <w:rPr>
                <w:sz w:val="20"/>
                <w:szCs w:val="20"/>
              </w:rPr>
            </w:pPr>
            <w:r>
              <w:rPr>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Default="00485DF6">
            <w:pPr>
              <w:spacing w:before="100" w:beforeAutospacing="1" w:after="100" w:afterAutospacing="1"/>
              <w:rPr>
                <w:sz w:val="20"/>
                <w:szCs w:val="20"/>
              </w:rPr>
            </w:pPr>
            <w:r>
              <w:rPr>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Default="00485DF6">
            <w:pPr>
              <w:spacing w:before="100" w:beforeAutospacing="1" w:after="100" w:afterAutospacing="1"/>
              <w:rPr>
                <w:sz w:val="20"/>
                <w:szCs w:val="20"/>
              </w:rPr>
            </w:pPr>
            <w:r>
              <w:rPr>
                <w:sz w:val="20"/>
                <w:szCs w:val="20"/>
              </w:rPr>
              <w:t>0.0127</w:t>
            </w:r>
          </w:p>
        </w:tc>
      </w:tr>
      <w:tr w:rsidR="00485DF6" w14:paraId="7AAA6E7C" w14:textId="77777777" w:rsidTr="00485DF6">
        <w:tc>
          <w:tcPr>
            <w:tcW w:w="0" w:type="auto"/>
            <w:vAlign w:val="center"/>
            <w:hideMark/>
          </w:tcPr>
          <w:p w14:paraId="70768C97" w14:textId="77777777" w:rsidR="00485DF6" w:rsidRDefault="00485DF6">
            <w:pPr>
              <w:spacing w:before="100" w:beforeAutospacing="1" w:after="100" w:afterAutospacing="1"/>
              <w:rPr>
                <w:sz w:val="20"/>
                <w:szCs w:val="20"/>
              </w:rPr>
            </w:pPr>
          </w:p>
        </w:tc>
        <w:tc>
          <w:tcPr>
            <w:tcW w:w="0" w:type="auto"/>
            <w:vAlign w:val="center"/>
            <w:hideMark/>
          </w:tcPr>
          <w:p w14:paraId="0EFC641C" w14:textId="77777777" w:rsidR="00485DF6" w:rsidRDefault="00485DF6">
            <w:pPr>
              <w:spacing w:beforeAutospacing="1" w:afterAutospacing="1"/>
              <w:rPr>
                <w:sz w:val="20"/>
                <w:szCs w:val="20"/>
              </w:rPr>
            </w:pPr>
          </w:p>
        </w:tc>
        <w:tc>
          <w:tcPr>
            <w:tcW w:w="0" w:type="auto"/>
            <w:vAlign w:val="center"/>
            <w:hideMark/>
          </w:tcPr>
          <w:p w14:paraId="03994557" w14:textId="77777777" w:rsidR="00485DF6" w:rsidRDefault="00485DF6">
            <w:pPr>
              <w:spacing w:beforeAutospacing="1" w:afterAutospacing="1"/>
              <w:rPr>
                <w:sz w:val="20"/>
                <w:szCs w:val="20"/>
              </w:rPr>
            </w:pPr>
          </w:p>
        </w:tc>
        <w:tc>
          <w:tcPr>
            <w:tcW w:w="0" w:type="auto"/>
            <w:vAlign w:val="center"/>
            <w:hideMark/>
          </w:tcPr>
          <w:p w14:paraId="2A05D2CE" w14:textId="77777777" w:rsidR="00485DF6" w:rsidRDefault="00485DF6">
            <w:pPr>
              <w:spacing w:beforeAutospacing="1" w:afterAutospacing="1"/>
              <w:rPr>
                <w:sz w:val="20"/>
                <w:szCs w:val="20"/>
              </w:rPr>
            </w:pPr>
          </w:p>
        </w:tc>
        <w:tc>
          <w:tcPr>
            <w:tcW w:w="0" w:type="auto"/>
            <w:vAlign w:val="center"/>
            <w:hideMark/>
          </w:tcPr>
          <w:p w14:paraId="3C74E527" w14:textId="77777777" w:rsidR="00485DF6" w:rsidRDefault="00485DF6">
            <w:pPr>
              <w:spacing w:beforeAutospacing="1" w:afterAutospacing="1"/>
              <w:rPr>
                <w:sz w:val="20"/>
                <w:szCs w:val="20"/>
              </w:rPr>
            </w:pPr>
          </w:p>
        </w:tc>
        <w:tc>
          <w:tcPr>
            <w:tcW w:w="0" w:type="auto"/>
            <w:vAlign w:val="center"/>
            <w:hideMark/>
          </w:tcPr>
          <w:p w14:paraId="6B87EB79" w14:textId="77777777" w:rsidR="00485DF6" w:rsidRDefault="00485DF6">
            <w:pPr>
              <w:spacing w:beforeAutospacing="1" w:afterAutospacing="1"/>
              <w:rPr>
                <w:sz w:val="20"/>
                <w:szCs w:val="20"/>
              </w:rPr>
            </w:pPr>
          </w:p>
        </w:tc>
        <w:tc>
          <w:tcPr>
            <w:tcW w:w="0" w:type="auto"/>
            <w:vAlign w:val="center"/>
            <w:hideMark/>
          </w:tcPr>
          <w:p w14:paraId="586166C9" w14:textId="77777777" w:rsidR="00485DF6" w:rsidRDefault="00485DF6">
            <w:pPr>
              <w:spacing w:beforeAutospacing="1" w:afterAutospacing="1"/>
              <w:rPr>
                <w:sz w:val="20"/>
                <w:szCs w:val="20"/>
              </w:rPr>
            </w:pPr>
          </w:p>
        </w:tc>
        <w:tc>
          <w:tcPr>
            <w:tcW w:w="0" w:type="auto"/>
            <w:vAlign w:val="center"/>
            <w:hideMark/>
          </w:tcPr>
          <w:p w14:paraId="2BB1012A" w14:textId="77777777" w:rsidR="00485DF6" w:rsidRDefault="00485DF6">
            <w:pPr>
              <w:spacing w:beforeAutospacing="1" w:afterAutospacing="1"/>
              <w:rPr>
                <w:sz w:val="20"/>
                <w:szCs w:val="20"/>
              </w:rPr>
            </w:pPr>
          </w:p>
        </w:tc>
        <w:tc>
          <w:tcPr>
            <w:tcW w:w="0" w:type="auto"/>
            <w:vAlign w:val="center"/>
            <w:hideMark/>
          </w:tcPr>
          <w:p w14:paraId="4086816C" w14:textId="77777777" w:rsidR="00485DF6" w:rsidRDefault="00485DF6">
            <w:pPr>
              <w:spacing w:beforeAutospacing="1" w:afterAutospacing="1"/>
              <w:rPr>
                <w:sz w:val="20"/>
                <w:szCs w:val="20"/>
              </w:rPr>
            </w:pPr>
          </w:p>
        </w:tc>
        <w:tc>
          <w:tcPr>
            <w:tcW w:w="0" w:type="auto"/>
            <w:vAlign w:val="center"/>
            <w:hideMark/>
          </w:tcPr>
          <w:p w14:paraId="031FEBEC" w14:textId="77777777" w:rsidR="00485DF6" w:rsidRDefault="00485DF6">
            <w:pPr>
              <w:spacing w:beforeAutospacing="1" w:afterAutospacing="1"/>
              <w:rPr>
                <w:sz w:val="20"/>
                <w:szCs w:val="20"/>
              </w:rPr>
            </w:pPr>
          </w:p>
        </w:tc>
      </w:tr>
      <w:tr w:rsidR="00485DF6"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Default="00485DF6">
            <w:pPr>
              <w:spacing w:before="100" w:beforeAutospacing="1" w:after="100" w:afterAutospacing="1"/>
              <w:rPr>
                <w:sz w:val="20"/>
                <w:szCs w:val="20"/>
              </w:rPr>
            </w:pPr>
            <w:r>
              <w:rPr>
                <w:sz w:val="20"/>
                <w:szCs w:val="20"/>
              </w:rPr>
              <w:t>3.5036</w:t>
            </w:r>
          </w:p>
        </w:tc>
      </w:tr>
      <w:tr w:rsidR="00485DF6" w14:paraId="52B674A8" w14:textId="77777777" w:rsidTr="00485DF6">
        <w:tc>
          <w:tcPr>
            <w:tcW w:w="0" w:type="auto"/>
            <w:vAlign w:val="center"/>
            <w:hideMark/>
          </w:tcPr>
          <w:p w14:paraId="55443B52" w14:textId="77777777" w:rsidR="00485DF6" w:rsidRDefault="00485DF6">
            <w:pPr>
              <w:spacing w:before="100" w:beforeAutospacing="1" w:after="100" w:afterAutospacing="1"/>
              <w:rPr>
                <w:sz w:val="20"/>
                <w:szCs w:val="20"/>
              </w:rPr>
            </w:pPr>
          </w:p>
        </w:tc>
        <w:tc>
          <w:tcPr>
            <w:tcW w:w="0" w:type="auto"/>
            <w:vAlign w:val="center"/>
            <w:hideMark/>
          </w:tcPr>
          <w:p w14:paraId="35A49746" w14:textId="77777777" w:rsidR="00485DF6" w:rsidRDefault="00485DF6">
            <w:pPr>
              <w:spacing w:beforeAutospacing="1" w:afterAutospacing="1"/>
              <w:rPr>
                <w:sz w:val="20"/>
                <w:szCs w:val="20"/>
              </w:rPr>
            </w:pPr>
          </w:p>
        </w:tc>
        <w:tc>
          <w:tcPr>
            <w:tcW w:w="0" w:type="auto"/>
            <w:vAlign w:val="center"/>
            <w:hideMark/>
          </w:tcPr>
          <w:p w14:paraId="064C3425" w14:textId="77777777" w:rsidR="00485DF6" w:rsidRDefault="00485DF6">
            <w:pPr>
              <w:spacing w:beforeAutospacing="1" w:afterAutospacing="1"/>
              <w:rPr>
                <w:sz w:val="20"/>
                <w:szCs w:val="20"/>
              </w:rPr>
            </w:pPr>
          </w:p>
        </w:tc>
        <w:tc>
          <w:tcPr>
            <w:tcW w:w="0" w:type="auto"/>
            <w:vAlign w:val="center"/>
            <w:hideMark/>
          </w:tcPr>
          <w:p w14:paraId="34792F82" w14:textId="77777777" w:rsidR="00485DF6" w:rsidRDefault="00485DF6">
            <w:pPr>
              <w:spacing w:beforeAutospacing="1" w:afterAutospacing="1"/>
              <w:rPr>
                <w:sz w:val="20"/>
                <w:szCs w:val="20"/>
              </w:rPr>
            </w:pPr>
          </w:p>
        </w:tc>
        <w:tc>
          <w:tcPr>
            <w:tcW w:w="0" w:type="auto"/>
            <w:vAlign w:val="center"/>
            <w:hideMark/>
          </w:tcPr>
          <w:p w14:paraId="28204D51" w14:textId="77777777" w:rsidR="00485DF6" w:rsidRDefault="00485DF6">
            <w:pPr>
              <w:spacing w:beforeAutospacing="1" w:afterAutospacing="1"/>
              <w:rPr>
                <w:sz w:val="20"/>
                <w:szCs w:val="20"/>
              </w:rPr>
            </w:pPr>
          </w:p>
        </w:tc>
        <w:tc>
          <w:tcPr>
            <w:tcW w:w="0" w:type="auto"/>
            <w:vAlign w:val="center"/>
            <w:hideMark/>
          </w:tcPr>
          <w:p w14:paraId="7A42F404" w14:textId="77777777" w:rsidR="00485DF6" w:rsidRDefault="00485DF6">
            <w:pPr>
              <w:spacing w:beforeAutospacing="1" w:afterAutospacing="1"/>
              <w:rPr>
                <w:sz w:val="20"/>
                <w:szCs w:val="20"/>
              </w:rPr>
            </w:pPr>
          </w:p>
        </w:tc>
        <w:tc>
          <w:tcPr>
            <w:tcW w:w="0" w:type="auto"/>
            <w:vAlign w:val="center"/>
            <w:hideMark/>
          </w:tcPr>
          <w:p w14:paraId="75982440" w14:textId="77777777" w:rsidR="00485DF6" w:rsidRDefault="00485DF6">
            <w:pPr>
              <w:spacing w:beforeAutospacing="1" w:afterAutospacing="1"/>
              <w:rPr>
                <w:sz w:val="20"/>
                <w:szCs w:val="20"/>
              </w:rPr>
            </w:pPr>
          </w:p>
        </w:tc>
        <w:tc>
          <w:tcPr>
            <w:tcW w:w="0" w:type="auto"/>
            <w:vAlign w:val="center"/>
            <w:hideMark/>
          </w:tcPr>
          <w:p w14:paraId="68B3B38B" w14:textId="77777777" w:rsidR="00485DF6" w:rsidRDefault="00485DF6">
            <w:pPr>
              <w:spacing w:beforeAutospacing="1" w:afterAutospacing="1"/>
              <w:rPr>
                <w:sz w:val="20"/>
                <w:szCs w:val="20"/>
              </w:rPr>
            </w:pPr>
          </w:p>
        </w:tc>
        <w:tc>
          <w:tcPr>
            <w:tcW w:w="0" w:type="auto"/>
            <w:vAlign w:val="center"/>
            <w:hideMark/>
          </w:tcPr>
          <w:p w14:paraId="50FBC4EB" w14:textId="77777777" w:rsidR="00485DF6" w:rsidRDefault="00485DF6">
            <w:pPr>
              <w:spacing w:beforeAutospacing="1" w:afterAutospacing="1"/>
              <w:rPr>
                <w:sz w:val="20"/>
                <w:szCs w:val="20"/>
              </w:rPr>
            </w:pPr>
          </w:p>
        </w:tc>
        <w:tc>
          <w:tcPr>
            <w:tcW w:w="0" w:type="auto"/>
            <w:vAlign w:val="center"/>
            <w:hideMark/>
          </w:tcPr>
          <w:p w14:paraId="65BE5B03" w14:textId="77777777" w:rsidR="00485DF6" w:rsidRDefault="00485DF6">
            <w:pPr>
              <w:spacing w:beforeAutospacing="1" w:afterAutospacing="1"/>
              <w:rPr>
                <w:sz w:val="20"/>
                <w:szCs w:val="20"/>
              </w:rPr>
            </w:pPr>
          </w:p>
        </w:tc>
      </w:tr>
      <w:tr w:rsidR="00485DF6"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Default="00485DF6">
            <w:pPr>
              <w:spacing w:before="100" w:beforeAutospacing="1" w:after="100" w:afterAutospacing="1"/>
              <w:rPr>
                <w:sz w:val="20"/>
                <w:szCs w:val="20"/>
              </w:rPr>
            </w:pPr>
            <w:r>
              <w:rPr>
                <w:sz w:val="20"/>
                <w:szCs w:val="20"/>
              </w:rPr>
              <w:t>0.3127</w:t>
            </w:r>
          </w:p>
        </w:tc>
      </w:tr>
      <w:tr w:rsidR="00485DF6" w14:paraId="618378F6" w14:textId="77777777" w:rsidTr="00485DF6">
        <w:tc>
          <w:tcPr>
            <w:tcW w:w="0" w:type="auto"/>
            <w:vAlign w:val="center"/>
            <w:hideMark/>
          </w:tcPr>
          <w:p w14:paraId="5C911DF2" w14:textId="77777777" w:rsidR="00485DF6" w:rsidRDefault="00485DF6">
            <w:pPr>
              <w:spacing w:before="100" w:beforeAutospacing="1" w:after="100" w:afterAutospacing="1"/>
              <w:rPr>
                <w:sz w:val="20"/>
                <w:szCs w:val="20"/>
              </w:rPr>
            </w:pPr>
          </w:p>
        </w:tc>
        <w:tc>
          <w:tcPr>
            <w:tcW w:w="0" w:type="auto"/>
            <w:vAlign w:val="center"/>
            <w:hideMark/>
          </w:tcPr>
          <w:p w14:paraId="4636AB2C" w14:textId="77777777" w:rsidR="00485DF6" w:rsidRDefault="00485DF6">
            <w:pPr>
              <w:spacing w:beforeAutospacing="1" w:afterAutospacing="1"/>
              <w:rPr>
                <w:sz w:val="20"/>
                <w:szCs w:val="20"/>
              </w:rPr>
            </w:pPr>
          </w:p>
        </w:tc>
        <w:tc>
          <w:tcPr>
            <w:tcW w:w="0" w:type="auto"/>
            <w:vAlign w:val="center"/>
            <w:hideMark/>
          </w:tcPr>
          <w:p w14:paraId="3A51A428" w14:textId="77777777" w:rsidR="00485DF6" w:rsidRDefault="00485DF6">
            <w:pPr>
              <w:spacing w:beforeAutospacing="1" w:afterAutospacing="1"/>
              <w:rPr>
                <w:sz w:val="20"/>
                <w:szCs w:val="20"/>
              </w:rPr>
            </w:pPr>
          </w:p>
        </w:tc>
        <w:tc>
          <w:tcPr>
            <w:tcW w:w="0" w:type="auto"/>
            <w:vAlign w:val="center"/>
            <w:hideMark/>
          </w:tcPr>
          <w:p w14:paraId="69135EF5" w14:textId="77777777" w:rsidR="00485DF6" w:rsidRDefault="00485DF6">
            <w:pPr>
              <w:spacing w:beforeAutospacing="1" w:afterAutospacing="1"/>
              <w:rPr>
                <w:sz w:val="20"/>
                <w:szCs w:val="20"/>
              </w:rPr>
            </w:pPr>
          </w:p>
        </w:tc>
        <w:tc>
          <w:tcPr>
            <w:tcW w:w="0" w:type="auto"/>
            <w:vAlign w:val="center"/>
            <w:hideMark/>
          </w:tcPr>
          <w:p w14:paraId="272EC156" w14:textId="77777777" w:rsidR="00485DF6" w:rsidRDefault="00485DF6">
            <w:pPr>
              <w:spacing w:beforeAutospacing="1" w:afterAutospacing="1"/>
              <w:rPr>
                <w:sz w:val="20"/>
                <w:szCs w:val="20"/>
              </w:rPr>
            </w:pPr>
          </w:p>
        </w:tc>
        <w:tc>
          <w:tcPr>
            <w:tcW w:w="0" w:type="auto"/>
            <w:vAlign w:val="center"/>
            <w:hideMark/>
          </w:tcPr>
          <w:p w14:paraId="47BBBC09" w14:textId="77777777" w:rsidR="00485DF6" w:rsidRDefault="00485DF6">
            <w:pPr>
              <w:spacing w:beforeAutospacing="1" w:afterAutospacing="1"/>
              <w:rPr>
                <w:sz w:val="20"/>
                <w:szCs w:val="20"/>
              </w:rPr>
            </w:pPr>
          </w:p>
        </w:tc>
        <w:tc>
          <w:tcPr>
            <w:tcW w:w="0" w:type="auto"/>
            <w:vAlign w:val="center"/>
            <w:hideMark/>
          </w:tcPr>
          <w:p w14:paraId="08297D2A" w14:textId="77777777" w:rsidR="00485DF6" w:rsidRDefault="00485DF6">
            <w:pPr>
              <w:spacing w:beforeAutospacing="1" w:afterAutospacing="1"/>
              <w:rPr>
                <w:sz w:val="20"/>
                <w:szCs w:val="20"/>
              </w:rPr>
            </w:pPr>
          </w:p>
        </w:tc>
        <w:tc>
          <w:tcPr>
            <w:tcW w:w="0" w:type="auto"/>
            <w:vAlign w:val="center"/>
            <w:hideMark/>
          </w:tcPr>
          <w:p w14:paraId="3AB36A35" w14:textId="77777777" w:rsidR="00485DF6" w:rsidRDefault="00485DF6">
            <w:pPr>
              <w:spacing w:beforeAutospacing="1" w:afterAutospacing="1"/>
              <w:rPr>
                <w:sz w:val="20"/>
                <w:szCs w:val="20"/>
              </w:rPr>
            </w:pPr>
          </w:p>
        </w:tc>
        <w:tc>
          <w:tcPr>
            <w:tcW w:w="0" w:type="auto"/>
            <w:vAlign w:val="center"/>
            <w:hideMark/>
          </w:tcPr>
          <w:p w14:paraId="0FFE44B4" w14:textId="77777777" w:rsidR="00485DF6" w:rsidRDefault="00485DF6">
            <w:pPr>
              <w:spacing w:beforeAutospacing="1" w:afterAutospacing="1"/>
              <w:rPr>
                <w:sz w:val="20"/>
                <w:szCs w:val="20"/>
              </w:rPr>
            </w:pPr>
          </w:p>
        </w:tc>
        <w:tc>
          <w:tcPr>
            <w:tcW w:w="0" w:type="auto"/>
            <w:vAlign w:val="center"/>
            <w:hideMark/>
          </w:tcPr>
          <w:p w14:paraId="289E71E0" w14:textId="77777777" w:rsidR="00485DF6" w:rsidRDefault="00485DF6">
            <w:pPr>
              <w:spacing w:beforeAutospacing="1" w:afterAutospacing="1"/>
              <w:rPr>
                <w:sz w:val="20"/>
                <w:szCs w:val="20"/>
              </w:rPr>
            </w:pPr>
          </w:p>
        </w:tc>
      </w:tr>
      <w:tr w:rsidR="00485DF6"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Default="00485DF6">
            <w:pPr>
              <w:spacing w:before="100" w:beforeAutospacing="1" w:after="100" w:afterAutospacing="1"/>
              <w:rPr>
                <w:sz w:val="20"/>
                <w:szCs w:val="20"/>
              </w:rPr>
            </w:pPr>
            <w:r>
              <w:rPr>
                <w:sz w:val="20"/>
                <w:szCs w:val="20"/>
              </w:rPr>
              <w:t>1.3039</w:t>
            </w:r>
          </w:p>
        </w:tc>
      </w:tr>
      <w:tr w:rsidR="00485DF6" w14:paraId="3F8FCC14" w14:textId="77777777" w:rsidTr="00485DF6">
        <w:tc>
          <w:tcPr>
            <w:tcW w:w="0" w:type="auto"/>
            <w:vAlign w:val="center"/>
            <w:hideMark/>
          </w:tcPr>
          <w:p w14:paraId="48124C0C" w14:textId="77777777" w:rsidR="00485DF6" w:rsidRDefault="00485DF6">
            <w:pPr>
              <w:spacing w:before="100" w:beforeAutospacing="1" w:after="100" w:afterAutospacing="1"/>
              <w:rPr>
                <w:sz w:val="20"/>
                <w:szCs w:val="20"/>
              </w:rPr>
            </w:pPr>
          </w:p>
        </w:tc>
        <w:tc>
          <w:tcPr>
            <w:tcW w:w="0" w:type="auto"/>
            <w:vAlign w:val="center"/>
            <w:hideMark/>
          </w:tcPr>
          <w:p w14:paraId="00FC4114" w14:textId="77777777" w:rsidR="00485DF6" w:rsidRDefault="00485DF6">
            <w:pPr>
              <w:spacing w:beforeAutospacing="1" w:afterAutospacing="1"/>
              <w:rPr>
                <w:sz w:val="20"/>
                <w:szCs w:val="20"/>
              </w:rPr>
            </w:pPr>
          </w:p>
        </w:tc>
        <w:tc>
          <w:tcPr>
            <w:tcW w:w="0" w:type="auto"/>
            <w:vAlign w:val="center"/>
            <w:hideMark/>
          </w:tcPr>
          <w:p w14:paraId="68595223" w14:textId="77777777" w:rsidR="00485DF6" w:rsidRDefault="00485DF6">
            <w:pPr>
              <w:spacing w:beforeAutospacing="1" w:afterAutospacing="1"/>
              <w:rPr>
                <w:sz w:val="20"/>
                <w:szCs w:val="20"/>
              </w:rPr>
            </w:pPr>
          </w:p>
        </w:tc>
        <w:tc>
          <w:tcPr>
            <w:tcW w:w="0" w:type="auto"/>
            <w:vAlign w:val="center"/>
            <w:hideMark/>
          </w:tcPr>
          <w:p w14:paraId="45B0F98F" w14:textId="77777777" w:rsidR="00485DF6" w:rsidRDefault="00485DF6">
            <w:pPr>
              <w:spacing w:beforeAutospacing="1" w:afterAutospacing="1"/>
              <w:rPr>
                <w:sz w:val="20"/>
                <w:szCs w:val="20"/>
              </w:rPr>
            </w:pPr>
          </w:p>
        </w:tc>
        <w:tc>
          <w:tcPr>
            <w:tcW w:w="0" w:type="auto"/>
            <w:vAlign w:val="center"/>
            <w:hideMark/>
          </w:tcPr>
          <w:p w14:paraId="3162B705" w14:textId="77777777" w:rsidR="00485DF6" w:rsidRDefault="00485DF6">
            <w:pPr>
              <w:spacing w:beforeAutospacing="1" w:afterAutospacing="1"/>
              <w:rPr>
                <w:sz w:val="20"/>
                <w:szCs w:val="20"/>
              </w:rPr>
            </w:pPr>
          </w:p>
        </w:tc>
        <w:tc>
          <w:tcPr>
            <w:tcW w:w="0" w:type="auto"/>
            <w:vAlign w:val="center"/>
            <w:hideMark/>
          </w:tcPr>
          <w:p w14:paraId="33140D04" w14:textId="77777777" w:rsidR="00485DF6" w:rsidRDefault="00485DF6">
            <w:pPr>
              <w:spacing w:beforeAutospacing="1" w:afterAutospacing="1"/>
              <w:rPr>
                <w:sz w:val="20"/>
                <w:szCs w:val="20"/>
              </w:rPr>
            </w:pPr>
          </w:p>
        </w:tc>
        <w:tc>
          <w:tcPr>
            <w:tcW w:w="0" w:type="auto"/>
            <w:vAlign w:val="center"/>
            <w:hideMark/>
          </w:tcPr>
          <w:p w14:paraId="23440FE5" w14:textId="77777777" w:rsidR="00485DF6" w:rsidRDefault="00485DF6">
            <w:pPr>
              <w:spacing w:beforeAutospacing="1" w:afterAutospacing="1"/>
              <w:rPr>
                <w:sz w:val="20"/>
                <w:szCs w:val="20"/>
              </w:rPr>
            </w:pPr>
          </w:p>
        </w:tc>
        <w:tc>
          <w:tcPr>
            <w:tcW w:w="0" w:type="auto"/>
            <w:vAlign w:val="center"/>
            <w:hideMark/>
          </w:tcPr>
          <w:p w14:paraId="05229BF0" w14:textId="77777777" w:rsidR="00485DF6" w:rsidRDefault="00485DF6">
            <w:pPr>
              <w:spacing w:beforeAutospacing="1" w:afterAutospacing="1"/>
              <w:rPr>
                <w:sz w:val="20"/>
                <w:szCs w:val="20"/>
              </w:rPr>
            </w:pPr>
          </w:p>
        </w:tc>
        <w:tc>
          <w:tcPr>
            <w:tcW w:w="0" w:type="auto"/>
            <w:vAlign w:val="center"/>
            <w:hideMark/>
          </w:tcPr>
          <w:p w14:paraId="1BC4EE34" w14:textId="77777777" w:rsidR="00485DF6" w:rsidRDefault="00485DF6">
            <w:pPr>
              <w:spacing w:beforeAutospacing="1" w:afterAutospacing="1"/>
              <w:rPr>
                <w:sz w:val="20"/>
                <w:szCs w:val="20"/>
              </w:rPr>
            </w:pPr>
          </w:p>
        </w:tc>
        <w:tc>
          <w:tcPr>
            <w:tcW w:w="0" w:type="auto"/>
            <w:vAlign w:val="center"/>
            <w:hideMark/>
          </w:tcPr>
          <w:p w14:paraId="6CF2F437" w14:textId="77777777" w:rsidR="00485DF6" w:rsidRDefault="00485DF6">
            <w:pPr>
              <w:spacing w:beforeAutospacing="1" w:afterAutospacing="1"/>
              <w:rPr>
                <w:sz w:val="20"/>
                <w:szCs w:val="20"/>
              </w:rPr>
            </w:pPr>
          </w:p>
        </w:tc>
      </w:tr>
      <w:tr w:rsidR="00485DF6"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Default="00485DF6">
            <w:pPr>
              <w:spacing w:before="100" w:beforeAutospacing="1" w:after="100" w:afterAutospacing="1"/>
              <w:rPr>
                <w:sz w:val="20"/>
                <w:szCs w:val="20"/>
              </w:rPr>
            </w:pPr>
            <w:r>
              <w:rPr>
                <w:sz w:val="20"/>
                <w:szCs w:val="20"/>
              </w:rPr>
              <w:t>73.6798</w:t>
            </w:r>
          </w:p>
        </w:tc>
      </w:tr>
      <w:tr w:rsidR="00485DF6" w14:paraId="6F698C59" w14:textId="77777777" w:rsidTr="00485DF6">
        <w:tc>
          <w:tcPr>
            <w:tcW w:w="0" w:type="auto"/>
            <w:vAlign w:val="center"/>
            <w:hideMark/>
          </w:tcPr>
          <w:p w14:paraId="2EAA9A40" w14:textId="77777777" w:rsidR="00485DF6" w:rsidRDefault="00485DF6">
            <w:pPr>
              <w:spacing w:before="100" w:beforeAutospacing="1" w:after="100" w:afterAutospacing="1"/>
              <w:rPr>
                <w:sz w:val="20"/>
                <w:szCs w:val="20"/>
              </w:rPr>
            </w:pPr>
          </w:p>
        </w:tc>
        <w:tc>
          <w:tcPr>
            <w:tcW w:w="0" w:type="auto"/>
            <w:vAlign w:val="center"/>
            <w:hideMark/>
          </w:tcPr>
          <w:p w14:paraId="61EC5899" w14:textId="77777777" w:rsidR="00485DF6" w:rsidRDefault="00485DF6">
            <w:pPr>
              <w:spacing w:beforeAutospacing="1" w:afterAutospacing="1"/>
              <w:rPr>
                <w:sz w:val="20"/>
                <w:szCs w:val="20"/>
              </w:rPr>
            </w:pPr>
          </w:p>
        </w:tc>
        <w:tc>
          <w:tcPr>
            <w:tcW w:w="0" w:type="auto"/>
            <w:vAlign w:val="center"/>
            <w:hideMark/>
          </w:tcPr>
          <w:p w14:paraId="430FCD22" w14:textId="77777777" w:rsidR="00485DF6" w:rsidRDefault="00485DF6">
            <w:pPr>
              <w:spacing w:beforeAutospacing="1" w:afterAutospacing="1"/>
              <w:rPr>
                <w:sz w:val="20"/>
                <w:szCs w:val="20"/>
              </w:rPr>
            </w:pPr>
          </w:p>
        </w:tc>
        <w:tc>
          <w:tcPr>
            <w:tcW w:w="0" w:type="auto"/>
            <w:vAlign w:val="center"/>
            <w:hideMark/>
          </w:tcPr>
          <w:p w14:paraId="503D6C3D" w14:textId="77777777" w:rsidR="00485DF6" w:rsidRDefault="00485DF6">
            <w:pPr>
              <w:spacing w:beforeAutospacing="1" w:afterAutospacing="1"/>
              <w:rPr>
                <w:sz w:val="20"/>
                <w:szCs w:val="20"/>
              </w:rPr>
            </w:pPr>
          </w:p>
        </w:tc>
        <w:tc>
          <w:tcPr>
            <w:tcW w:w="0" w:type="auto"/>
            <w:vAlign w:val="center"/>
            <w:hideMark/>
          </w:tcPr>
          <w:p w14:paraId="5F6E46A9" w14:textId="77777777" w:rsidR="00485DF6" w:rsidRDefault="00485DF6">
            <w:pPr>
              <w:spacing w:beforeAutospacing="1" w:afterAutospacing="1"/>
              <w:rPr>
                <w:sz w:val="20"/>
                <w:szCs w:val="20"/>
              </w:rPr>
            </w:pPr>
          </w:p>
        </w:tc>
        <w:tc>
          <w:tcPr>
            <w:tcW w:w="0" w:type="auto"/>
            <w:vAlign w:val="center"/>
            <w:hideMark/>
          </w:tcPr>
          <w:p w14:paraId="2499ADD1" w14:textId="77777777" w:rsidR="00485DF6" w:rsidRDefault="00485DF6">
            <w:pPr>
              <w:spacing w:beforeAutospacing="1" w:afterAutospacing="1"/>
              <w:rPr>
                <w:sz w:val="20"/>
                <w:szCs w:val="20"/>
              </w:rPr>
            </w:pPr>
          </w:p>
        </w:tc>
        <w:tc>
          <w:tcPr>
            <w:tcW w:w="0" w:type="auto"/>
            <w:vAlign w:val="center"/>
            <w:hideMark/>
          </w:tcPr>
          <w:p w14:paraId="36ADFE66" w14:textId="77777777" w:rsidR="00485DF6" w:rsidRDefault="00485DF6">
            <w:pPr>
              <w:spacing w:beforeAutospacing="1" w:afterAutospacing="1"/>
              <w:rPr>
                <w:sz w:val="20"/>
                <w:szCs w:val="20"/>
              </w:rPr>
            </w:pPr>
          </w:p>
        </w:tc>
        <w:tc>
          <w:tcPr>
            <w:tcW w:w="0" w:type="auto"/>
            <w:vAlign w:val="center"/>
            <w:hideMark/>
          </w:tcPr>
          <w:p w14:paraId="4C054FDE" w14:textId="77777777" w:rsidR="00485DF6" w:rsidRDefault="00485DF6">
            <w:pPr>
              <w:spacing w:beforeAutospacing="1" w:afterAutospacing="1"/>
              <w:rPr>
                <w:sz w:val="20"/>
                <w:szCs w:val="20"/>
              </w:rPr>
            </w:pPr>
          </w:p>
        </w:tc>
        <w:tc>
          <w:tcPr>
            <w:tcW w:w="0" w:type="auto"/>
            <w:vAlign w:val="center"/>
            <w:hideMark/>
          </w:tcPr>
          <w:p w14:paraId="02D5D610" w14:textId="77777777" w:rsidR="00485DF6" w:rsidRDefault="00485DF6">
            <w:pPr>
              <w:spacing w:beforeAutospacing="1" w:afterAutospacing="1"/>
              <w:rPr>
                <w:sz w:val="20"/>
                <w:szCs w:val="20"/>
              </w:rPr>
            </w:pPr>
          </w:p>
        </w:tc>
        <w:tc>
          <w:tcPr>
            <w:tcW w:w="0" w:type="auto"/>
            <w:vAlign w:val="center"/>
            <w:hideMark/>
          </w:tcPr>
          <w:p w14:paraId="6081D231" w14:textId="77777777" w:rsidR="00485DF6" w:rsidRDefault="00485DF6">
            <w:pPr>
              <w:spacing w:beforeAutospacing="1" w:afterAutospacing="1"/>
              <w:rPr>
                <w:sz w:val="20"/>
                <w:szCs w:val="20"/>
              </w:rPr>
            </w:pPr>
          </w:p>
        </w:tc>
      </w:tr>
      <w:tr w:rsidR="00485DF6"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Default="00485DF6">
            <w:pPr>
              <w:spacing w:before="100" w:beforeAutospacing="1" w:after="100" w:afterAutospacing="1"/>
              <w:rPr>
                <w:sz w:val="20"/>
                <w:szCs w:val="20"/>
              </w:rPr>
            </w:pPr>
            <w:r>
              <w:rPr>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Default="00485DF6">
            <w:pPr>
              <w:spacing w:before="100" w:beforeAutospacing="1" w:after="100" w:afterAutospacing="1"/>
              <w:rPr>
                <w:sz w:val="20"/>
                <w:szCs w:val="20"/>
              </w:rPr>
            </w:pPr>
            <w:r>
              <w:rPr>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Default="00485DF6">
            <w:pPr>
              <w:spacing w:before="100" w:beforeAutospacing="1" w:after="100" w:afterAutospacing="1"/>
              <w:rPr>
                <w:sz w:val="20"/>
                <w:szCs w:val="20"/>
              </w:rPr>
            </w:pPr>
            <w:r>
              <w:rPr>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Default="00485DF6">
            <w:pPr>
              <w:spacing w:before="100" w:beforeAutospacing="1" w:after="100" w:afterAutospacing="1"/>
              <w:rPr>
                <w:sz w:val="20"/>
                <w:szCs w:val="20"/>
              </w:rPr>
            </w:pPr>
            <w:r>
              <w:rPr>
                <w:sz w:val="20"/>
                <w:szCs w:val="20"/>
              </w:rPr>
              <w:t>2.9014</w:t>
            </w:r>
          </w:p>
        </w:tc>
      </w:tr>
      <w:tr w:rsidR="00485DF6" w14:paraId="18ECD381" w14:textId="77777777" w:rsidTr="00485DF6">
        <w:tc>
          <w:tcPr>
            <w:tcW w:w="0" w:type="auto"/>
            <w:vAlign w:val="center"/>
            <w:hideMark/>
          </w:tcPr>
          <w:p w14:paraId="172383DB" w14:textId="77777777" w:rsidR="00485DF6" w:rsidRDefault="00485DF6">
            <w:pPr>
              <w:spacing w:before="100" w:beforeAutospacing="1" w:after="100" w:afterAutospacing="1"/>
              <w:rPr>
                <w:sz w:val="20"/>
                <w:szCs w:val="20"/>
              </w:rPr>
            </w:pPr>
          </w:p>
        </w:tc>
        <w:tc>
          <w:tcPr>
            <w:tcW w:w="0" w:type="auto"/>
            <w:vAlign w:val="center"/>
            <w:hideMark/>
          </w:tcPr>
          <w:p w14:paraId="48861BF6" w14:textId="77777777" w:rsidR="00485DF6" w:rsidRDefault="00485DF6">
            <w:pPr>
              <w:spacing w:beforeAutospacing="1" w:afterAutospacing="1"/>
              <w:rPr>
                <w:sz w:val="20"/>
                <w:szCs w:val="20"/>
              </w:rPr>
            </w:pPr>
          </w:p>
        </w:tc>
        <w:tc>
          <w:tcPr>
            <w:tcW w:w="0" w:type="auto"/>
            <w:vAlign w:val="center"/>
            <w:hideMark/>
          </w:tcPr>
          <w:p w14:paraId="5BEB7712" w14:textId="77777777" w:rsidR="00485DF6" w:rsidRDefault="00485DF6">
            <w:pPr>
              <w:spacing w:beforeAutospacing="1" w:afterAutospacing="1"/>
              <w:rPr>
                <w:sz w:val="20"/>
                <w:szCs w:val="20"/>
              </w:rPr>
            </w:pPr>
          </w:p>
        </w:tc>
        <w:tc>
          <w:tcPr>
            <w:tcW w:w="0" w:type="auto"/>
            <w:vAlign w:val="center"/>
            <w:hideMark/>
          </w:tcPr>
          <w:p w14:paraId="7343CB0C" w14:textId="77777777" w:rsidR="00485DF6" w:rsidRDefault="00485DF6">
            <w:pPr>
              <w:spacing w:beforeAutospacing="1" w:afterAutospacing="1"/>
              <w:rPr>
                <w:sz w:val="20"/>
                <w:szCs w:val="20"/>
              </w:rPr>
            </w:pPr>
          </w:p>
        </w:tc>
        <w:tc>
          <w:tcPr>
            <w:tcW w:w="0" w:type="auto"/>
            <w:vAlign w:val="center"/>
            <w:hideMark/>
          </w:tcPr>
          <w:p w14:paraId="0AD17F94" w14:textId="77777777" w:rsidR="00485DF6" w:rsidRDefault="00485DF6">
            <w:pPr>
              <w:spacing w:beforeAutospacing="1" w:afterAutospacing="1"/>
              <w:rPr>
                <w:sz w:val="20"/>
                <w:szCs w:val="20"/>
              </w:rPr>
            </w:pPr>
          </w:p>
        </w:tc>
        <w:tc>
          <w:tcPr>
            <w:tcW w:w="0" w:type="auto"/>
            <w:vAlign w:val="center"/>
            <w:hideMark/>
          </w:tcPr>
          <w:p w14:paraId="2217F9C1" w14:textId="77777777" w:rsidR="00485DF6" w:rsidRDefault="00485DF6">
            <w:pPr>
              <w:spacing w:beforeAutospacing="1" w:afterAutospacing="1"/>
              <w:rPr>
                <w:sz w:val="20"/>
                <w:szCs w:val="20"/>
              </w:rPr>
            </w:pPr>
          </w:p>
        </w:tc>
        <w:tc>
          <w:tcPr>
            <w:tcW w:w="0" w:type="auto"/>
            <w:vAlign w:val="center"/>
            <w:hideMark/>
          </w:tcPr>
          <w:p w14:paraId="0CD5224E" w14:textId="77777777" w:rsidR="00485DF6" w:rsidRDefault="00485DF6">
            <w:pPr>
              <w:spacing w:beforeAutospacing="1" w:afterAutospacing="1"/>
              <w:rPr>
                <w:sz w:val="20"/>
                <w:szCs w:val="20"/>
              </w:rPr>
            </w:pPr>
          </w:p>
        </w:tc>
        <w:tc>
          <w:tcPr>
            <w:tcW w:w="0" w:type="auto"/>
            <w:vAlign w:val="center"/>
            <w:hideMark/>
          </w:tcPr>
          <w:p w14:paraId="6791BEDC" w14:textId="77777777" w:rsidR="00485DF6" w:rsidRDefault="00485DF6">
            <w:pPr>
              <w:spacing w:beforeAutospacing="1" w:afterAutospacing="1"/>
              <w:rPr>
                <w:sz w:val="20"/>
                <w:szCs w:val="20"/>
              </w:rPr>
            </w:pPr>
          </w:p>
        </w:tc>
        <w:tc>
          <w:tcPr>
            <w:tcW w:w="0" w:type="auto"/>
            <w:vAlign w:val="center"/>
            <w:hideMark/>
          </w:tcPr>
          <w:p w14:paraId="5D53E46C" w14:textId="77777777" w:rsidR="00485DF6" w:rsidRDefault="00485DF6">
            <w:pPr>
              <w:spacing w:beforeAutospacing="1" w:afterAutospacing="1"/>
              <w:rPr>
                <w:sz w:val="20"/>
                <w:szCs w:val="20"/>
              </w:rPr>
            </w:pPr>
          </w:p>
        </w:tc>
        <w:tc>
          <w:tcPr>
            <w:tcW w:w="0" w:type="auto"/>
            <w:vAlign w:val="center"/>
            <w:hideMark/>
          </w:tcPr>
          <w:p w14:paraId="766EEFA7" w14:textId="77777777" w:rsidR="00485DF6" w:rsidRDefault="00485DF6">
            <w:pPr>
              <w:spacing w:beforeAutospacing="1" w:afterAutospacing="1"/>
              <w:rPr>
                <w:sz w:val="20"/>
                <w:szCs w:val="20"/>
              </w:rPr>
            </w:pPr>
          </w:p>
        </w:tc>
      </w:tr>
      <w:tr w:rsidR="00485DF6"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Default="00485DF6">
            <w:pPr>
              <w:spacing w:before="100" w:beforeAutospacing="1" w:after="100" w:afterAutospacing="1"/>
              <w:rPr>
                <w:sz w:val="20"/>
                <w:szCs w:val="20"/>
              </w:rPr>
            </w:pPr>
            <w:r>
              <w:rPr>
                <w:sz w:val="20"/>
                <w:szCs w:val="20"/>
              </w:rPr>
              <w:t>0.2147</w:t>
            </w:r>
          </w:p>
        </w:tc>
      </w:tr>
      <w:tr w:rsidR="00485DF6" w14:paraId="615D0B4C" w14:textId="77777777" w:rsidTr="00485DF6">
        <w:tc>
          <w:tcPr>
            <w:tcW w:w="0" w:type="auto"/>
            <w:vAlign w:val="center"/>
            <w:hideMark/>
          </w:tcPr>
          <w:p w14:paraId="718C5D1B" w14:textId="77777777" w:rsidR="00485DF6" w:rsidRDefault="00485DF6">
            <w:pPr>
              <w:spacing w:before="100" w:beforeAutospacing="1" w:after="100" w:afterAutospacing="1"/>
              <w:rPr>
                <w:sz w:val="20"/>
                <w:szCs w:val="20"/>
              </w:rPr>
            </w:pPr>
          </w:p>
        </w:tc>
        <w:tc>
          <w:tcPr>
            <w:tcW w:w="0" w:type="auto"/>
            <w:vAlign w:val="center"/>
            <w:hideMark/>
          </w:tcPr>
          <w:p w14:paraId="30DCC8CD" w14:textId="77777777" w:rsidR="00485DF6" w:rsidRDefault="00485DF6">
            <w:pPr>
              <w:spacing w:beforeAutospacing="1" w:afterAutospacing="1"/>
              <w:rPr>
                <w:sz w:val="20"/>
                <w:szCs w:val="20"/>
              </w:rPr>
            </w:pPr>
          </w:p>
        </w:tc>
        <w:tc>
          <w:tcPr>
            <w:tcW w:w="0" w:type="auto"/>
            <w:vAlign w:val="center"/>
            <w:hideMark/>
          </w:tcPr>
          <w:p w14:paraId="21101AD8" w14:textId="77777777" w:rsidR="00485DF6" w:rsidRDefault="00485DF6">
            <w:pPr>
              <w:spacing w:beforeAutospacing="1" w:afterAutospacing="1"/>
              <w:rPr>
                <w:sz w:val="20"/>
                <w:szCs w:val="20"/>
              </w:rPr>
            </w:pPr>
          </w:p>
        </w:tc>
        <w:tc>
          <w:tcPr>
            <w:tcW w:w="0" w:type="auto"/>
            <w:vAlign w:val="center"/>
            <w:hideMark/>
          </w:tcPr>
          <w:p w14:paraId="01E2970E" w14:textId="77777777" w:rsidR="00485DF6" w:rsidRDefault="00485DF6">
            <w:pPr>
              <w:spacing w:beforeAutospacing="1" w:afterAutospacing="1"/>
              <w:rPr>
                <w:sz w:val="20"/>
                <w:szCs w:val="20"/>
              </w:rPr>
            </w:pPr>
          </w:p>
        </w:tc>
        <w:tc>
          <w:tcPr>
            <w:tcW w:w="0" w:type="auto"/>
            <w:vAlign w:val="center"/>
            <w:hideMark/>
          </w:tcPr>
          <w:p w14:paraId="6CC9AB9B" w14:textId="77777777" w:rsidR="00485DF6" w:rsidRDefault="00485DF6">
            <w:pPr>
              <w:spacing w:beforeAutospacing="1" w:afterAutospacing="1"/>
              <w:rPr>
                <w:sz w:val="20"/>
                <w:szCs w:val="20"/>
              </w:rPr>
            </w:pPr>
          </w:p>
        </w:tc>
        <w:tc>
          <w:tcPr>
            <w:tcW w:w="0" w:type="auto"/>
            <w:vAlign w:val="center"/>
            <w:hideMark/>
          </w:tcPr>
          <w:p w14:paraId="0FC94A02" w14:textId="77777777" w:rsidR="00485DF6" w:rsidRDefault="00485DF6">
            <w:pPr>
              <w:spacing w:beforeAutospacing="1" w:afterAutospacing="1"/>
              <w:rPr>
                <w:sz w:val="20"/>
                <w:szCs w:val="20"/>
              </w:rPr>
            </w:pPr>
          </w:p>
        </w:tc>
        <w:tc>
          <w:tcPr>
            <w:tcW w:w="0" w:type="auto"/>
            <w:vAlign w:val="center"/>
            <w:hideMark/>
          </w:tcPr>
          <w:p w14:paraId="3828DA1C" w14:textId="77777777" w:rsidR="00485DF6" w:rsidRDefault="00485DF6">
            <w:pPr>
              <w:spacing w:beforeAutospacing="1" w:afterAutospacing="1"/>
              <w:rPr>
                <w:sz w:val="20"/>
                <w:szCs w:val="20"/>
              </w:rPr>
            </w:pPr>
          </w:p>
        </w:tc>
        <w:tc>
          <w:tcPr>
            <w:tcW w:w="0" w:type="auto"/>
            <w:vAlign w:val="center"/>
            <w:hideMark/>
          </w:tcPr>
          <w:p w14:paraId="12444488" w14:textId="77777777" w:rsidR="00485DF6" w:rsidRDefault="00485DF6">
            <w:pPr>
              <w:spacing w:beforeAutospacing="1" w:afterAutospacing="1"/>
              <w:rPr>
                <w:sz w:val="20"/>
                <w:szCs w:val="20"/>
              </w:rPr>
            </w:pPr>
          </w:p>
        </w:tc>
        <w:tc>
          <w:tcPr>
            <w:tcW w:w="0" w:type="auto"/>
            <w:vAlign w:val="center"/>
            <w:hideMark/>
          </w:tcPr>
          <w:p w14:paraId="6005DF82" w14:textId="77777777" w:rsidR="00485DF6" w:rsidRDefault="00485DF6">
            <w:pPr>
              <w:spacing w:beforeAutospacing="1" w:afterAutospacing="1"/>
              <w:rPr>
                <w:sz w:val="20"/>
                <w:szCs w:val="20"/>
              </w:rPr>
            </w:pPr>
          </w:p>
        </w:tc>
        <w:tc>
          <w:tcPr>
            <w:tcW w:w="0" w:type="auto"/>
            <w:vAlign w:val="center"/>
            <w:hideMark/>
          </w:tcPr>
          <w:p w14:paraId="5C5C70B7" w14:textId="77777777" w:rsidR="00485DF6" w:rsidRDefault="00485DF6">
            <w:pPr>
              <w:spacing w:beforeAutospacing="1" w:afterAutospacing="1"/>
              <w:rPr>
                <w:sz w:val="20"/>
                <w:szCs w:val="20"/>
              </w:rPr>
            </w:pPr>
          </w:p>
        </w:tc>
      </w:tr>
      <w:tr w:rsidR="00485DF6"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Default="00485DF6">
            <w:pPr>
              <w:spacing w:before="100" w:beforeAutospacing="1" w:after="100" w:afterAutospacing="1"/>
              <w:rPr>
                <w:sz w:val="20"/>
                <w:szCs w:val="20"/>
              </w:rPr>
            </w:pPr>
            <w:r>
              <w:rPr>
                <w:sz w:val="20"/>
                <w:szCs w:val="20"/>
              </w:rPr>
              <w:t>2.4008</w:t>
            </w:r>
          </w:p>
        </w:tc>
      </w:tr>
      <w:tr w:rsidR="00485DF6" w14:paraId="14FA626E" w14:textId="77777777" w:rsidTr="00485DF6">
        <w:tc>
          <w:tcPr>
            <w:tcW w:w="0" w:type="auto"/>
            <w:vAlign w:val="center"/>
            <w:hideMark/>
          </w:tcPr>
          <w:p w14:paraId="222CCCFD" w14:textId="77777777" w:rsidR="00485DF6" w:rsidRDefault="00485DF6">
            <w:pPr>
              <w:spacing w:before="100" w:beforeAutospacing="1" w:after="100" w:afterAutospacing="1"/>
              <w:rPr>
                <w:sz w:val="20"/>
                <w:szCs w:val="20"/>
              </w:rPr>
            </w:pPr>
          </w:p>
        </w:tc>
        <w:tc>
          <w:tcPr>
            <w:tcW w:w="0" w:type="auto"/>
            <w:vAlign w:val="center"/>
            <w:hideMark/>
          </w:tcPr>
          <w:p w14:paraId="2BC0D915" w14:textId="77777777" w:rsidR="00485DF6" w:rsidRDefault="00485DF6">
            <w:pPr>
              <w:spacing w:beforeAutospacing="1" w:afterAutospacing="1"/>
              <w:rPr>
                <w:sz w:val="20"/>
                <w:szCs w:val="20"/>
              </w:rPr>
            </w:pPr>
          </w:p>
        </w:tc>
        <w:tc>
          <w:tcPr>
            <w:tcW w:w="0" w:type="auto"/>
            <w:vAlign w:val="center"/>
            <w:hideMark/>
          </w:tcPr>
          <w:p w14:paraId="2054C5EF" w14:textId="77777777" w:rsidR="00485DF6" w:rsidRDefault="00485DF6">
            <w:pPr>
              <w:spacing w:beforeAutospacing="1" w:afterAutospacing="1"/>
              <w:rPr>
                <w:sz w:val="20"/>
                <w:szCs w:val="20"/>
              </w:rPr>
            </w:pPr>
          </w:p>
        </w:tc>
        <w:tc>
          <w:tcPr>
            <w:tcW w:w="0" w:type="auto"/>
            <w:vAlign w:val="center"/>
            <w:hideMark/>
          </w:tcPr>
          <w:p w14:paraId="6F3A2A5A" w14:textId="77777777" w:rsidR="00485DF6" w:rsidRDefault="00485DF6">
            <w:pPr>
              <w:spacing w:beforeAutospacing="1" w:afterAutospacing="1"/>
              <w:rPr>
                <w:sz w:val="20"/>
                <w:szCs w:val="20"/>
              </w:rPr>
            </w:pPr>
          </w:p>
        </w:tc>
        <w:tc>
          <w:tcPr>
            <w:tcW w:w="0" w:type="auto"/>
            <w:vAlign w:val="center"/>
            <w:hideMark/>
          </w:tcPr>
          <w:p w14:paraId="2577B84E" w14:textId="77777777" w:rsidR="00485DF6" w:rsidRDefault="00485DF6">
            <w:pPr>
              <w:spacing w:beforeAutospacing="1" w:afterAutospacing="1"/>
              <w:rPr>
                <w:sz w:val="20"/>
                <w:szCs w:val="20"/>
              </w:rPr>
            </w:pPr>
          </w:p>
        </w:tc>
        <w:tc>
          <w:tcPr>
            <w:tcW w:w="0" w:type="auto"/>
            <w:vAlign w:val="center"/>
            <w:hideMark/>
          </w:tcPr>
          <w:p w14:paraId="7CE65AAE" w14:textId="77777777" w:rsidR="00485DF6" w:rsidRDefault="00485DF6">
            <w:pPr>
              <w:spacing w:beforeAutospacing="1" w:afterAutospacing="1"/>
              <w:rPr>
                <w:sz w:val="20"/>
                <w:szCs w:val="20"/>
              </w:rPr>
            </w:pPr>
          </w:p>
        </w:tc>
        <w:tc>
          <w:tcPr>
            <w:tcW w:w="0" w:type="auto"/>
            <w:vAlign w:val="center"/>
            <w:hideMark/>
          </w:tcPr>
          <w:p w14:paraId="2C31B6F4" w14:textId="77777777" w:rsidR="00485DF6" w:rsidRDefault="00485DF6">
            <w:pPr>
              <w:spacing w:beforeAutospacing="1" w:afterAutospacing="1"/>
              <w:rPr>
                <w:sz w:val="20"/>
                <w:szCs w:val="20"/>
              </w:rPr>
            </w:pPr>
          </w:p>
        </w:tc>
        <w:tc>
          <w:tcPr>
            <w:tcW w:w="0" w:type="auto"/>
            <w:vAlign w:val="center"/>
            <w:hideMark/>
          </w:tcPr>
          <w:p w14:paraId="0A447E4B" w14:textId="77777777" w:rsidR="00485DF6" w:rsidRDefault="00485DF6">
            <w:pPr>
              <w:spacing w:beforeAutospacing="1" w:afterAutospacing="1"/>
              <w:rPr>
                <w:sz w:val="20"/>
                <w:szCs w:val="20"/>
              </w:rPr>
            </w:pPr>
          </w:p>
        </w:tc>
        <w:tc>
          <w:tcPr>
            <w:tcW w:w="0" w:type="auto"/>
            <w:vAlign w:val="center"/>
            <w:hideMark/>
          </w:tcPr>
          <w:p w14:paraId="00ADB9F3" w14:textId="77777777" w:rsidR="00485DF6" w:rsidRDefault="00485DF6">
            <w:pPr>
              <w:spacing w:beforeAutospacing="1" w:afterAutospacing="1"/>
              <w:rPr>
                <w:sz w:val="20"/>
                <w:szCs w:val="20"/>
              </w:rPr>
            </w:pPr>
          </w:p>
        </w:tc>
        <w:tc>
          <w:tcPr>
            <w:tcW w:w="0" w:type="auto"/>
            <w:vAlign w:val="center"/>
            <w:hideMark/>
          </w:tcPr>
          <w:p w14:paraId="23C34352" w14:textId="77777777" w:rsidR="00485DF6" w:rsidRDefault="00485DF6">
            <w:pPr>
              <w:spacing w:beforeAutospacing="1" w:afterAutospacing="1"/>
              <w:rPr>
                <w:sz w:val="20"/>
                <w:szCs w:val="20"/>
              </w:rPr>
            </w:pPr>
          </w:p>
        </w:tc>
      </w:tr>
      <w:tr w:rsidR="00485DF6"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Default="00485DF6">
            <w:pPr>
              <w:spacing w:before="100" w:beforeAutospacing="1" w:after="100" w:afterAutospacing="1"/>
              <w:rPr>
                <w:b/>
                <w:bCs/>
                <w:sz w:val="20"/>
                <w:szCs w:val="20"/>
              </w:rPr>
            </w:pPr>
            <w:r>
              <w:rPr>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Default="00485DF6">
            <w:pPr>
              <w:spacing w:before="100" w:beforeAutospacing="1" w:after="100" w:afterAutospacing="1"/>
              <w:rPr>
                <w:b/>
                <w:bCs/>
                <w:sz w:val="20"/>
                <w:szCs w:val="20"/>
              </w:rPr>
            </w:pPr>
            <w:r>
              <w:rPr>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Default="00485DF6">
            <w:pPr>
              <w:spacing w:before="100" w:beforeAutospacing="1" w:after="100" w:afterAutospacing="1"/>
              <w:rPr>
                <w:b/>
                <w:bCs/>
                <w:sz w:val="20"/>
                <w:szCs w:val="20"/>
              </w:rPr>
            </w:pPr>
            <w:r>
              <w:rPr>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Default="00485DF6">
            <w:pPr>
              <w:spacing w:before="100" w:beforeAutospacing="1" w:after="100" w:afterAutospacing="1"/>
              <w:rPr>
                <w:b/>
                <w:bCs/>
                <w:sz w:val="20"/>
                <w:szCs w:val="20"/>
              </w:rPr>
            </w:pPr>
            <w:r>
              <w:rPr>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Default="00485DF6">
            <w:pPr>
              <w:spacing w:before="100" w:beforeAutospacing="1" w:after="100" w:afterAutospacing="1"/>
              <w:rPr>
                <w:b/>
                <w:bCs/>
                <w:sz w:val="20"/>
                <w:szCs w:val="20"/>
              </w:rPr>
            </w:pPr>
            <w:r>
              <w:rPr>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Default="00485DF6">
            <w:pPr>
              <w:spacing w:before="100" w:beforeAutospacing="1" w:after="100" w:afterAutospacing="1"/>
              <w:rPr>
                <w:b/>
                <w:bCs/>
                <w:sz w:val="20"/>
                <w:szCs w:val="20"/>
              </w:rPr>
            </w:pPr>
            <w:r>
              <w:rPr>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Default="00485DF6">
            <w:pPr>
              <w:spacing w:before="100" w:beforeAutospacing="1" w:after="100" w:afterAutospacing="1"/>
              <w:rPr>
                <w:b/>
                <w:bCs/>
                <w:sz w:val="20"/>
                <w:szCs w:val="20"/>
              </w:rPr>
            </w:pPr>
            <w:r>
              <w:rPr>
                <w:b/>
                <w:bCs/>
                <w:sz w:val="20"/>
                <w:szCs w:val="20"/>
              </w:rPr>
              <w:t>106.3154</w:t>
            </w:r>
          </w:p>
        </w:tc>
      </w:tr>
    </w:tbl>
    <w:p w14:paraId="77850B89" w14:textId="77777777" w:rsidR="00485DF6" w:rsidRDefault="00485DF6" w:rsidP="00485DF6">
      <w:r>
        <w:br/>
      </w:r>
      <w:r>
        <w:br/>
      </w:r>
      <w:r>
        <w:br/>
      </w:r>
    </w:p>
    <w:p w14:paraId="4CD7AFA9" w14:textId="77777777" w:rsidR="00145B24" w:rsidRDefault="00145B24">
      <w:r>
        <w:br w:type="page"/>
      </w:r>
    </w:p>
    <w:p w14:paraId="4618755D" w14:textId="56170996" w:rsidR="00485DF6" w:rsidRDefault="00485DF6" w:rsidP="00485DF6">
      <w:r>
        <w:lastRenderedPageBreak/>
        <w:t>Table-4</w:t>
      </w:r>
    </w:p>
    <w:p w14:paraId="335B4E86" w14:textId="77777777" w:rsidR="00485DF6" w:rsidRDefault="00485DF6" w:rsidP="00485DF6">
      <w:r>
        <w:t xml:space="preserve">Category-Periodic Table of Book-Name with Zi </w:t>
      </w:r>
      <w:r>
        <w:rPr>
          <w:rFonts w:ascii="MS Mincho" w:eastAsia="MS Mincho" w:hAnsi="MS Mincho" w:cs="MS Mincho" w:hint="eastAsia"/>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33BCD67C" w14:textId="77777777" w:rsidTr="00485DF6">
        <w:trPr>
          <w:tblHeader/>
        </w:trPr>
        <w:tc>
          <w:tcPr>
            <w:tcW w:w="0" w:type="auto"/>
            <w:vAlign w:val="center"/>
            <w:hideMark/>
          </w:tcPr>
          <w:p w14:paraId="216BCF56" w14:textId="77777777" w:rsidR="00485DF6" w:rsidRDefault="00485DF6">
            <w:pPr>
              <w:spacing w:before="100" w:beforeAutospacing="1" w:after="100" w:afterAutospacing="1"/>
              <w:rPr>
                <w:b/>
                <w:bCs/>
                <w:sz w:val="20"/>
                <w:szCs w:val="20"/>
              </w:rPr>
            </w:pPr>
          </w:p>
        </w:tc>
        <w:tc>
          <w:tcPr>
            <w:tcW w:w="0" w:type="auto"/>
            <w:vAlign w:val="center"/>
            <w:hideMark/>
          </w:tcPr>
          <w:p w14:paraId="3FFDC7EC" w14:textId="77777777" w:rsidR="00485DF6" w:rsidRDefault="00485DF6">
            <w:pPr>
              <w:spacing w:beforeAutospacing="1" w:afterAutospacing="1"/>
              <w:rPr>
                <w:sz w:val="20"/>
                <w:szCs w:val="20"/>
              </w:rPr>
            </w:pPr>
          </w:p>
        </w:tc>
        <w:tc>
          <w:tcPr>
            <w:tcW w:w="0" w:type="auto"/>
            <w:vAlign w:val="center"/>
            <w:hideMark/>
          </w:tcPr>
          <w:p w14:paraId="05EB6CA0" w14:textId="77777777" w:rsidR="00485DF6" w:rsidRDefault="00485DF6">
            <w:pPr>
              <w:spacing w:beforeAutospacing="1" w:afterAutospacing="1"/>
              <w:rPr>
                <w:sz w:val="20"/>
                <w:szCs w:val="20"/>
              </w:rPr>
            </w:pPr>
          </w:p>
        </w:tc>
        <w:tc>
          <w:tcPr>
            <w:tcW w:w="0" w:type="auto"/>
            <w:vAlign w:val="center"/>
            <w:hideMark/>
          </w:tcPr>
          <w:p w14:paraId="33B2D8F8" w14:textId="77777777" w:rsidR="00485DF6" w:rsidRDefault="00485DF6">
            <w:pPr>
              <w:spacing w:beforeAutospacing="1" w:afterAutospacing="1"/>
              <w:rPr>
                <w:sz w:val="20"/>
                <w:szCs w:val="20"/>
              </w:rPr>
            </w:pPr>
          </w:p>
        </w:tc>
        <w:tc>
          <w:tcPr>
            <w:tcW w:w="0" w:type="auto"/>
            <w:vAlign w:val="center"/>
            <w:hideMark/>
          </w:tcPr>
          <w:p w14:paraId="6F3A6753" w14:textId="77777777" w:rsidR="00485DF6" w:rsidRDefault="00485DF6">
            <w:pPr>
              <w:spacing w:beforeAutospacing="1" w:afterAutospacing="1"/>
              <w:rPr>
                <w:sz w:val="20"/>
                <w:szCs w:val="20"/>
              </w:rPr>
            </w:pPr>
          </w:p>
        </w:tc>
        <w:tc>
          <w:tcPr>
            <w:tcW w:w="0" w:type="auto"/>
            <w:vAlign w:val="center"/>
            <w:hideMark/>
          </w:tcPr>
          <w:p w14:paraId="2E9AD510" w14:textId="77777777" w:rsidR="00485DF6" w:rsidRDefault="00485DF6">
            <w:pPr>
              <w:spacing w:beforeAutospacing="1" w:afterAutospacing="1"/>
              <w:rPr>
                <w:sz w:val="20"/>
                <w:szCs w:val="20"/>
              </w:rPr>
            </w:pPr>
          </w:p>
        </w:tc>
        <w:tc>
          <w:tcPr>
            <w:tcW w:w="0" w:type="auto"/>
            <w:vAlign w:val="center"/>
            <w:hideMark/>
          </w:tcPr>
          <w:p w14:paraId="04EC8EAC" w14:textId="77777777" w:rsidR="00485DF6" w:rsidRDefault="00485DF6">
            <w:pPr>
              <w:spacing w:beforeAutospacing="1" w:afterAutospacing="1"/>
              <w:rPr>
                <w:sz w:val="20"/>
                <w:szCs w:val="20"/>
              </w:rPr>
            </w:pPr>
          </w:p>
        </w:tc>
        <w:tc>
          <w:tcPr>
            <w:tcW w:w="0" w:type="auto"/>
            <w:vAlign w:val="center"/>
            <w:hideMark/>
          </w:tcPr>
          <w:p w14:paraId="022A1762" w14:textId="77777777" w:rsidR="00485DF6" w:rsidRDefault="00485DF6">
            <w:pPr>
              <w:spacing w:beforeAutospacing="1" w:afterAutospacing="1"/>
              <w:rPr>
                <w:sz w:val="20"/>
                <w:szCs w:val="20"/>
              </w:rPr>
            </w:pPr>
          </w:p>
        </w:tc>
        <w:tc>
          <w:tcPr>
            <w:tcW w:w="0" w:type="auto"/>
            <w:vAlign w:val="center"/>
            <w:hideMark/>
          </w:tcPr>
          <w:p w14:paraId="23CFB53D" w14:textId="77777777" w:rsidR="00485DF6" w:rsidRDefault="00485DF6">
            <w:pPr>
              <w:spacing w:beforeAutospacing="1" w:afterAutospacing="1"/>
              <w:rPr>
                <w:sz w:val="20"/>
                <w:szCs w:val="20"/>
              </w:rPr>
            </w:pPr>
          </w:p>
        </w:tc>
        <w:tc>
          <w:tcPr>
            <w:tcW w:w="0" w:type="auto"/>
            <w:vAlign w:val="center"/>
            <w:hideMark/>
          </w:tcPr>
          <w:p w14:paraId="7268A633" w14:textId="77777777" w:rsidR="00485DF6" w:rsidRDefault="00485DF6">
            <w:pPr>
              <w:spacing w:beforeAutospacing="1" w:afterAutospacing="1"/>
              <w:rPr>
                <w:sz w:val="20"/>
                <w:szCs w:val="20"/>
              </w:rPr>
            </w:pPr>
          </w:p>
        </w:tc>
      </w:tr>
      <w:tr w:rsidR="00485DF6"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Default="00485DF6">
            <w:pPr>
              <w:spacing w:before="100" w:beforeAutospacing="1" w:after="100" w:afterAutospacing="1"/>
              <w:rPr>
                <w:sz w:val="20"/>
                <w:szCs w:val="20"/>
              </w:rPr>
            </w:pPr>
            <w:r>
              <w:rPr>
                <w:sz w:val="20"/>
                <w:szCs w:val="20"/>
              </w:rPr>
              <w:t>5</w:t>
            </w:r>
          </w:p>
        </w:tc>
      </w:tr>
      <w:tr w:rsidR="00485DF6" w14:paraId="66F0CE6B" w14:textId="77777777" w:rsidTr="00485DF6">
        <w:tc>
          <w:tcPr>
            <w:tcW w:w="0" w:type="auto"/>
            <w:vAlign w:val="center"/>
            <w:hideMark/>
          </w:tcPr>
          <w:p w14:paraId="2DFEC26F" w14:textId="77777777" w:rsidR="00485DF6" w:rsidRDefault="00485DF6">
            <w:pPr>
              <w:spacing w:before="100" w:beforeAutospacing="1" w:after="100" w:afterAutospacing="1"/>
              <w:rPr>
                <w:sz w:val="20"/>
                <w:szCs w:val="20"/>
              </w:rPr>
            </w:pPr>
          </w:p>
        </w:tc>
        <w:tc>
          <w:tcPr>
            <w:tcW w:w="0" w:type="auto"/>
            <w:vAlign w:val="center"/>
            <w:hideMark/>
          </w:tcPr>
          <w:p w14:paraId="2175E2D5" w14:textId="77777777" w:rsidR="00485DF6" w:rsidRDefault="00485DF6">
            <w:pPr>
              <w:spacing w:beforeAutospacing="1" w:afterAutospacing="1"/>
              <w:rPr>
                <w:sz w:val="20"/>
                <w:szCs w:val="20"/>
              </w:rPr>
            </w:pPr>
          </w:p>
        </w:tc>
        <w:tc>
          <w:tcPr>
            <w:tcW w:w="0" w:type="auto"/>
            <w:vAlign w:val="center"/>
            <w:hideMark/>
          </w:tcPr>
          <w:p w14:paraId="428BDC4C" w14:textId="77777777" w:rsidR="00485DF6" w:rsidRDefault="00485DF6">
            <w:pPr>
              <w:spacing w:beforeAutospacing="1" w:afterAutospacing="1"/>
              <w:rPr>
                <w:sz w:val="20"/>
                <w:szCs w:val="20"/>
              </w:rPr>
            </w:pPr>
          </w:p>
        </w:tc>
        <w:tc>
          <w:tcPr>
            <w:tcW w:w="0" w:type="auto"/>
            <w:vAlign w:val="center"/>
            <w:hideMark/>
          </w:tcPr>
          <w:p w14:paraId="0A8F1E10" w14:textId="77777777" w:rsidR="00485DF6" w:rsidRDefault="00485DF6">
            <w:pPr>
              <w:spacing w:beforeAutospacing="1" w:afterAutospacing="1"/>
              <w:rPr>
                <w:sz w:val="20"/>
                <w:szCs w:val="20"/>
              </w:rPr>
            </w:pPr>
          </w:p>
        </w:tc>
        <w:tc>
          <w:tcPr>
            <w:tcW w:w="0" w:type="auto"/>
            <w:vAlign w:val="center"/>
            <w:hideMark/>
          </w:tcPr>
          <w:p w14:paraId="2F81061C" w14:textId="77777777" w:rsidR="00485DF6" w:rsidRDefault="00485DF6">
            <w:pPr>
              <w:spacing w:beforeAutospacing="1" w:afterAutospacing="1"/>
              <w:rPr>
                <w:sz w:val="20"/>
                <w:szCs w:val="20"/>
              </w:rPr>
            </w:pPr>
          </w:p>
        </w:tc>
        <w:tc>
          <w:tcPr>
            <w:tcW w:w="0" w:type="auto"/>
            <w:vAlign w:val="center"/>
            <w:hideMark/>
          </w:tcPr>
          <w:p w14:paraId="03D41FCA" w14:textId="77777777" w:rsidR="00485DF6" w:rsidRDefault="00485DF6">
            <w:pPr>
              <w:spacing w:beforeAutospacing="1" w:afterAutospacing="1"/>
              <w:rPr>
                <w:sz w:val="20"/>
                <w:szCs w:val="20"/>
              </w:rPr>
            </w:pPr>
          </w:p>
        </w:tc>
        <w:tc>
          <w:tcPr>
            <w:tcW w:w="0" w:type="auto"/>
            <w:vAlign w:val="center"/>
            <w:hideMark/>
          </w:tcPr>
          <w:p w14:paraId="7BD44406" w14:textId="77777777" w:rsidR="00485DF6" w:rsidRDefault="00485DF6">
            <w:pPr>
              <w:spacing w:beforeAutospacing="1" w:afterAutospacing="1"/>
              <w:rPr>
                <w:sz w:val="20"/>
                <w:szCs w:val="20"/>
              </w:rPr>
            </w:pPr>
          </w:p>
        </w:tc>
        <w:tc>
          <w:tcPr>
            <w:tcW w:w="0" w:type="auto"/>
            <w:vAlign w:val="center"/>
            <w:hideMark/>
          </w:tcPr>
          <w:p w14:paraId="19428A80" w14:textId="77777777" w:rsidR="00485DF6" w:rsidRDefault="00485DF6">
            <w:pPr>
              <w:spacing w:beforeAutospacing="1" w:afterAutospacing="1"/>
              <w:rPr>
                <w:sz w:val="20"/>
                <w:szCs w:val="20"/>
              </w:rPr>
            </w:pPr>
          </w:p>
        </w:tc>
        <w:tc>
          <w:tcPr>
            <w:tcW w:w="0" w:type="auto"/>
            <w:vAlign w:val="center"/>
            <w:hideMark/>
          </w:tcPr>
          <w:p w14:paraId="28C80EC4" w14:textId="77777777" w:rsidR="00485DF6" w:rsidRDefault="00485DF6">
            <w:pPr>
              <w:spacing w:beforeAutospacing="1" w:afterAutospacing="1"/>
              <w:rPr>
                <w:sz w:val="20"/>
                <w:szCs w:val="20"/>
              </w:rPr>
            </w:pPr>
          </w:p>
        </w:tc>
        <w:tc>
          <w:tcPr>
            <w:tcW w:w="0" w:type="auto"/>
            <w:vAlign w:val="center"/>
            <w:hideMark/>
          </w:tcPr>
          <w:p w14:paraId="1DEB4CDF" w14:textId="77777777" w:rsidR="00485DF6" w:rsidRDefault="00485DF6">
            <w:pPr>
              <w:spacing w:beforeAutospacing="1" w:afterAutospacing="1"/>
              <w:rPr>
                <w:sz w:val="20"/>
                <w:szCs w:val="20"/>
              </w:rPr>
            </w:pPr>
          </w:p>
        </w:tc>
      </w:tr>
      <w:tr w:rsidR="00485DF6"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Default="00485DF6">
            <w:pPr>
              <w:spacing w:before="100" w:beforeAutospacing="1" w:after="100" w:afterAutospacing="1"/>
              <w:rPr>
                <w:sz w:val="20"/>
                <w:szCs w:val="20"/>
              </w:rPr>
            </w:pPr>
            <w:r>
              <w:rPr>
                <w:sz w:val="20"/>
                <w:szCs w:val="20"/>
              </w:rPr>
              <w:t>4</w:t>
            </w:r>
          </w:p>
        </w:tc>
      </w:tr>
      <w:tr w:rsidR="00485DF6" w14:paraId="45E14B61" w14:textId="77777777" w:rsidTr="00485DF6">
        <w:tc>
          <w:tcPr>
            <w:tcW w:w="0" w:type="auto"/>
            <w:vAlign w:val="center"/>
            <w:hideMark/>
          </w:tcPr>
          <w:p w14:paraId="5061BD78" w14:textId="77777777" w:rsidR="00485DF6" w:rsidRDefault="00485DF6">
            <w:pPr>
              <w:spacing w:before="100" w:beforeAutospacing="1" w:after="100" w:afterAutospacing="1"/>
              <w:rPr>
                <w:sz w:val="20"/>
                <w:szCs w:val="20"/>
              </w:rPr>
            </w:pPr>
          </w:p>
        </w:tc>
        <w:tc>
          <w:tcPr>
            <w:tcW w:w="0" w:type="auto"/>
            <w:vAlign w:val="center"/>
            <w:hideMark/>
          </w:tcPr>
          <w:p w14:paraId="50AE907D" w14:textId="77777777" w:rsidR="00485DF6" w:rsidRDefault="00485DF6">
            <w:pPr>
              <w:spacing w:beforeAutospacing="1" w:afterAutospacing="1"/>
              <w:rPr>
                <w:sz w:val="20"/>
                <w:szCs w:val="20"/>
              </w:rPr>
            </w:pPr>
          </w:p>
        </w:tc>
        <w:tc>
          <w:tcPr>
            <w:tcW w:w="0" w:type="auto"/>
            <w:vAlign w:val="center"/>
            <w:hideMark/>
          </w:tcPr>
          <w:p w14:paraId="53E9FAD4" w14:textId="77777777" w:rsidR="00485DF6" w:rsidRDefault="00485DF6">
            <w:pPr>
              <w:spacing w:beforeAutospacing="1" w:afterAutospacing="1"/>
              <w:rPr>
                <w:sz w:val="20"/>
                <w:szCs w:val="20"/>
              </w:rPr>
            </w:pPr>
          </w:p>
        </w:tc>
        <w:tc>
          <w:tcPr>
            <w:tcW w:w="0" w:type="auto"/>
            <w:vAlign w:val="center"/>
            <w:hideMark/>
          </w:tcPr>
          <w:p w14:paraId="524874AD" w14:textId="77777777" w:rsidR="00485DF6" w:rsidRDefault="00485DF6">
            <w:pPr>
              <w:spacing w:beforeAutospacing="1" w:afterAutospacing="1"/>
              <w:rPr>
                <w:sz w:val="20"/>
                <w:szCs w:val="20"/>
              </w:rPr>
            </w:pPr>
          </w:p>
        </w:tc>
        <w:tc>
          <w:tcPr>
            <w:tcW w:w="0" w:type="auto"/>
            <w:vAlign w:val="center"/>
            <w:hideMark/>
          </w:tcPr>
          <w:p w14:paraId="40B0ECA3" w14:textId="77777777" w:rsidR="00485DF6" w:rsidRDefault="00485DF6">
            <w:pPr>
              <w:spacing w:beforeAutospacing="1" w:afterAutospacing="1"/>
              <w:rPr>
                <w:sz w:val="20"/>
                <w:szCs w:val="20"/>
              </w:rPr>
            </w:pPr>
          </w:p>
        </w:tc>
        <w:tc>
          <w:tcPr>
            <w:tcW w:w="0" w:type="auto"/>
            <w:vAlign w:val="center"/>
            <w:hideMark/>
          </w:tcPr>
          <w:p w14:paraId="5E72F03F" w14:textId="77777777" w:rsidR="00485DF6" w:rsidRDefault="00485DF6">
            <w:pPr>
              <w:spacing w:beforeAutospacing="1" w:afterAutospacing="1"/>
              <w:rPr>
                <w:sz w:val="20"/>
                <w:szCs w:val="20"/>
              </w:rPr>
            </w:pPr>
          </w:p>
        </w:tc>
        <w:tc>
          <w:tcPr>
            <w:tcW w:w="0" w:type="auto"/>
            <w:vAlign w:val="center"/>
            <w:hideMark/>
          </w:tcPr>
          <w:p w14:paraId="7A778237" w14:textId="77777777" w:rsidR="00485DF6" w:rsidRDefault="00485DF6">
            <w:pPr>
              <w:spacing w:beforeAutospacing="1" w:afterAutospacing="1"/>
              <w:rPr>
                <w:sz w:val="20"/>
                <w:szCs w:val="20"/>
              </w:rPr>
            </w:pPr>
          </w:p>
        </w:tc>
        <w:tc>
          <w:tcPr>
            <w:tcW w:w="0" w:type="auto"/>
            <w:vAlign w:val="center"/>
            <w:hideMark/>
          </w:tcPr>
          <w:p w14:paraId="55CB764F" w14:textId="77777777" w:rsidR="00485DF6" w:rsidRDefault="00485DF6">
            <w:pPr>
              <w:spacing w:beforeAutospacing="1" w:afterAutospacing="1"/>
              <w:rPr>
                <w:sz w:val="20"/>
                <w:szCs w:val="20"/>
              </w:rPr>
            </w:pPr>
          </w:p>
        </w:tc>
        <w:tc>
          <w:tcPr>
            <w:tcW w:w="0" w:type="auto"/>
            <w:vAlign w:val="center"/>
            <w:hideMark/>
          </w:tcPr>
          <w:p w14:paraId="79869820" w14:textId="77777777" w:rsidR="00485DF6" w:rsidRDefault="00485DF6">
            <w:pPr>
              <w:spacing w:beforeAutospacing="1" w:afterAutospacing="1"/>
              <w:rPr>
                <w:sz w:val="20"/>
                <w:szCs w:val="20"/>
              </w:rPr>
            </w:pPr>
          </w:p>
        </w:tc>
        <w:tc>
          <w:tcPr>
            <w:tcW w:w="0" w:type="auto"/>
            <w:vAlign w:val="center"/>
            <w:hideMark/>
          </w:tcPr>
          <w:p w14:paraId="3B870540" w14:textId="77777777" w:rsidR="00485DF6" w:rsidRDefault="00485DF6">
            <w:pPr>
              <w:spacing w:beforeAutospacing="1" w:afterAutospacing="1"/>
              <w:rPr>
                <w:sz w:val="20"/>
                <w:szCs w:val="20"/>
              </w:rPr>
            </w:pPr>
          </w:p>
        </w:tc>
      </w:tr>
      <w:tr w:rsidR="00485DF6"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Default="00485DF6">
            <w:pPr>
              <w:spacing w:before="100" w:beforeAutospacing="1" w:after="100" w:afterAutospacing="1"/>
              <w:rPr>
                <w:sz w:val="20"/>
                <w:szCs w:val="20"/>
              </w:rPr>
            </w:pPr>
            <w:r>
              <w:rPr>
                <w:sz w:val="20"/>
                <w:szCs w:val="20"/>
              </w:rPr>
              <w:t>2</w:t>
            </w:r>
          </w:p>
        </w:tc>
      </w:tr>
      <w:tr w:rsidR="00485DF6" w14:paraId="16E4572F" w14:textId="77777777" w:rsidTr="00485DF6">
        <w:tc>
          <w:tcPr>
            <w:tcW w:w="0" w:type="auto"/>
            <w:vAlign w:val="center"/>
            <w:hideMark/>
          </w:tcPr>
          <w:p w14:paraId="44FA2A30" w14:textId="77777777" w:rsidR="00485DF6" w:rsidRDefault="00485DF6">
            <w:pPr>
              <w:spacing w:before="100" w:beforeAutospacing="1" w:after="100" w:afterAutospacing="1"/>
              <w:rPr>
                <w:sz w:val="20"/>
                <w:szCs w:val="20"/>
              </w:rPr>
            </w:pPr>
          </w:p>
        </w:tc>
        <w:tc>
          <w:tcPr>
            <w:tcW w:w="0" w:type="auto"/>
            <w:vAlign w:val="center"/>
            <w:hideMark/>
          </w:tcPr>
          <w:p w14:paraId="4C314D6D" w14:textId="77777777" w:rsidR="00485DF6" w:rsidRDefault="00485DF6">
            <w:pPr>
              <w:spacing w:beforeAutospacing="1" w:afterAutospacing="1"/>
              <w:rPr>
                <w:sz w:val="20"/>
                <w:szCs w:val="20"/>
              </w:rPr>
            </w:pPr>
          </w:p>
        </w:tc>
        <w:tc>
          <w:tcPr>
            <w:tcW w:w="0" w:type="auto"/>
            <w:vAlign w:val="center"/>
            <w:hideMark/>
          </w:tcPr>
          <w:p w14:paraId="1A742E35" w14:textId="77777777" w:rsidR="00485DF6" w:rsidRDefault="00485DF6">
            <w:pPr>
              <w:spacing w:beforeAutospacing="1" w:afterAutospacing="1"/>
              <w:rPr>
                <w:sz w:val="20"/>
                <w:szCs w:val="20"/>
              </w:rPr>
            </w:pPr>
          </w:p>
        </w:tc>
        <w:tc>
          <w:tcPr>
            <w:tcW w:w="0" w:type="auto"/>
            <w:vAlign w:val="center"/>
            <w:hideMark/>
          </w:tcPr>
          <w:p w14:paraId="761D7866" w14:textId="77777777" w:rsidR="00485DF6" w:rsidRDefault="00485DF6">
            <w:pPr>
              <w:spacing w:beforeAutospacing="1" w:afterAutospacing="1"/>
              <w:rPr>
                <w:sz w:val="20"/>
                <w:szCs w:val="20"/>
              </w:rPr>
            </w:pPr>
          </w:p>
        </w:tc>
        <w:tc>
          <w:tcPr>
            <w:tcW w:w="0" w:type="auto"/>
            <w:vAlign w:val="center"/>
            <w:hideMark/>
          </w:tcPr>
          <w:p w14:paraId="63A0D664" w14:textId="77777777" w:rsidR="00485DF6" w:rsidRDefault="00485DF6">
            <w:pPr>
              <w:spacing w:beforeAutospacing="1" w:afterAutospacing="1"/>
              <w:rPr>
                <w:sz w:val="20"/>
                <w:szCs w:val="20"/>
              </w:rPr>
            </w:pPr>
          </w:p>
        </w:tc>
        <w:tc>
          <w:tcPr>
            <w:tcW w:w="0" w:type="auto"/>
            <w:vAlign w:val="center"/>
            <w:hideMark/>
          </w:tcPr>
          <w:p w14:paraId="2C4DA58D" w14:textId="77777777" w:rsidR="00485DF6" w:rsidRDefault="00485DF6">
            <w:pPr>
              <w:spacing w:beforeAutospacing="1" w:afterAutospacing="1"/>
              <w:rPr>
                <w:sz w:val="20"/>
                <w:szCs w:val="20"/>
              </w:rPr>
            </w:pPr>
          </w:p>
        </w:tc>
        <w:tc>
          <w:tcPr>
            <w:tcW w:w="0" w:type="auto"/>
            <w:vAlign w:val="center"/>
            <w:hideMark/>
          </w:tcPr>
          <w:p w14:paraId="39D4E94A" w14:textId="77777777" w:rsidR="00485DF6" w:rsidRDefault="00485DF6">
            <w:pPr>
              <w:spacing w:beforeAutospacing="1" w:afterAutospacing="1"/>
              <w:rPr>
                <w:sz w:val="20"/>
                <w:szCs w:val="20"/>
              </w:rPr>
            </w:pPr>
          </w:p>
        </w:tc>
        <w:tc>
          <w:tcPr>
            <w:tcW w:w="0" w:type="auto"/>
            <w:vAlign w:val="center"/>
            <w:hideMark/>
          </w:tcPr>
          <w:p w14:paraId="38069845" w14:textId="77777777" w:rsidR="00485DF6" w:rsidRDefault="00485DF6">
            <w:pPr>
              <w:spacing w:beforeAutospacing="1" w:afterAutospacing="1"/>
              <w:rPr>
                <w:sz w:val="20"/>
                <w:szCs w:val="20"/>
              </w:rPr>
            </w:pPr>
          </w:p>
        </w:tc>
        <w:tc>
          <w:tcPr>
            <w:tcW w:w="0" w:type="auto"/>
            <w:vAlign w:val="center"/>
            <w:hideMark/>
          </w:tcPr>
          <w:p w14:paraId="700C677B" w14:textId="77777777" w:rsidR="00485DF6" w:rsidRDefault="00485DF6">
            <w:pPr>
              <w:spacing w:beforeAutospacing="1" w:afterAutospacing="1"/>
              <w:rPr>
                <w:sz w:val="20"/>
                <w:szCs w:val="20"/>
              </w:rPr>
            </w:pPr>
          </w:p>
        </w:tc>
        <w:tc>
          <w:tcPr>
            <w:tcW w:w="0" w:type="auto"/>
            <w:vAlign w:val="center"/>
            <w:hideMark/>
          </w:tcPr>
          <w:p w14:paraId="26EAC06A" w14:textId="77777777" w:rsidR="00485DF6" w:rsidRDefault="00485DF6">
            <w:pPr>
              <w:spacing w:beforeAutospacing="1" w:afterAutospacing="1"/>
              <w:rPr>
                <w:sz w:val="20"/>
                <w:szCs w:val="20"/>
              </w:rPr>
            </w:pPr>
          </w:p>
        </w:tc>
      </w:tr>
      <w:tr w:rsidR="00485DF6"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Default="00485DF6">
            <w:pPr>
              <w:spacing w:before="100" w:beforeAutospacing="1" w:after="100" w:afterAutospacing="1"/>
              <w:rPr>
                <w:sz w:val="20"/>
                <w:szCs w:val="20"/>
              </w:rPr>
            </w:pPr>
            <w:r>
              <w:rPr>
                <w:sz w:val="20"/>
                <w:szCs w:val="20"/>
              </w:rPr>
              <w:t>6</w:t>
            </w:r>
          </w:p>
        </w:tc>
      </w:tr>
      <w:tr w:rsidR="00485DF6" w14:paraId="74DE51EB" w14:textId="77777777" w:rsidTr="00485DF6">
        <w:tc>
          <w:tcPr>
            <w:tcW w:w="0" w:type="auto"/>
            <w:vAlign w:val="center"/>
            <w:hideMark/>
          </w:tcPr>
          <w:p w14:paraId="35E04F8A" w14:textId="77777777" w:rsidR="00485DF6" w:rsidRDefault="00485DF6">
            <w:pPr>
              <w:spacing w:before="100" w:beforeAutospacing="1" w:after="100" w:afterAutospacing="1"/>
              <w:rPr>
                <w:sz w:val="20"/>
                <w:szCs w:val="20"/>
              </w:rPr>
            </w:pPr>
          </w:p>
        </w:tc>
        <w:tc>
          <w:tcPr>
            <w:tcW w:w="0" w:type="auto"/>
            <w:vAlign w:val="center"/>
            <w:hideMark/>
          </w:tcPr>
          <w:p w14:paraId="79583EB7" w14:textId="77777777" w:rsidR="00485DF6" w:rsidRDefault="00485DF6">
            <w:pPr>
              <w:spacing w:beforeAutospacing="1" w:afterAutospacing="1"/>
              <w:rPr>
                <w:sz w:val="20"/>
                <w:szCs w:val="20"/>
              </w:rPr>
            </w:pPr>
          </w:p>
        </w:tc>
        <w:tc>
          <w:tcPr>
            <w:tcW w:w="0" w:type="auto"/>
            <w:vAlign w:val="center"/>
            <w:hideMark/>
          </w:tcPr>
          <w:p w14:paraId="496AEDAA" w14:textId="77777777" w:rsidR="00485DF6" w:rsidRDefault="00485DF6">
            <w:pPr>
              <w:spacing w:beforeAutospacing="1" w:afterAutospacing="1"/>
              <w:rPr>
                <w:sz w:val="20"/>
                <w:szCs w:val="20"/>
              </w:rPr>
            </w:pPr>
          </w:p>
        </w:tc>
        <w:tc>
          <w:tcPr>
            <w:tcW w:w="0" w:type="auto"/>
            <w:vAlign w:val="center"/>
            <w:hideMark/>
          </w:tcPr>
          <w:p w14:paraId="262C5DEA" w14:textId="77777777" w:rsidR="00485DF6" w:rsidRDefault="00485DF6">
            <w:pPr>
              <w:spacing w:beforeAutospacing="1" w:afterAutospacing="1"/>
              <w:rPr>
                <w:sz w:val="20"/>
                <w:szCs w:val="20"/>
              </w:rPr>
            </w:pPr>
          </w:p>
        </w:tc>
        <w:tc>
          <w:tcPr>
            <w:tcW w:w="0" w:type="auto"/>
            <w:vAlign w:val="center"/>
            <w:hideMark/>
          </w:tcPr>
          <w:p w14:paraId="0F1B949B" w14:textId="77777777" w:rsidR="00485DF6" w:rsidRDefault="00485DF6">
            <w:pPr>
              <w:spacing w:beforeAutospacing="1" w:afterAutospacing="1"/>
              <w:rPr>
                <w:sz w:val="20"/>
                <w:szCs w:val="20"/>
              </w:rPr>
            </w:pPr>
          </w:p>
        </w:tc>
        <w:tc>
          <w:tcPr>
            <w:tcW w:w="0" w:type="auto"/>
            <w:vAlign w:val="center"/>
            <w:hideMark/>
          </w:tcPr>
          <w:p w14:paraId="3020B36F" w14:textId="77777777" w:rsidR="00485DF6" w:rsidRDefault="00485DF6">
            <w:pPr>
              <w:spacing w:beforeAutospacing="1" w:afterAutospacing="1"/>
              <w:rPr>
                <w:sz w:val="20"/>
                <w:szCs w:val="20"/>
              </w:rPr>
            </w:pPr>
          </w:p>
        </w:tc>
        <w:tc>
          <w:tcPr>
            <w:tcW w:w="0" w:type="auto"/>
            <w:vAlign w:val="center"/>
            <w:hideMark/>
          </w:tcPr>
          <w:p w14:paraId="71907AD8" w14:textId="77777777" w:rsidR="00485DF6" w:rsidRDefault="00485DF6">
            <w:pPr>
              <w:spacing w:beforeAutospacing="1" w:afterAutospacing="1"/>
              <w:rPr>
                <w:sz w:val="20"/>
                <w:szCs w:val="20"/>
              </w:rPr>
            </w:pPr>
          </w:p>
        </w:tc>
        <w:tc>
          <w:tcPr>
            <w:tcW w:w="0" w:type="auto"/>
            <w:vAlign w:val="center"/>
            <w:hideMark/>
          </w:tcPr>
          <w:p w14:paraId="4EC5A249" w14:textId="77777777" w:rsidR="00485DF6" w:rsidRDefault="00485DF6">
            <w:pPr>
              <w:spacing w:beforeAutospacing="1" w:afterAutospacing="1"/>
              <w:rPr>
                <w:sz w:val="20"/>
                <w:szCs w:val="20"/>
              </w:rPr>
            </w:pPr>
          </w:p>
        </w:tc>
        <w:tc>
          <w:tcPr>
            <w:tcW w:w="0" w:type="auto"/>
            <w:vAlign w:val="center"/>
            <w:hideMark/>
          </w:tcPr>
          <w:p w14:paraId="0EEFA111" w14:textId="77777777" w:rsidR="00485DF6" w:rsidRDefault="00485DF6">
            <w:pPr>
              <w:spacing w:beforeAutospacing="1" w:afterAutospacing="1"/>
              <w:rPr>
                <w:sz w:val="20"/>
                <w:szCs w:val="20"/>
              </w:rPr>
            </w:pPr>
          </w:p>
        </w:tc>
        <w:tc>
          <w:tcPr>
            <w:tcW w:w="0" w:type="auto"/>
            <w:vAlign w:val="center"/>
            <w:hideMark/>
          </w:tcPr>
          <w:p w14:paraId="1A02B4C9" w14:textId="77777777" w:rsidR="00485DF6" w:rsidRDefault="00485DF6">
            <w:pPr>
              <w:spacing w:beforeAutospacing="1" w:afterAutospacing="1"/>
              <w:rPr>
                <w:sz w:val="20"/>
                <w:szCs w:val="20"/>
              </w:rPr>
            </w:pPr>
          </w:p>
        </w:tc>
      </w:tr>
      <w:tr w:rsidR="00485DF6"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Default="00485DF6">
            <w:pPr>
              <w:spacing w:before="100" w:beforeAutospacing="1" w:after="100" w:afterAutospacing="1"/>
              <w:rPr>
                <w:sz w:val="20"/>
                <w:szCs w:val="20"/>
              </w:rPr>
            </w:pPr>
            <w:r>
              <w:rPr>
                <w:sz w:val="20"/>
                <w:szCs w:val="20"/>
              </w:rPr>
              <w:t>3</w:t>
            </w:r>
          </w:p>
        </w:tc>
      </w:tr>
      <w:tr w:rsidR="00485DF6" w14:paraId="11E74251" w14:textId="77777777" w:rsidTr="00485DF6">
        <w:tc>
          <w:tcPr>
            <w:tcW w:w="0" w:type="auto"/>
            <w:vAlign w:val="center"/>
            <w:hideMark/>
          </w:tcPr>
          <w:p w14:paraId="6729AA6C" w14:textId="77777777" w:rsidR="00485DF6" w:rsidRDefault="00485DF6">
            <w:pPr>
              <w:spacing w:before="100" w:beforeAutospacing="1" w:after="100" w:afterAutospacing="1"/>
              <w:rPr>
                <w:sz w:val="20"/>
                <w:szCs w:val="20"/>
              </w:rPr>
            </w:pPr>
          </w:p>
        </w:tc>
        <w:tc>
          <w:tcPr>
            <w:tcW w:w="0" w:type="auto"/>
            <w:vAlign w:val="center"/>
            <w:hideMark/>
          </w:tcPr>
          <w:p w14:paraId="447BD198" w14:textId="77777777" w:rsidR="00485DF6" w:rsidRDefault="00485DF6">
            <w:pPr>
              <w:spacing w:beforeAutospacing="1" w:afterAutospacing="1"/>
              <w:rPr>
                <w:sz w:val="20"/>
                <w:szCs w:val="20"/>
              </w:rPr>
            </w:pPr>
          </w:p>
        </w:tc>
        <w:tc>
          <w:tcPr>
            <w:tcW w:w="0" w:type="auto"/>
            <w:vAlign w:val="center"/>
            <w:hideMark/>
          </w:tcPr>
          <w:p w14:paraId="5D247E52" w14:textId="77777777" w:rsidR="00485DF6" w:rsidRDefault="00485DF6">
            <w:pPr>
              <w:spacing w:beforeAutospacing="1" w:afterAutospacing="1"/>
              <w:rPr>
                <w:sz w:val="20"/>
                <w:szCs w:val="20"/>
              </w:rPr>
            </w:pPr>
          </w:p>
        </w:tc>
        <w:tc>
          <w:tcPr>
            <w:tcW w:w="0" w:type="auto"/>
            <w:vAlign w:val="center"/>
            <w:hideMark/>
          </w:tcPr>
          <w:p w14:paraId="5C0F0247" w14:textId="77777777" w:rsidR="00485DF6" w:rsidRDefault="00485DF6">
            <w:pPr>
              <w:spacing w:beforeAutospacing="1" w:afterAutospacing="1"/>
              <w:rPr>
                <w:sz w:val="20"/>
                <w:szCs w:val="20"/>
              </w:rPr>
            </w:pPr>
          </w:p>
        </w:tc>
        <w:tc>
          <w:tcPr>
            <w:tcW w:w="0" w:type="auto"/>
            <w:vAlign w:val="center"/>
            <w:hideMark/>
          </w:tcPr>
          <w:p w14:paraId="46D74C9D" w14:textId="77777777" w:rsidR="00485DF6" w:rsidRDefault="00485DF6">
            <w:pPr>
              <w:spacing w:beforeAutospacing="1" w:afterAutospacing="1"/>
              <w:rPr>
                <w:sz w:val="20"/>
                <w:szCs w:val="20"/>
              </w:rPr>
            </w:pPr>
          </w:p>
        </w:tc>
        <w:tc>
          <w:tcPr>
            <w:tcW w:w="0" w:type="auto"/>
            <w:vAlign w:val="center"/>
            <w:hideMark/>
          </w:tcPr>
          <w:p w14:paraId="4CA2EF50" w14:textId="77777777" w:rsidR="00485DF6" w:rsidRDefault="00485DF6">
            <w:pPr>
              <w:spacing w:beforeAutospacing="1" w:afterAutospacing="1"/>
              <w:rPr>
                <w:sz w:val="20"/>
                <w:szCs w:val="20"/>
              </w:rPr>
            </w:pPr>
          </w:p>
        </w:tc>
        <w:tc>
          <w:tcPr>
            <w:tcW w:w="0" w:type="auto"/>
            <w:vAlign w:val="center"/>
            <w:hideMark/>
          </w:tcPr>
          <w:p w14:paraId="21C3A675" w14:textId="77777777" w:rsidR="00485DF6" w:rsidRDefault="00485DF6">
            <w:pPr>
              <w:spacing w:beforeAutospacing="1" w:afterAutospacing="1"/>
              <w:rPr>
                <w:sz w:val="20"/>
                <w:szCs w:val="20"/>
              </w:rPr>
            </w:pPr>
          </w:p>
        </w:tc>
        <w:tc>
          <w:tcPr>
            <w:tcW w:w="0" w:type="auto"/>
            <w:vAlign w:val="center"/>
            <w:hideMark/>
          </w:tcPr>
          <w:p w14:paraId="69D59A89" w14:textId="77777777" w:rsidR="00485DF6" w:rsidRDefault="00485DF6">
            <w:pPr>
              <w:spacing w:beforeAutospacing="1" w:afterAutospacing="1"/>
              <w:rPr>
                <w:sz w:val="20"/>
                <w:szCs w:val="20"/>
              </w:rPr>
            </w:pPr>
          </w:p>
        </w:tc>
        <w:tc>
          <w:tcPr>
            <w:tcW w:w="0" w:type="auto"/>
            <w:vAlign w:val="center"/>
            <w:hideMark/>
          </w:tcPr>
          <w:p w14:paraId="42967746" w14:textId="77777777" w:rsidR="00485DF6" w:rsidRDefault="00485DF6">
            <w:pPr>
              <w:spacing w:beforeAutospacing="1" w:afterAutospacing="1"/>
              <w:rPr>
                <w:sz w:val="20"/>
                <w:szCs w:val="20"/>
              </w:rPr>
            </w:pPr>
          </w:p>
        </w:tc>
        <w:tc>
          <w:tcPr>
            <w:tcW w:w="0" w:type="auto"/>
            <w:vAlign w:val="center"/>
            <w:hideMark/>
          </w:tcPr>
          <w:p w14:paraId="216A9BC9" w14:textId="77777777" w:rsidR="00485DF6" w:rsidRDefault="00485DF6">
            <w:pPr>
              <w:spacing w:beforeAutospacing="1" w:afterAutospacing="1"/>
              <w:rPr>
                <w:sz w:val="20"/>
                <w:szCs w:val="20"/>
              </w:rPr>
            </w:pPr>
          </w:p>
        </w:tc>
      </w:tr>
      <w:tr w:rsidR="00485DF6"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Default="00485DF6">
            <w:pPr>
              <w:spacing w:before="100" w:beforeAutospacing="1" w:after="100" w:afterAutospacing="1"/>
              <w:rPr>
                <w:sz w:val="20"/>
                <w:szCs w:val="20"/>
              </w:rPr>
            </w:pPr>
            <w:r>
              <w:rPr>
                <w:sz w:val="20"/>
                <w:szCs w:val="20"/>
              </w:rPr>
              <w:t>1</w:t>
            </w:r>
          </w:p>
        </w:tc>
      </w:tr>
      <w:tr w:rsidR="00485DF6" w14:paraId="54CD2F25" w14:textId="77777777" w:rsidTr="00485DF6">
        <w:tc>
          <w:tcPr>
            <w:tcW w:w="0" w:type="auto"/>
            <w:vAlign w:val="center"/>
            <w:hideMark/>
          </w:tcPr>
          <w:p w14:paraId="60B45C46" w14:textId="77777777" w:rsidR="00485DF6" w:rsidRDefault="00485DF6">
            <w:pPr>
              <w:spacing w:before="100" w:beforeAutospacing="1" w:after="100" w:afterAutospacing="1"/>
              <w:rPr>
                <w:sz w:val="20"/>
                <w:szCs w:val="20"/>
              </w:rPr>
            </w:pPr>
          </w:p>
        </w:tc>
        <w:tc>
          <w:tcPr>
            <w:tcW w:w="0" w:type="auto"/>
            <w:vAlign w:val="center"/>
            <w:hideMark/>
          </w:tcPr>
          <w:p w14:paraId="0244E0A5" w14:textId="77777777" w:rsidR="00485DF6" w:rsidRDefault="00485DF6">
            <w:pPr>
              <w:spacing w:beforeAutospacing="1" w:afterAutospacing="1"/>
              <w:rPr>
                <w:sz w:val="20"/>
                <w:szCs w:val="20"/>
              </w:rPr>
            </w:pPr>
          </w:p>
        </w:tc>
        <w:tc>
          <w:tcPr>
            <w:tcW w:w="0" w:type="auto"/>
            <w:vAlign w:val="center"/>
            <w:hideMark/>
          </w:tcPr>
          <w:p w14:paraId="276ACD0B" w14:textId="77777777" w:rsidR="00485DF6" w:rsidRDefault="00485DF6">
            <w:pPr>
              <w:spacing w:beforeAutospacing="1" w:afterAutospacing="1"/>
              <w:rPr>
                <w:sz w:val="20"/>
                <w:szCs w:val="20"/>
              </w:rPr>
            </w:pPr>
          </w:p>
        </w:tc>
        <w:tc>
          <w:tcPr>
            <w:tcW w:w="0" w:type="auto"/>
            <w:vAlign w:val="center"/>
            <w:hideMark/>
          </w:tcPr>
          <w:p w14:paraId="4748F431" w14:textId="77777777" w:rsidR="00485DF6" w:rsidRDefault="00485DF6">
            <w:pPr>
              <w:spacing w:beforeAutospacing="1" w:afterAutospacing="1"/>
              <w:rPr>
                <w:sz w:val="20"/>
                <w:szCs w:val="20"/>
              </w:rPr>
            </w:pPr>
          </w:p>
        </w:tc>
        <w:tc>
          <w:tcPr>
            <w:tcW w:w="0" w:type="auto"/>
            <w:vAlign w:val="center"/>
            <w:hideMark/>
          </w:tcPr>
          <w:p w14:paraId="54CCDA6F" w14:textId="77777777" w:rsidR="00485DF6" w:rsidRDefault="00485DF6">
            <w:pPr>
              <w:spacing w:beforeAutospacing="1" w:afterAutospacing="1"/>
              <w:rPr>
                <w:sz w:val="20"/>
                <w:szCs w:val="20"/>
              </w:rPr>
            </w:pPr>
          </w:p>
        </w:tc>
        <w:tc>
          <w:tcPr>
            <w:tcW w:w="0" w:type="auto"/>
            <w:vAlign w:val="center"/>
            <w:hideMark/>
          </w:tcPr>
          <w:p w14:paraId="51E4BDF9" w14:textId="77777777" w:rsidR="00485DF6" w:rsidRDefault="00485DF6">
            <w:pPr>
              <w:spacing w:beforeAutospacing="1" w:afterAutospacing="1"/>
              <w:rPr>
                <w:sz w:val="20"/>
                <w:szCs w:val="20"/>
              </w:rPr>
            </w:pPr>
          </w:p>
        </w:tc>
        <w:tc>
          <w:tcPr>
            <w:tcW w:w="0" w:type="auto"/>
            <w:vAlign w:val="center"/>
            <w:hideMark/>
          </w:tcPr>
          <w:p w14:paraId="4F58D7A4" w14:textId="77777777" w:rsidR="00485DF6" w:rsidRDefault="00485DF6">
            <w:pPr>
              <w:spacing w:beforeAutospacing="1" w:afterAutospacing="1"/>
              <w:rPr>
                <w:sz w:val="20"/>
                <w:szCs w:val="20"/>
              </w:rPr>
            </w:pPr>
          </w:p>
        </w:tc>
        <w:tc>
          <w:tcPr>
            <w:tcW w:w="0" w:type="auto"/>
            <w:vAlign w:val="center"/>
            <w:hideMark/>
          </w:tcPr>
          <w:p w14:paraId="1E5594C8" w14:textId="77777777" w:rsidR="00485DF6" w:rsidRDefault="00485DF6">
            <w:pPr>
              <w:spacing w:beforeAutospacing="1" w:afterAutospacing="1"/>
              <w:rPr>
                <w:sz w:val="20"/>
                <w:szCs w:val="20"/>
              </w:rPr>
            </w:pPr>
          </w:p>
        </w:tc>
        <w:tc>
          <w:tcPr>
            <w:tcW w:w="0" w:type="auto"/>
            <w:vAlign w:val="center"/>
            <w:hideMark/>
          </w:tcPr>
          <w:p w14:paraId="54398D34" w14:textId="77777777" w:rsidR="00485DF6" w:rsidRDefault="00485DF6">
            <w:pPr>
              <w:spacing w:beforeAutospacing="1" w:afterAutospacing="1"/>
              <w:rPr>
                <w:sz w:val="20"/>
                <w:szCs w:val="20"/>
              </w:rPr>
            </w:pPr>
          </w:p>
        </w:tc>
        <w:tc>
          <w:tcPr>
            <w:tcW w:w="0" w:type="auto"/>
            <w:vAlign w:val="center"/>
            <w:hideMark/>
          </w:tcPr>
          <w:p w14:paraId="3EEAE7D8" w14:textId="77777777" w:rsidR="00485DF6" w:rsidRDefault="00485DF6">
            <w:pPr>
              <w:spacing w:beforeAutospacing="1" w:afterAutospacing="1"/>
              <w:rPr>
                <w:sz w:val="20"/>
                <w:szCs w:val="20"/>
              </w:rPr>
            </w:pPr>
          </w:p>
        </w:tc>
      </w:tr>
      <w:tr w:rsidR="00485DF6"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Default="00485DF6">
            <w:pPr>
              <w:spacing w:before="100" w:beforeAutospacing="1" w:after="100" w:afterAutospacing="1"/>
              <w:rPr>
                <w:sz w:val="20"/>
                <w:szCs w:val="20"/>
              </w:rPr>
            </w:pPr>
            <w:r>
              <w:rPr>
                <w:sz w:val="20"/>
                <w:szCs w:val="20"/>
              </w:rPr>
              <w:t>3</w:t>
            </w:r>
          </w:p>
        </w:tc>
      </w:tr>
      <w:tr w:rsidR="00485DF6" w14:paraId="02E7949B" w14:textId="77777777" w:rsidTr="00485DF6">
        <w:tc>
          <w:tcPr>
            <w:tcW w:w="0" w:type="auto"/>
            <w:vAlign w:val="center"/>
            <w:hideMark/>
          </w:tcPr>
          <w:p w14:paraId="143565E9" w14:textId="77777777" w:rsidR="00485DF6" w:rsidRDefault="00485DF6">
            <w:pPr>
              <w:spacing w:before="100" w:beforeAutospacing="1" w:after="100" w:afterAutospacing="1"/>
              <w:rPr>
                <w:sz w:val="20"/>
                <w:szCs w:val="20"/>
              </w:rPr>
            </w:pPr>
          </w:p>
        </w:tc>
        <w:tc>
          <w:tcPr>
            <w:tcW w:w="0" w:type="auto"/>
            <w:vAlign w:val="center"/>
            <w:hideMark/>
          </w:tcPr>
          <w:p w14:paraId="5F9352A4" w14:textId="77777777" w:rsidR="00485DF6" w:rsidRDefault="00485DF6">
            <w:pPr>
              <w:spacing w:beforeAutospacing="1" w:afterAutospacing="1"/>
              <w:rPr>
                <w:sz w:val="20"/>
                <w:szCs w:val="20"/>
              </w:rPr>
            </w:pPr>
          </w:p>
        </w:tc>
        <w:tc>
          <w:tcPr>
            <w:tcW w:w="0" w:type="auto"/>
            <w:vAlign w:val="center"/>
            <w:hideMark/>
          </w:tcPr>
          <w:p w14:paraId="31D65239" w14:textId="77777777" w:rsidR="00485DF6" w:rsidRDefault="00485DF6">
            <w:pPr>
              <w:spacing w:beforeAutospacing="1" w:afterAutospacing="1"/>
              <w:rPr>
                <w:sz w:val="20"/>
                <w:szCs w:val="20"/>
              </w:rPr>
            </w:pPr>
          </w:p>
        </w:tc>
        <w:tc>
          <w:tcPr>
            <w:tcW w:w="0" w:type="auto"/>
            <w:vAlign w:val="center"/>
            <w:hideMark/>
          </w:tcPr>
          <w:p w14:paraId="061D2F4D" w14:textId="77777777" w:rsidR="00485DF6" w:rsidRDefault="00485DF6">
            <w:pPr>
              <w:spacing w:beforeAutospacing="1" w:afterAutospacing="1"/>
              <w:rPr>
                <w:sz w:val="20"/>
                <w:szCs w:val="20"/>
              </w:rPr>
            </w:pPr>
          </w:p>
        </w:tc>
        <w:tc>
          <w:tcPr>
            <w:tcW w:w="0" w:type="auto"/>
            <w:vAlign w:val="center"/>
            <w:hideMark/>
          </w:tcPr>
          <w:p w14:paraId="28AC413D" w14:textId="77777777" w:rsidR="00485DF6" w:rsidRDefault="00485DF6">
            <w:pPr>
              <w:spacing w:beforeAutospacing="1" w:afterAutospacing="1"/>
              <w:rPr>
                <w:sz w:val="20"/>
                <w:szCs w:val="20"/>
              </w:rPr>
            </w:pPr>
          </w:p>
        </w:tc>
        <w:tc>
          <w:tcPr>
            <w:tcW w:w="0" w:type="auto"/>
            <w:vAlign w:val="center"/>
            <w:hideMark/>
          </w:tcPr>
          <w:p w14:paraId="734F97B3" w14:textId="77777777" w:rsidR="00485DF6" w:rsidRDefault="00485DF6">
            <w:pPr>
              <w:spacing w:beforeAutospacing="1" w:afterAutospacing="1"/>
              <w:rPr>
                <w:sz w:val="20"/>
                <w:szCs w:val="20"/>
              </w:rPr>
            </w:pPr>
          </w:p>
        </w:tc>
        <w:tc>
          <w:tcPr>
            <w:tcW w:w="0" w:type="auto"/>
            <w:vAlign w:val="center"/>
            <w:hideMark/>
          </w:tcPr>
          <w:p w14:paraId="4F7BA65D" w14:textId="77777777" w:rsidR="00485DF6" w:rsidRDefault="00485DF6">
            <w:pPr>
              <w:spacing w:beforeAutospacing="1" w:afterAutospacing="1"/>
              <w:rPr>
                <w:sz w:val="20"/>
                <w:szCs w:val="20"/>
              </w:rPr>
            </w:pPr>
          </w:p>
        </w:tc>
        <w:tc>
          <w:tcPr>
            <w:tcW w:w="0" w:type="auto"/>
            <w:vAlign w:val="center"/>
            <w:hideMark/>
          </w:tcPr>
          <w:p w14:paraId="55AA0CD5" w14:textId="77777777" w:rsidR="00485DF6" w:rsidRDefault="00485DF6">
            <w:pPr>
              <w:spacing w:beforeAutospacing="1" w:afterAutospacing="1"/>
              <w:rPr>
                <w:sz w:val="20"/>
                <w:szCs w:val="20"/>
              </w:rPr>
            </w:pPr>
          </w:p>
        </w:tc>
        <w:tc>
          <w:tcPr>
            <w:tcW w:w="0" w:type="auto"/>
            <w:vAlign w:val="center"/>
            <w:hideMark/>
          </w:tcPr>
          <w:p w14:paraId="77BB396B" w14:textId="77777777" w:rsidR="00485DF6" w:rsidRDefault="00485DF6">
            <w:pPr>
              <w:spacing w:beforeAutospacing="1" w:afterAutospacing="1"/>
              <w:rPr>
                <w:sz w:val="20"/>
                <w:szCs w:val="20"/>
              </w:rPr>
            </w:pPr>
          </w:p>
        </w:tc>
        <w:tc>
          <w:tcPr>
            <w:tcW w:w="0" w:type="auto"/>
            <w:vAlign w:val="center"/>
            <w:hideMark/>
          </w:tcPr>
          <w:p w14:paraId="6496A93E" w14:textId="77777777" w:rsidR="00485DF6" w:rsidRDefault="00485DF6">
            <w:pPr>
              <w:spacing w:beforeAutospacing="1" w:afterAutospacing="1"/>
              <w:rPr>
                <w:sz w:val="20"/>
                <w:szCs w:val="20"/>
              </w:rPr>
            </w:pPr>
          </w:p>
        </w:tc>
      </w:tr>
      <w:tr w:rsidR="00485DF6"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Default="00485DF6">
            <w:pPr>
              <w:spacing w:before="100" w:beforeAutospacing="1" w:after="100" w:afterAutospacing="1"/>
              <w:rPr>
                <w:sz w:val="20"/>
                <w:szCs w:val="20"/>
              </w:rPr>
            </w:pPr>
            <w:r>
              <w:rPr>
                <w:sz w:val="20"/>
                <w:szCs w:val="20"/>
              </w:rPr>
              <w:t>1</w:t>
            </w:r>
          </w:p>
        </w:tc>
      </w:tr>
      <w:tr w:rsidR="00485DF6" w14:paraId="3BEFD3BC" w14:textId="77777777" w:rsidTr="00485DF6">
        <w:tc>
          <w:tcPr>
            <w:tcW w:w="0" w:type="auto"/>
            <w:vAlign w:val="center"/>
            <w:hideMark/>
          </w:tcPr>
          <w:p w14:paraId="252352F6" w14:textId="77777777" w:rsidR="00485DF6" w:rsidRDefault="00485DF6">
            <w:pPr>
              <w:spacing w:before="100" w:beforeAutospacing="1" w:after="100" w:afterAutospacing="1"/>
              <w:rPr>
                <w:sz w:val="20"/>
                <w:szCs w:val="20"/>
              </w:rPr>
            </w:pPr>
          </w:p>
        </w:tc>
        <w:tc>
          <w:tcPr>
            <w:tcW w:w="0" w:type="auto"/>
            <w:vAlign w:val="center"/>
            <w:hideMark/>
          </w:tcPr>
          <w:p w14:paraId="5732790A" w14:textId="77777777" w:rsidR="00485DF6" w:rsidRDefault="00485DF6">
            <w:pPr>
              <w:spacing w:beforeAutospacing="1" w:afterAutospacing="1"/>
              <w:rPr>
                <w:sz w:val="20"/>
                <w:szCs w:val="20"/>
              </w:rPr>
            </w:pPr>
          </w:p>
        </w:tc>
        <w:tc>
          <w:tcPr>
            <w:tcW w:w="0" w:type="auto"/>
            <w:vAlign w:val="center"/>
            <w:hideMark/>
          </w:tcPr>
          <w:p w14:paraId="465A4E06" w14:textId="77777777" w:rsidR="00485DF6" w:rsidRDefault="00485DF6">
            <w:pPr>
              <w:spacing w:beforeAutospacing="1" w:afterAutospacing="1"/>
              <w:rPr>
                <w:sz w:val="20"/>
                <w:szCs w:val="20"/>
              </w:rPr>
            </w:pPr>
          </w:p>
        </w:tc>
        <w:tc>
          <w:tcPr>
            <w:tcW w:w="0" w:type="auto"/>
            <w:vAlign w:val="center"/>
            <w:hideMark/>
          </w:tcPr>
          <w:p w14:paraId="11700A68" w14:textId="77777777" w:rsidR="00485DF6" w:rsidRDefault="00485DF6">
            <w:pPr>
              <w:spacing w:beforeAutospacing="1" w:afterAutospacing="1"/>
              <w:rPr>
                <w:sz w:val="20"/>
                <w:szCs w:val="20"/>
              </w:rPr>
            </w:pPr>
          </w:p>
        </w:tc>
        <w:tc>
          <w:tcPr>
            <w:tcW w:w="0" w:type="auto"/>
            <w:vAlign w:val="center"/>
            <w:hideMark/>
          </w:tcPr>
          <w:p w14:paraId="124C0389" w14:textId="77777777" w:rsidR="00485DF6" w:rsidRDefault="00485DF6">
            <w:pPr>
              <w:spacing w:beforeAutospacing="1" w:afterAutospacing="1"/>
              <w:rPr>
                <w:sz w:val="20"/>
                <w:szCs w:val="20"/>
              </w:rPr>
            </w:pPr>
          </w:p>
        </w:tc>
        <w:tc>
          <w:tcPr>
            <w:tcW w:w="0" w:type="auto"/>
            <w:vAlign w:val="center"/>
            <w:hideMark/>
          </w:tcPr>
          <w:p w14:paraId="09306AC0" w14:textId="77777777" w:rsidR="00485DF6" w:rsidRDefault="00485DF6">
            <w:pPr>
              <w:spacing w:beforeAutospacing="1" w:afterAutospacing="1"/>
              <w:rPr>
                <w:sz w:val="20"/>
                <w:szCs w:val="20"/>
              </w:rPr>
            </w:pPr>
          </w:p>
        </w:tc>
        <w:tc>
          <w:tcPr>
            <w:tcW w:w="0" w:type="auto"/>
            <w:vAlign w:val="center"/>
            <w:hideMark/>
          </w:tcPr>
          <w:p w14:paraId="217C0245" w14:textId="77777777" w:rsidR="00485DF6" w:rsidRDefault="00485DF6">
            <w:pPr>
              <w:spacing w:beforeAutospacing="1" w:afterAutospacing="1"/>
              <w:rPr>
                <w:sz w:val="20"/>
                <w:szCs w:val="20"/>
              </w:rPr>
            </w:pPr>
          </w:p>
        </w:tc>
        <w:tc>
          <w:tcPr>
            <w:tcW w:w="0" w:type="auto"/>
            <w:vAlign w:val="center"/>
            <w:hideMark/>
          </w:tcPr>
          <w:p w14:paraId="2D6FE596" w14:textId="77777777" w:rsidR="00485DF6" w:rsidRDefault="00485DF6">
            <w:pPr>
              <w:spacing w:beforeAutospacing="1" w:afterAutospacing="1"/>
              <w:rPr>
                <w:sz w:val="20"/>
                <w:szCs w:val="20"/>
              </w:rPr>
            </w:pPr>
          </w:p>
        </w:tc>
        <w:tc>
          <w:tcPr>
            <w:tcW w:w="0" w:type="auto"/>
            <w:vAlign w:val="center"/>
            <w:hideMark/>
          </w:tcPr>
          <w:p w14:paraId="38C78123" w14:textId="77777777" w:rsidR="00485DF6" w:rsidRDefault="00485DF6">
            <w:pPr>
              <w:spacing w:beforeAutospacing="1" w:afterAutospacing="1"/>
              <w:rPr>
                <w:sz w:val="20"/>
                <w:szCs w:val="20"/>
              </w:rPr>
            </w:pPr>
          </w:p>
        </w:tc>
        <w:tc>
          <w:tcPr>
            <w:tcW w:w="0" w:type="auto"/>
            <w:vAlign w:val="center"/>
            <w:hideMark/>
          </w:tcPr>
          <w:p w14:paraId="58B1E6CB" w14:textId="77777777" w:rsidR="00485DF6" w:rsidRDefault="00485DF6">
            <w:pPr>
              <w:spacing w:beforeAutospacing="1" w:afterAutospacing="1"/>
              <w:rPr>
                <w:sz w:val="20"/>
                <w:szCs w:val="20"/>
              </w:rPr>
            </w:pPr>
          </w:p>
        </w:tc>
      </w:tr>
      <w:tr w:rsidR="00485DF6"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Default="00485DF6">
            <w:pPr>
              <w:spacing w:before="100" w:beforeAutospacing="1" w:after="100" w:afterAutospacing="1"/>
              <w:rPr>
                <w:sz w:val="20"/>
                <w:szCs w:val="20"/>
              </w:rPr>
            </w:pPr>
            <w:r>
              <w:rPr>
                <w:sz w:val="20"/>
                <w:szCs w:val="20"/>
              </w:rPr>
              <w:t>4</w:t>
            </w:r>
          </w:p>
        </w:tc>
      </w:tr>
      <w:tr w:rsidR="00485DF6" w14:paraId="14EE2B28" w14:textId="77777777" w:rsidTr="00485DF6">
        <w:tc>
          <w:tcPr>
            <w:tcW w:w="0" w:type="auto"/>
            <w:vAlign w:val="center"/>
            <w:hideMark/>
          </w:tcPr>
          <w:p w14:paraId="6EB3C450" w14:textId="77777777" w:rsidR="00485DF6" w:rsidRDefault="00485DF6">
            <w:pPr>
              <w:spacing w:before="100" w:beforeAutospacing="1" w:after="100" w:afterAutospacing="1"/>
              <w:rPr>
                <w:sz w:val="20"/>
                <w:szCs w:val="20"/>
              </w:rPr>
            </w:pPr>
          </w:p>
        </w:tc>
        <w:tc>
          <w:tcPr>
            <w:tcW w:w="0" w:type="auto"/>
            <w:vAlign w:val="center"/>
            <w:hideMark/>
          </w:tcPr>
          <w:p w14:paraId="017F1D0A" w14:textId="77777777" w:rsidR="00485DF6" w:rsidRDefault="00485DF6">
            <w:pPr>
              <w:spacing w:beforeAutospacing="1" w:afterAutospacing="1"/>
              <w:rPr>
                <w:sz w:val="20"/>
                <w:szCs w:val="20"/>
              </w:rPr>
            </w:pPr>
          </w:p>
        </w:tc>
        <w:tc>
          <w:tcPr>
            <w:tcW w:w="0" w:type="auto"/>
            <w:vAlign w:val="center"/>
            <w:hideMark/>
          </w:tcPr>
          <w:p w14:paraId="0489B25F" w14:textId="77777777" w:rsidR="00485DF6" w:rsidRDefault="00485DF6">
            <w:pPr>
              <w:spacing w:beforeAutospacing="1" w:afterAutospacing="1"/>
              <w:rPr>
                <w:sz w:val="20"/>
                <w:szCs w:val="20"/>
              </w:rPr>
            </w:pPr>
          </w:p>
        </w:tc>
        <w:tc>
          <w:tcPr>
            <w:tcW w:w="0" w:type="auto"/>
            <w:vAlign w:val="center"/>
            <w:hideMark/>
          </w:tcPr>
          <w:p w14:paraId="318CA0A9" w14:textId="77777777" w:rsidR="00485DF6" w:rsidRDefault="00485DF6">
            <w:pPr>
              <w:spacing w:beforeAutospacing="1" w:afterAutospacing="1"/>
              <w:rPr>
                <w:sz w:val="20"/>
                <w:szCs w:val="20"/>
              </w:rPr>
            </w:pPr>
          </w:p>
        </w:tc>
        <w:tc>
          <w:tcPr>
            <w:tcW w:w="0" w:type="auto"/>
            <w:vAlign w:val="center"/>
            <w:hideMark/>
          </w:tcPr>
          <w:p w14:paraId="7AFC3091" w14:textId="77777777" w:rsidR="00485DF6" w:rsidRDefault="00485DF6">
            <w:pPr>
              <w:spacing w:beforeAutospacing="1" w:afterAutospacing="1"/>
              <w:rPr>
                <w:sz w:val="20"/>
                <w:szCs w:val="20"/>
              </w:rPr>
            </w:pPr>
          </w:p>
        </w:tc>
        <w:tc>
          <w:tcPr>
            <w:tcW w:w="0" w:type="auto"/>
            <w:vAlign w:val="center"/>
            <w:hideMark/>
          </w:tcPr>
          <w:p w14:paraId="37E01BEE" w14:textId="77777777" w:rsidR="00485DF6" w:rsidRDefault="00485DF6">
            <w:pPr>
              <w:spacing w:beforeAutospacing="1" w:afterAutospacing="1"/>
              <w:rPr>
                <w:sz w:val="20"/>
                <w:szCs w:val="20"/>
              </w:rPr>
            </w:pPr>
          </w:p>
        </w:tc>
        <w:tc>
          <w:tcPr>
            <w:tcW w:w="0" w:type="auto"/>
            <w:vAlign w:val="center"/>
            <w:hideMark/>
          </w:tcPr>
          <w:p w14:paraId="2B9C5540" w14:textId="77777777" w:rsidR="00485DF6" w:rsidRDefault="00485DF6">
            <w:pPr>
              <w:spacing w:beforeAutospacing="1" w:afterAutospacing="1"/>
              <w:rPr>
                <w:sz w:val="20"/>
                <w:szCs w:val="20"/>
              </w:rPr>
            </w:pPr>
          </w:p>
        </w:tc>
        <w:tc>
          <w:tcPr>
            <w:tcW w:w="0" w:type="auto"/>
            <w:vAlign w:val="center"/>
            <w:hideMark/>
          </w:tcPr>
          <w:p w14:paraId="277F3F49" w14:textId="77777777" w:rsidR="00485DF6" w:rsidRDefault="00485DF6">
            <w:pPr>
              <w:spacing w:beforeAutospacing="1" w:afterAutospacing="1"/>
              <w:rPr>
                <w:sz w:val="20"/>
                <w:szCs w:val="20"/>
              </w:rPr>
            </w:pPr>
          </w:p>
        </w:tc>
        <w:tc>
          <w:tcPr>
            <w:tcW w:w="0" w:type="auto"/>
            <w:vAlign w:val="center"/>
            <w:hideMark/>
          </w:tcPr>
          <w:p w14:paraId="57AB8E7D" w14:textId="77777777" w:rsidR="00485DF6" w:rsidRDefault="00485DF6">
            <w:pPr>
              <w:spacing w:beforeAutospacing="1" w:afterAutospacing="1"/>
              <w:rPr>
                <w:sz w:val="20"/>
                <w:szCs w:val="20"/>
              </w:rPr>
            </w:pPr>
          </w:p>
        </w:tc>
        <w:tc>
          <w:tcPr>
            <w:tcW w:w="0" w:type="auto"/>
            <w:vAlign w:val="center"/>
            <w:hideMark/>
          </w:tcPr>
          <w:p w14:paraId="6B862960" w14:textId="77777777" w:rsidR="00485DF6" w:rsidRDefault="00485DF6">
            <w:pPr>
              <w:spacing w:beforeAutospacing="1" w:afterAutospacing="1"/>
              <w:rPr>
                <w:sz w:val="20"/>
                <w:szCs w:val="20"/>
              </w:rPr>
            </w:pPr>
          </w:p>
        </w:tc>
      </w:tr>
      <w:tr w:rsidR="00485DF6"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Default="00485DF6">
            <w:pPr>
              <w:spacing w:before="100" w:beforeAutospacing="1" w:after="100" w:afterAutospacing="1"/>
              <w:rPr>
                <w:sz w:val="20"/>
                <w:szCs w:val="20"/>
              </w:rPr>
            </w:pPr>
            <w:r>
              <w:rPr>
                <w:sz w:val="20"/>
                <w:szCs w:val="20"/>
              </w:rPr>
              <w:t>3</w:t>
            </w:r>
          </w:p>
        </w:tc>
      </w:tr>
      <w:tr w:rsidR="00485DF6" w14:paraId="0D8BF36A" w14:textId="77777777" w:rsidTr="00485DF6">
        <w:tc>
          <w:tcPr>
            <w:tcW w:w="0" w:type="auto"/>
            <w:vAlign w:val="center"/>
            <w:hideMark/>
          </w:tcPr>
          <w:p w14:paraId="6075F66A" w14:textId="77777777" w:rsidR="00485DF6" w:rsidRDefault="00485DF6">
            <w:pPr>
              <w:spacing w:before="100" w:beforeAutospacing="1" w:after="100" w:afterAutospacing="1"/>
              <w:rPr>
                <w:sz w:val="20"/>
                <w:szCs w:val="20"/>
              </w:rPr>
            </w:pPr>
          </w:p>
        </w:tc>
        <w:tc>
          <w:tcPr>
            <w:tcW w:w="0" w:type="auto"/>
            <w:vAlign w:val="center"/>
            <w:hideMark/>
          </w:tcPr>
          <w:p w14:paraId="287B1F98" w14:textId="77777777" w:rsidR="00485DF6" w:rsidRDefault="00485DF6">
            <w:pPr>
              <w:spacing w:beforeAutospacing="1" w:afterAutospacing="1"/>
              <w:rPr>
                <w:sz w:val="20"/>
                <w:szCs w:val="20"/>
              </w:rPr>
            </w:pPr>
          </w:p>
        </w:tc>
        <w:tc>
          <w:tcPr>
            <w:tcW w:w="0" w:type="auto"/>
            <w:vAlign w:val="center"/>
            <w:hideMark/>
          </w:tcPr>
          <w:p w14:paraId="1677D0F4" w14:textId="77777777" w:rsidR="00485DF6" w:rsidRDefault="00485DF6">
            <w:pPr>
              <w:spacing w:beforeAutospacing="1" w:afterAutospacing="1"/>
              <w:rPr>
                <w:sz w:val="20"/>
                <w:szCs w:val="20"/>
              </w:rPr>
            </w:pPr>
          </w:p>
        </w:tc>
        <w:tc>
          <w:tcPr>
            <w:tcW w:w="0" w:type="auto"/>
            <w:vAlign w:val="center"/>
            <w:hideMark/>
          </w:tcPr>
          <w:p w14:paraId="0D97E61A" w14:textId="77777777" w:rsidR="00485DF6" w:rsidRDefault="00485DF6">
            <w:pPr>
              <w:spacing w:beforeAutospacing="1" w:afterAutospacing="1"/>
              <w:rPr>
                <w:sz w:val="20"/>
                <w:szCs w:val="20"/>
              </w:rPr>
            </w:pPr>
          </w:p>
        </w:tc>
        <w:tc>
          <w:tcPr>
            <w:tcW w:w="0" w:type="auto"/>
            <w:vAlign w:val="center"/>
            <w:hideMark/>
          </w:tcPr>
          <w:p w14:paraId="17633589" w14:textId="77777777" w:rsidR="00485DF6" w:rsidRDefault="00485DF6">
            <w:pPr>
              <w:spacing w:beforeAutospacing="1" w:afterAutospacing="1"/>
              <w:rPr>
                <w:sz w:val="20"/>
                <w:szCs w:val="20"/>
              </w:rPr>
            </w:pPr>
          </w:p>
        </w:tc>
        <w:tc>
          <w:tcPr>
            <w:tcW w:w="0" w:type="auto"/>
            <w:vAlign w:val="center"/>
            <w:hideMark/>
          </w:tcPr>
          <w:p w14:paraId="54098430" w14:textId="77777777" w:rsidR="00485DF6" w:rsidRDefault="00485DF6">
            <w:pPr>
              <w:spacing w:beforeAutospacing="1" w:afterAutospacing="1"/>
              <w:rPr>
                <w:sz w:val="20"/>
                <w:szCs w:val="20"/>
              </w:rPr>
            </w:pPr>
          </w:p>
        </w:tc>
        <w:tc>
          <w:tcPr>
            <w:tcW w:w="0" w:type="auto"/>
            <w:vAlign w:val="center"/>
            <w:hideMark/>
          </w:tcPr>
          <w:p w14:paraId="0C2100DA" w14:textId="77777777" w:rsidR="00485DF6" w:rsidRDefault="00485DF6">
            <w:pPr>
              <w:spacing w:beforeAutospacing="1" w:afterAutospacing="1"/>
              <w:rPr>
                <w:sz w:val="20"/>
                <w:szCs w:val="20"/>
              </w:rPr>
            </w:pPr>
          </w:p>
        </w:tc>
        <w:tc>
          <w:tcPr>
            <w:tcW w:w="0" w:type="auto"/>
            <w:vAlign w:val="center"/>
            <w:hideMark/>
          </w:tcPr>
          <w:p w14:paraId="692A75BF" w14:textId="77777777" w:rsidR="00485DF6" w:rsidRDefault="00485DF6">
            <w:pPr>
              <w:spacing w:beforeAutospacing="1" w:afterAutospacing="1"/>
              <w:rPr>
                <w:sz w:val="20"/>
                <w:szCs w:val="20"/>
              </w:rPr>
            </w:pPr>
          </w:p>
        </w:tc>
        <w:tc>
          <w:tcPr>
            <w:tcW w:w="0" w:type="auto"/>
            <w:vAlign w:val="center"/>
            <w:hideMark/>
          </w:tcPr>
          <w:p w14:paraId="1CF41654" w14:textId="77777777" w:rsidR="00485DF6" w:rsidRDefault="00485DF6">
            <w:pPr>
              <w:spacing w:beforeAutospacing="1" w:afterAutospacing="1"/>
              <w:rPr>
                <w:sz w:val="20"/>
                <w:szCs w:val="20"/>
              </w:rPr>
            </w:pPr>
          </w:p>
        </w:tc>
        <w:tc>
          <w:tcPr>
            <w:tcW w:w="0" w:type="auto"/>
            <w:vAlign w:val="center"/>
            <w:hideMark/>
          </w:tcPr>
          <w:p w14:paraId="5B09443E" w14:textId="77777777" w:rsidR="00485DF6" w:rsidRDefault="00485DF6">
            <w:pPr>
              <w:spacing w:beforeAutospacing="1" w:afterAutospacing="1"/>
              <w:rPr>
                <w:sz w:val="20"/>
                <w:szCs w:val="20"/>
              </w:rPr>
            </w:pPr>
          </w:p>
        </w:tc>
      </w:tr>
      <w:tr w:rsidR="00485DF6"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Default="00485DF6">
            <w:pPr>
              <w:spacing w:before="100" w:beforeAutospacing="1" w:after="100" w:afterAutospacing="1"/>
              <w:rPr>
                <w:sz w:val="20"/>
                <w:szCs w:val="20"/>
              </w:rPr>
            </w:pPr>
            <w:r>
              <w:rPr>
                <w:sz w:val="20"/>
                <w:szCs w:val="20"/>
              </w:rPr>
              <w:t>0</w:t>
            </w:r>
          </w:p>
        </w:tc>
      </w:tr>
      <w:tr w:rsidR="00485DF6" w14:paraId="35F2DA67" w14:textId="77777777" w:rsidTr="00485DF6">
        <w:tc>
          <w:tcPr>
            <w:tcW w:w="0" w:type="auto"/>
            <w:vAlign w:val="center"/>
            <w:hideMark/>
          </w:tcPr>
          <w:p w14:paraId="19C2EFD2" w14:textId="77777777" w:rsidR="00485DF6" w:rsidRDefault="00485DF6">
            <w:pPr>
              <w:spacing w:before="100" w:beforeAutospacing="1" w:after="100" w:afterAutospacing="1"/>
              <w:rPr>
                <w:sz w:val="20"/>
                <w:szCs w:val="20"/>
              </w:rPr>
            </w:pPr>
          </w:p>
        </w:tc>
        <w:tc>
          <w:tcPr>
            <w:tcW w:w="0" w:type="auto"/>
            <w:vAlign w:val="center"/>
            <w:hideMark/>
          </w:tcPr>
          <w:p w14:paraId="667712B2" w14:textId="77777777" w:rsidR="00485DF6" w:rsidRDefault="00485DF6">
            <w:pPr>
              <w:spacing w:beforeAutospacing="1" w:afterAutospacing="1"/>
              <w:rPr>
                <w:sz w:val="20"/>
                <w:szCs w:val="20"/>
              </w:rPr>
            </w:pPr>
          </w:p>
        </w:tc>
        <w:tc>
          <w:tcPr>
            <w:tcW w:w="0" w:type="auto"/>
            <w:vAlign w:val="center"/>
            <w:hideMark/>
          </w:tcPr>
          <w:p w14:paraId="0115147A" w14:textId="77777777" w:rsidR="00485DF6" w:rsidRDefault="00485DF6">
            <w:pPr>
              <w:spacing w:beforeAutospacing="1" w:afterAutospacing="1"/>
              <w:rPr>
                <w:sz w:val="20"/>
                <w:szCs w:val="20"/>
              </w:rPr>
            </w:pPr>
          </w:p>
        </w:tc>
        <w:tc>
          <w:tcPr>
            <w:tcW w:w="0" w:type="auto"/>
            <w:vAlign w:val="center"/>
            <w:hideMark/>
          </w:tcPr>
          <w:p w14:paraId="20BF4FAF" w14:textId="77777777" w:rsidR="00485DF6" w:rsidRDefault="00485DF6">
            <w:pPr>
              <w:spacing w:beforeAutospacing="1" w:afterAutospacing="1"/>
              <w:rPr>
                <w:sz w:val="20"/>
                <w:szCs w:val="20"/>
              </w:rPr>
            </w:pPr>
          </w:p>
        </w:tc>
        <w:tc>
          <w:tcPr>
            <w:tcW w:w="0" w:type="auto"/>
            <w:vAlign w:val="center"/>
            <w:hideMark/>
          </w:tcPr>
          <w:p w14:paraId="6660AB5D" w14:textId="77777777" w:rsidR="00485DF6" w:rsidRDefault="00485DF6">
            <w:pPr>
              <w:spacing w:beforeAutospacing="1" w:afterAutospacing="1"/>
              <w:rPr>
                <w:sz w:val="20"/>
                <w:szCs w:val="20"/>
              </w:rPr>
            </w:pPr>
          </w:p>
        </w:tc>
        <w:tc>
          <w:tcPr>
            <w:tcW w:w="0" w:type="auto"/>
            <w:vAlign w:val="center"/>
            <w:hideMark/>
          </w:tcPr>
          <w:p w14:paraId="259AFC5F" w14:textId="77777777" w:rsidR="00485DF6" w:rsidRDefault="00485DF6">
            <w:pPr>
              <w:spacing w:beforeAutospacing="1" w:afterAutospacing="1"/>
              <w:rPr>
                <w:sz w:val="20"/>
                <w:szCs w:val="20"/>
              </w:rPr>
            </w:pPr>
          </w:p>
        </w:tc>
        <w:tc>
          <w:tcPr>
            <w:tcW w:w="0" w:type="auto"/>
            <w:vAlign w:val="center"/>
            <w:hideMark/>
          </w:tcPr>
          <w:p w14:paraId="45D081C2" w14:textId="77777777" w:rsidR="00485DF6" w:rsidRDefault="00485DF6">
            <w:pPr>
              <w:spacing w:beforeAutospacing="1" w:afterAutospacing="1"/>
              <w:rPr>
                <w:sz w:val="20"/>
                <w:szCs w:val="20"/>
              </w:rPr>
            </w:pPr>
          </w:p>
        </w:tc>
        <w:tc>
          <w:tcPr>
            <w:tcW w:w="0" w:type="auto"/>
            <w:vAlign w:val="center"/>
            <w:hideMark/>
          </w:tcPr>
          <w:p w14:paraId="6B0EC09F" w14:textId="77777777" w:rsidR="00485DF6" w:rsidRDefault="00485DF6">
            <w:pPr>
              <w:spacing w:beforeAutospacing="1" w:afterAutospacing="1"/>
              <w:rPr>
                <w:sz w:val="20"/>
                <w:szCs w:val="20"/>
              </w:rPr>
            </w:pPr>
          </w:p>
        </w:tc>
        <w:tc>
          <w:tcPr>
            <w:tcW w:w="0" w:type="auto"/>
            <w:vAlign w:val="center"/>
            <w:hideMark/>
          </w:tcPr>
          <w:p w14:paraId="3000891A" w14:textId="77777777" w:rsidR="00485DF6" w:rsidRDefault="00485DF6">
            <w:pPr>
              <w:spacing w:beforeAutospacing="1" w:afterAutospacing="1"/>
              <w:rPr>
                <w:sz w:val="20"/>
                <w:szCs w:val="20"/>
              </w:rPr>
            </w:pPr>
          </w:p>
        </w:tc>
        <w:tc>
          <w:tcPr>
            <w:tcW w:w="0" w:type="auto"/>
            <w:vAlign w:val="center"/>
            <w:hideMark/>
          </w:tcPr>
          <w:p w14:paraId="1F986F4F" w14:textId="77777777" w:rsidR="00485DF6" w:rsidRDefault="00485DF6">
            <w:pPr>
              <w:spacing w:beforeAutospacing="1" w:afterAutospacing="1"/>
              <w:rPr>
                <w:sz w:val="20"/>
                <w:szCs w:val="20"/>
              </w:rPr>
            </w:pPr>
          </w:p>
        </w:tc>
      </w:tr>
      <w:tr w:rsidR="00485DF6"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Default="00485DF6">
            <w:pPr>
              <w:spacing w:before="100" w:beforeAutospacing="1" w:after="100" w:afterAutospacing="1"/>
              <w:rPr>
                <w:sz w:val="20"/>
                <w:szCs w:val="20"/>
              </w:rPr>
            </w:pPr>
            <w:r>
              <w:rPr>
                <w:sz w:val="20"/>
                <w:szCs w:val="20"/>
              </w:rPr>
              <w:t>0</w:t>
            </w:r>
          </w:p>
        </w:tc>
      </w:tr>
      <w:tr w:rsidR="00485DF6" w14:paraId="0F89A11C" w14:textId="77777777" w:rsidTr="00485DF6">
        <w:tc>
          <w:tcPr>
            <w:tcW w:w="0" w:type="auto"/>
            <w:vAlign w:val="center"/>
            <w:hideMark/>
          </w:tcPr>
          <w:p w14:paraId="23A7DF62" w14:textId="77777777" w:rsidR="00485DF6" w:rsidRDefault="00485DF6">
            <w:pPr>
              <w:spacing w:before="100" w:beforeAutospacing="1" w:after="100" w:afterAutospacing="1"/>
              <w:rPr>
                <w:sz w:val="20"/>
                <w:szCs w:val="20"/>
              </w:rPr>
            </w:pPr>
          </w:p>
        </w:tc>
        <w:tc>
          <w:tcPr>
            <w:tcW w:w="0" w:type="auto"/>
            <w:vAlign w:val="center"/>
            <w:hideMark/>
          </w:tcPr>
          <w:p w14:paraId="7A317BF4" w14:textId="77777777" w:rsidR="00485DF6" w:rsidRDefault="00485DF6">
            <w:pPr>
              <w:spacing w:beforeAutospacing="1" w:afterAutospacing="1"/>
              <w:rPr>
                <w:sz w:val="20"/>
                <w:szCs w:val="20"/>
              </w:rPr>
            </w:pPr>
          </w:p>
        </w:tc>
        <w:tc>
          <w:tcPr>
            <w:tcW w:w="0" w:type="auto"/>
            <w:vAlign w:val="center"/>
            <w:hideMark/>
          </w:tcPr>
          <w:p w14:paraId="576D392C" w14:textId="77777777" w:rsidR="00485DF6" w:rsidRDefault="00485DF6">
            <w:pPr>
              <w:spacing w:beforeAutospacing="1" w:afterAutospacing="1"/>
              <w:rPr>
                <w:sz w:val="20"/>
                <w:szCs w:val="20"/>
              </w:rPr>
            </w:pPr>
          </w:p>
        </w:tc>
        <w:tc>
          <w:tcPr>
            <w:tcW w:w="0" w:type="auto"/>
            <w:vAlign w:val="center"/>
            <w:hideMark/>
          </w:tcPr>
          <w:p w14:paraId="14373ECE" w14:textId="77777777" w:rsidR="00485DF6" w:rsidRDefault="00485DF6">
            <w:pPr>
              <w:spacing w:beforeAutospacing="1" w:afterAutospacing="1"/>
              <w:rPr>
                <w:sz w:val="20"/>
                <w:szCs w:val="20"/>
              </w:rPr>
            </w:pPr>
          </w:p>
        </w:tc>
        <w:tc>
          <w:tcPr>
            <w:tcW w:w="0" w:type="auto"/>
            <w:vAlign w:val="center"/>
            <w:hideMark/>
          </w:tcPr>
          <w:p w14:paraId="267114F1" w14:textId="77777777" w:rsidR="00485DF6" w:rsidRDefault="00485DF6">
            <w:pPr>
              <w:spacing w:beforeAutospacing="1" w:afterAutospacing="1"/>
              <w:rPr>
                <w:sz w:val="20"/>
                <w:szCs w:val="20"/>
              </w:rPr>
            </w:pPr>
          </w:p>
        </w:tc>
        <w:tc>
          <w:tcPr>
            <w:tcW w:w="0" w:type="auto"/>
            <w:vAlign w:val="center"/>
            <w:hideMark/>
          </w:tcPr>
          <w:p w14:paraId="5B3D2C8D" w14:textId="77777777" w:rsidR="00485DF6" w:rsidRDefault="00485DF6">
            <w:pPr>
              <w:spacing w:beforeAutospacing="1" w:afterAutospacing="1"/>
              <w:rPr>
                <w:sz w:val="20"/>
                <w:szCs w:val="20"/>
              </w:rPr>
            </w:pPr>
          </w:p>
        </w:tc>
        <w:tc>
          <w:tcPr>
            <w:tcW w:w="0" w:type="auto"/>
            <w:vAlign w:val="center"/>
            <w:hideMark/>
          </w:tcPr>
          <w:p w14:paraId="54E3169B" w14:textId="77777777" w:rsidR="00485DF6" w:rsidRDefault="00485DF6">
            <w:pPr>
              <w:spacing w:beforeAutospacing="1" w:afterAutospacing="1"/>
              <w:rPr>
                <w:sz w:val="20"/>
                <w:szCs w:val="20"/>
              </w:rPr>
            </w:pPr>
          </w:p>
        </w:tc>
        <w:tc>
          <w:tcPr>
            <w:tcW w:w="0" w:type="auto"/>
            <w:vAlign w:val="center"/>
            <w:hideMark/>
          </w:tcPr>
          <w:p w14:paraId="26E71C0A" w14:textId="77777777" w:rsidR="00485DF6" w:rsidRDefault="00485DF6">
            <w:pPr>
              <w:spacing w:beforeAutospacing="1" w:afterAutospacing="1"/>
              <w:rPr>
                <w:sz w:val="20"/>
                <w:szCs w:val="20"/>
              </w:rPr>
            </w:pPr>
          </w:p>
        </w:tc>
        <w:tc>
          <w:tcPr>
            <w:tcW w:w="0" w:type="auto"/>
            <w:vAlign w:val="center"/>
            <w:hideMark/>
          </w:tcPr>
          <w:p w14:paraId="0B2B7C69" w14:textId="77777777" w:rsidR="00485DF6" w:rsidRDefault="00485DF6">
            <w:pPr>
              <w:spacing w:beforeAutospacing="1" w:afterAutospacing="1"/>
              <w:rPr>
                <w:sz w:val="20"/>
                <w:szCs w:val="20"/>
              </w:rPr>
            </w:pPr>
          </w:p>
        </w:tc>
        <w:tc>
          <w:tcPr>
            <w:tcW w:w="0" w:type="auto"/>
            <w:vAlign w:val="center"/>
            <w:hideMark/>
          </w:tcPr>
          <w:p w14:paraId="1E507448" w14:textId="77777777" w:rsidR="00485DF6" w:rsidRDefault="00485DF6">
            <w:pPr>
              <w:spacing w:beforeAutospacing="1" w:afterAutospacing="1"/>
              <w:rPr>
                <w:sz w:val="20"/>
                <w:szCs w:val="20"/>
              </w:rPr>
            </w:pPr>
          </w:p>
        </w:tc>
      </w:tr>
      <w:tr w:rsidR="00485DF6"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Default="00485DF6">
            <w:pPr>
              <w:spacing w:before="100" w:beforeAutospacing="1" w:after="100" w:afterAutospacing="1"/>
              <w:rPr>
                <w:sz w:val="20"/>
                <w:szCs w:val="20"/>
              </w:rPr>
            </w:pPr>
            <w:r>
              <w:rPr>
                <w:sz w:val="20"/>
                <w:szCs w:val="20"/>
              </w:rPr>
              <w:t>0</w:t>
            </w:r>
          </w:p>
        </w:tc>
      </w:tr>
      <w:tr w:rsidR="00485DF6" w14:paraId="3B3EE098" w14:textId="77777777" w:rsidTr="00485DF6">
        <w:tc>
          <w:tcPr>
            <w:tcW w:w="0" w:type="auto"/>
            <w:vAlign w:val="center"/>
            <w:hideMark/>
          </w:tcPr>
          <w:p w14:paraId="756F4CFD" w14:textId="77777777" w:rsidR="00485DF6" w:rsidRDefault="00485DF6">
            <w:pPr>
              <w:spacing w:before="100" w:beforeAutospacing="1" w:after="100" w:afterAutospacing="1"/>
              <w:rPr>
                <w:sz w:val="20"/>
                <w:szCs w:val="20"/>
              </w:rPr>
            </w:pPr>
          </w:p>
        </w:tc>
        <w:tc>
          <w:tcPr>
            <w:tcW w:w="0" w:type="auto"/>
            <w:vAlign w:val="center"/>
            <w:hideMark/>
          </w:tcPr>
          <w:p w14:paraId="49E987FC" w14:textId="77777777" w:rsidR="00485DF6" w:rsidRDefault="00485DF6">
            <w:pPr>
              <w:spacing w:beforeAutospacing="1" w:afterAutospacing="1"/>
              <w:rPr>
                <w:sz w:val="20"/>
                <w:szCs w:val="20"/>
              </w:rPr>
            </w:pPr>
          </w:p>
        </w:tc>
        <w:tc>
          <w:tcPr>
            <w:tcW w:w="0" w:type="auto"/>
            <w:vAlign w:val="center"/>
            <w:hideMark/>
          </w:tcPr>
          <w:p w14:paraId="1F12B4FA" w14:textId="77777777" w:rsidR="00485DF6" w:rsidRDefault="00485DF6">
            <w:pPr>
              <w:spacing w:beforeAutospacing="1" w:afterAutospacing="1"/>
              <w:rPr>
                <w:sz w:val="20"/>
                <w:szCs w:val="20"/>
              </w:rPr>
            </w:pPr>
          </w:p>
        </w:tc>
        <w:tc>
          <w:tcPr>
            <w:tcW w:w="0" w:type="auto"/>
            <w:vAlign w:val="center"/>
            <w:hideMark/>
          </w:tcPr>
          <w:p w14:paraId="2BB599E9" w14:textId="77777777" w:rsidR="00485DF6" w:rsidRDefault="00485DF6">
            <w:pPr>
              <w:spacing w:beforeAutospacing="1" w:afterAutospacing="1"/>
              <w:rPr>
                <w:sz w:val="20"/>
                <w:szCs w:val="20"/>
              </w:rPr>
            </w:pPr>
          </w:p>
        </w:tc>
        <w:tc>
          <w:tcPr>
            <w:tcW w:w="0" w:type="auto"/>
            <w:vAlign w:val="center"/>
            <w:hideMark/>
          </w:tcPr>
          <w:p w14:paraId="70DE573C" w14:textId="77777777" w:rsidR="00485DF6" w:rsidRDefault="00485DF6">
            <w:pPr>
              <w:spacing w:beforeAutospacing="1" w:afterAutospacing="1"/>
              <w:rPr>
                <w:sz w:val="20"/>
                <w:szCs w:val="20"/>
              </w:rPr>
            </w:pPr>
          </w:p>
        </w:tc>
        <w:tc>
          <w:tcPr>
            <w:tcW w:w="0" w:type="auto"/>
            <w:vAlign w:val="center"/>
            <w:hideMark/>
          </w:tcPr>
          <w:p w14:paraId="1CC57F9A" w14:textId="77777777" w:rsidR="00485DF6" w:rsidRDefault="00485DF6">
            <w:pPr>
              <w:spacing w:beforeAutospacing="1" w:afterAutospacing="1"/>
              <w:rPr>
                <w:sz w:val="20"/>
                <w:szCs w:val="20"/>
              </w:rPr>
            </w:pPr>
          </w:p>
        </w:tc>
        <w:tc>
          <w:tcPr>
            <w:tcW w:w="0" w:type="auto"/>
            <w:vAlign w:val="center"/>
            <w:hideMark/>
          </w:tcPr>
          <w:p w14:paraId="5FBCF283" w14:textId="77777777" w:rsidR="00485DF6" w:rsidRDefault="00485DF6">
            <w:pPr>
              <w:spacing w:beforeAutospacing="1" w:afterAutospacing="1"/>
              <w:rPr>
                <w:sz w:val="20"/>
                <w:szCs w:val="20"/>
              </w:rPr>
            </w:pPr>
          </w:p>
        </w:tc>
        <w:tc>
          <w:tcPr>
            <w:tcW w:w="0" w:type="auto"/>
            <w:vAlign w:val="center"/>
            <w:hideMark/>
          </w:tcPr>
          <w:p w14:paraId="6EB074F0" w14:textId="77777777" w:rsidR="00485DF6" w:rsidRDefault="00485DF6">
            <w:pPr>
              <w:spacing w:beforeAutospacing="1" w:afterAutospacing="1"/>
              <w:rPr>
                <w:sz w:val="20"/>
                <w:szCs w:val="20"/>
              </w:rPr>
            </w:pPr>
          </w:p>
        </w:tc>
        <w:tc>
          <w:tcPr>
            <w:tcW w:w="0" w:type="auto"/>
            <w:vAlign w:val="center"/>
            <w:hideMark/>
          </w:tcPr>
          <w:p w14:paraId="028303DE" w14:textId="77777777" w:rsidR="00485DF6" w:rsidRDefault="00485DF6">
            <w:pPr>
              <w:spacing w:beforeAutospacing="1" w:afterAutospacing="1"/>
              <w:rPr>
                <w:sz w:val="20"/>
                <w:szCs w:val="20"/>
              </w:rPr>
            </w:pPr>
          </w:p>
        </w:tc>
        <w:tc>
          <w:tcPr>
            <w:tcW w:w="0" w:type="auto"/>
            <w:vAlign w:val="center"/>
            <w:hideMark/>
          </w:tcPr>
          <w:p w14:paraId="773805AE" w14:textId="77777777" w:rsidR="00485DF6" w:rsidRDefault="00485DF6">
            <w:pPr>
              <w:spacing w:beforeAutospacing="1" w:afterAutospacing="1"/>
              <w:rPr>
                <w:sz w:val="20"/>
                <w:szCs w:val="20"/>
              </w:rPr>
            </w:pPr>
          </w:p>
        </w:tc>
      </w:tr>
      <w:tr w:rsidR="00485DF6"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Default="00485DF6">
            <w:pPr>
              <w:spacing w:before="100" w:beforeAutospacing="1" w:after="100" w:afterAutospacing="1"/>
              <w:rPr>
                <w:sz w:val="20"/>
                <w:szCs w:val="20"/>
              </w:rPr>
            </w:pPr>
            <w:r>
              <w:rPr>
                <w:sz w:val="20"/>
                <w:szCs w:val="20"/>
              </w:rPr>
              <w:t>0</w:t>
            </w:r>
          </w:p>
        </w:tc>
      </w:tr>
      <w:tr w:rsidR="00485DF6" w14:paraId="5FE03CE5" w14:textId="77777777" w:rsidTr="00485DF6">
        <w:tc>
          <w:tcPr>
            <w:tcW w:w="0" w:type="auto"/>
            <w:vAlign w:val="center"/>
            <w:hideMark/>
          </w:tcPr>
          <w:p w14:paraId="0327B52F" w14:textId="77777777" w:rsidR="00485DF6" w:rsidRDefault="00485DF6">
            <w:pPr>
              <w:spacing w:before="100" w:beforeAutospacing="1" w:after="100" w:afterAutospacing="1"/>
              <w:rPr>
                <w:sz w:val="20"/>
                <w:szCs w:val="20"/>
              </w:rPr>
            </w:pPr>
          </w:p>
        </w:tc>
        <w:tc>
          <w:tcPr>
            <w:tcW w:w="0" w:type="auto"/>
            <w:vAlign w:val="center"/>
            <w:hideMark/>
          </w:tcPr>
          <w:p w14:paraId="255E8459" w14:textId="77777777" w:rsidR="00485DF6" w:rsidRDefault="00485DF6">
            <w:pPr>
              <w:spacing w:beforeAutospacing="1" w:afterAutospacing="1"/>
              <w:rPr>
                <w:sz w:val="20"/>
                <w:szCs w:val="20"/>
              </w:rPr>
            </w:pPr>
          </w:p>
        </w:tc>
        <w:tc>
          <w:tcPr>
            <w:tcW w:w="0" w:type="auto"/>
            <w:vAlign w:val="center"/>
            <w:hideMark/>
          </w:tcPr>
          <w:p w14:paraId="36080D9F" w14:textId="77777777" w:rsidR="00485DF6" w:rsidRDefault="00485DF6">
            <w:pPr>
              <w:spacing w:beforeAutospacing="1" w:afterAutospacing="1"/>
              <w:rPr>
                <w:sz w:val="20"/>
                <w:szCs w:val="20"/>
              </w:rPr>
            </w:pPr>
          </w:p>
        </w:tc>
        <w:tc>
          <w:tcPr>
            <w:tcW w:w="0" w:type="auto"/>
            <w:vAlign w:val="center"/>
            <w:hideMark/>
          </w:tcPr>
          <w:p w14:paraId="6DFF5B95" w14:textId="77777777" w:rsidR="00485DF6" w:rsidRDefault="00485DF6">
            <w:pPr>
              <w:spacing w:beforeAutospacing="1" w:afterAutospacing="1"/>
              <w:rPr>
                <w:sz w:val="20"/>
                <w:szCs w:val="20"/>
              </w:rPr>
            </w:pPr>
          </w:p>
        </w:tc>
        <w:tc>
          <w:tcPr>
            <w:tcW w:w="0" w:type="auto"/>
            <w:vAlign w:val="center"/>
            <w:hideMark/>
          </w:tcPr>
          <w:p w14:paraId="786966A0" w14:textId="77777777" w:rsidR="00485DF6" w:rsidRDefault="00485DF6">
            <w:pPr>
              <w:spacing w:beforeAutospacing="1" w:afterAutospacing="1"/>
              <w:rPr>
                <w:sz w:val="20"/>
                <w:szCs w:val="20"/>
              </w:rPr>
            </w:pPr>
          </w:p>
        </w:tc>
        <w:tc>
          <w:tcPr>
            <w:tcW w:w="0" w:type="auto"/>
            <w:vAlign w:val="center"/>
            <w:hideMark/>
          </w:tcPr>
          <w:p w14:paraId="7E92FFEF" w14:textId="77777777" w:rsidR="00485DF6" w:rsidRDefault="00485DF6">
            <w:pPr>
              <w:spacing w:beforeAutospacing="1" w:afterAutospacing="1"/>
              <w:rPr>
                <w:sz w:val="20"/>
                <w:szCs w:val="20"/>
              </w:rPr>
            </w:pPr>
          </w:p>
        </w:tc>
        <w:tc>
          <w:tcPr>
            <w:tcW w:w="0" w:type="auto"/>
            <w:vAlign w:val="center"/>
            <w:hideMark/>
          </w:tcPr>
          <w:p w14:paraId="68715EBF" w14:textId="77777777" w:rsidR="00485DF6" w:rsidRDefault="00485DF6">
            <w:pPr>
              <w:spacing w:beforeAutospacing="1" w:afterAutospacing="1"/>
              <w:rPr>
                <w:sz w:val="20"/>
                <w:szCs w:val="20"/>
              </w:rPr>
            </w:pPr>
          </w:p>
        </w:tc>
        <w:tc>
          <w:tcPr>
            <w:tcW w:w="0" w:type="auto"/>
            <w:vAlign w:val="center"/>
            <w:hideMark/>
          </w:tcPr>
          <w:p w14:paraId="604CA704" w14:textId="77777777" w:rsidR="00485DF6" w:rsidRDefault="00485DF6">
            <w:pPr>
              <w:spacing w:beforeAutospacing="1" w:afterAutospacing="1"/>
              <w:rPr>
                <w:sz w:val="20"/>
                <w:szCs w:val="20"/>
              </w:rPr>
            </w:pPr>
          </w:p>
        </w:tc>
        <w:tc>
          <w:tcPr>
            <w:tcW w:w="0" w:type="auto"/>
            <w:vAlign w:val="center"/>
            <w:hideMark/>
          </w:tcPr>
          <w:p w14:paraId="77B0384A" w14:textId="77777777" w:rsidR="00485DF6" w:rsidRDefault="00485DF6">
            <w:pPr>
              <w:spacing w:beforeAutospacing="1" w:afterAutospacing="1"/>
              <w:rPr>
                <w:sz w:val="20"/>
                <w:szCs w:val="20"/>
              </w:rPr>
            </w:pPr>
          </w:p>
        </w:tc>
        <w:tc>
          <w:tcPr>
            <w:tcW w:w="0" w:type="auto"/>
            <w:vAlign w:val="center"/>
            <w:hideMark/>
          </w:tcPr>
          <w:p w14:paraId="3E6C680B" w14:textId="77777777" w:rsidR="00485DF6" w:rsidRDefault="00485DF6">
            <w:pPr>
              <w:spacing w:beforeAutospacing="1" w:afterAutospacing="1"/>
              <w:rPr>
                <w:sz w:val="20"/>
                <w:szCs w:val="20"/>
              </w:rPr>
            </w:pPr>
          </w:p>
        </w:tc>
      </w:tr>
      <w:tr w:rsidR="00485DF6"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Default="00485DF6">
            <w:pPr>
              <w:spacing w:before="100" w:beforeAutospacing="1" w:after="100" w:afterAutospacing="1"/>
              <w:rPr>
                <w:sz w:val="20"/>
                <w:szCs w:val="20"/>
              </w:rPr>
            </w:pPr>
            <w:r>
              <w:rPr>
                <w:sz w:val="20"/>
                <w:szCs w:val="20"/>
              </w:rPr>
              <w:t>0</w:t>
            </w:r>
          </w:p>
        </w:tc>
      </w:tr>
      <w:tr w:rsidR="00485DF6" w14:paraId="3AA21F67" w14:textId="77777777" w:rsidTr="00485DF6">
        <w:tc>
          <w:tcPr>
            <w:tcW w:w="0" w:type="auto"/>
            <w:vAlign w:val="center"/>
            <w:hideMark/>
          </w:tcPr>
          <w:p w14:paraId="62B0E67D" w14:textId="77777777" w:rsidR="00485DF6" w:rsidRDefault="00485DF6">
            <w:pPr>
              <w:spacing w:before="100" w:beforeAutospacing="1" w:after="100" w:afterAutospacing="1"/>
              <w:rPr>
                <w:sz w:val="20"/>
                <w:szCs w:val="20"/>
              </w:rPr>
            </w:pPr>
          </w:p>
        </w:tc>
        <w:tc>
          <w:tcPr>
            <w:tcW w:w="0" w:type="auto"/>
            <w:vAlign w:val="center"/>
            <w:hideMark/>
          </w:tcPr>
          <w:p w14:paraId="378747E4" w14:textId="77777777" w:rsidR="00485DF6" w:rsidRDefault="00485DF6">
            <w:pPr>
              <w:spacing w:beforeAutospacing="1" w:afterAutospacing="1"/>
              <w:rPr>
                <w:sz w:val="20"/>
                <w:szCs w:val="20"/>
              </w:rPr>
            </w:pPr>
          </w:p>
        </w:tc>
        <w:tc>
          <w:tcPr>
            <w:tcW w:w="0" w:type="auto"/>
            <w:vAlign w:val="center"/>
            <w:hideMark/>
          </w:tcPr>
          <w:p w14:paraId="5BDDC0AE" w14:textId="77777777" w:rsidR="00485DF6" w:rsidRDefault="00485DF6">
            <w:pPr>
              <w:spacing w:beforeAutospacing="1" w:afterAutospacing="1"/>
              <w:rPr>
                <w:sz w:val="20"/>
                <w:szCs w:val="20"/>
              </w:rPr>
            </w:pPr>
          </w:p>
        </w:tc>
        <w:tc>
          <w:tcPr>
            <w:tcW w:w="0" w:type="auto"/>
            <w:vAlign w:val="center"/>
            <w:hideMark/>
          </w:tcPr>
          <w:p w14:paraId="6535BEA8" w14:textId="77777777" w:rsidR="00485DF6" w:rsidRDefault="00485DF6">
            <w:pPr>
              <w:spacing w:beforeAutospacing="1" w:afterAutospacing="1"/>
              <w:rPr>
                <w:sz w:val="20"/>
                <w:szCs w:val="20"/>
              </w:rPr>
            </w:pPr>
          </w:p>
        </w:tc>
        <w:tc>
          <w:tcPr>
            <w:tcW w:w="0" w:type="auto"/>
            <w:vAlign w:val="center"/>
            <w:hideMark/>
          </w:tcPr>
          <w:p w14:paraId="59E01F00" w14:textId="77777777" w:rsidR="00485DF6" w:rsidRDefault="00485DF6">
            <w:pPr>
              <w:spacing w:beforeAutospacing="1" w:afterAutospacing="1"/>
              <w:rPr>
                <w:sz w:val="20"/>
                <w:szCs w:val="20"/>
              </w:rPr>
            </w:pPr>
          </w:p>
        </w:tc>
        <w:tc>
          <w:tcPr>
            <w:tcW w:w="0" w:type="auto"/>
            <w:vAlign w:val="center"/>
            <w:hideMark/>
          </w:tcPr>
          <w:p w14:paraId="06123964" w14:textId="77777777" w:rsidR="00485DF6" w:rsidRDefault="00485DF6">
            <w:pPr>
              <w:spacing w:beforeAutospacing="1" w:afterAutospacing="1"/>
              <w:rPr>
                <w:sz w:val="20"/>
                <w:szCs w:val="20"/>
              </w:rPr>
            </w:pPr>
          </w:p>
        </w:tc>
        <w:tc>
          <w:tcPr>
            <w:tcW w:w="0" w:type="auto"/>
            <w:vAlign w:val="center"/>
            <w:hideMark/>
          </w:tcPr>
          <w:p w14:paraId="04306482" w14:textId="77777777" w:rsidR="00485DF6" w:rsidRDefault="00485DF6">
            <w:pPr>
              <w:spacing w:beforeAutospacing="1" w:afterAutospacing="1"/>
              <w:rPr>
                <w:sz w:val="20"/>
                <w:szCs w:val="20"/>
              </w:rPr>
            </w:pPr>
          </w:p>
        </w:tc>
        <w:tc>
          <w:tcPr>
            <w:tcW w:w="0" w:type="auto"/>
            <w:vAlign w:val="center"/>
            <w:hideMark/>
          </w:tcPr>
          <w:p w14:paraId="4F8C8506" w14:textId="77777777" w:rsidR="00485DF6" w:rsidRDefault="00485DF6">
            <w:pPr>
              <w:spacing w:beforeAutospacing="1" w:afterAutospacing="1"/>
              <w:rPr>
                <w:sz w:val="20"/>
                <w:szCs w:val="20"/>
              </w:rPr>
            </w:pPr>
          </w:p>
        </w:tc>
        <w:tc>
          <w:tcPr>
            <w:tcW w:w="0" w:type="auto"/>
            <w:vAlign w:val="center"/>
            <w:hideMark/>
          </w:tcPr>
          <w:p w14:paraId="5CD8210D" w14:textId="77777777" w:rsidR="00485DF6" w:rsidRDefault="00485DF6">
            <w:pPr>
              <w:spacing w:beforeAutospacing="1" w:afterAutospacing="1"/>
              <w:rPr>
                <w:sz w:val="20"/>
                <w:szCs w:val="20"/>
              </w:rPr>
            </w:pPr>
          </w:p>
        </w:tc>
        <w:tc>
          <w:tcPr>
            <w:tcW w:w="0" w:type="auto"/>
            <w:vAlign w:val="center"/>
            <w:hideMark/>
          </w:tcPr>
          <w:p w14:paraId="6A78E2CF" w14:textId="77777777" w:rsidR="00485DF6" w:rsidRDefault="00485DF6">
            <w:pPr>
              <w:spacing w:beforeAutospacing="1" w:afterAutospacing="1"/>
              <w:rPr>
                <w:sz w:val="20"/>
                <w:szCs w:val="20"/>
              </w:rPr>
            </w:pPr>
          </w:p>
        </w:tc>
      </w:tr>
      <w:tr w:rsidR="00485DF6"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Default="00485DF6">
            <w:pPr>
              <w:spacing w:before="100" w:beforeAutospacing="1" w:after="100" w:afterAutospacing="1"/>
              <w:rPr>
                <w:sz w:val="20"/>
                <w:szCs w:val="20"/>
              </w:rPr>
            </w:pPr>
            <w:r>
              <w:rPr>
                <w:sz w:val="20"/>
                <w:szCs w:val="20"/>
              </w:rPr>
              <w:t>0</w:t>
            </w:r>
          </w:p>
        </w:tc>
      </w:tr>
      <w:tr w:rsidR="00485DF6" w14:paraId="0A0182D5" w14:textId="77777777" w:rsidTr="00485DF6">
        <w:tc>
          <w:tcPr>
            <w:tcW w:w="0" w:type="auto"/>
            <w:vAlign w:val="center"/>
            <w:hideMark/>
          </w:tcPr>
          <w:p w14:paraId="5B04614B" w14:textId="77777777" w:rsidR="00485DF6" w:rsidRDefault="00485DF6">
            <w:pPr>
              <w:spacing w:before="100" w:beforeAutospacing="1" w:after="100" w:afterAutospacing="1"/>
              <w:rPr>
                <w:sz w:val="20"/>
                <w:szCs w:val="20"/>
              </w:rPr>
            </w:pPr>
          </w:p>
        </w:tc>
        <w:tc>
          <w:tcPr>
            <w:tcW w:w="0" w:type="auto"/>
            <w:vAlign w:val="center"/>
            <w:hideMark/>
          </w:tcPr>
          <w:p w14:paraId="5215682A" w14:textId="77777777" w:rsidR="00485DF6" w:rsidRDefault="00485DF6">
            <w:pPr>
              <w:spacing w:beforeAutospacing="1" w:afterAutospacing="1"/>
              <w:rPr>
                <w:sz w:val="20"/>
                <w:szCs w:val="20"/>
              </w:rPr>
            </w:pPr>
          </w:p>
        </w:tc>
        <w:tc>
          <w:tcPr>
            <w:tcW w:w="0" w:type="auto"/>
            <w:vAlign w:val="center"/>
            <w:hideMark/>
          </w:tcPr>
          <w:p w14:paraId="1A49FF02" w14:textId="77777777" w:rsidR="00485DF6" w:rsidRDefault="00485DF6">
            <w:pPr>
              <w:spacing w:beforeAutospacing="1" w:afterAutospacing="1"/>
              <w:rPr>
                <w:sz w:val="20"/>
                <w:szCs w:val="20"/>
              </w:rPr>
            </w:pPr>
          </w:p>
        </w:tc>
        <w:tc>
          <w:tcPr>
            <w:tcW w:w="0" w:type="auto"/>
            <w:vAlign w:val="center"/>
            <w:hideMark/>
          </w:tcPr>
          <w:p w14:paraId="23C8AAD9" w14:textId="77777777" w:rsidR="00485DF6" w:rsidRDefault="00485DF6">
            <w:pPr>
              <w:spacing w:beforeAutospacing="1" w:afterAutospacing="1"/>
              <w:rPr>
                <w:sz w:val="20"/>
                <w:szCs w:val="20"/>
              </w:rPr>
            </w:pPr>
          </w:p>
        </w:tc>
        <w:tc>
          <w:tcPr>
            <w:tcW w:w="0" w:type="auto"/>
            <w:vAlign w:val="center"/>
            <w:hideMark/>
          </w:tcPr>
          <w:p w14:paraId="644F065F" w14:textId="77777777" w:rsidR="00485DF6" w:rsidRDefault="00485DF6">
            <w:pPr>
              <w:spacing w:beforeAutospacing="1" w:afterAutospacing="1"/>
              <w:rPr>
                <w:sz w:val="20"/>
                <w:szCs w:val="20"/>
              </w:rPr>
            </w:pPr>
          </w:p>
        </w:tc>
        <w:tc>
          <w:tcPr>
            <w:tcW w:w="0" w:type="auto"/>
            <w:vAlign w:val="center"/>
            <w:hideMark/>
          </w:tcPr>
          <w:p w14:paraId="46B4458D" w14:textId="77777777" w:rsidR="00485DF6" w:rsidRDefault="00485DF6">
            <w:pPr>
              <w:spacing w:beforeAutospacing="1" w:afterAutospacing="1"/>
              <w:rPr>
                <w:sz w:val="20"/>
                <w:szCs w:val="20"/>
              </w:rPr>
            </w:pPr>
          </w:p>
        </w:tc>
        <w:tc>
          <w:tcPr>
            <w:tcW w:w="0" w:type="auto"/>
            <w:vAlign w:val="center"/>
            <w:hideMark/>
          </w:tcPr>
          <w:p w14:paraId="0CDD004D" w14:textId="77777777" w:rsidR="00485DF6" w:rsidRDefault="00485DF6">
            <w:pPr>
              <w:spacing w:beforeAutospacing="1" w:afterAutospacing="1"/>
              <w:rPr>
                <w:sz w:val="20"/>
                <w:szCs w:val="20"/>
              </w:rPr>
            </w:pPr>
          </w:p>
        </w:tc>
        <w:tc>
          <w:tcPr>
            <w:tcW w:w="0" w:type="auto"/>
            <w:vAlign w:val="center"/>
            <w:hideMark/>
          </w:tcPr>
          <w:p w14:paraId="156147CB" w14:textId="77777777" w:rsidR="00485DF6" w:rsidRDefault="00485DF6">
            <w:pPr>
              <w:spacing w:beforeAutospacing="1" w:afterAutospacing="1"/>
              <w:rPr>
                <w:sz w:val="20"/>
                <w:szCs w:val="20"/>
              </w:rPr>
            </w:pPr>
          </w:p>
        </w:tc>
        <w:tc>
          <w:tcPr>
            <w:tcW w:w="0" w:type="auto"/>
            <w:vAlign w:val="center"/>
            <w:hideMark/>
          </w:tcPr>
          <w:p w14:paraId="500BE49A" w14:textId="77777777" w:rsidR="00485DF6" w:rsidRDefault="00485DF6">
            <w:pPr>
              <w:spacing w:beforeAutospacing="1" w:afterAutospacing="1"/>
              <w:rPr>
                <w:sz w:val="20"/>
                <w:szCs w:val="20"/>
              </w:rPr>
            </w:pPr>
          </w:p>
        </w:tc>
        <w:tc>
          <w:tcPr>
            <w:tcW w:w="0" w:type="auto"/>
            <w:vAlign w:val="center"/>
            <w:hideMark/>
          </w:tcPr>
          <w:p w14:paraId="734DC813" w14:textId="77777777" w:rsidR="00485DF6" w:rsidRDefault="00485DF6">
            <w:pPr>
              <w:spacing w:beforeAutospacing="1" w:afterAutospacing="1"/>
              <w:rPr>
                <w:sz w:val="20"/>
                <w:szCs w:val="20"/>
              </w:rPr>
            </w:pPr>
          </w:p>
        </w:tc>
      </w:tr>
      <w:tr w:rsidR="00485DF6"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Default="00485DF6">
            <w:pPr>
              <w:spacing w:before="100" w:beforeAutospacing="1" w:after="100" w:afterAutospacing="1"/>
              <w:rPr>
                <w:sz w:val="20"/>
                <w:szCs w:val="20"/>
              </w:rPr>
            </w:pPr>
            <w:r>
              <w:rPr>
                <w:sz w:val="20"/>
                <w:szCs w:val="20"/>
              </w:rPr>
              <w:t>0</w:t>
            </w:r>
          </w:p>
        </w:tc>
      </w:tr>
      <w:tr w:rsidR="00485DF6" w14:paraId="426ECD5C" w14:textId="77777777" w:rsidTr="00485DF6">
        <w:tc>
          <w:tcPr>
            <w:tcW w:w="0" w:type="auto"/>
            <w:vAlign w:val="center"/>
            <w:hideMark/>
          </w:tcPr>
          <w:p w14:paraId="3423A9C5" w14:textId="77777777" w:rsidR="00485DF6" w:rsidRDefault="00485DF6">
            <w:pPr>
              <w:spacing w:before="100" w:beforeAutospacing="1" w:after="100" w:afterAutospacing="1"/>
              <w:rPr>
                <w:sz w:val="20"/>
                <w:szCs w:val="20"/>
              </w:rPr>
            </w:pPr>
          </w:p>
        </w:tc>
        <w:tc>
          <w:tcPr>
            <w:tcW w:w="0" w:type="auto"/>
            <w:vAlign w:val="center"/>
            <w:hideMark/>
          </w:tcPr>
          <w:p w14:paraId="5734B771" w14:textId="77777777" w:rsidR="00485DF6" w:rsidRDefault="00485DF6">
            <w:pPr>
              <w:spacing w:beforeAutospacing="1" w:afterAutospacing="1"/>
              <w:rPr>
                <w:sz w:val="20"/>
                <w:szCs w:val="20"/>
              </w:rPr>
            </w:pPr>
          </w:p>
        </w:tc>
        <w:tc>
          <w:tcPr>
            <w:tcW w:w="0" w:type="auto"/>
            <w:vAlign w:val="center"/>
            <w:hideMark/>
          </w:tcPr>
          <w:p w14:paraId="1C6E51D4" w14:textId="77777777" w:rsidR="00485DF6" w:rsidRDefault="00485DF6">
            <w:pPr>
              <w:spacing w:beforeAutospacing="1" w:afterAutospacing="1"/>
              <w:rPr>
                <w:sz w:val="20"/>
                <w:szCs w:val="20"/>
              </w:rPr>
            </w:pPr>
          </w:p>
        </w:tc>
        <w:tc>
          <w:tcPr>
            <w:tcW w:w="0" w:type="auto"/>
            <w:vAlign w:val="center"/>
            <w:hideMark/>
          </w:tcPr>
          <w:p w14:paraId="4F45FB72" w14:textId="77777777" w:rsidR="00485DF6" w:rsidRDefault="00485DF6">
            <w:pPr>
              <w:spacing w:beforeAutospacing="1" w:afterAutospacing="1"/>
              <w:rPr>
                <w:sz w:val="20"/>
                <w:szCs w:val="20"/>
              </w:rPr>
            </w:pPr>
          </w:p>
        </w:tc>
        <w:tc>
          <w:tcPr>
            <w:tcW w:w="0" w:type="auto"/>
            <w:vAlign w:val="center"/>
            <w:hideMark/>
          </w:tcPr>
          <w:p w14:paraId="4ACC1E8D" w14:textId="77777777" w:rsidR="00485DF6" w:rsidRDefault="00485DF6">
            <w:pPr>
              <w:spacing w:beforeAutospacing="1" w:afterAutospacing="1"/>
              <w:rPr>
                <w:sz w:val="20"/>
                <w:szCs w:val="20"/>
              </w:rPr>
            </w:pPr>
          </w:p>
        </w:tc>
        <w:tc>
          <w:tcPr>
            <w:tcW w:w="0" w:type="auto"/>
            <w:vAlign w:val="center"/>
            <w:hideMark/>
          </w:tcPr>
          <w:p w14:paraId="13BCF4C5" w14:textId="77777777" w:rsidR="00485DF6" w:rsidRDefault="00485DF6">
            <w:pPr>
              <w:spacing w:beforeAutospacing="1" w:afterAutospacing="1"/>
              <w:rPr>
                <w:sz w:val="20"/>
                <w:szCs w:val="20"/>
              </w:rPr>
            </w:pPr>
          </w:p>
        </w:tc>
        <w:tc>
          <w:tcPr>
            <w:tcW w:w="0" w:type="auto"/>
            <w:vAlign w:val="center"/>
            <w:hideMark/>
          </w:tcPr>
          <w:p w14:paraId="5306F279" w14:textId="77777777" w:rsidR="00485DF6" w:rsidRDefault="00485DF6">
            <w:pPr>
              <w:spacing w:beforeAutospacing="1" w:afterAutospacing="1"/>
              <w:rPr>
                <w:sz w:val="20"/>
                <w:szCs w:val="20"/>
              </w:rPr>
            </w:pPr>
          </w:p>
        </w:tc>
        <w:tc>
          <w:tcPr>
            <w:tcW w:w="0" w:type="auto"/>
            <w:vAlign w:val="center"/>
            <w:hideMark/>
          </w:tcPr>
          <w:p w14:paraId="4C90DBAE" w14:textId="77777777" w:rsidR="00485DF6" w:rsidRDefault="00485DF6">
            <w:pPr>
              <w:spacing w:beforeAutospacing="1" w:afterAutospacing="1"/>
              <w:rPr>
                <w:sz w:val="20"/>
                <w:szCs w:val="20"/>
              </w:rPr>
            </w:pPr>
          </w:p>
        </w:tc>
        <w:tc>
          <w:tcPr>
            <w:tcW w:w="0" w:type="auto"/>
            <w:vAlign w:val="center"/>
            <w:hideMark/>
          </w:tcPr>
          <w:p w14:paraId="6C48863D" w14:textId="77777777" w:rsidR="00485DF6" w:rsidRDefault="00485DF6">
            <w:pPr>
              <w:spacing w:beforeAutospacing="1" w:afterAutospacing="1"/>
              <w:rPr>
                <w:sz w:val="20"/>
                <w:szCs w:val="20"/>
              </w:rPr>
            </w:pPr>
          </w:p>
        </w:tc>
        <w:tc>
          <w:tcPr>
            <w:tcW w:w="0" w:type="auto"/>
            <w:vAlign w:val="center"/>
            <w:hideMark/>
          </w:tcPr>
          <w:p w14:paraId="3552BECF" w14:textId="77777777" w:rsidR="00485DF6" w:rsidRDefault="00485DF6">
            <w:pPr>
              <w:spacing w:beforeAutospacing="1" w:afterAutospacing="1"/>
              <w:rPr>
                <w:sz w:val="20"/>
                <w:szCs w:val="20"/>
              </w:rPr>
            </w:pPr>
          </w:p>
        </w:tc>
      </w:tr>
      <w:tr w:rsidR="00485DF6"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Default="00485DF6">
            <w:pPr>
              <w:spacing w:before="100" w:beforeAutospacing="1" w:after="100" w:afterAutospacing="1"/>
              <w:rPr>
                <w:sz w:val="20"/>
                <w:szCs w:val="20"/>
              </w:rPr>
            </w:pPr>
            <w:r>
              <w:rPr>
                <w:sz w:val="20"/>
                <w:szCs w:val="20"/>
              </w:rPr>
              <w:t>0</w:t>
            </w:r>
          </w:p>
        </w:tc>
      </w:tr>
      <w:tr w:rsidR="00485DF6" w14:paraId="4A9A49AF" w14:textId="77777777" w:rsidTr="00485DF6">
        <w:tc>
          <w:tcPr>
            <w:tcW w:w="0" w:type="auto"/>
            <w:vAlign w:val="center"/>
            <w:hideMark/>
          </w:tcPr>
          <w:p w14:paraId="16C25519" w14:textId="77777777" w:rsidR="00485DF6" w:rsidRDefault="00485DF6">
            <w:pPr>
              <w:spacing w:before="100" w:beforeAutospacing="1" w:after="100" w:afterAutospacing="1"/>
              <w:rPr>
                <w:sz w:val="20"/>
                <w:szCs w:val="20"/>
              </w:rPr>
            </w:pPr>
          </w:p>
        </w:tc>
        <w:tc>
          <w:tcPr>
            <w:tcW w:w="0" w:type="auto"/>
            <w:vAlign w:val="center"/>
            <w:hideMark/>
          </w:tcPr>
          <w:p w14:paraId="384753DC" w14:textId="77777777" w:rsidR="00485DF6" w:rsidRDefault="00485DF6">
            <w:pPr>
              <w:spacing w:beforeAutospacing="1" w:afterAutospacing="1"/>
              <w:rPr>
                <w:sz w:val="20"/>
                <w:szCs w:val="20"/>
              </w:rPr>
            </w:pPr>
          </w:p>
        </w:tc>
        <w:tc>
          <w:tcPr>
            <w:tcW w:w="0" w:type="auto"/>
            <w:vAlign w:val="center"/>
            <w:hideMark/>
          </w:tcPr>
          <w:p w14:paraId="2368E61B" w14:textId="77777777" w:rsidR="00485DF6" w:rsidRDefault="00485DF6">
            <w:pPr>
              <w:spacing w:beforeAutospacing="1" w:afterAutospacing="1"/>
              <w:rPr>
                <w:sz w:val="20"/>
                <w:szCs w:val="20"/>
              </w:rPr>
            </w:pPr>
          </w:p>
        </w:tc>
        <w:tc>
          <w:tcPr>
            <w:tcW w:w="0" w:type="auto"/>
            <w:vAlign w:val="center"/>
            <w:hideMark/>
          </w:tcPr>
          <w:p w14:paraId="0A5062B8" w14:textId="77777777" w:rsidR="00485DF6" w:rsidRDefault="00485DF6">
            <w:pPr>
              <w:spacing w:beforeAutospacing="1" w:afterAutospacing="1"/>
              <w:rPr>
                <w:sz w:val="20"/>
                <w:szCs w:val="20"/>
              </w:rPr>
            </w:pPr>
          </w:p>
        </w:tc>
        <w:tc>
          <w:tcPr>
            <w:tcW w:w="0" w:type="auto"/>
            <w:vAlign w:val="center"/>
            <w:hideMark/>
          </w:tcPr>
          <w:p w14:paraId="48E7D634" w14:textId="77777777" w:rsidR="00485DF6" w:rsidRDefault="00485DF6">
            <w:pPr>
              <w:spacing w:beforeAutospacing="1" w:afterAutospacing="1"/>
              <w:rPr>
                <w:sz w:val="20"/>
                <w:szCs w:val="20"/>
              </w:rPr>
            </w:pPr>
          </w:p>
        </w:tc>
        <w:tc>
          <w:tcPr>
            <w:tcW w:w="0" w:type="auto"/>
            <w:vAlign w:val="center"/>
            <w:hideMark/>
          </w:tcPr>
          <w:p w14:paraId="01116CED" w14:textId="77777777" w:rsidR="00485DF6" w:rsidRDefault="00485DF6">
            <w:pPr>
              <w:spacing w:beforeAutospacing="1" w:afterAutospacing="1"/>
              <w:rPr>
                <w:sz w:val="20"/>
                <w:szCs w:val="20"/>
              </w:rPr>
            </w:pPr>
          </w:p>
        </w:tc>
        <w:tc>
          <w:tcPr>
            <w:tcW w:w="0" w:type="auto"/>
            <w:vAlign w:val="center"/>
            <w:hideMark/>
          </w:tcPr>
          <w:p w14:paraId="148C6005" w14:textId="77777777" w:rsidR="00485DF6" w:rsidRDefault="00485DF6">
            <w:pPr>
              <w:spacing w:beforeAutospacing="1" w:afterAutospacing="1"/>
              <w:rPr>
                <w:sz w:val="20"/>
                <w:szCs w:val="20"/>
              </w:rPr>
            </w:pPr>
          </w:p>
        </w:tc>
        <w:tc>
          <w:tcPr>
            <w:tcW w:w="0" w:type="auto"/>
            <w:vAlign w:val="center"/>
            <w:hideMark/>
          </w:tcPr>
          <w:p w14:paraId="684C61D4" w14:textId="77777777" w:rsidR="00485DF6" w:rsidRDefault="00485DF6">
            <w:pPr>
              <w:spacing w:beforeAutospacing="1" w:afterAutospacing="1"/>
              <w:rPr>
                <w:sz w:val="20"/>
                <w:szCs w:val="20"/>
              </w:rPr>
            </w:pPr>
          </w:p>
        </w:tc>
        <w:tc>
          <w:tcPr>
            <w:tcW w:w="0" w:type="auto"/>
            <w:vAlign w:val="center"/>
            <w:hideMark/>
          </w:tcPr>
          <w:p w14:paraId="5551E854" w14:textId="77777777" w:rsidR="00485DF6" w:rsidRDefault="00485DF6">
            <w:pPr>
              <w:spacing w:beforeAutospacing="1" w:afterAutospacing="1"/>
              <w:rPr>
                <w:sz w:val="20"/>
                <w:szCs w:val="20"/>
              </w:rPr>
            </w:pPr>
          </w:p>
        </w:tc>
        <w:tc>
          <w:tcPr>
            <w:tcW w:w="0" w:type="auto"/>
            <w:vAlign w:val="center"/>
            <w:hideMark/>
          </w:tcPr>
          <w:p w14:paraId="424ACCA9" w14:textId="77777777" w:rsidR="00485DF6" w:rsidRDefault="00485DF6">
            <w:pPr>
              <w:spacing w:beforeAutospacing="1" w:afterAutospacing="1"/>
              <w:rPr>
                <w:sz w:val="20"/>
                <w:szCs w:val="20"/>
              </w:rPr>
            </w:pPr>
          </w:p>
        </w:tc>
      </w:tr>
      <w:tr w:rsidR="00485DF6"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Default="00485DF6">
            <w:pPr>
              <w:spacing w:before="100" w:beforeAutospacing="1" w:after="100" w:afterAutospacing="1"/>
              <w:rPr>
                <w:sz w:val="20"/>
                <w:szCs w:val="20"/>
              </w:rPr>
            </w:pPr>
            <w:r>
              <w:rPr>
                <w:sz w:val="20"/>
                <w:szCs w:val="20"/>
              </w:rPr>
              <w:t>0</w:t>
            </w:r>
          </w:p>
        </w:tc>
      </w:tr>
      <w:tr w:rsidR="00485DF6" w14:paraId="15B77971" w14:textId="77777777" w:rsidTr="00485DF6">
        <w:tc>
          <w:tcPr>
            <w:tcW w:w="0" w:type="auto"/>
            <w:vAlign w:val="center"/>
            <w:hideMark/>
          </w:tcPr>
          <w:p w14:paraId="4D3A9897" w14:textId="77777777" w:rsidR="00485DF6" w:rsidRDefault="00485DF6">
            <w:pPr>
              <w:spacing w:before="100" w:beforeAutospacing="1" w:after="100" w:afterAutospacing="1"/>
              <w:rPr>
                <w:sz w:val="20"/>
                <w:szCs w:val="20"/>
              </w:rPr>
            </w:pPr>
          </w:p>
        </w:tc>
        <w:tc>
          <w:tcPr>
            <w:tcW w:w="0" w:type="auto"/>
            <w:vAlign w:val="center"/>
            <w:hideMark/>
          </w:tcPr>
          <w:p w14:paraId="5BFCAF8C" w14:textId="77777777" w:rsidR="00485DF6" w:rsidRDefault="00485DF6">
            <w:pPr>
              <w:spacing w:beforeAutospacing="1" w:afterAutospacing="1"/>
              <w:rPr>
                <w:sz w:val="20"/>
                <w:szCs w:val="20"/>
              </w:rPr>
            </w:pPr>
          </w:p>
        </w:tc>
        <w:tc>
          <w:tcPr>
            <w:tcW w:w="0" w:type="auto"/>
            <w:vAlign w:val="center"/>
            <w:hideMark/>
          </w:tcPr>
          <w:p w14:paraId="07E76DC5" w14:textId="77777777" w:rsidR="00485DF6" w:rsidRDefault="00485DF6">
            <w:pPr>
              <w:spacing w:beforeAutospacing="1" w:afterAutospacing="1"/>
              <w:rPr>
                <w:sz w:val="20"/>
                <w:szCs w:val="20"/>
              </w:rPr>
            </w:pPr>
          </w:p>
        </w:tc>
        <w:tc>
          <w:tcPr>
            <w:tcW w:w="0" w:type="auto"/>
            <w:vAlign w:val="center"/>
            <w:hideMark/>
          </w:tcPr>
          <w:p w14:paraId="546AE539" w14:textId="77777777" w:rsidR="00485DF6" w:rsidRDefault="00485DF6">
            <w:pPr>
              <w:spacing w:beforeAutospacing="1" w:afterAutospacing="1"/>
              <w:rPr>
                <w:sz w:val="20"/>
                <w:szCs w:val="20"/>
              </w:rPr>
            </w:pPr>
          </w:p>
        </w:tc>
        <w:tc>
          <w:tcPr>
            <w:tcW w:w="0" w:type="auto"/>
            <w:vAlign w:val="center"/>
            <w:hideMark/>
          </w:tcPr>
          <w:p w14:paraId="23E8A090" w14:textId="77777777" w:rsidR="00485DF6" w:rsidRDefault="00485DF6">
            <w:pPr>
              <w:spacing w:beforeAutospacing="1" w:afterAutospacing="1"/>
              <w:rPr>
                <w:sz w:val="20"/>
                <w:szCs w:val="20"/>
              </w:rPr>
            </w:pPr>
          </w:p>
        </w:tc>
        <w:tc>
          <w:tcPr>
            <w:tcW w:w="0" w:type="auto"/>
            <w:vAlign w:val="center"/>
            <w:hideMark/>
          </w:tcPr>
          <w:p w14:paraId="2E647A86" w14:textId="77777777" w:rsidR="00485DF6" w:rsidRDefault="00485DF6">
            <w:pPr>
              <w:spacing w:beforeAutospacing="1" w:afterAutospacing="1"/>
              <w:rPr>
                <w:sz w:val="20"/>
                <w:szCs w:val="20"/>
              </w:rPr>
            </w:pPr>
          </w:p>
        </w:tc>
        <w:tc>
          <w:tcPr>
            <w:tcW w:w="0" w:type="auto"/>
            <w:vAlign w:val="center"/>
            <w:hideMark/>
          </w:tcPr>
          <w:p w14:paraId="5FBD21B9" w14:textId="77777777" w:rsidR="00485DF6" w:rsidRDefault="00485DF6">
            <w:pPr>
              <w:spacing w:beforeAutospacing="1" w:afterAutospacing="1"/>
              <w:rPr>
                <w:sz w:val="20"/>
                <w:szCs w:val="20"/>
              </w:rPr>
            </w:pPr>
          </w:p>
        </w:tc>
        <w:tc>
          <w:tcPr>
            <w:tcW w:w="0" w:type="auto"/>
            <w:vAlign w:val="center"/>
            <w:hideMark/>
          </w:tcPr>
          <w:p w14:paraId="75C39523" w14:textId="77777777" w:rsidR="00485DF6" w:rsidRDefault="00485DF6">
            <w:pPr>
              <w:spacing w:beforeAutospacing="1" w:afterAutospacing="1"/>
              <w:rPr>
                <w:sz w:val="20"/>
                <w:szCs w:val="20"/>
              </w:rPr>
            </w:pPr>
          </w:p>
        </w:tc>
        <w:tc>
          <w:tcPr>
            <w:tcW w:w="0" w:type="auto"/>
            <w:vAlign w:val="center"/>
            <w:hideMark/>
          </w:tcPr>
          <w:p w14:paraId="6B3D653C" w14:textId="77777777" w:rsidR="00485DF6" w:rsidRDefault="00485DF6">
            <w:pPr>
              <w:spacing w:beforeAutospacing="1" w:afterAutospacing="1"/>
              <w:rPr>
                <w:sz w:val="20"/>
                <w:szCs w:val="20"/>
              </w:rPr>
            </w:pPr>
          </w:p>
        </w:tc>
        <w:tc>
          <w:tcPr>
            <w:tcW w:w="0" w:type="auto"/>
            <w:vAlign w:val="center"/>
            <w:hideMark/>
          </w:tcPr>
          <w:p w14:paraId="2D61A303" w14:textId="77777777" w:rsidR="00485DF6" w:rsidRDefault="00485DF6">
            <w:pPr>
              <w:spacing w:beforeAutospacing="1" w:afterAutospacing="1"/>
              <w:rPr>
                <w:sz w:val="20"/>
                <w:szCs w:val="20"/>
              </w:rPr>
            </w:pPr>
          </w:p>
        </w:tc>
      </w:tr>
      <w:tr w:rsidR="00485DF6"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Default="00485DF6">
            <w:pPr>
              <w:spacing w:before="100" w:beforeAutospacing="1" w:after="100" w:afterAutospacing="1"/>
              <w:rPr>
                <w:sz w:val="20"/>
                <w:szCs w:val="20"/>
              </w:rPr>
            </w:pPr>
            <w:r>
              <w:rPr>
                <w:sz w:val="20"/>
                <w:szCs w:val="20"/>
              </w:rPr>
              <w:t>0</w:t>
            </w:r>
          </w:p>
        </w:tc>
      </w:tr>
      <w:tr w:rsidR="00485DF6" w14:paraId="6B3A31C8" w14:textId="77777777" w:rsidTr="00485DF6">
        <w:tc>
          <w:tcPr>
            <w:tcW w:w="0" w:type="auto"/>
            <w:vAlign w:val="center"/>
            <w:hideMark/>
          </w:tcPr>
          <w:p w14:paraId="347A2FEC" w14:textId="77777777" w:rsidR="00485DF6" w:rsidRDefault="00485DF6">
            <w:pPr>
              <w:spacing w:before="100" w:beforeAutospacing="1" w:after="100" w:afterAutospacing="1"/>
              <w:rPr>
                <w:sz w:val="20"/>
                <w:szCs w:val="20"/>
              </w:rPr>
            </w:pPr>
          </w:p>
        </w:tc>
        <w:tc>
          <w:tcPr>
            <w:tcW w:w="0" w:type="auto"/>
            <w:vAlign w:val="center"/>
            <w:hideMark/>
          </w:tcPr>
          <w:p w14:paraId="4E8D50CB" w14:textId="77777777" w:rsidR="00485DF6" w:rsidRDefault="00485DF6">
            <w:pPr>
              <w:spacing w:beforeAutospacing="1" w:afterAutospacing="1"/>
              <w:rPr>
                <w:sz w:val="20"/>
                <w:szCs w:val="20"/>
              </w:rPr>
            </w:pPr>
          </w:p>
        </w:tc>
        <w:tc>
          <w:tcPr>
            <w:tcW w:w="0" w:type="auto"/>
            <w:vAlign w:val="center"/>
            <w:hideMark/>
          </w:tcPr>
          <w:p w14:paraId="1E615058" w14:textId="77777777" w:rsidR="00485DF6" w:rsidRDefault="00485DF6">
            <w:pPr>
              <w:spacing w:beforeAutospacing="1" w:afterAutospacing="1"/>
              <w:rPr>
                <w:sz w:val="20"/>
                <w:szCs w:val="20"/>
              </w:rPr>
            </w:pPr>
          </w:p>
        </w:tc>
        <w:tc>
          <w:tcPr>
            <w:tcW w:w="0" w:type="auto"/>
            <w:vAlign w:val="center"/>
            <w:hideMark/>
          </w:tcPr>
          <w:p w14:paraId="1653F638" w14:textId="77777777" w:rsidR="00485DF6" w:rsidRDefault="00485DF6">
            <w:pPr>
              <w:spacing w:beforeAutospacing="1" w:afterAutospacing="1"/>
              <w:rPr>
                <w:sz w:val="20"/>
                <w:szCs w:val="20"/>
              </w:rPr>
            </w:pPr>
          </w:p>
        </w:tc>
        <w:tc>
          <w:tcPr>
            <w:tcW w:w="0" w:type="auto"/>
            <w:vAlign w:val="center"/>
            <w:hideMark/>
          </w:tcPr>
          <w:p w14:paraId="2E19894D" w14:textId="77777777" w:rsidR="00485DF6" w:rsidRDefault="00485DF6">
            <w:pPr>
              <w:spacing w:beforeAutospacing="1" w:afterAutospacing="1"/>
              <w:rPr>
                <w:sz w:val="20"/>
                <w:szCs w:val="20"/>
              </w:rPr>
            </w:pPr>
          </w:p>
        </w:tc>
        <w:tc>
          <w:tcPr>
            <w:tcW w:w="0" w:type="auto"/>
            <w:vAlign w:val="center"/>
            <w:hideMark/>
          </w:tcPr>
          <w:p w14:paraId="24B52957" w14:textId="77777777" w:rsidR="00485DF6" w:rsidRDefault="00485DF6">
            <w:pPr>
              <w:spacing w:beforeAutospacing="1" w:afterAutospacing="1"/>
              <w:rPr>
                <w:sz w:val="20"/>
                <w:szCs w:val="20"/>
              </w:rPr>
            </w:pPr>
          </w:p>
        </w:tc>
        <w:tc>
          <w:tcPr>
            <w:tcW w:w="0" w:type="auto"/>
            <w:vAlign w:val="center"/>
            <w:hideMark/>
          </w:tcPr>
          <w:p w14:paraId="54FFA454" w14:textId="77777777" w:rsidR="00485DF6" w:rsidRDefault="00485DF6">
            <w:pPr>
              <w:spacing w:beforeAutospacing="1" w:afterAutospacing="1"/>
              <w:rPr>
                <w:sz w:val="20"/>
                <w:szCs w:val="20"/>
              </w:rPr>
            </w:pPr>
          </w:p>
        </w:tc>
        <w:tc>
          <w:tcPr>
            <w:tcW w:w="0" w:type="auto"/>
            <w:vAlign w:val="center"/>
            <w:hideMark/>
          </w:tcPr>
          <w:p w14:paraId="6E500D6B" w14:textId="77777777" w:rsidR="00485DF6" w:rsidRDefault="00485DF6">
            <w:pPr>
              <w:spacing w:beforeAutospacing="1" w:afterAutospacing="1"/>
              <w:rPr>
                <w:sz w:val="20"/>
                <w:szCs w:val="20"/>
              </w:rPr>
            </w:pPr>
          </w:p>
        </w:tc>
        <w:tc>
          <w:tcPr>
            <w:tcW w:w="0" w:type="auto"/>
            <w:vAlign w:val="center"/>
            <w:hideMark/>
          </w:tcPr>
          <w:p w14:paraId="101FB916" w14:textId="77777777" w:rsidR="00485DF6" w:rsidRDefault="00485DF6">
            <w:pPr>
              <w:spacing w:beforeAutospacing="1" w:afterAutospacing="1"/>
              <w:rPr>
                <w:sz w:val="20"/>
                <w:szCs w:val="20"/>
              </w:rPr>
            </w:pPr>
          </w:p>
        </w:tc>
        <w:tc>
          <w:tcPr>
            <w:tcW w:w="0" w:type="auto"/>
            <w:vAlign w:val="center"/>
            <w:hideMark/>
          </w:tcPr>
          <w:p w14:paraId="2C0C342B" w14:textId="77777777" w:rsidR="00485DF6" w:rsidRDefault="00485DF6">
            <w:pPr>
              <w:spacing w:beforeAutospacing="1" w:afterAutospacing="1"/>
              <w:rPr>
                <w:sz w:val="20"/>
                <w:szCs w:val="20"/>
              </w:rPr>
            </w:pPr>
          </w:p>
        </w:tc>
      </w:tr>
      <w:tr w:rsidR="00485DF6"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Default="00485DF6">
            <w:pPr>
              <w:spacing w:before="100" w:beforeAutospacing="1" w:after="100" w:afterAutospacing="1"/>
              <w:rPr>
                <w:sz w:val="20"/>
                <w:szCs w:val="20"/>
              </w:rPr>
            </w:pPr>
            <w:r>
              <w:rPr>
                <w:sz w:val="20"/>
                <w:szCs w:val="20"/>
              </w:rPr>
              <w:t>0</w:t>
            </w:r>
          </w:p>
        </w:tc>
      </w:tr>
      <w:tr w:rsidR="00485DF6" w14:paraId="508394D0" w14:textId="77777777" w:rsidTr="00485DF6">
        <w:tc>
          <w:tcPr>
            <w:tcW w:w="0" w:type="auto"/>
            <w:vAlign w:val="center"/>
            <w:hideMark/>
          </w:tcPr>
          <w:p w14:paraId="209CDD88" w14:textId="77777777" w:rsidR="00485DF6" w:rsidRDefault="00485DF6">
            <w:pPr>
              <w:spacing w:before="100" w:beforeAutospacing="1" w:after="100" w:afterAutospacing="1"/>
              <w:rPr>
                <w:sz w:val="20"/>
                <w:szCs w:val="20"/>
              </w:rPr>
            </w:pPr>
          </w:p>
        </w:tc>
        <w:tc>
          <w:tcPr>
            <w:tcW w:w="0" w:type="auto"/>
            <w:vAlign w:val="center"/>
            <w:hideMark/>
          </w:tcPr>
          <w:p w14:paraId="3CEB800D" w14:textId="77777777" w:rsidR="00485DF6" w:rsidRDefault="00485DF6">
            <w:pPr>
              <w:spacing w:beforeAutospacing="1" w:afterAutospacing="1"/>
              <w:rPr>
                <w:sz w:val="20"/>
                <w:szCs w:val="20"/>
              </w:rPr>
            </w:pPr>
          </w:p>
        </w:tc>
        <w:tc>
          <w:tcPr>
            <w:tcW w:w="0" w:type="auto"/>
            <w:vAlign w:val="center"/>
            <w:hideMark/>
          </w:tcPr>
          <w:p w14:paraId="319C3DCD" w14:textId="77777777" w:rsidR="00485DF6" w:rsidRDefault="00485DF6">
            <w:pPr>
              <w:spacing w:beforeAutospacing="1" w:afterAutospacing="1"/>
              <w:rPr>
                <w:sz w:val="20"/>
                <w:szCs w:val="20"/>
              </w:rPr>
            </w:pPr>
          </w:p>
        </w:tc>
        <w:tc>
          <w:tcPr>
            <w:tcW w:w="0" w:type="auto"/>
            <w:vAlign w:val="center"/>
            <w:hideMark/>
          </w:tcPr>
          <w:p w14:paraId="51FBBB76" w14:textId="77777777" w:rsidR="00485DF6" w:rsidRDefault="00485DF6">
            <w:pPr>
              <w:spacing w:beforeAutospacing="1" w:afterAutospacing="1"/>
              <w:rPr>
                <w:sz w:val="20"/>
                <w:szCs w:val="20"/>
              </w:rPr>
            </w:pPr>
          </w:p>
        </w:tc>
        <w:tc>
          <w:tcPr>
            <w:tcW w:w="0" w:type="auto"/>
            <w:vAlign w:val="center"/>
            <w:hideMark/>
          </w:tcPr>
          <w:p w14:paraId="41537D7A" w14:textId="77777777" w:rsidR="00485DF6" w:rsidRDefault="00485DF6">
            <w:pPr>
              <w:spacing w:beforeAutospacing="1" w:afterAutospacing="1"/>
              <w:rPr>
                <w:sz w:val="20"/>
                <w:szCs w:val="20"/>
              </w:rPr>
            </w:pPr>
          </w:p>
        </w:tc>
        <w:tc>
          <w:tcPr>
            <w:tcW w:w="0" w:type="auto"/>
            <w:vAlign w:val="center"/>
            <w:hideMark/>
          </w:tcPr>
          <w:p w14:paraId="3B018278" w14:textId="77777777" w:rsidR="00485DF6" w:rsidRDefault="00485DF6">
            <w:pPr>
              <w:spacing w:beforeAutospacing="1" w:afterAutospacing="1"/>
              <w:rPr>
                <w:sz w:val="20"/>
                <w:szCs w:val="20"/>
              </w:rPr>
            </w:pPr>
          </w:p>
        </w:tc>
        <w:tc>
          <w:tcPr>
            <w:tcW w:w="0" w:type="auto"/>
            <w:vAlign w:val="center"/>
            <w:hideMark/>
          </w:tcPr>
          <w:p w14:paraId="43F70491" w14:textId="77777777" w:rsidR="00485DF6" w:rsidRDefault="00485DF6">
            <w:pPr>
              <w:spacing w:beforeAutospacing="1" w:afterAutospacing="1"/>
              <w:rPr>
                <w:sz w:val="20"/>
                <w:szCs w:val="20"/>
              </w:rPr>
            </w:pPr>
          </w:p>
        </w:tc>
        <w:tc>
          <w:tcPr>
            <w:tcW w:w="0" w:type="auto"/>
            <w:vAlign w:val="center"/>
            <w:hideMark/>
          </w:tcPr>
          <w:p w14:paraId="767719BF" w14:textId="77777777" w:rsidR="00485DF6" w:rsidRDefault="00485DF6">
            <w:pPr>
              <w:spacing w:beforeAutospacing="1" w:afterAutospacing="1"/>
              <w:rPr>
                <w:sz w:val="20"/>
                <w:szCs w:val="20"/>
              </w:rPr>
            </w:pPr>
          </w:p>
        </w:tc>
        <w:tc>
          <w:tcPr>
            <w:tcW w:w="0" w:type="auto"/>
            <w:vAlign w:val="center"/>
            <w:hideMark/>
          </w:tcPr>
          <w:p w14:paraId="5223A3E1" w14:textId="77777777" w:rsidR="00485DF6" w:rsidRDefault="00485DF6">
            <w:pPr>
              <w:spacing w:beforeAutospacing="1" w:afterAutospacing="1"/>
              <w:rPr>
                <w:sz w:val="20"/>
                <w:szCs w:val="20"/>
              </w:rPr>
            </w:pPr>
          </w:p>
        </w:tc>
        <w:tc>
          <w:tcPr>
            <w:tcW w:w="0" w:type="auto"/>
            <w:vAlign w:val="center"/>
            <w:hideMark/>
          </w:tcPr>
          <w:p w14:paraId="3C52D35E" w14:textId="77777777" w:rsidR="00485DF6" w:rsidRDefault="00485DF6">
            <w:pPr>
              <w:spacing w:beforeAutospacing="1" w:afterAutospacing="1"/>
              <w:rPr>
                <w:sz w:val="20"/>
                <w:szCs w:val="20"/>
              </w:rPr>
            </w:pPr>
          </w:p>
        </w:tc>
      </w:tr>
      <w:tr w:rsidR="00485DF6"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Default="00485DF6">
            <w:pPr>
              <w:spacing w:before="100" w:beforeAutospacing="1" w:after="100" w:afterAutospacing="1"/>
              <w:rPr>
                <w:b/>
                <w:bCs/>
                <w:sz w:val="20"/>
                <w:szCs w:val="20"/>
              </w:rPr>
            </w:pPr>
            <w:r>
              <w:rPr>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Default="00485DF6">
            <w:pPr>
              <w:spacing w:before="100" w:beforeAutospacing="1" w:after="100" w:afterAutospacing="1"/>
              <w:rPr>
                <w:b/>
                <w:bCs/>
                <w:sz w:val="20"/>
                <w:szCs w:val="20"/>
              </w:rPr>
            </w:pPr>
            <w:r>
              <w:rPr>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Default="00485DF6">
            <w:pPr>
              <w:spacing w:before="100" w:beforeAutospacing="1" w:after="100" w:afterAutospacing="1"/>
              <w:rPr>
                <w:b/>
                <w:bCs/>
                <w:sz w:val="20"/>
                <w:szCs w:val="20"/>
              </w:rPr>
            </w:pPr>
            <w:r>
              <w:rPr>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Default="00485DF6">
            <w:pPr>
              <w:spacing w:before="100" w:beforeAutospacing="1" w:after="100" w:afterAutospacing="1"/>
              <w:rPr>
                <w:b/>
                <w:bCs/>
                <w:sz w:val="20"/>
                <w:szCs w:val="20"/>
              </w:rPr>
            </w:pPr>
            <w:r>
              <w:rPr>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Default="00485DF6">
            <w:pPr>
              <w:spacing w:before="100" w:beforeAutospacing="1" w:after="100" w:afterAutospacing="1"/>
              <w:rPr>
                <w:b/>
                <w:bCs/>
                <w:sz w:val="20"/>
                <w:szCs w:val="20"/>
              </w:rPr>
            </w:pPr>
            <w:r>
              <w:rPr>
                <w:b/>
                <w:bCs/>
                <w:sz w:val="20"/>
                <w:szCs w:val="20"/>
              </w:rPr>
              <w:t>32</w:t>
            </w:r>
          </w:p>
        </w:tc>
      </w:tr>
    </w:tbl>
    <w:p w14:paraId="1EC18C86" w14:textId="77777777" w:rsidR="00485DF6" w:rsidRDefault="00485DF6" w:rsidP="00485DF6">
      <w:r>
        <w:br/>
      </w:r>
      <w:r>
        <w:br/>
      </w:r>
      <w:r>
        <w:br/>
      </w:r>
    </w:p>
    <w:p w14:paraId="44B1F508" w14:textId="77777777" w:rsidR="00145B24" w:rsidRDefault="00145B24">
      <w:r>
        <w:br w:type="page"/>
      </w:r>
    </w:p>
    <w:p w14:paraId="0238B70B" w14:textId="097ABD04" w:rsidR="00485DF6" w:rsidRDefault="00485DF6" w:rsidP="00485DF6">
      <w:r>
        <w:lastRenderedPageBreak/>
        <w:t>Table-5</w:t>
      </w:r>
    </w:p>
    <w:p w14:paraId="54D2C39D" w14:textId="77777777" w:rsidR="00485DF6" w:rsidRDefault="00485DF6" w:rsidP="00485DF6">
      <w:r>
        <w:t xml:space="preserve">Category-Periodic Table of Book-Name with Zi </w:t>
      </w:r>
      <w:r>
        <w:rPr>
          <w:rFonts w:ascii="MS Gothic" w:eastAsia="MS Gothic" w:hAnsi="MS Gothic" w:cs="MS Gothic" w:hint="eastAsia"/>
        </w:rPr>
        <w:t>子</w:t>
      </w:r>
      <w: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507B5D7E" w14:textId="77777777" w:rsidTr="00485DF6">
        <w:trPr>
          <w:tblHeader/>
        </w:trPr>
        <w:tc>
          <w:tcPr>
            <w:tcW w:w="0" w:type="auto"/>
            <w:vAlign w:val="center"/>
            <w:hideMark/>
          </w:tcPr>
          <w:p w14:paraId="71476C49" w14:textId="77777777" w:rsidR="00485DF6" w:rsidRDefault="00485DF6">
            <w:pPr>
              <w:spacing w:before="100" w:beforeAutospacing="1" w:after="100" w:afterAutospacing="1"/>
              <w:rPr>
                <w:b/>
                <w:bCs/>
                <w:sz w:val="20"/>
                <w:szCs w:val="20"/>
              </w:rPr>
            </w:pPr>
          </w:p>
        </w:tc>
        <w:tc>
          <w:tcPr>
            <w:tcW w:w="0" w:type="auto"/>
            <w:vAlign w:val="center"/>
            <w:hideMark/>
          </w:tcPr>
          <w:p w14:paraId="5C120DA0" w14:textId="77777777" w:rsidR="00485DF6" w:rsidRDefault="00485DF6">
            <w:pPr>
              <w:spacing w:beforeAutospacing="1" w:afterAutospacing="1"/>
              <w:rPr>
                <w:sz w:val="20"/>
                <w:szCs w:val="20"/>
              </w:rPr>
            </w:pPr>
          </w:p>
        </w:tc>
        <w:tc>
          <w:tcPr>
            <w:tcW w:w="0" w:type="auto"/>
            <w:vAlign w:val="center"/>
            <w:hideMark/>
          </w:tcPr>
          <w:p w14:paraId="3BA19C8D" w14:textId="77777777" w:rsidR="00485DF6" w:rsidRDefault="00485DF6">
            <w:pPr>
              <w:spacing w:beforeAutospacing="1" w:afterAutospacing="1"/>
              <w:rPr>
                <w:sz w:val="20"/>
                <w:szCs w:val="20"/>
              </w:rPr>
            </w:pPr>
          </w:p>
        </w:tc>
        <w:tc>
          <w:tcPr>
            <w:tcW w:w="0" w:type="auto"/>
            <w:vAlign w:val="center"/>
            <w:hideMark/>
          </w:tcPr>
          <w:p w14:paraId="41FF9681" w14:textId="77777777" w:rsidR="00485DF6" w:rsidRDefault="00485DF6">
            <w:pPr>
              <w:spacing w:beforeAutospacing="1" w:afterAutospacing="1"/>
              <w:rPr>
                <w:sz w:val="20"/>
                <w:szCs w:val="20"/>
              </w:rPr>
            </w:pPr>
          </w:p>
        </w:tc>
        <w:tc>
          <w:tcPr>
            <w:tcW w:w="0" w:type="auto"/>
            <w:vAlign w:val="center"/>
            <w:hideMark/>
          </w:tcPr>
          <w:p w14:paraId="053D9F12" w14:textId="77777777" w:rsidR="00485DF6" w:rsidRDefault="00485DF6">
            <w:pPr>
              <w:spacing w:beforeAutospacing="1" w:afterAutospacing="1"/>
              <w:rPr>
                <w:sz w:val="20"/>
                <w:szCs w:val="20"/>
              </w:rPr>
            </w:pPr>
          </w:p>
        </w:tc>
        <w:tc>
          <w:tcPr>
            <w:tcW w:w="0" w:type="auto"/>
            <w:vAlign w:val="center"/>
            <w:hideMark/>
          </w:tcPr>
          <w:p w14:paraId="280C1E9A" w14:textId="77777777" w:rsidR="00485DF6" w:rsidRDefault="00485DF6">
            <w:pPr>
              <w:spacing w:beforeAutospacing="1" w:afterAutospacing="1"/>
              <w:rPr>
                <w:sz w:val="20"/>
                <w:szCs w:val="20"/>
              </w:rPr>
            </w:pPr>
          </w:p>
        </w:tc>
        <w:tc>
          <w:tcPr>
            <w:tcW w:w="0" w:type="auto"/>
            <w:vAlign w:val="center"/>
            <w:hideMark/>
          </w:tcPr>
          <w:p w14:paraId="73FEC219" w14:textId="77777777" w:rsidR="00485DF6" w:rsidRDefault="00485DF6">
            <w:pPr>
              <w:spacing w:beforeAutospacing="1" w:afterAutospacing="1"/>
              <w:rPr>
                <w:sz w:val="20"/>
                <w:szCs w:val="20"/>
              </w:rPr>
            </w:pPr>
          </w:p>
        </w:tc>
        <w:tc>
          <w:tcPr>
            <w:tcW w:w="0" w:type="auto"/>
            <w:vAlign w:val="center"/>
            <w:hideMark/>
          </w:tcPr>
          <w:p w14:paraId="0F693637" w14:textId="77777777" w:rsidR="00485DF6" w:rsidRDefault="00485DF6">
            <w:pPr>
              <w:spacing w:beforeAutospacing="1" w:afterAutospacing="1"/>
              <w:rPr>
                <w:sz w:val="20"/>
                <w:szCs w:val="20"/>
              </w:rPr>
            </w:pPr>
          </w:p>
        </w:tc>
        <w:tc>
          <w:tcPr>
            <w:tcW w:w="0" w:type="auto"/>
            <w:vAlign w:val="center"/>
            <w:hideMark/>
          </w:tcPr>
          <w:p w14:paraId="52519CA5" w14:textId="77777777" w:rsidR="00485DF6" w:rsidRDefault="00485DF6">
            <w:pPr>
              <w:spacing w:beforeAutospacing="1" w:afterAutospacing="1"/>
              <w:rPr>
                <w:sz w:val="20"/>
                <w:szCs w:val="20"/>
              </w:rPr>
            </w:pPr>
          </w:p>
        </w:tc>
        <w:tc>
          <w:tcPr>
            <w:tcW w:w="0" w:type="auto"/>
            <w:vAlign w:val="center"/>
            <w:hideMark/>
          </w:tcPr>
          <w:p w14:paraId="1FF3366B" w14:textId="77777777" w:rsidR="00485DF6" w:rsidRDefault="00485DF6">
            <w:pPr>
              <w:spacing w:beforeAutospacing="1" w:afterAutospacing="1"/>
              <w:rPr>
                <w:sz w:val="20"/>
                <w:szCs w:val="20"/>
              </w:rPr>
            </w:pPr>
          </w:p>
        </w:tc>
      </w:tr>
      <w:tr w:rsidR="00485DF6"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Default="00485DF6">
            <w:pPr>
              <w:spacing w:before="100" w:beforeAutospacing="1" w:after="100" w:afterAutospacing="1"/>
              <w:rPr>
                <w:sz w:val="20"/>
                <w:szCs w:val="20"/>
              </w:rPr>
            </w:pPr>
            <w:r>
              <w:rPr>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Default="00485DF6">
            <w:pPr>
              <w:spacing w:before="100" w:beforeAutospacing="1" w:after="100" w:afterAutospacing="1"/>
              <w:rPr>
                <w:sz w:val="20"/>
                <w:szCs w:val="20"/>
              </w:rPr>
            </w:pPr>
            <w:r>
              <w:rPr>
                <w:sz w:val="20"/>
                <w:szCs w:val="20"/>
              </w:rPr>
              <w:t>15.6</w:t>
            </w:r>
          </w:p>
        </w:tc>
      </w:tr>
      <w:tr w:rsidR="00485DF6" w14:paraId="2BA997B9" w14:textId="77777777" w:rsidTr="00485DF6">
        <w:tc>
          <w:tcPr>
            <w:tcW w:w="0" w:type="auto"/>
            <w:vAlign w:val="center"/>
            <w:hideMark/>
          </w:tcPr>
          <w:p w14:paraId="4C256A9E" w14:textId="77777777" w:rsidR="00485DF6" w:rsidRDefault="00485DF6">
            <w:pPr>
              <w:spacing w:before="100" w:beforeAutospacing="1" w:after="100" w:afterAutospacing="1"/>
              <w:rPr>
                <w:sz w:val="20"/>
                <w:szCs w:val="20"/>
              </w:rPr>
            </w:pPr>
          </w:p>
        </w:tc>
        <w:tc>
          <w:tcPr>
            <w:tcW w:w="0" w:type="auto"/>
            <w:vAlign w:val="center"/>
            <w:hideMark/>
          </w:tcPr>
          <w:p w14:paraId="527813F4" w14:textId="77777777" w:rsidR="00485DF6" w:rsidRDefault="00485DF6">
            <w:pPr>
              <w:spacing w:beforeAutospacing="1" w:afterAutospacing="1"/>
              <w:rPr>
                <w:sz w:val="20"/>
                <w:szCs w:val="20"/>
              </w:rPr>
            </w:pPr>
          </w:p>
        </w:tc>
        <w:tc>
          <w:tcPr>
            <w:tcW w:w="0" w:type="auto"/>
            <w:vAlign w:val="center"/>
            <w:hideMark/>
          </w:tcPr>
          <w:p w14:paraId="63A24856" w14:textId="77777777" w:rsidR="00485DF6" w:rsidRDefault="00485DF6">
            <w:pPr>
              <w:spacing w:beforeAutospacing="1" w:afterAutospacing="1"/>
              <w:rPr>
                <w:sz w:val="20"/>
                <w:szCs w:val="20"/>
              </w:rPr>
            </w:pPr>
          </w:p>
        </w:tc>
        <w:tc>
          <w:tcPr>
            <w:tcW w:w="0" w:type="auto"/>
            <w:vAlign w:val="center"/>
            <w:hideMark/>
          </w:tcPr>
          <w:p w14:paraId="63BDFD22" w14:textId="77777777" w:rsidR="00485DF6" w:rsidRDefault="00485DF6">
            <w:pPr>
              <w:spacing w:beforeAutospacing="1" w:afterAutospacing="1"/>
              <w:rPr>
                <w:sz w:val="20"/>
                <w:szCs w:val="20"/>
              </w:rPr>
            </w:pPr>
          </w:p>
        </w:tc>
        <w:tc>
          <w:tcPr>
            <w:tcW w:w="0" w:type="auto"/>
            <w:vAlign w:val="center"/>
            <w:hideMark/>
          </w:tcPr>
          <w:p w14:paraId="0AA4DECA" w14:textId="77777777" w:rsidR="00485DF6" w:rsidRDefault="00485DF6">
            <w:pPr>
              <w:spacing w:beforeAutospacing="1" w:afterAutospacing="1"/>
              <w:rPr>
                <w:sz w:val="20"/>
                <w:szCs w:val="20"/>
              </w:rPr>
            </w:pPr>
          </w:p>
        </w:tc>
        <w:tc>
          <w:tcPr>
            <w:tcW w:w="0" w:type="auto"/>
            <w:vAlign w:val="center"/>
            <w:hideMark/>
          </w:tcPr>
          <w:p w14:paraId="7203B243" w14:textId="77777777" w:rsidR="00485DF6" w:rsidRDefault="00485DF6">
            <w:pPr>
              <w:spacing w:beforeAutospacing="1" w:afterAutospacing="1"/>
              <w:rPr>
                <w:sz w:val="20"/>
                <w:szCs w:val="20"/>
              </w:rPr>
            </w:pPr>
          </w:p>
        </w:tc>
        <w:tc>
          <w:tcPr>
            <w:tcW w:w="0" w:type="auto"/>
            <w:vAlign w:val="center"/>
            <w:hideMark/>
          </w:tcPr>
          <w:p w14:paraId="12DAAE1A" w14:textId="77777777" w:rsidR="00485DF6" w:rsidRDefault="00485DF6">
            <w:pPr>
              <w:spacing w:beforeAutospacing="1" w:afterAutospacing="1"/>
              <w:rPr>
                <w:sz w:val="20"/>
                <w:szCs w:val="20"/>
              </w:rPr>
            </w:pPr>
          </w:p>
        </w:tc>
        <w:tc>
          <w:tcPr>
            <w:tcW w:w="0" w:type="auto"/>
            <w:vAlign w:val="center"/>
            <w:hideMark/>
          </w:tcPr>
          <w:p w14:paraId="6A55D55D" w14:textId="77777777" w:rsidR="00485DF6" w:rsidRDefault="00485DF6">
            <w:pPr>
              <w:spacing w:beforeAutospacing="1" w:afterAutospacing="1"/>
              <w:rPr>
                <w:sz w:val="20"/>
                <w:szCs w:val="20"/>
              </w:rPr>
            </w:pPr>
          </w:p>
        </w:tc>
        <w:tc>
          <w:tcPr>
            <w:tcW w:w="0" w:type="auto"/>
            <w:vAlign w:val="center"/>
            <w:hideMark/>
          </w:tcPr>
          <w:p w14:paraId="79E73A48" w14:textId="77777777" w:rsidR="00485DF6" w:rsidRDefault="00485DF6">
            <w:pPr>
              <w:spacing w:beforeAutospacing="1" w:afterAutospacing="1"/>
              <w:rPr>
                <w:sz w:val="20"/>
                <w:szCs w:val="20"/>
              </w:rPr>
            </w:pPr>
          </w:p>
        </w:tc>
        <w:tc>
          <w:tcPr>
            <w:tcW w:w="0" w:type="auto"/>
            <w:vAlign w:val="center"/>
            <w:hideMark/>
          </w:tcPr>
          <w:p w14:paraId="36B3D2C5" w14:textId="77777777" w:rsidR="00485DF6" w:rsidRDefault="00485DF6">
            <w:pPr>
              <w:spacing w:beforeAutospacing="1" w:afterAutospacing="1"/>
              <w:rPr>
                <w:sz w:val="20"/>
                <w:szCs w:val="20"/>
              </w:rPr>
            </w:pPr>
          </w:p>
        </w:tc>
      </w:tr>
      <w:tr w:rsidR="00485DF6"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Default="00485DF6">
            <w:pPr>
              <w:spacing w:before="100" w:beforeAutospacing="1" w:after="100" w:afterAutospacing="1"/>
              <w:rPr>
                <w:sz w:val="20"/>
                <w:szCs w:val="20"/>
              </w:rPr>
            </w:pPr>
            <w:r>
              <w:rPr>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Default="00485DF6">
            <w:pPr>
              <w:spacing w:before="100" w:beforeAutospacing="1" w:after="100" w:afterAutospacing="1"/>
              <w:rPr>
                <w:sz w:val="20"/>
                <w:szCs w:val="20"/>
              </w:rPr>
            </w:pPr>
            <w:r>
              <w:rPr>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Default="00485DF6">
            <w:pPr>
              <w:spacing w:before="100" w:beforeAutospacing="1" w:after="100" w:afterAutospacing="1"/>
              <w:rPr>
                <w:sz w:val="20"/>
                <w:szCs w:val="20"/>
              </w:rPr>
            </w:pPr>
            <w:r>
              <w:rPr>
                <w:sz w:val="20"/>
                <w:szCs w:val="20"/>
              </w:rPr>
              <w:t>22.2</w:t>
            </w:r>
          </w:p>
        </w:tc>
      </w:tr>
      <w:tr w:rsidR="00485DF6" w14:paraId="75752B98" w14:textId="77777777" w:rsidTr="00485DF6">
        <w:tc>
          <w:tcPr>
            <w:tcW w:w="0" w:type="auto"/>
            <w:vAlign w:val="center"/>
            <w:hideMark/>
          </w:tcPr>
          <w:p w14:paraId="35A2E948" w14:textId="77777777" w:rsidR="00485DF6" w:rsidRDefault="00485DF6">
            <w:pPr>
              <w:spacing w:before="100" w:beforeAutospacing="1" w:after="100" w:afterAutospacing="1"/>
              <w:rPr>
                <w:sz w:val="20"/>
                <w:szCs w:val="20"/>
              </w:rPr>
            </w:pPr>
          </w:p>
        </w:tc>
        <w:tc>
          <w:tcPr>
            <w:tcW w:w="0" w:type="auto"/>
            <w:vAlign w:val="center"/>
            <w:hideMark/>
          </w:tcPr>
          <w:p w14:paraId="45DC3AE9" w14:textId="77777777" w:rsidR="00485DF6" w:rsidRDefault="00485DF6">
            <w:pPr>
              <w:spacing w:beforeAutospacing="1" w:afterAutospacing="1"/>
              <w:rPr>
                <w:sz w:val="20"/>
                <w:szCs w:val="20"/>
              </w:rPr>
            </w:pPr>
          </w:p>
        </w:tc>
        <w:tc>
          <w:tcPr>
            <w:tcW w:w="0" w:type="auto"/>
            <w:vAlign w:val="center"/>
            <w:hideMark/>
          </w:tcPr>
          <w:p w14:paraId="2CCCC8A0" w14:textId="77777777" w:rsidR="00485DF6" w:rsidRDefault="00485DF6">
            <w:pPr>
              <w:spacing w:beforeAutospacing="1" w:afterAutospacing="1"/>
              <w:rPr>
                <w:sz w:val="20"/>
                <w:szCs w:val="20"/>
              </w:rPr>
            </w:pPr>
          </w:p>
        </w:tc>
        <w:tc>
          <w:tcPr>
            <w:tcW w:w="0" w:type="auto"/>
            <w:vAlign w:val="center"/>
            <w:hideMark/>
          </w:tcPr>
          <w:p w14:paraId="47395CA5" w14:textId="77777777" w:rsidR="00485DF6" w:rsidRDefault="00485DF6">
            <w:pPr>
              <w:spacing w:beforeAutospacing="1" w:afterAutospacing="1"/>
              <w:rPr>
                <w:sz w:val="20"/>
                <w:szCs w:val="20"/>
              </w:rPr>
            </w:pPr>
          </w:p>
        </w:tc>
        <w:tc>
          <w:tcPr>
            <w:tcW w:w="0" w:type="auto"/>
            <w:vAlign w:val="center"/>
            <w:hideMark/>
          </w:tcPr>
          <w:p w14:paraId="7EA3FA75" w14:textId="77777777" w:rsidR="00485DF6" w:rsidRDefault="00485DF6">
            <w:pPr>
              <w:spacing w:beforeAutospacing="1" w:afterAutospacing="1"/>
              <w:rPr>
                <w:sz w:val="20"/>
                <w:szCs w:val="20"/>
              </w:rPr>
            </w:pPr>
          </w:p>
        </w:tc>
        <w:tc>
          <w:tcPr>
            <w:tcW w:w="0" w:type="auto"/>
            <w:vAlign w:val="center"/>
            <w:hideMark/>
          </w:tcPr>
          <w:p w14:paraId="73CC5682" w14:textId="77777777" w:rsidR="00485DF6" w:rsidRDefault="00485DF6">
            <w:pPr>
              <w:spacing w:beforeAutospacing="1" w:afterAutospacing="1"/>
              <w:rPr>
                <w:sz w:val="20"/>
                <w:szCs w:val="20"/>
              </w:rPr>
            </w:pPr>
          </w:p>
        </w:tc>
        <w:tc>
          <w:tcPr>
            <w:tcW w:w="0" w:type="auto"/>
            <w:vAlign w:val="center"/>
            <w:hideMark/>
          </w:tcPr>
          <w:p w14:paraId="011FAABF" w14:textId="77777777" w:rsidR="00485DF6" w:rsidRDefault="00485DF6">
            <w:pPr>
              <w:spacing w:beforeAutospacing="1" w:afterAutospacing="1"/>
              <w:rPr>
                <w:sz w:val="20"/>
                <w:szCs w:val="20"/>
              </w:rPr>
            </w:pPr>
          </w:p>
        </w:tc>
        <w:tc>
          <w:tcPr>
            <w:tcW w:w="0" w:type="auto"/>
            <w:vAlign w:val="center"/>
            <w:hideMark/>
          </w:tcPr>
          <w:p w14:paraId="36E61C0E" w14:textId="77777777" w:rsidR="00485DF6" w:rsidRDefault="00485DF6">
            <w:pPr>
              <w:spacing w:beforeAutospacing="1" w:afterAutospacing="1"/>
              <w:rPr>
                <w:sz w:val="20"/>
                <w:szCs w:val="20"/>
              </w:rPr>
            </w:pPr>
          </w:p>
        </w:tc>
        <w:tc>
          <w:tcPr>
            <w:tcW w:w="0" w:type="auto"/>
            <w:vAlign w:val="center"/>
            <w:hideMark/>
          </w:tcPr>
          <w:p w14:paraId="34CF278B" w14:textId="77777777" w:rsidR="00485DF6" w:rsidRDefault="00485DF6">
            <w:pPr>
              <w:spacing w:beforeAutospacing="1" w:afterAutospacing="1"/>
              <w:rPr>
                <w:sz w:val="20"/>
                <w:szCs w:val="20"/>
              </w:rPr>
            </w:pPr>
          </w:p>
        </w:tc>
        <w:tc>
          <w:tcPr>
            <w:tcW w:w="0" w:type="auto"/>
            <w:vAlign w:val="center"/>
            <w:hideMark/>
          </w:tcPr>
          <w:p w14:paraId="0A2CD85D" w14:textId="77777777" w:rsidR="00485DF6" w:rsidRDefault="00485DF6">
            <w:pPr>
              <w:spacing w:beforeAutospacing="1" w:afterAutospacing="1"/>
              <w:rPr>
                <w:sz w:val="20"/>
                <w:szCs w:val="20"/>
              </w:rPr>
            </w:pPr>
          </w:p>
        </w:tc>
      </w:tr>
      <w:tr w:rsidR="00485DF6"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Default="00485DF6">
            <w:pPr>
              <w:spacing w:before="100" w:beforeAutospacing="1" w:after="100" w:afterAutospacing="1"/>
              <w:rPr>
                <w:sz w:val="20"/>
                <w:szCs w:val="20"/>
              </w:rPr>
            </w:pPr>
            <w:r>
              <w:rPr>
                <w:sz w:val="20"/>
                <w:szCs w:val="20"/>
              </w:rPr>
              <w:t>50.0</w:t>
            </w:r>
          </w:p>
        </w:tc>
      </w:tr>
      <w:tr w:rsidR="00485DF6" w14:paraId="46B3454F" w14:textId="77777777" w:rsidTr="00485DF6">
        <w:tc>
          <w:tcPr>
            <w:tcW w:w="0" w:type="auto"/>
            <w:vAlign w:val="center"/>
            <w:hideMark/>
          </w:tcPr>
          <w:p w14:paraId="77611604" w14:textId="77777777" w:rsidR="00485DF6" w:rsidRDefault="00485DF6">
            <w:pPr>
              <w:spacing w:before="100" w:beforeAutospacing="1" w:after="100" w:afterAutospacing="1"/>
              <w:rPr>
                <w:sz w:val="20"/>
                <w:szCs w:val="20"/>
              </w:rPr>
            </w:pPr>
          </w:p>
        </w:tc>
        <w:tc>
          <w:tcPr>
            <w:tcW w:w="0" w:type="auto"/>
            <w:vAlign w:val="center"/>
            <w:hideMark/>
          </w:tcPr>
          <w:p w14:paraId="6296A152" w14:textId="77777777" w:rsidR="00485DF6" w:rsidRDefault="00485DF6">
            <w:pPr>
              <w:spacing w:beforeAutospacing="1" w:afterAutospacing="1"/>
              <w:rPr>
                <w:sz w:val="20"/>
                <w:szCs w:val="20"/>
              </w:rPr>
            </w:pPr>
          </w:p>
        </w:tc>
        <w:tc>
          <w:tcPr>
            <w:tcW w:w="0" w:type="auto"/>
            <w:vAlign w:val="center"/>
            <w:hideMark/>
          </w:tcPr>
          <w:p w14:paraId="47B7A905" w14:textId="77777777" w:rsidR="00485DF6" w:rsidRDefault="00485DF6">
            <w:pPr>
              <w:spacing w:beforeAutospacing="1" w:afterAutospacing="1"/>
              <w:rPr>
                <w:sz w:val="20"/>
                <w:szCs w:val="20"/>
              </w:rPr>
            </w:pPr>
          </w:p>
        </w:tc>
        <w:tc>
          <w:tcPr>
            <w:tcW w:w="0" w:type="auto"/>
            <w:vAlign w:val="center"/>
            <w:hideMark/>
          </w:tcPr>
          <w:p w14:paraId="6BDC03AC" w14:textId="77777777" w:rsidR="00485DF6" w:rsidRDefault="00485DF6">
            <w:pPr>
              <w:spacing w:beforeAutospacing="1" w:afterAutospacing="1"/>
              <w:rPr>
                <w:sz w:val="20"/>
                <w:szCs w:val="20"/>
              </w:rPr>
            </w:pPr>
          </w:p>
        </w:tc>
        <w:tc>
          <w:tcPr>
            <w:tcW w:w="0" w:type="auto"/>
            <w:vAlign w:val="center"/>
            <w:hideMark/>
          </w:tcPr>
          <w:p w14:paraId="7285DC09" w14:textId="77777777" w:rsidR="00485DF6" w:rsidRDefault="00485DF6">
            <w:pPr>
              <w:spacing w:beforeAutospacing="1" w:afterAutospacing="1"/>
              <w:rPr>
                <w:sz w:val="20"/>
                <w:szCs w:val="20"/>
              </w:rPr>
            </w:pPr>
          </w:p>
        </w:tc>
        <w:tc>
          <w:tcPr>
            <w:tcW w:w="0" w:type="auto"/>
            <w:vAlign w:val="center"/>
            <w:hideMark/>
          </w:tcPr>
          <w:p w14:paraId="14573D88" w14:textId="77777777" w:rsidR="00485DF6" w:rsidRDefault="00485DF6">
            <w:pPr>
              <w:spacing w:beforeAutospacing="1" w:afterAutospacing="1"/>
              <w:rPr>
                <w:sz w:val="20"/>
                <w:szCs w:val="20"/>
              </w:rPr>
            </w:pPr>
          </w:p>
        </w:tc>
        <w:tc>
          <w:tcPr>
            <w:tcW w:w="0" w:type="auto"/>
            <w:vAlign w:val="center"/>
            <w:hideMark/>
          </w:tcPr>
          <w:p w14:paraId="71E05269" w14:textId="77777777" w:rsidR="00485DF6" w:rsidRDefault="00485DF6">
            <w:pPr>
              <w:spacing w:beforeAutospacing="1" w:afterAutospacing="1"/>
              <w:rPr>
                <w:sz w:val="20"/>
                <w:szCs w:val="20"/>
              </w:rPr>
            </w:pPr>
          </w:p>
        </w:tc>
        <w:tc>
          <w:tcPr>
            <w:tcW w:w="0" w:type="auto"/>
            <w:vAlign w:val="center"/>
            <w:hideMark/>
          </w:tcPr>
          <w:p w14:paraId="45C67557" w14:textId="77777777" w:rsidR="00485DF6" w:rsidRDefault="00485DF6">
            <w:pPr>
              <w:spacing w:beforeAutospacing="1" w:afterAutospacing="1"/>
              <w:rPr>
                <w:sz w:val="20"/>
                <w:szCs w:val="20"/>
              </w:rPr>
            </w:pPr>
          </w:p>
        </w:tc>
        <w:tc>
          <w:tcPr>
            <w:tcW w:w="0" w:type="auto"/>
            <w:vAlign w:val="center"/>
            <w:hideMark/>
          </w:tcPr>
          <w:p w14:paraId="6990535C" w14:textId="77777777" w:rsidR="00485DF6" w:rsidRDefault="00485DF6">
            <w:pPr>
              <w:spacing w:beforeAutospacing="1" w:afterAutospacing="1"/>
              <w:rPr>
                <w:sz w:val="20"/>
                <w:szCs w:val="20"/>
              </w:rPr>
            </w:pPr>
          </w:p>
        </w:tc>
        <w:tc>
          <w:tcPr>
            <w:tcW w:w="0" w:type="auto"/>
            <w:vAlign w:val="center"/>
            <w:hideMark/>
          </w:tcPr>
          <w:p w14:paraId="60DAD892" w14:textId="77777777" w:rsidR="00485DF6" w:rsidRDefault="00485DF6">
            <w:pPr>
              <w:spacing w:beforeAutospacing="1" w:afterAutospacing="1"/>
              <w:rPr>
                <w:sz w:val="20"/>
                <w:szCs w:val="20"/>
              </w:rPr>
            </w:pPr>
          </w:p>
        </w:tc>
      </w:tr>
      <w:tr w:rsidR="00485DF6"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Default="00485DF6">
            <w:pPr>
              <w:spacing w:before="100" w:beforeAutospacing="1" w:after="100" w:afterAutospacing="1"/>
              <w:rPr>
                <w:sz w:val="20"/>
                <w:szCs w:val="20"/>
              </w:rPr>
            </w:pPr>
            <w:r>
              <w:rPr>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Default="00485DF6">
            <w:pPr>
              <w:spacing w:before="100" w:beforeAutospacing="1" w:after="100" w:afterAutospacing="1"/>
              <w:rPr>
                <w:sz w:val="20"/>
                <w:szCs w:val="20"/>
              </w:rPr>
            </w:pPr>
            <w:r>
              <w:rPr>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Default="00485DF6">
            <w:pPr>
              <w:spacing w:before="100" w:beforeAutospacing="1" w:after="100" w:afterAutospacing="1"/>
              <w:rPr>
                <w:sz w:val="20"/>
                <w:szCs w:val="20"/>
              </w:rPr>
            </w:pPr>
            <w:r>
              <w:rPr>
                <w:sz w:val="20"/>
                <w:szCs w:val="20"/>
              </w:rPr>
              <w:t>54.5</w:t>
            </w:r>
          </w:p>
        </w:tc>
      </w:tr>
      <w:tr w:rsidR="00485DF6" w14:paraId="6AC35C2C" w14:textId="77777777" w:rsidTr="00485DF6">
        <w:tc>
          <w:tcPr>
            <w:tcW w:w="0" w:type="auto"/>
            <w:vAlign w:val="center"/>
            <w:hideMark/>
          </w:tcPr>
          <w:p w14:paraId="3AB9D723" w14:textId="77777777" w:rsidR="00485DF6" w:rsidRDefault="00485DF6">
            <w:pPr>
              <w:spacing w:before="100" w:beforeAutospacing="1" w:after="100" w:afterAutospacing="1"/>
              <w:rPr>
                <w:sz w:val="20"/>
                <w:szCs w:val="20"/>
              </w:rPr>
            </w:pPr>
          </w:p>
        </w:tc>
        <w:tc>
          <w:tcPr>
            <w:tcW w:w="0" w:type="auto"/>
            <w:vAlign w:val="center"/>
            <w:hideMark/>
          </w:tcPr>
          <w:p w14:paraId="067F1F41" w14:textId="77777777" w:rsidR="00485DF6" w:rsidRDefault="00485DF6">
            <w:pPr>
              <w:spacing w:beforeAutospacing="1" w:afterAutospacing="1"/>
              <w:rPr>
                <w:sz w:val="20"/>
                <w:szCs w:val="20"/>
              </w:rPr>
            </w:pPr>
          </w:p>
        </w:tc>
        <w:tc>
          <w:tcPr>
            <w:tcW w:w="0" w:type="auto"/>
            <w:vAlign w:val="center"/>
            <w:hideMark/>
          </w:tcPr>
          <w:p w14:paraId="55DEA34E" w14:textId="77777777" w:rsidR="00485DF6" w:rsidRDefault="00485DF6">
            <w:pPr>
              <w:spacing w:beforeAutospacing="1" w:afterAutospacing="1"/>
              <w:rPr>
                <w:sz w:val="20"/>
                <w:szCs w:val="20"/>
              </w:rPr>
            </w:pPr>
          </w:p>
        </w:tc>
        <w:tc>
          <w:tcPr>
            <w:tcW w:w="0" w:type="auto"/>
            <w:vAlign w:val="center"/>
            <w:hideMark/>
          </w:tcPr>
          <w:p w14:paraId="592BC4FF" w14:textId="77777777" w:rsidR="00485DF6" w:rsidRDefault="00485DF6">
            <w:pPr>
              <w:spacing w:beforeAutospacing="1" w:afterAutospacing="1"/>
              <w:rPr>
                <w:sz w:val="20"/>
                <w:szCs w:val="20"/>
              </w:rPr>
            </w:pPr>
          </w:p>
        </w:tc>
        <w:tc>
          <w:tcPr>
            <w:tcW w:w="0" w:type="auto"/>
            <w:vAlign w:val="center"/>
            <w:hideMark/>
          </w:tcPr>
          <w:p w14:paraId="7F31466C" w14:textId="77777777" w:rsidR="00485DF6" w:rsidRDefault="00485DF6">
            <w:pPr>
              <w:spacing w:beforeAutospacing="1" w:afterAutospacing="1"/>
              <w:rPr>
                <w:sz w:val="20"/>
                <w:szCs w:val="20"/>
              </w:rPr>
            </w:pPr>
          </w:p>
        </w:tc>
        <w:tc>
          <w:tcPr>
            <w:tcW w:w="0" w:type="auto"/>
            <w:vAlign w:val="center"/>
            <w:hideMark/>
          </w:tcPr>
          <w:p w14:paraId="20678AA2" w14:textId="77777777" w:rsidR="00485DF6" w:rsidRDefault="00485DF6">
            <w:pPr>
              <w:spacing w:beforeAutospacing="1" w:afterAutospacing="1"/>
              <w:rPr>
                <w:sz w:val="20"/>
                <w:szCs w:val="20"/>
              </w:rPr>
            </w:pPr>
          </w:p>
        </w:tc>
        <w:tc>
          <w:tcPr>
            <w:tcW w:w="0" w:type="auto"/>
            <w:vAlign w:val="center"/>
            <w:hideMark/>
          </w:tcPr>
          <w:p w14:paraId="3F3E23D2" w14:textId="77777777" w:rsidR="00485DF6" w:rsidRDefault="00485DF6">
            <w:pPr>
              <w:spacing w:beforeAutospacing="1" w:afterAutospacing="1"/>
              <w:rPr>
                <w:sz w:val="20"/>
                <w:szCs w:val="20"/>
              </w:rPr>
            </w:pPr>
          </w:p>
        </w:tc>
        <w:tc>
          <w:tcPr>
            <w:tcW w:w="0" w:type="auto"/>
            <w:vAlign w:val="center"/>
            <w:hideMark/>
          </w:tcPr>
          <w:p w14:paraId="4DF10741" w14:textId="77777777" w:rsidR="00485DF6" w:rsidRDefault="00485DF6">
            <w:pPr>
              <w:spacing w:beforeAutospacing="1" w:afterAutospacing="1"/>
              <w:rPr>
                <w:sz w:val="20"/>
                <w:szCs w:val="20"/>
              </w:rPr>
            </w:pPr>
          </w:p>
        </w:tc>
        <w:tc>
          <w:tcPr>
            <w:tcW w:w="0" w:type="auto"/>
            <w:vAlign w:val="center"/>
            <w:hideMark/>
          </w:tcPr>
          <w:p w14:paraId="32B02BE5" w14:textId="77777777" w:rsidR="00485DF6" w:rsidRDefault="00485DF6">
            <w:pPr>
              <w:spacing w:beforeAutospacing="1" w:afterAutospacing="1"/>
              <w:rPr>
                <w:sz w:val="20"/>
                <w:szCs w:val="20"/>
              </w:rPr>
            </w:pPr>
          </w:p>
        </w:tc>
        <w:tc>
          <w:tcPr>
            <w:tcW w:w="0" w:type="auto"/>
            <w:vAlign w:val="center"/>
            <w:hideMark/>
          </w:tcPr>
          <w:p w14:paraId="2B90BD85" w14:textId="77777777" w:rsidR="00485DF6" w:rsidRDefault="00485DF6">
            <w:pPr>
              <w:spacing w:beforeAutospacing="1" w:afterAutospacing="1"/>
              <w:rPr>
                <w:sz w:val="20"/>
                <w:szCs w:val="20"/>
              </w:rPr>
            </w:pPr>
          </w:p>
        </w:tc>
      </w:tr>
      <w:tr w:rsidR="00485DF6"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Default="00485DF6">
            <w:pPr>
              <w:spacing w:before="100" w:beforeAutospacing="1" w:after="100" w:afterAutospacing="1"/>
              <w:rPr>
                <w:sz w:val="20"/>
                <w:szCs w:val="20"/>
              </w:rPr>
            </w:pPr>
            <w:r>
              <w:rPr>
                <w:sz w:val="20"/>
                <w:szCs w:val="20"/>
              </w:rPr>
              <w:t>50.0</w:t>
            </w:r>
          </w:p>
        </w:tc>
      </w:tr>
      <w:tr w:rsidR="00485DF6" w14:paraId="075FA4EF" w14:textId="77777777" w:rsidTr="00485DF6">
        <w:tc>
          <w:tcPr>
            <w:tcW w:w="0" w:type="auto"/>
            <w:vAlign w:val="center"/>
            <w:hideMark/>
          </w:tcPr>
          <w:p w14:paraId="21E5FD8D" w14:textId="77777777" w:rsidR="00485DF6" w:rsidRDefault="00485DF6">
            <w:pPr>
              <w:spacing w:before="100" w:beforeAutospacing="1" w:after="100" w:afterAutospacing="1"/>
              <w:rPr>
                <w:sz w:val="20"/>
                <w:szCs w:val="20"/>
              </w:rPr>
            </w:pPr>
          </w:p>
        </w:tc>
        <w:tc>
          <w:tcPr>
            <w:tcW w:w="0" w:type="auto"/>
            <w:vAlign w:val="center"/>
            <w:hideMark/>
          </w:tcPr>
          <w:p w14:paraId="0F3CD501" w14:textId="77777777" w:rsidR="00485DF6" w:rsidRDefault="00485DF6">
            <w:pPr>
              <w:spacing w:beforeAutospacing="1" w:afterAutospacing="1"/>
              <w:rPr>
                <w:sz w:val="20"/>
                <w:szCs w:val="20"/>
              </w:rPr>
            </w:pPr>
          </w:p>
        </w:tc>
        <w:tc>
          <w:tcPr>
            <w:tcW w:w="0" w:type="auto"/>
            <w:vAlign w:val="center"/>
            <w:hideMark/>
          </w:tcPr>
          <w:p w14:paraId="2BC4457B" w14:textId="77777777" w:rsidR="00485DF6" w:rsidRDefault="00485DF6">
            <w:pPr>
              <w:spacing w:beforeAutospacing="1" w:afterAutospacing="1"/>
              <w:rPr>
                <w:sz w:val="20"/>
                <w:szCs w:val="20"/>
              </w:rPr>
            </w:pPr>
          </w:p>
        </w:tc>
        <w:tc>
          <w:tcPr>
            <w:tcW w:w="0" w:type="auto"/>
            <w:vAlign w:val="center"/>
            <w:hideMark/>
          </w:tcPr>
          <w:p w14:paraId="23AA496A" w14:textId="77777777" w:rsidR="00485DF6" w:rsidRDefault="00485DF6">
            <w:pPr>
              <w:spacing w:beforeAutospacing="1" w:afterAutospacing="1"/>
              <w:rPr>
                <w:sz w:val="20"/>
                <w:szCs w:val="20"/>
              </w:rPr>
            </w:pPr>
          </w:p>
        </w:tc>
        <w:tc>
          <w:tcPr>
            <w:tcW w:w="0" w:type="auto"/>
            <w:vAlign w:val="center"/>
            <w:hideMark/>
          </w:tcPr>
          <w:p w14:paraId="56CF3728" w14:textId="77777777" w:rsidR="00485DF6" w:rsidRDefault="00485DF6">
            <w:pPr>
              <w:spacing w:beforeAutospacing="1" w:afterAutospacing="1"/>
              <w:rPr>
                <w:sz w:val="20"/>
                <w:szCs w:val="20"/>
              </w:rPr>
            </w:pPr>
          </w:p>
        </w:tc>
        <w:tc>
          <w:tcPr>
            <w:tcW w:w="0" w:type="auto"/>
            <w:vAlign w:val="center"/>
            <w:hideMark/>
          </w:tcPr>
          <w:p w14:paraId="6683D697" w14:textId="77777777" w:rsidR="00485DF6" w:rsidRDefault="00485DF6">
            <w:pPr>
              <w:spacing w:beforeAutospacing="1" w:afterAutospacing="1"/>
              <w:rPr>
                <w:sz w:val="20"/>
                <w:szCs w:val="20"/>
              </w:rPr>
            </w:pPr>
          </w:p>
        </w:tc>
        <w:tc>
          <w:tcPr>
            <w:tcW w:w="0" w:type="auto"/>
            <w:vAlign w:val="center"/>
            <w:hideMark/>
          </w:tcPr>
          <w:p w14:paraId="6ACC4F9F" w14:textId="77777777" w:rsidR="00485DF6" w:rsidRDefault="00485DF6">
            <w:pPr>
              <w:spacing w:beforeAutospacing="1" w:afterAutospacing="1"/>
              <w:rPr>
                <w:sz w:val="20"/>
                <w:szCs w:val="20"/>
              </w:rPr>
            </w:pPr>
          </w:p>
        </w:tc>
        <w:tc>
          <w:tcPr>
            <w:tcW w:w="0" w:type="auto"/>
            <w:vAlign w:val="center"/>
            <w:hideMark/>
          </w:tcPr>
          <w:p w14:paraId="3B176EC3" w14:textId="77777777" w:rsidR="00485DF6" w:rsidRDefault="00485DF6">
            <w:pPr>
              <w:spacing w:beforeAutospacing="1" w:afterAutospacing="1"/>
              <w:rPr>
                <w:sz w:val="20"/>
                <w:szCs w:val="20"/>
              </w:rPr>
            </w:pPr>
          </w:p>
        </w:tc>
        <w:tc>
          <w:tcPr>
            <w:tcW w:w="0" w:type="auto"/>
            <w:vAlign w:val="center"/>
            <w:hideMark/>
          </w:tcPr>
          <w:p w14:paraId="0D010D2E" w14:textId="77777777" w:rsidR="00485DF6" w:rsidRDefault="00485DF6">
            <w:pPr>
              <w:spacing w:beforeAutospacing="1" w:afterAutospacing="1"/>
              <w:rPr>
                <w:sz w:val="20"/>
                <w:szCs w:val="20"/>
              </w:rPr>
            </w:pPr>
          </w:p>
        </w:tc>
        <w:tc>
          <w:tcPr>
            <w:tcW w:w="0" w:type="auto"/>
            <w:vAlign w:val="center"/>
            <w:hideMark/>
          </w:tcPr>
          <w:p w14:paraId="7C63451F" w14:textId="77777777" w:rsidR="00485DF6" w:rsidRDefault="00485DF6">
            <w:pPr>
              <w:spacing w:beforeAutospacing="1" w:afterAutospacing="1"/>
              <w:rPr>
                <w:sz w:val="20"/>
                <w:szCs w:val="20"/>
              </w:rPr>
            </w:pPr>
          </w:p>
        </w:tc>
      </w:tr>
      <w:tr w:rsidR="00485DF6"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Default="00485DF6">
            <w:pPr>
              <w:spacing w:before="100" w:beforeAutospacing="1" w:after="100" w:afterAutospacing="1"/>
              <w:rPr>
                <w:sz w:val="20"/>
                <w:szCs w:val="20"/>
              </w:rPr>
            </w:pPr>
            <w:r>
              <w:rPr>
                <w:sz w:val="20"/>
                <w:szCs w:val="20"/>
              </w:rPr>
              <w:t>100.0</w:t>
            </w:r>
          </w:p>
        </w:tc>
      </w:tr>
      <w:tr w:rsidR="00485DF6" w14:paraId="5E25FACF" w14:textId="77777777" w:rsidTr="00485DF6">
        <w:tc>
          <w:tcPr>
            <w:tcW w:w="0" w:type="auto"/>
            <w:vAlign w:val="center"/>
            <w:hideMark/>
          </w:tcPr>
          <w:p w14:paraId="484E0399" w14:textId="77777777" w:rsidR="00485DF6" w:rsidRDefault="00485DF6">
            <w:pPr>
              <w:spacing w:before="100" w:beforeAutospacing="1" w:after="100" w:afterAutospacing="1"/>
              <w:rPr>
                <w:sz w:val="20"/>
                <w:szCs w:val="20"/>
              </w:rPr>
            </w:pPr>
          </w:p>
        </w:tc>
        <w:tc>
          <w:tcPr>
            <w:tcW w:w="0" w:type="auto"/>
            <w:vAlign w:val="center"/>
            <w:hideMark/>
          </w:tcPr>
          <w:p w14:paraId="73ECE7A2" w14:textId="77777777" w:rsidR="00485DF6" w:rsidRDefault="00485DF6">
            <w:pPr>
              <w:spacing w:beforeAutospacing="1" w:afterAutospacing="1"/>
              <w:rPr>
                <w:sz w:val="20"/>
                <w:szCs w:val="20"/>
              </w:rPr>
            </w:pPr>
          </w:p>
        </w:tc>
        <w:tc>
          <w:tcPr>
            <w:tcW w:w="0" w:type="auto"/>
            <w:vAlign w:val="center"/>
            <w:hideMark/>
          </w:tcPr>
          <w:p w14:paraId="627F36FF" w14:textId="77777777" w:rsidR="00485DF6" w:rsidRDefault="00485DF6">
            <w:pPr>
              <w:spacing w:beforeAutospacing="1" w:afterAutospacing="1"/>
              <w:rPr>
                <w:sz w:val="20"/>
                <w:szCs w:val="20"/>
              </w:rPr>
            </w:pPr>
          </w:p>
        </w:tc>
        <w:tc>
          <w:tcPr>
            <w:tcW w:w="0" w:type="auto"/>
            <w:vAlign w:val="center"/>
            <w:hideMark/>
          </w:tcPr>
          <w:p w14:paraId="456DCC4C" w14:textId="77777777" w:rsidR="00485DF6" w:rsidRDefault="00485DF6">
            <w:pPr>
              <w:spacing w:beforeAutospacing="1" w:afterAutospacing="1"/>
              <w:rPr>
                <w:sz w:val="20"/>
                <w:szCs w:val="20"/>
              </w:rPr>
            </w:pPr>
          </w:p>
        </w:tc>
        <w:tc>
          <w:tcPr>
            <w:tcW w:w="0" w:type="auto"/>
            <w:vAlign w:val="center"/>
            <w:hideMark/>
          </w:tcPr>
          <w:p w14:paraId="20435C86" w14:textId="77777777" w:rsidR="00485DF6" w:rsidRDefault="00485DF6">
            <w:pPr>
              <w:spacing w:beforeAutospacing="1" w:afterAutospacing="1"/>
              <w:rPr>
                <w:sz w:val="20"/>
                <w:szCs w:val="20"/>
              </w:rPr>
            </w:pPr>
          </w:p>
        </w:tc>
        <w:tc>
          <w:tcPr>
            <w:tcW w:w="0" w:type="auto"/>
            <w:vAlign w:val="center"/>
            <w:hideMark/>
          </w:tcPr>
          <w:p w14:paraId="53413D25" w14:textId="77777777" w:rsidR="00485DF6" w:rsidRDefault="00485DF6">
            <w:pPr>
              <w:spacing w:beforeAutospacing="1" w:afterAutospacing="1"/>
              <w:rPr>
                <w:sz w:val="20"/>
                <w:szCs w:val="20"/>
              </w:rPr>
            </w:pPr>
          </w:p>
        </w:tc>
        <w:tc>
          <w:tcPr>
            <w:tcW w:w="0" w:type="auto"/>
            <w:vAlign w:val="center"/>
            <w:hideMark/>
          </w:tcPr>
          <w:p w14:paraId="08D3A4B0" w14:textId="77777777" w:rsidR="00485DF6" w:rsidRDefault="00485DF6">
            <w:pPr>
              <w:spacing w:beforeAutospacing="1" w:afterAutospacing="1"/>
              <w:rPr>
                <w:sz w:val="20"/>
                <w:szCs w:val="20"/>
              </w:rPr>
            </w:pPr>
          </w:p>
        </w:tc>
        <w:tc>
          <w:tcPr>
            <w:tcW w:w="0" w:type="auto"/>
            <w:vAlign w:val="center"/>
            <w:hideMark/>
          </w:tcPr>
          <w:p w14:paraId="3A61AB29" w14:textId="77777777" w:rsidR="00485DF6" w:rsidRDefault="00485DF6">
            <w:pPr>
              <w:spacing w:beforeAutospacing="1" w:afterAutospacing="1"/>
              <w:rPr>
                <w:sz w:val="20"/>
                <w:szCs w:val="20"/>
              </w:rPr>
            </w:pPr>
          </w:p>
        </w:tc>
        <w:tc>
          <w:tcPr>
            <w:tcW w:w="0" w:type="auto"/>
            <w:vAlign w:val="center"/>
            <w:hideMark/>
          </w:tcPr>
          <w:p w14:paraId="4FF018B6" w14:textId="77777777" w:rsidR="00485DF6" w:rsidRDefault="00485DF6">
            <w:pPr>
              <w:spacing w:beforeAutospacing="1" w:afterAutospacing="1"/>
              <w:rPr>
                <w:sz w:val="20"/>
                <w:szCs w:val="20"/>
              </w:rPr>
            </w:pPr>
          </w:p>
        </w:tc>
        <w:tc>
          <w:tcPr>
            <w:tcW w:w="0" w:type="auto"/>
            <w:vAlign w:val="center"/>
            <w:hideMark/>
          </w:tcPr>
          <w:p w14:paraId="48F0EFA2" w14:textId="77777777" w:rsidR="00485DF6" w:rsidRDefault="00485DF6">
            <w:pPr>
              <w:spacing w:beforeAutospacing="1" w:afterAutospacing="1"/>
              <w:rPr>
                <w:sz w:val="20"/>
                <w:szCs w:val="20"/>
              </w:rPr>
            </w:pPr>
          </w:p>
        </w:tc>
      </w:tr>
      <w:tr w:rsidR="00485DF6"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Default="00485DF6">
            <w:pPr>
              <w:spacing w:before="100" w:beforeAutospacing="1" w:after="100" w:afterAutospacing="1"/>
              <w:rPr>
                <w:sz w:val="20"/>
                <w:szCs w:val="20"/>
              </w:rPr>
            </w:pPr>
            <w:r>
              <w:rPr>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Default="00485DF6">
            <w:pPr>
              <w:spacing w:before="100" w:beforeAutospacing="1" w:after="100" w:afterAutospacing="1"/>
              <w:rPr>
                <w:sz w:val="20"/>
                <w:szCs w:val="20"/>
              </w:rPr>
            </w:pPr>
            <w:r>
              <w:rPr>
                <w:sz w:val="20"/>
                <w:szCs w:val="20"/>
              </w:rPr>
              <w:t>50.0</w:t>
            </w:r>
          </w:p>
        </w:tc>
      </w:tr>
      <w:tr w:rsidR="00485DF6" w14:paraId="17C2C05E" w14:textId="77777777" w:rsidTr="00485DF6">
        <w:tc>
          <w:tcPr>
            <w:tcW w:w="0" w:type="auto"/>
            <w:vAlign w:val="center"/>
            <w:hideMark/>
          </w:tcPr>
          <w:p w14:paraId="5FC4CA71" w14:textId="77777777" w:rsidR="00485DF6" w:rsidRDefault="00485DF6">
            <w:pPr>
              <w:spacing w:before="100" w:beforeAutospacing="1" w:after="100" w:afterAutospacing="1"/>
              <w:rPr>
                <w:sz w:val="20"/>
                <w:szCs w:val="20"/>
              </w:rPr>
            </w:pPr>
          </w:p>
        </w:tc>
        <w:tc>
          <w:tcPr>
            <w:tcW w:w="0" w:type="auto"/>
            <w:vAlign w:val="center"/>
            <w:hideMark/>
          </w:tcPr>
          <w:p w14:paraId="1B974844" w14:textId="77777777" w:rsidR="00485DF6" w:rsidRDefault="00485DF6">
            <w:pPr>
              <w:spacing w:beforeAutospacing="1" w:afterAutospacing="1"/>
              <w:rPr>
                <w:sz w:val="20"/>
                <w:szCs w:val="20"/>
              </w:rPr>
            </w:pPr>
          </w:p>
        </w:tc>
        <w:tc>
          <w:tcPr>
            <w:tcW w:w="0" w:type="auto"/>
            <w:vAlign w:val="center"/>
            <w:hideMark/>
          </w:tcPr>
          <w:p w14:paraId="15BC0BCF" w14:textId="77777777" w:rsidR="00485DF6" w:rsidRDefault="00485DF6">
            <w:pPr>
              <w:spacing w:beforeAutospacing="1" w:afterAutospacing="1"/>
              <w:rPr>
                <w:sz w:val="20"/>
                <w:szCs w:val="20"/>
              </w:rPr>
            </w:pPr>
          </w:p>
        </w:tc>
        <w:tc>
          <w:tcPr>
            <w:tcW w:w="0" w:type="auto"/>
            <w:vAlign w:val="center"/>
            <w:hideMark/>
          </w:tcPr>
          <w:p w14:paraId="6A1DB307" w14:textId="77777777" w:rsidR="00485DF6" w:rsidRDefault="00485DF6">
            <w:pPr>
              <w:spacing w:beforeAutospacing="1" w:afterAutospacing="1"/>
              <w:rPr>
                <w:sz w:val="20"/>
                <w:szCs w:val="20"/>
              </w:rPr>
            </w:pPr>
          </w:p>
        </w:tc>
        <w:tc>
          <w:tcPr>
            <w:tcW w:w="0" w:type="auto"/>
            <w:vAlign w:val="center"/>
            <w:hideMark/>
          </w:tcPr>
          <w:p w14:paraId="106A018A" w14:textId="77777777" w:rsidR="00485DF6" w:rsidRDefault="00485DF6">
            <w:pPr>
              <w:spacing w:beforeAutospacing="1" w:afterAutospacing="1"/>
              <w:rPr>
                <w:sz w:val="20"/>
                <w:szCs w:val="20"/>
              </w:rPr>
            </w:pPr>
          </w:p>
        </w:tc>
        <w:tc>
          <w:tcPr>
            <w:tcW w:w="0" w:type="auto"/>
            <w:vAlign w:val="center"/>
            <w:hideMark/>
          </w:tcPr>
          <w:p w14:paraId="4DC9D77C" w14:textId="77777777" w:rsidR="00485DF6" w:rsidRDefault="00485DF6">
            <w:pPr>
              <w:spacing w:beforeAutospacing="1" w:afterAutospacing="1"/>
              <w:rPr>
                <w:sz w:val="20"/>
                <w:szCs w:val="20"/>
              </w:rPr>
            </w:pPr>
          </w:p>
        </w:tc>
        <w:tc>
          <w:tcPr>
            <w:tcW w:w="0" w:type="auto"/>
            <w:vAlign w:val="center"/>
            <w:hideMark/>
          </w:tcPr>
          <w:p w14:paraId="535C8D68" w14:textId="77777777" w:rsidR="00485DF6" w:rsidRDefault="00485DF6">
            <w:pPr>
              <w:spacing w:beforeAutospacing="1" w:afterAutospacing="1"/>
              <w:rPr>
                <w:sz w:val="20"/>
                <w:szCs w:val="20"/>
              </w:rPr>
            </w:pPr>
          </w:p>
        </w:tc>
        <w:tc>
          <w:tcPr>
            <w:tcW w:w="0" w:type="auto"/>
            <w:vAlign w:val="center"/>
            <w:hideMark/>
          </w:tcPr>
          <w:p w14:paraId="20A9B510" w14:textId="77777777" w:rsidR="00485DF6" w:rsidRDefault="00485DF6">
            <w:pPr>
              <w:spacing w:beforeAutospacing="1" w:afterAutospacing="1"/>
              <w:rPr>
                <w:sz w:val="20"/>
                <w:szCs w:val="20"/>
              </w:rPr>
            </w:pPr>
          </w:p>
        </w:tc>
        <w:tc>
          <w:tcPr>
            <w:tcW w:w="0" w:type="auto"/>
            <w:vAlign w:val="center"/>
            <w:hideMark/>
          </w:tcPr>
          <w:p w14:paraId="2993D7F8" w14:textId="77777777" w:rsidR="00485DF6" w:rsidRDefault="00485DF6">
            <w:pPr>
              <w:spacing w:beforeAutospacing="1" w:afterAutospacing="1"/>
              <w:rPr>
                <w:sz w:val="20"/>
                <w:szCs w:val="20"/>
              </w:rPr>
            </w:pPr>
          </w:p>
        </w:tc>
        <w:tc>
          <w:tcPr>
            <w:tcW w:w="0" w:type="auto"/>
            <w:vAlign w:val="center"/>
            <w:hideMark/>
          </w:tcPr>
          <w:p w14:paraId="27D0FE91" w14:textId="77777777" w:rsidR="00485DF6" w:rsidRDefault="00485DF6">
            <w:pPr>
              <w:spacing w:beforeAutospacing="1" w:afterAutospacing="1"/>
              <w:rPr>
                <w:sz w:val="20"/>
                <w:szCs w:val="20"/>
              </w:rPr>
            </w:pPr>
          </w:p>
        </w:tc>
      </w:tr>
      <w:tr w:rsidR="00485DF6"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Default="00485DF6">
            <w:pPr>
              <w:spacing w:before="100" w:beforeAutospacing="1" w:after="100" w:afterAutospacing="1"/>
              <w:rPr>
                <w:sz w:val="20"/>
                <w:szCs w:val="20"/>
              </w:rPr>
            </w:pPr>
            <w:r>
              <w:rPr>
                <w:sz w:val="20"/>
                <w:szCs w:val="20"/>
              </w:rPr>
              <w:t>20.0</w:t>
            </w:r>
          </w:p>
        </w:tc>
      </w:tr>
      <w:tr w:rsidR="00485DF6" w14:paraId="72885BA3" w14:textId="77777777" w:rsidTr="00485DF6">
        <w:tc>
          <w:tcPr>
            <w:tcW w:w="0" w:type="auto"/>
            <w:vAlign w:val="center"/>
            <w:hideMark/>
          </w:tcPr>
          <w:p w14:paraId="33DAE1F8" w14:textId="77777777" w:rsidR="00485DF6" w:rsidRDefault="00485DF6">
            <w:pPr>
              <w:spacing w:before="100" w:beforeAutospacing="1" w:after="100" w:afterAutospacing="1"/>
              <w:rPr>
                <w:sz w:val="20"/>
                <w:szCs w:val="20"/>
              </w:rPr>
            </w:pPr>
          </w:p>
        </w:tc>
        <w:tc>
          <w:tcPr>
            <w:tcW w:w="0" w:type="auto"/>
            <w:vAlign w:val="center"/>
            <w:hideMark/>
          </w:tcPr>
          <w:p w14:paraId="6F1BC786" w14:textId="77777777" w:rsidR="00485DF6" w:rsidRDefault="00485DF6">
            <w:pPr>
              <w:spacing w:beforeAutospacing="1" w:afterAutospacing="1"/>
              <w:rPr>
                <w:sz w:val="20"/>
                <w:szCs w:val="20"/>
              </w:rPr>
            </w:pPr>
          </w:p>
        </w:tc>
        <w:tc>
          <w:tcPr>
            <w:tcW w:w="0" w:type="auto"/>
            <w:vAlign w:val="center"/>
            <w:hideMark/>
          </w:tcPr>
          <w:p w14:paraId="17C2629F" w14:textId="77777777" w:rsidR="00485DF6" w:rsidRDefault="00485DF6">
            <w:pPr>
              <w:spacing w:beforeAutospacing="1" w:afterAutospacing="1"/>
              <w:rPr>
                <w:sz w:val="20"/>
                <w:szCs w:val="20"/>
              </w:rPr>
            </w:pPr>
          </w:p>
        </w:tc>
        <w:tc>
          <w:tcPr>
            <w:tcW w:w="0" w:type="auto"/>
            <w:vAlign w:val="center"/>
            <w:hideMark/>
          </w:tcPr>
          <w:p w14:paraId="174E1E18" w14:textId="77777777" w:rsidR="00485DF6" w:rsidRDefault="00485DF6">
            <w:pPr>
              <w:spacing w:beforeAutospacing="1" w:afterAutospacing="1"/>
              <w:rPr>
                <w:sz w:val="20"/>
                <w:szCs w:val="20"/>
              </w:rPr>
            </w:pPr>
          </w:p>
        </w:tc>
        <w:tc>
          <w:tcPr>
            <w:tcW w:w="0" w:type="auto"/>
            <w:vAlign w:val="center"/>
            <w:hideMark/>
          </w:tcPr>
          <w:p w14:paraId="2AE53844" w14:textId="77777777" w:rsidR="00485DF6" w:rsidRDefault="00485DF6">
            <w:pPr>
              <w:spacing w:beforeAutospacing="1" w:afterAutospacing="1"/>
              <w:rPr>
                <w:sz w:val="20"/>
                <w:szCs w:val="20"/>
              </w:rPr>
            </w:pPr>
          </w:p>
        </w:tc>
        <w:tc>
          <w:tcPr>
            <w:tcW w:w="0" w:type="auto"/>
            <w:vAlign w:val="center"/>
            <w:hideMark/>
          </w:tcPr>
          <w:p w14:paraId="36AC4F5D" w14:textId="77777777" w:rsidR="00485DF6" w:rsidRDefault="00485DF6">
            <w:pPr>
              <w:spacing w:beforeAutospacing="1" w:afterAutospacing="1"/>
              <w:rPr>
                <w:sz w:val="20"/>
                <w:szCs w:val="20"/>
              </w:rPr>
            </w:pPr>
          </w:p>
        </w:tc>
        <w:tc>
          <w:tcPr>
            <w:tcW w:w="0" w:type="auto"/>
            <w:vAlign w:val="center"/>
            <w:hideMark/>
          </w:tcPr>
          <w:p w14:paraId="0B6D6147" w14:textId="77777777" w:rsidR="00485DF6" w:rsidRDefault="00485DF6">
            <w:pPr>
              <w:spacing w:beforeAutospacing="1" w:afterAutospacing="1"/>
              <w:rPr>
                <w:sz w:val="20"/>
                <w:szCs w:val="20"/>
              </w:rPr>
            </w:pPr>
          </w:p>
        </w:tc>
        <w:tc>
          <w:tcPr>
            <w:tcW w:w="0" w:type="auto"/>
            <w:vAlign w:val="center"/>
            <w:hideMark/>
          </w:tcPr>
          <w:p w14:paraId="7E39A6FF" w14:textId="77777777" w:rsidR="00485DF6" w:rsidRDefault="00485DF6">
            <w:pPr>
              <w:spacing w:beforeAutospacing="1" w:afterAutospacing="1"/>
              <w:rPr>
                <w:sz w:val="20"/>
                <w:szCs w:val="20"/>
              </w:rPr>
            </w:pPr>
          </w:p>
        </w:tc>
        <w:tc>
          <w:tcPr>
            <w:tcW w:w="0" w:type="auto"/>
            <w:vAlign w:val="center"/>
            <w:hideMark/>
          </w:tcPr>
          <w:p w14:paraId="04C88C69" w14:textId="77777777" w:rsidR="00485DF6" w:rsidRDefault="00485DF6">
            <w:pPr>
              <w:spacing w:beforeAutospacing="1" w:afterAutospacing="1"/>
              <w:rPr>
                <w:sz w:val="20"/>
                <w:szCs w:val="20"/>
              </w:rPr>
            </w:pPr>
          </w:p>
        </w:tc>
        <w:tc>
          <w:tcPr>
            <w:tcW w:w="0" w:type="auto"/>
            <w:vAlign w:val="center"/>
            <w:hideMark/>
          </w:tcPr>
          <w:p w14:paraId="1CBF50B8" w14:textId="77777777" w:rsidR="00485DF6" w:rsidRDefault="00485DF6">
            <w:pPr>
              <w:spacing w:beforeAutospacing="1" w:afterAutospacing="1"/>
              <w:rPr>
                <w:sz w:val="20"/>
                <w:szCs w:val="20"/>
              </w:rPr>
            </w:pPr>
          </w:p>
        </w:tc>
      </w:tr>
      <w:tr w:rsidR="00485DF6"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Default="00485DF6">
            <w:pPr>
              <w:spacing w:before="100" w:beforeAutospacing="1" w:after="100" w:afterAutospacing="1"/>
              <w:rPr>
                <w:sz w:val="20"/>
                <w:szCs w:val="20"/>
              </w:rPr>
            </w:pPr>
            <w:r>
              <w:rPr>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Default="00485DF6">
            <w:pPr>
              <w:spacing w:before="100" w:beforeAutospacing="1" w:after="100" w:afterAutospacing="1"/>
              <w:rPr>
                <w:sz w:val="20"/>
                <w:szCs w:val="20"/>
              </w:rPr>
            </w:pPr>
            <w:r>
              <w:rPr>
                <w:sz w:val="20"/>
                <w:szCs w:val="20"/>
              </w:rPr>
              <w:t>80.0</w:t>
            </w:r>
          </w:p>
        </w:tc>
      </w:tr>
      <w:tr w:rsidR="00485DF6" w14:paraId="730D4E5C" w14:textId="77777777" w:rsidTr="00485DF6">
        <w:tc>
          <w:tcPr>
            <w:tcW w:w="0" w:type="auto"/>
            <w:vAlign w:val="center"/>
            <w:hideMark/>
          </w:tcPr>
          <w:p w14:paraId="229CD35C" w14:textId="77777777" w:rsidR="00485DF6" w:rsidRDefault="00485DF6">
            <w:pPr>
              <w:spacing w:before="100" w:beforeAutospacing="1" w:after="100" w:afterAutospacing="1"/>
              <w:rPr>
                <w:sz w:val="20"/>
                <w:szCs w:val="20"/>
              </w:rPr>
            </w:pPr>
          </w:p>
        </w:tc>
        <w:tc>
          <w:tcPr>
            <w:tcW w:w="0" w:type="auto"/>
            <w:vAlign w:val="center"/>
            <w:hideMark/>
          </w:tcPr>
          <w:p w14:paraId="75652B8A" w14:textId="77777777" w:rsidR="00485DF6" w:rsidRDefault="00485DF6">
            <w:pPr>
              <w:spacing w:beforeAutospacing="1" w:afterAutospacing="1"/>
              <w:rPr>
                <w:sz w:val="20"/>
                <w:szCs w:val="20"/>
              </w:rPr>
            </w:pPr>
          </w:p>
        </w:tc>
        <w:tc>
          <w:tcPr>
            <w:tcW w:w="0" w:type="auto"/>
            <w:vAlign w:val="center"/>
            <w:hideMark/>
          </w:tcPr>
          <w:p w14:paraId="45443309" w14:textId="77777777" w:rsidR="00485DF6" w:rsidRDefault="00485DF6">
            <w:pPr>
              <w:spacing w:beforeAutospacing="1" w:afterAutospacing="1"/>
              <w:rPr>
                <w:sz w:val="20"/>
                <w:szCs w:val="20"/>
              </w:rPr>
            </w:pPr>
          </w:p>
        </w:tc>
        <w:tc>
          <w:tcPr>
            <w:tcW w:w="0" w:type="auto"/>
            <w:vAlign w:val="center"/>
            <w:hideMark/>
          </w:tcPr>
          <w:p w14:paraId="6466BB4E" w14:textId="77777777" w:rsidR="00485DF6" w:rsidRDefault="00485DF6">
            <w:pPr>
              <w:spacing w:beforeAutospacing="1" w:afterAutospacing="1"/>
              <w:rPr>
                <w:sz w:val="20"/>
                <w:szCs w:val="20"/>
              </w:rPr>
            </w:pPr>
          </w:p>
        </w:tc>
        <w:tc>
          <w:tcPr>
            <w:tcW w:w="0" w:type="auto"/>
            <w:vAlign w:val="center"/>
            <w:hideMark/>
          </w:tcPr>
          <w:p w14:paraId="542C93C6" w14:textId="77777777" w:rsidR="00485DF6" w:rsidRDefault="00485DF6">
            <w:pPr>
              <w:spacing w:beforeAutospacing="1" w:afterAutospacing="1"/>
              <w:rPr>
                <w:sz w:val="20"/>
                <w:szCs w:val="20"/>
              </w:rPr>
            </w:pPr>
          </w:p>
        </w:tc>
        <w:tc>
          <w:tcPr>
            <w:tcW w:w="0" w:type="auto"/>
            <w:vAlign w:val="center"/>
            <w:hideMark/>
          </w:tcPr>
          <w:p w14:paraId="4D2DF71C" w14:textId="77777777" w:rsidR="00485DF6" w:rsidRDefault="00485DF6">
            <w:pPr>
              <w:spacing w:beforeAutospacing="1" w:afterAutospacing="1"/>
              <w:rPr>
                <w:sz w:val="20"/>
                <w:szCs w:val="20"/>
              </w:rPr>
            </w:pPr>
          </w:p>
        </w:tc>
        <w:tc>
          <w:tcPr>
            <w:tcW w:w="0" w:type="auto"/>
            <w:vAlign w:val="center"/>
            <w:hideMark/>
          </w:tcPr>
          <w:p w14:paraId="776DC163" w14:textId="77777777" w:rsidR="00485DF6" w:rsidRDefault="00485DF6">
            <w:pPr>
              <w:spacing w:beforeAutospacing="1" w:afterAutospacing="1"/>
              <w:rPr>
                <w:sz w:val="20"/>
                <w:szCs w:val="20"/>
              </w:rPr>
            </w:pPr>
          </w:p>
        </w:tc>
        <w:tc>
          <w:tcPr>
            <w:tcW w:w="0" w:type="auto"/>
            <w:vAlign w:val="center"/>
            <w:hideMark/>
          </w:tcPr>
          <w:p w14:paraId="48A0F976" w14:textId="77777777" w:rsidR="00485DF6" w:rsidRDefault="00485DF6">
            <w:pPr>
              <w:spacing w:beforeAutospacing="1" w:afterAutospacing="1"/>
              <w:rPr>
                <w:sz w:val="20"/>
                <w:szCs w:val="20"/>
              </w:rPr>
            </w:pPr>
          </w:p>
        </w:tc>
        <w:tc>
          <w:tcPr>
            <w:tcW w:w="0" w:type="auto"/>
            <w:vAlign w:val="center"/>
            <w:hideMark/>
          </w:tcPr>
          <w:p w14:paraId="628EFF81" w14:textId="77777777" w:rsidR="00485DF6" w:rsidRDefault="00485DF6">
            <w:pPr>
              <w:spacing w:beforeAutospacing="1" w:afterAutospacing="1"/>
              <w:rPr>
                <w:sz w:val="20"/>
                <w:szCs w:val="20"/>
              </w:rPr>
            </w:pPr>
          </w:p>
        </w:tc>
        <w:tc>
          <w:tcPr>
            <w:tcW w:w="0" w:type="auto"/>
            <w:vAlign w:val="center"/>
            <w:hideMark/>
          </w:tcPr>
          <w:p w14:paraId="22ECD753" w14:textId="77777777" w:rsidR="00485DF6" w:rsidRDefault="00485DF6">
            <w:pPr>
              <w:spacing w:beforeAutospacing="1" w:afterAutospacing="1"/>
              <w:rPr>
                <w:sz w:val="20"/>
                <w:szCs w:val="20"/>
              </w:rPr>
            </w:pPr>
          </w:p>
        </w:tc>
      </w:tr>
      <w:tr w:rsidR="00485DF6"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Default="00485DF6">
            <w:pPr>
              <w:spacing w:before="100" w:beforeAutospacing="1" w:after="100" w:afterAutospacing="1"/>
              <w:rPr>
                <w:sz w:val="20"/>
                <w:szCs w:val="20"/>
              </w:rPr>
            </w:pPr>
            <w:r>
              <w:rPr>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Default="00485DF6">
            <w:pPr>
              <w:spacing w:before="100" w:beforeAutospacing="1" w:after="100" w:afterAutospacing="1"/>
              <w:rPr>
                <w:sz w:val="20"/>
                <w:szCs w:val="20"/>
              </w:rPr>
            </w:pPr>
            <w:r>
              <w:rPr>
                <w:sz w:val="20"/>
                <w:szCs w:val="20"/>
              </w:rPr>
              <w:t>14.3</w:t>
            </w:r>
          </w:p>
        </w:tc>
      </w:tr>
      <w:tr w:rsidR="00485DF6" w14:paraId="207E62C7" w14:textId="77777777" w:rsidTr="00485DF6">
        <w:tc>
          <w:tcPr>
            <w:tcW w:w="0" w:type="auto"/>
            <w:vAlign w:val="center"/>
            <w:hideMark/>
          </w:tcPr>
          <w:p w14:paraId="58EE81A5" w14:textId="77777777" w:rsidR="00485DF6" w:rsidRDefault="00485DF6">
            <w:pPr>
              <w:spacing w:before="100" w:beforeAutospacing="1" w:after="100" w:afterAutospacing="1"/>
              <w:rPr>
                <w:sz w:val="20"/>
                <w:szCs w:val="20"/>
              </w:rPr>
            </w:pPr>
          </w:p>
        </w:tc>
        <w:tc>
          <w:tcPr>
            <w:tcW w:w="0" w:type="auto"/>
            <w:vAlign w:val="center"/>
            <w:hideMark/>
          </w:tcPr>
          <w:p w14:paraId="50F08649" w14:textId="77777777" w:rsidR="00485DF6" w:rsidRDefault="00485DF6">
            <w:pPr>
              <w:spacing w:beforeAutospacing="1" w:afterAutospacing="1"/>
              <w:rPr>
                <w:sz w:val="20"/>
                <w:szCs w:val="20"/>
              </w:rPr>
            </w:pPr>
          </w:p>
        </w:tc>
        <w:tc>
          <w:tcPr>
            <w:tcW w:w="0" w:type="auto"/>
            <w:vAlign w:val="center"/>
            <w:hideMark/>
          </w:tcPr>
          <w:p w14:paraId="365C7536" w14:textId="77777777" w:rsidR="00485DF6" w:rsidRDefault="00485DF6">
            <w:pPr>
              <w:spacing w:beforeAutospacing="1" w:afterAutospacing="1"/>
              <w:rPr>
                <w:sz w:val="20"/>
                <w:szCs w:val="20"/>
              </w:rPr>
            </w:pPr>
          </w:p>
        </w:tc>
        <w:tc>
          <w:tcPr>
            <w:tcW w:w="0" w:type="auto"/>
            <w:vAlign w:val="center"/>
            <w:hideMark/>
          </w:tcPr>
          <w:p w14:paraId="14097887" w14:textId="77777777" w:rsidR="00485DF6" w:rsidRDefault="00485DF6">
            <w:pPr>
              <w:spacing w:beforeAutospacing="1" w:afterAutospacing="1"/>
              <w:rPr>
                <w:sz w:val="20"/>
                <w:szCs w:val="20"/>
              </w:rPr>
            </w:pPr>
          </w:p>
        </w:tc>
        <w:tc>
          <w:tcPr>
            <w:tcW w:w="0" w:type="auto"/>
            <w:vAlign w:val="center"/>
            <w:hideMark/>
          </w:tcPr>
          <w:p w14:paraId="4A6199B3" w14:textId="77777777" w:rsidR="00485DF6" w:rsidRDefault="00485DF6">
            <w:pPr>
              <w:spacing w:beforeAutospacing="1" w:afterAutospacing="1"/>
              <w:rPr>
                <w:sz w:val="20"/>
                <w:szCs w:val="20"/>
              </w:rPr>
            </w:pPr>
          </w:p>
        </w:tc>
        <w:tc>
          <w:tcPr>
            <w:tcW w:w="0" w:type="auto"/>
            <w:vAlign w:val="center"/>
            <w:hideMark/>
          </w:tcPr>
          <w:p w14:paraId="1D524CE2" w14:textId="77777777" w:rsidR="00485DF6" w:rsidRDefault="00485DF6">
            <w:pPr>
              <w:spacing w:beforeAutospacing="1" w:afterAutospacing="1"/>
              <w:rPr>
                <w:sz w:val="20"/>
                <w:szCs w:val="20"/>
              </w:rPr>
            </w:pPr>
          </w:p>
        </w:tc>
        <w:tc>
          <w:tcPr>
            <w:tcW w:w="0" w:type="auto"/>
            <w:vAlign w:val="center"/>
            <w:hideMark/>
          </w:tcPr>
          <w:p w14:paraId="795C404E" w14:textId="77777777" w:rsidR="00485DF6" w:rsidRDefault="00485DF6">
            <w:pPr>
              <w:spacing w:beforeAutospacing="1" w:afterAutospacing="1"/>
              <w:rPr>
                <w:sz w:val="20"/>
                <w:szCs w:val="20"/>
              </w:rPr>
            </w:pPr>
          </w:p>
        </w:tc>
        <w:tc>
          <w:tcPr>
            <w:tcW w:w="0" w:type="auto"/>
            <w:vAlign w:val="center"/>
            <w:hideMark/>
          </w:tcPr>
          <w:p w14:paraId="631BF81B" w14:textId="77777777" w:rsidR="00485DF6" w:rsidRDefault="00485DF6">
            <w:pPr>
              <w:spacing w:beforeAutospacing="1" w:afterAutospacing="1"/>
              <w:rPr>
                <w:sz w:val="20"/>
                <w:szCs w:val="20"/>
              </w:rPr>
            </w:pPr>
          </w:p>
        </w:tc>
        <w:tc>
          <w:tcPr>
            <w:tcW w:w="0" w:type="auto"/>
            <w:vAlign w:val="center"/>
            <w:hideMark/>
          </w:tcPr>
          <w:p w14:paraId="430A02BE" w14:textId="77777777" w:rsidR="00485DF6" w:rsidRDefault="00485DF6">
            <w:pPr>
              <w:spacing w:beforeAutospacing="1" w:afterAutospacing="1"/>
              <w:rPr>
                <w:sz w:val="20"/>
                <w:szCs w:val="20"/>
              </w:rPr>
            </w:pPr>
          </w:p>
        </w:tc>
        <w:tc>
          <w:tcPr>
            <w:tcW w:w="0" w:type="auto"/>
            <w:vAlign w:val="center"/>
            <w:hideMark/>
          </w:tcPr>
          <w:p w14:paraId="7218122E" w14:textId="77777777" w:rsidR="00485DF6" w:rsidRDefault="00485DF6">
            <w:pPr>
              <w:spacing w:beforeAutospacing="1" w:afterAutospacing="1"/>
              <w:rPr>
                <w:sz w:val="20"/>
                <w:szCs w:val="20"/>
              </w:rPr>
            </w:pPr>
          </w:p>
        </w:tc>
      </w:tr>
      <w:tr w:rsidR="00485DF6"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Default="00485DF6">
            <w:pPr>
              <w:spacing w:before="100" w:beforeAutospacing="1" w:after="100" w:afterAutospacing="1"/>
              <w:rPr>
                <w:sz w:val="20"/>
                <w:szCs w:val="20"/>
              </w:rPr>
            </w:pPr>
            <w:r>
              <w:rPr>
                <w:sz w:val="20"/>
                <w:szCs w:val="20"/>
              </w:rPr>
              <w:t>0.0</w:t>
            </w:r>
          </w:p>
        </w:tc>
      </w:tr>
      <w:tr w:rsidR="00485DF6" w14:paraId="0380A2BA" w14:textId="77777777" w:rsidTr="00485DF6">
        <w:tc>
          <w:tcPr>
            <w:tcW w:w="0" w:type="auto"/>
            <w:vAlign w:val="center"/>
            <w:hideMark/>
          </w:tcPr>
          <w:p w14:paraId="5213A8AE" w14:textId="77777777" w:rsidR="00485DF6" w:rsidRDefault="00485DF6">
            <w:pPr>
              <w:spacing w:before="100" w:beforeAutospacing="1" w:after="100" w:afterAutospacing="1"/>
              <w:rPr>
                <w:sz w:val="20"/>
                <w:szCs w:val="20"/>
              </w:rPr>
            </w:pPr>
          </w:p>
        </w:tc>
        <w:tc>
          <w:tcPr>
            <w:tcW w:w="0" w:type="auto"/>
            <w:vAlign w:val="center"/>
            <w:hideMark/>
          </w:tcPr>
          <w:p w14:paraId="573B066F" w14:textId="77777777" w:rsidR="00485DF6" w:rsidRDefault="00485DF6">
            <w:pPr>
              <w:spacing w:beforeAutospacing="1" w:afterAutospacing="1"/>
              <w:rPr>
                <w:sz w:val="20"/>
                <w:szCs w:val="20"/>
              </w:rPr>
            </w:pPr>
          </w:p>
        </w:tc>
        <w:tc>
          <w:tcPr>
            <w:tcW w:w="0" w:type="auto"/>
            <w:vAlign w:val="center"/>
            <w:hideMark/>
          </w:tcPr>
          <w:p w14:paraId="0E72A765" w14:textId="77777777" w:rsidR="00485DF6" w:rsidRDefault="00485DF6">
            <w:pPr>
              <w:spacing w:beforeAutospacing="1" w:afterAutospacing="1"/>
              <w:rPr>
                <w:sz w:val="20"/>
                <w:szCs w:val="20"/>
              </w:rPr>
            </w:pPr>
          </w:p>
        </w:tc>
        <w:tc>
          <w:tcPr>
            <w:tcW w:w="0" w:type="auto"/>
            <w:vAlign w:val="center"/>
            <w:hideMark/>
          </w:tcPr>
          <w:p w14:paraId="5F8C83B7" w14:textId="77777777" w:rsidR="00485DF6" w:rsidRDefault="00485DF6">
            <w:pPr>
              <w:spacing w:beforeAutospacing="1" w:afterAutospacing="1"/>
              <w:rPr>
                <w:sz w:val="20"/>
                <w:szCs w:val="20"/>
              </w:rPr>
            </w:pPr>
          </w:p>
        </w:tc>
        <w:tc>
          <w:tcPr>
            <w:tcW w:w="0" w:type="auto"/>
            <w:vAlign w:val="center"/>
            <w:hideMark/>
          </w:tcPr>
          <w:p w14:paraId="2CA5DBE6" w14:textId="77777777" w:rsidR="00485DF6" w:rsidRDefault="00485DF6">
            <w:pPr>
              <w:spacing w:beforeAutospacing="1" w:afterAutospacing="1"/>
              <w:rPr>
                <w:sz w:val="20"/>
                <w:szCs w:val="20"/>
              </w:rPr>
            </w:pPr>
          </w:p>
        </w:tc>
        <w:tc>
          <w:tcPr>
            <w:tcW w:w="0" w:type="auto"/>
            <w:vAlign w:val="center"/>
            <w:hideMark/>
          </w:tcPr>
          <w:p w14:paraId="71F1C6EA" w14:textId="77777777" w:rsidR="00485DF6" w:rsidRDefault="00485DF6">
            <w:pPr>
              <w:spacing w:beforeAutospacing="1" w:afterAutospacing="1"/>
              <w:rPr>
                <w:sz w:val="20"/>
                <w:szCs w:val="20"/>
              </w:rPr>
            </w:pPr>
          </w:p>
        </w:tc>
        <w:tc>
          <w:tcPr>
            <w:tcW w:w="0" w:type="auto"/>
            <w:vAlign w:val="center"/>
            <w:hideMark/>
          </w:tcPr>
          <w:p w14:paraId="63690055" w14:textId="77777777" w:rsidR="00485DF6" w:rsidRDefault="00485DF6">
            <w:pPr>
              <w:spacing w:beforeAutospacing="1" w:afterAutospacing="1"/>
              <w:rPr>
                <w:sz w:val="20"/>
                <w:szCs w:val="20"/>
              </w:rPr>
            </w:pPr>
          </w:p>
        </w:tc>
        <w:tc>
          <w:tcPr>
            <w:tcW w:w="0" w:type="auto"/>
            <w:vAlign w:val="center"/>
            <w:hideMark/>
          </w:tcPr>
          <w:p w14:paraId="4E3EAA80" w14:textId="77777777" w:rsidR="00485DF6" w:rsidRDefault="00485DF6">
            <w:pPr>
              <w:spacing w:beforeAutospacing="1" w:afterAutospacing="1"/>
              <w:rPr>
                <w:sz w:val="20"/>
                <w:szCs w:val="20"/>
              </w:rPr>
            </w:pPr>
          </w:p>
        </w:tc>
        <w:tc>
          <w:tcPr>
            <w:tcW w:w="0" w:type="auto"/>
            <w:vAlign w:val="center"/>
            <w:hideMark/>
          </w:tcPr>
          <w:p w14:paraId="551FC05F" w14:textId="77777777" w:rsidR="00485DF6" w:rsidRDefault="00485DF6">
            <w:pPr>
              <w:spacing w:beforeAutospacing="1" w:afterAutospacing="1"/>
              <w:rPr>
                <w:sz w:val="20"/>
                <w:szCs w:val="20"/>
              </w:rPr>
            </w:pPr>
          </w:p>
        </w:tc>
        <w:tc>
          <w:tcPr>
            <w:tcW w:w="0" w:type="auto"/>
            <w:vAlign w:val="center"/>
            <w:hideMark/>
          </w:tcPr>
          <w:p w14:paraId="3E23EE7A" w14:textId="77777777" w:rsidR="00485DF6" w:rsidRDefault="00485DF6">
            <w:pPr>
              <w:spacing w:beforeAutospacing="1" w:afterAutospacing="1"/>
              <w:rPr>
                <w:sz w:val="20"/>
                <w:szCs w:val="20"/>
              </w:rPr>
            </w:pPr>
          </w:p>
        </w:tc>
      </w:tr>
      <w:tr w:rsidR="00485DF6"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Default="00485DF6">
            <w:pPr>
              <w:spacing w:before="100" w:beforeAutospacing="1" w:after="100" w:afterAutospacing="1"/>
              <w:rPr>
                <w:sz w:val="20"/>
                <w:szCs w:val="20"/>
              </w:rPr>
            </w:pPr>
            <w:r>
              <w:rPr>
                <w:sz w:val="20"/>
                <w:szCs w:val="20"/>
              </w:rPr>
              <w:t>0.0</w:t>
            </w:r>
          </w:p>
        </w:tc>
      </w:tr>
      <w:tr w:rsidR="00485DF6" w14:paraId="1E138224" w14:textId="77777777" w:rsidTr="00485DF6">
        <w:tc>
          <w:tcPr>
            <w:tcW w:w="0" w:type="auto"/>
            <w:vAlign w:val="center"/>
            <w:hideMark/>
          </w:tcPr>
          <w:p w14:paraId="194289A7" w14:textId="77777777" w:rsidR="00485DF6" w:rsidRDefault="00485DF6">
            <w:pPr>
              <w:spacing w:before="100" w:beforeAutospacing="1" w:after="100" w:afterAutospacing="1"/>
              <w:rPr>
                <w:sz w:val="20"/>
                <w:szCs w:val="20"/>
              </w:rPr>
            </w:pPr>
          </w:p>
        </w:tc>
        <w:tc>
          <w:tcPr>
            <w:tcW w:w="0" w:type="auto"/>
            <w:vAlign w:val="center"/>
            <w:hideMark/>
          </w:tcPr>
          <w:p w14:paraId="28A7878A" w14:textId="77777777" w:rsidR="00485DF6" w:rsidRDefault="00485DF6">
            <w:pPr>
              <w:spacing w:beforeAutospacing="1" w:afterAutospacing="1"/>
              <w:rPr>
                <w:sz w:val="20"/>
                <w:szCs w:val="20"/>
              </w:rPr>
            </w:pPr>
          </w:p>
        </w:tc>
        <w:tc>
          <w:tcPr>
            <w:tcW w:w="0" w:type="auto"/>
            <w:vAlign w:val="center"/>
            <w:hideMark/>
          </w:tcPr>
          <w:p w14:paraId="3E0771A1" w14:textId="77777777" w:rsidR="00485DF6" w:rsidRDefault="00485DF6">
            <w:pPr>
              <w:spacing w:beforeAutospacing="1" w:afterAutospacing="1"/>
              <w:rPr>
                <w:sz w:val="20"/>
                <w:szCs w:val="20"/>
              </w:rPr>
            </w:pPr>
          </w:p>
        </w:tc>
        <w:tc>
          <w:tcPr>
            <w:tcW w:w="0" w:type="auto"/>
            <w:vAlign w:val="center"/>
            <w:hideMark/>
          </w:tcPr>
          <w:p w14:paraId="3E9F05AE" w14:textId="77777777" w:rsidR="00485DF6" w:rsidRDefault="00485DF6">
            <w:pPr>
              <w:spacing w:beforeAutospacing="1" w:afterAutospacing="1"/>
              <w:rPr>
                <w:sz w:val="20"/>
                <w:szCs w:val="20"/>
              </w:rPr>
            </w:pPr>
          </w:p>
        </w:tc>
        <w:tc>
          <w:tcPr>
            <w:tcW w:w="0" w:type="auto"/>
            <w:vAlign w:val="center"/>
            <w:hideMark/>
          </w:tcPr>
          <w:p w14:paraId="75A9B608" w14:textId="77777777" w:rsidR="00485DF6" w:rsidRDefault="00485DF6">
            <w:pPr>
              <w:spacing w:beforeAutospacing="1" w:afterAutospacing="1"/>
              <w:rPr>
                <w:sz w:val="20"/>
                <w:szCs w:val="20"/>
              </w:rPr>
            </w:pPr>
          </w:p>
        </w:tc>
        <w:tc>
          <w:tcPr>
            <w:tcW w:w="0" w:type="auto"/>
            <w:vAlign w:val="center"/>
            <w:hideMark/>
          </w:tcPr>
          <w:p w14:paraId="0AB9383C" w14:textId="77777777" w:rsidR="00485DF6" w:rsidRDefault="00485DF6">
            <w:pPr>
              <w:spacing w:beforeAutospacing="1" w:afterAutospacing="1"/>
              <w:rPr>
                <w:sz w:val="20"/>
                <w:szCs w:val="20"/>
              </w:rPr>
            </w:pPr>
          </w:p>
        </w:tc>
        <w:tc>
          <w:tcPr>
            <w:tcW w:w="0" w:type="auto"/>
            <w:vAlign w:val="center"/>
            <w:hideMark/>
          </w:tcPr>
          <w:p w14:paraId="7EAF1BDA" w14:textId="77777777" w:rsidR="00485DF6" w:rsidRDefault="00485DF6">
            <w:pPr>
              <w:spacing w:beforeAutospacing="1" w:afterAutospacing="1"/>
              <w:rPr>
                <w:sz w:val="20"/>
                <w:szCs w:val="20"/>
              </w:rPr>
            </w:pPr>
          </w:p>
        </w:tc>
        <w:tc>
          <w:tcPr>
            <w:tcW w:w="0" w:type="auto"/>
            <w:vAlign w:val="center"/>
            <w:hideMark/>
          </w:tcPr>
          <w:p w14:paraId="1ECC7408" w14:textId="77777777" w:rsidR="00485DF6" w:rsidRDefault="00485DF6">
            <w:pPr>
              <w:spacing w:beforeAutospacing="1" w:afterAutospacing="1"/>
              <w:rPr>
                <w:sz w:val="20"/>
                <w:szCs w:val="20"/>
              </w:rPr>
            </w:pPr>
          </w:p>
        </w:tc>
        <w:tc>
          <w:tcPr>
            <w:tcW w:w="0" w:type="auto"/>
            <w:vAlign w:val="center"/>
            <w:hideMark/>
          </w:tcPr>
          <w:p w14:paraId="248C17DF" w14:textId="77777777" w:rsidR="00485DF6" w:rsidRDefault="00485DF6">
            <w:pPr>
              <w:spacing w:beforeAutospacing="1" w:afterAutospacing="1"/>
              <w:rPr>
                <w:sz w:val="20"/>
                <w:szCs w:val="20"/>
              </w:rPr>
            </w:pPr>
          </w:p>
        </w:tc>
        <w:tc>
          <w:tcPr>
            <w:tcW w:w="0" w:type="auto"/>
            <w:vAlign w:val="center"/>
            <w:hideMark/>
          </w:tcPr>
          <w:p w14:paraId="2D7C8BFF" w14:textId="77777777" w:rsidR="00485DF6" w:rsidRDefault="00485DF6">
            <w:pPr>
              <w:spacing w:beforeAutospacing="1" w:afterAutospacing="1"/>
              <w:rPr>
                <w:sz w:val="20"/>
                <w:szCs w:val="20"/>
              </w:rPr>
            </w:pPr>
          </w:p>
        </w:tc>
      </w:tr>
      <w:tr w:rsidR="00485DF6"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Default="00485DF6">
            <w:pPr>
              <w:spacing w:before="100" w:beforeAutospacing="1" w:after="100" w:afterAutospacing="1"/>
              <w:rPr>
                <w:sz w:val="20"/>
                <w:szCs w:val="20"/>
              </w:rPr>
            </w:pPr>
            <w:r>
              <w:rPr>
                <w:sz w:val="20"/>
                <w:szCs w:val="20"/>
              </w:rPr>
              <w:t>0.0</w:t>
            </w:r>
          </w:p>
        </w:tc>
      </w:tr>
      <w:tr w:rsidR="00485DF6" w14:paraId="1DB7AF87" w14:textId="77777777" w:rsidTr="00485DF6">
        <w:tc>
          <w:tcPr>
            <w:tcW w:w="0" w:type="auto"/>
            <w:vAlign w:val="center"/>
            <w:hideMark/>
          </w:tcPr>
          <w:p w14:paraId="5921DB6B" w14:textId="77777777" w:rsidR="00485DF6" w:rsidRDefault="00485DF6">
            <w:pPr>
              <w:spacing w:before="100" w:beforeAutospacing="1" w:after="100" w:afterAutospacing="1"/>
              <w:rPr>
                <w:sz w:val="20"/>
                <w:szCs w:val="20"/>
              </w:rPr>
            </w:pPr>
          </w:p>
        </w:tc>
        <w:tc>
          <w:tcPr>
            <w:tcW w:w="0" w:type="auto"/>
            <w:vAlign w:val="center"/>
            <w:hideMark/>
          </w:tcPr>
          <w:p w14:paraId="02EB850C" w14:textId="77777777" w:rsidR="00485DF6" w:rsidRDefault="00485DF6">
            <w:pPr>
              <w:spacing w:beforeAutospacing="1" w:afterAutospacing="1"/>
              <w:rPr>
                <w:sz w:val="20"/>
                <w:szCs w:val="20"/>
              </w:rPr>
            </w:pPr>
          </w:p>
        </w:tc>
        <w:tc>
          <w:tcPr>
            <w:tcW w:w="0" w:type="auto"/>
            <w:vAlign w:val="center"/>
            <w:hideMark/>
          </w:tcPr>
          <w:p w14:paraId="205BC36D" w14:textId="77777777" w:rsidR="00485DF6" w:rsidRDefault="00485DF6">
            <w:pPr>
              <w:spacing w:beforeAutospacing="1" w:afterAutospacing="1"/>
              <w:rPr>
                <w:sz w:val="20"/>
                <w:szCs w:val="20"/>
              </w:rPr>
            </w:pPr>
          </w:p>
        </w:tc>
        <w:tc>
          <w:tcPr>
            <w:tcW w:w="0" w:type="auto"/>
            <w:vAlign w:val="center"/>
            <w:hideMark/>
          </w:tcPr>
          <w:p w14:paraId="7B64EA90" w14:textId="77777777" w:rsidR="00485DF6" w:rsidRDefault="00485DF6">
            <w:pPr>
              <w:spacing w:beforeAutospacing="1" w:afterAutospacing="1"/>
              <w:rPr>
                <w:sz w:val="20"/>
                <w:szCs w:val="20"/>
              </w:rPr>
            </w:pPr>
          </w:p>
        </w:tc>
        <w:tc>
          <w:tcPr>
            <w:tcW w:w="0" w:type="auto"/>
            <w:vAlign w:val="center"/>
            <w:hideMark/>
          </w:tcPr>
          <w:p w14:paraId="69878F78" w14:textId="77777777" w:rsidR="00485DF6" w:rsidRDefault="00485DF6">
            <w:pPr>
              <w:spacing w:beforeAutospacing="1" w:afterAutospacing="1"/>
              <w:rPr>
                <w:sz w:val="20"/>
                <w:szCs w:val="20"/>
              </w:rPr>
            </w:pPr>
          </w:p>
        </w:tc>
        <w:tc>
          <w:tcPr>
            <w:tcW w:w="0" w:type="auto"/>
            <w:vAlign w:val="center"/>
            <w:hideMark/>
          </w:tcPr>
          <w:p w14:paraId="1097E3DC" w14:textId="77777777" w:rsidR="00485DF6" w:rsidRDefault="00485DF6">
            <w:pPr>
              <w:spacing w:beforeAutospacing="1" w:afterAutospacing="1"/>
              <w:rPr>
                <w:sz w:val="20"/>
                <w:szCs w:val="20"/>
              </w:rPr>
            </w:pPr>
          </w:p>
        </w:tc>
        <w:tc>
          <w:tcPr>
            <w:tcW w:w="0" w:type="auto"/>
            <w:vAlign w:val="center"/>
            <w:hideMark/>
          </w:tcPr>
          <w:p w14:paraId="2E0D2CAA" w14:textId="77777777" w:rsidR="00485DF6" w:rsidRDefault="00485DF6">
            <w:pPr>
              <w:spacing w:beforeAutospacing="1" w:afterAutospacing="1"/>
              <w:rPr>
                <w:sz w:val="20"/>
                <w:szCs w:val="20"/>
              </w:rPr>
            </w:pPr>
          </w:p>
        </w:tc>
        <w:tc>
          <w:tcPr>
            <w:tcW w:w="0" w:type="auto"/>
            <w:vAlign w:val="center"/>
            <w:hideMark/>
          </w:tcPr>
          <w:p w14:paraId="4A774302" w14:textId="77777777" w:rsidR="00485DF6" w:rsidRDefault="00485DF6">
            <w:pPr>
              <w:spacing w:beforeAutospacing="1" w:afterAutospacing="1"/>
              <w:rPr>
                <w:sz w:val="20"/>
                <w:szCs w:val="20"/>
              </w:rPr>
            </w:pPr>
          </w:p>
        </w:tc>
        <w:tc>
          <w:tcPr>
            <w:tcW w:w="0" w:type="auto"/>
            <w:vAlign w:val="center"/>
            <w:hideMark/>
          </w:tcPr>
          <w:p w14:paraId="5C5287FB" w14:textId="77777777" w:rsidR="00485DF6" w:rsidRDefault="00485DF6">
            <w:pPr>
              <w:spacing w:beforeAutospacing="1" w:afterAutospacing="1"/>
              <w:rPr>
                <w:sz w:val="20"/>
                <w:szCs w:val="20"/>
              </w:rPr>
            </w:pPr>
          </w:p>
        </w:tc>
        <w:tc>
          <w:tcPr>
            <w:tcW w:w="0" w:type="auto"/>
            <w:vAlign w:val="center"/>
            <w:hideMark/>
          </w:tcPr>
          <w:p w14:paraId="6537835F" w14:textId="77777777" w:rsidR="00485DF6" w:rsidRDefault="00485DF6">
            <w:pPr>
              <w:spacing w:beforeAutospacing="1" w:afterAutospacing="1"/>
              <w:rPr>
                <w:sz w:val="20"/>
                <w:szCs w:val="20"/>
              </w:rPr>
            </w:pPr>
          </w:p>
        </w:tc>
      </w:tr>
      <w:tr w:rsidR="00485DF6"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Default="00485DF6">
            <w:pPr>
              <w:spacing w:before="100" w:beforeAutospacing="1" w:after="100" w:afterAutospacing="1"/>
              <w:rPr>
                <w:sz w:val="20"/>
                <w:szCs w:val="20"/>
              </w:rPr>
            </w:pPr>
            <w:r>
              <w:rPr>
                <w:sz w:val="20"/>
                <w:szCs w:val="20"/>
              </w:rPr>
              <w:t>0.0</w:t>
            </w:r>
          </w:p>
        </w:tc>
      </w:tr>
      <w:tr w:rsidR="00485DF6" w14:paraId="600B053C" w14:textId="77777777" w:rsidTr="00485DF6">
        <w:tc>
          <w:tcPr>
            <w:tcW w:w="0" w:type="auto"/>
            <w:vAlign w:val="center"/>
            <w:hideMark/>
          </w:tcPr>
          <w:p w14:paraId="6590FF74" w14:textId="77777777" w:rsidR="00485DF6" w:rsidRDefault="00485DF6">
            <w:pPr>
              <w:spacing w:before="100" w:beforeAutospacing="1" w:after="100" w:afterAutospacing="1"/>
              <w:rPr>
                <w:sz w:val="20"/>
                <w:szCs w:val="20"/>
              </w:rPr>
            </w:pPr>
          </w:p>
        </w:tc>
        <w:tc>
          <w:tcPr>
            <w:tcW w:w="0" w:type="auto"/>
            <w:vAlign w:val="center"/>
            <w:hideMark/>
          </w:tcPr>
          <w:p w14:paraId="06A5038C" w14:textId="77777777" w:rsidR="00485DF6" w:rsidRDefault="00485DF6">
            <w:pPr>
              <w:spacing w:beforeAutospacing="1" w:afterAutospacing="1"/>
              <w:rPr>
                <w:sz w:val="20"/>
                <w:szCs w:val="20"/>
              </w:rPr>
            </w:pPr>
          </w:p>
        </w:tc>
        <w:tc>
          <w:tcPr>
            <w:tcW w:w="0" w:type="auto"/>
            <w:vAlign w:val="center"/>
            <w:hideMark/>
          </w:tcPr>
          <w:p w14:paraId="0385D5C0" w14:textId="77777777" w:rsidR="00485DF6" w:rsidRDefault="00485DF6">
            <w:pPr>
              <w:spacing w:beforeAutospacing="1" w:afterAutospacing="1"/>
              <w:rPr>
                <w:sz w:val="20"/>
                <w:szCs w:val="20"/>
              </w:rPr>
            </w:pPr>
          </w:p>
        </w:tc>
        <w:tc>
          <w:tcPr>
            <w:tcW w:w="0" w:type="auto"/>
            <w:vAlign w:val="center"/>
            <w:hideMark/>
          </w:tcPr>
          <w:p w14:paraId="4065C998" w14:textId="77777777" w:rsidR="00485DF6" w:rsidRDefault="00485DF6">
            <w:pPr>
              <w:spacing w:beforeAutospacing="1" w:afterAutospacing="1"/>
              <w:rPr>
                <w:sz w:val="20"/>
                <w:szCs w:val="20"/>
              </w:rPr>
            </w:pPr>
          </w:p>
        </w:tc>
        <w:tc>
          <w:tcPr>
            <w:tcW w:w="0" w:type="auto"/>
            <w:vAlign w:val="center"/>
            <w:hideMark/>
          </w:tcPr>
          <w:p w14:paraId="1BF39174" w14:textId="77777777" w:rsidR="00485DF6" w:rsidRDefault="00485DF6">
            <w:pPr>
              <w:spacing w:beforeAutospacing="1" w:afterAutospacing="1"/>
              <w:rPr>
                <w:sz w:val="20"/>
                <w:szCs w:val="20"/>
              </w:rPr>
            </w:pPr>
          </w:p>
        </w:tc>
        <w:tc>
          <w:tcPr>
            <w:tcW w:w="0" w:type="auto"/>
            <w:vAlign w:val="center"/>
            <w:hideMark/>
          </w:tcPr>
          <w:p w14:paraId="6A1FE2AF" w14:textId="77777777" w:rsidR="00485DF6" w:rsidRDefault="00485DF6">
            <w:pPr>
              <w:spacing w:beforeAutospacing="1" w:afterAutospacing="1"/>
              <w:rPr>
                <w:sz w:val="20"/>
                <w:szCs w:val="20"/>
              </w:rPr>
            </w:pPr>
          </w:p>
        </w:tc>
        <w:tc>
          <w:tcPr>
            <w:tcW w:w="0" w:type="auto"/>
            <w:vAlign w:val="center"/>
            <w:hideMark/>
          </w:tcPr>
          <w:p w14:paraId="644841B8" w14:textId="77777777" w:rsidR="00485DF6" w:rsidRDefault="00485DF6">
            <w:pPr>
              <w:spacing w:beforeAutospacing="1" w:afterAutospacing="1"/>
              <w:rPr>
                <w:sz w:val="20"/>
                <w:szCs w:val="20"/>
              </w:rPr>
            </w:pPr>
          </w:p>
        </w:tc>
        <w:tc>
          <w:tcPr>
            <w:tcW w:w="0" w:type="auto"/>
            <w:vAlign w:val="center"/>
            <w:hideMark/>
          </w:tcPr>
          <w:p w14:paraId="430E0A22" w14:textId="77777777" w:rsidR="00485DF6" w:rsidRDefault="00485DF6">
            <w:pPr>
              <w:spacing w:beforeAutospacing="1" w:afterAutospacing="1"/>
              <w:rPr>
                <w:sz w:val="20"/>
                <w:szCs w:val="20"/>
              </w:rPr>
            </w:pPr>
          </w:p>
        </w:tc>
        <w:tc>
          <w:tcPr>
            <w:tcW w:w="0" w:type="auto"/>
            <w:vAlign w:val="center"/>
            <w:hideMark/>
          </w:tcPr>
          <w:p w14:paraId="0CA78F79" w14:textId="77777777" w:rsidR="00485DF6" w:rsidRDefault="00485DF6">
            <w:pPr>
              <w:spacing w:beforeAutospacing="1" w:afterAutospacing="1"/>
              <w:rPr>
                <w:sz w:val="20"/>
                <w:szCs w:val="20"/>
              </w:rPr>
            </w:pPr>
          </w:p>
        </w:tc>
        <w:tc>
          <w:tcPr>
            <w:tcW w:w="0" w:type="auto"/>
            <w:vAlign w:val="center"/>
            <w:hideMark/>
          </w:tcPr>
          <w:p w14:paraId="1337D5A0" w14:textId="77777777" w:rsidR="00485DF6" w:rsidRDefault="00485DF6">
            <w:pPr>
              <w:spacing w:beforeAutospacing="1" w:afterAutospacing="1"/>
              <w:rPr>
                <w:sz w:val="20"/>
                <w:szCs w:val="20"/>
              </w:rPr>
            </w:pPr>
          </w:p>
        </w:tc>
      </w:tr>
      <w:tr w:rsidR="00485DF6"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Default="00485DF6">
            <w:pPr>
              <w:spacing w:before="100" w:beforeAutospacing="1" w:after="100" w:afterAutospacing="1"/>
              <w:rPr>
                <w:sz w:val="20"/>
                <w:szCs w:val="20"/>
              </w:rPr>
            </w:pPr>
            <w:r>
              <w:rPr>
                <w:sz w:val="20"/>
                <w:szCs w:val="20"/>
              </w:rPr>
              <w:t>0.0</w:t>
            </w:r>
          </w:p>
        </w:tc>
      </w:tr>
      <w:tr w:rsidR="00485DF6" w14:paraId="4B1EC188" w14:textId="77777777" w:rsidTr="00485DF6">
        <w:tc>
          <w:tcPr>
            <w:tcW w:w="0" w:type="auto"/>
            <w:vAlign w:val="center"/>
            <w:hideMark/>
          </w:tcPr>
          <w:p w14:paraId="344D85F5" w14:textId="77777777" w:rsidR="00485DF6" w:rsidRDefault="00485DF6">
            <w:pPr>
              <w:spacing w:before="100" w:beforeAutospacing="1" w:after="100" w:afterAutospacing="1"/>
              <w:rPr>
                <w:sz w:val="20"/>
                <w:szCs w:val="20"/>
              </w:rPr>
            </w:pPr>
          </w:p>
        </w:tc>
        <w:tc>
          <w:tcPr>
            <w:tcW w:w="0" w:type="auto"/>
            <w:vAlign w:val="center"/>
            <w:hideMark/>
          </w:tcPr>
          <w:p w14:paraId="1D18D28F" w14:textId="77777777" w:rsidR="00485DF6" w:rsidRDefault="00485DF6">
            <w:pPr>
              <w:spacing w:beforeAutospacing="1" w:afterAutospacing="1"/>
              <w:rPr>
                <w:sz w:val="20"/>
                <w:szCs w:val="20"/>
              </w:rPr>
            </w:pPr>
          </w:p>
        </w:tc>
        <w:tc>
          <w:tcPr>
            <w:tcW w:w="0" w:type="auto"/>
            <w:vAlign w:val="center"/>
            <w:hideMark/>
          </w:tcPr>
          <w:p w14:paraId="5C528786" w14:textId="77777777" w:rsidR="00485DF6" w:rsidRDefault="00485DF6">
            <w:pPr>
              <w:spacing w:beforeAutospacing="1" w:afterAutospacing="1"/>
              <w:rPr>
                <w:sz w:val="20"/>
                <w:szCs w:val="20"/>
              </w:rPr>
            </w:pPr>
          </w:p>
        </w:tc>
        <w:tc>
          <w:tcPr>
            <w:tcW w:w="0" w:type="auto"/>
            <w:vAlign w:val="center"/>
            <w:hideMark/>
          </w:tcPr>
          <w:p w14:paraId="6525F5C5" w14:textId="77777777" w:rsidR="00485DF6" w:rsidRDefault="00485DF6">
            <w:pPr>
              <w:spacing w:beforeAutospacing="1" w:afterAutospacing="1"/>
              <w:rPr>
                <w:sz w:val="20"/>
                <w:szCs w:val="20"/>
              </w:rPr>
            </w:pPr>
          </w:p>
        </w:tc>
        <w:tc>
          <w:tcPr>
            <w:tcW w:w="0" w:type="auto"/>
            <w:vAlign w:val="center"/>
            <w:hideMark/>
          </w:tcPr>
          <w:p w14:paraId="7C527B74" w14:textId="77777777" w:rsidR="00485DF6" w:rsidRDefault="00485DF6">
            <w:pPr>
              <w:spacing w:beforeAutospacing="1" w:afterAutospacing="1"/>
              <w:rPr>
                <w:sz w:val="20"/>
                <w:szCs w:val="20"/>
              </w:rPr>
            </w:pPr>
          </w:p>
        </w:tc>
        <w:tc>
          <w:tcPr>
            <w:tcW w:w="0" w:type="auto"/>
            <w:vAlign w:val="center"/>
            <w:hideMark/>
          </w:tcPr>
          <w:p w14:paraId="0356F8C5" w14:textId="77777777" w:rsidR="00485DF6" w:rsidRDefault="00485DF6">
            <w:pPr>
              <w:spacing w:beforeAutospacing="1" w:afterAutospacing="1"/>
              <w:rPr>
                <w:sz w:val="20"/>
                <w:szCs w:val="20"/>
              </w:rPr>
            </w:pPr>
          </w:p>
        </w:tc>
        <w:tc>
          <w:tcPr>
            <w:tcW w:w="0" w:type="auto"/>
            <w:vAlign w:val="center"/>
            <w:hideMark/>
          </w:tcPr>
          <w:p w14:paraId="3A925923" w14:textId="77777777" w:rsidR="00485DF6" w:rsidRDefault="00485DF6">
            <w:pPr>
              <w:spacing w:beforeAutospacing="1" w:afterAutospacing="1"/>
              <w:rPr>
                <w:sz w:val="20"/>
                <w:szCs w:val="20"/>
              </w:rPr>
            </w:pPr>
          </w:p>
        </w:tc>
        <w:tc>
          <w:tcPr>
            <w:tcW w:w="0" w:type="auto"/>
            <w:vAlign w:val="center"/>
            <w:hideMark/>
          </w:tcPr>
          <w:p w14:paraId="1B7256B4" w14:textId="77777777" w:rsidR="00485DF6" w:rsidRDefault="00485DF6">
            <w:pPr>
              <w:spacing w:beforeAutospacing="1" w:afterAutospacing="1"/>
              <w:rPr>
                <w:sz w:val="20"/>
                <w:szCs w:val="20"/>
              </w:rPr>
            </w:pPr>
          </w:p>
        </w:tc>
        <w:tc>
          <w:tcPr>
            <w:tcW w:w="0" w:type="auto"/>
            <w:vAlign w:val="center"/>
            <w:hideMark/>
          </w:tcPr>
          <w:p w14:paraId="0C74F9B5" w14:textId="77777777" w:rsidR="00485DF6" w:rsidRDefault="00485DF6">
            <w:pPr>
              <w:spacing w:beforeAutospacing="1" w:afterAutospacing="1"/>
              <w:rPr>
                <w:sz w:val="20"/>
                <w:szCs w:val="20"/>
              </w:rPr>
            </w:pPr>
          </w:p>
        </w:tc>
        <w:tc>
          <w:tcPr>
            <w:tcW w:w="0" w:type="auto"/>
            <w:vAlign w:val="center"/>
            <w:hideMark/>
          </w:tcPr>
          <w:p w14:paraId="7E9C3EB6" w14:textId="77777777" w:rsidR="00485DF6" w:rsidRDefault="00485DF6">
            <w:pPr>
              <w:spacing w:beforeAutospacing="1" w:afterAutospacing="1"/>
              <w:rPr>
                <w:sz w:val="20"/>
                <w:szCs w:val="20"/>
              </w:rPr>
            </w:pPr>
          </w:p>
        </w:tc>
      </w:tr>
      <w:tr w:rsidR="00485DF6"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Default="00485DF6">
            <w:pPr>
              <w:spacing w:before="100" w:beforeAutospacing="1" w:after="100" w:afterAutospacing="1"/>
              <w:rPr>
                <w:sz w:val="20"/>
                <w:szCs w:val="20"/>
              </w:rPr>
            </w:pPr>
            <w:r>
              <w:rPr>
                <w:sz w:val="20"/>
                <w:szCs w:val="20"/>
              </w:rPr>
              <w:t>0.0</w:t>
            </w:r>
          </w:p>
        </w:tc>
      </w:tr>
      <w:tr w:rsidR="00485DF6" w14:paraId="614A34AC" w14:textId="77777777" w:rsidTr="00485DF6">
        <w:tc>
          <w:tcPr>
            <w:tcW w:w="0" w:type="auto"/>
            <w:vAlign w:val="center"/>
            <w:hideMark/>
          </w:tcPr>
          <w:p w14:paraId="707E32C2" w14:textId="77777777" w:rsidR="00485DF6" w:rsidRDefault="00485DF6">
            <w:pPr>
              <w:spacing w:before="100" w:beforeAutospacing="1" w:after="100" w:afterAutospacing="1"/>
              <w:rPr>
                <w:sz w:val="20"/>
                <w:szCs w:val="20"/>
              </w:rPr>
            </w:pPr>
          </w:p>
        </w:tc>
        <w:tc>
          <w:tcPr>
            <w:tcW w:w="0" w:type="auto"/>
            <w:vAlign w:val="center"/>
            <w:hideMark/>
          </w:tcPr>
          <w:p w14:paraId="346E30D7" w14:textId="77777777" w:rsidR="00485DF6" w:rsidRDefault="00485DF6">
            <w:pPr>
              <w:spacing w:beforeAutospacing="1" w:afterAutospacing="1"/>
              <w:rPr>
                <w:sz w:val="20"/>
                <w:szCs w:val="20"/>
              </w:rPr>
            </w:pPr>
          </w:p>
        </w:tc>
        <w:tc>
          <w:tcPr>
            <w:tcW w:w="0" w:type="auto"/>
            <w:vAlign w:val="center"/>
            <w:hideMark/>
          </w:tcPr>
          <w:p w14:paraId="02548565" w14:textId="77777777" w:rsidR="00485DF6" w:rsidRDefault="00485DF6">
            <w:pPr>
              <w:spacing w:beforeAutospacing="1" w:afterAutospacing="1"/>
              <w:rPr>
                <w:sz w:val="20"/>
                <w:szCs w:val="20"/>
              </w:rPr>
            </w:pPr>
          </w:p>
        </w:tc>
        <w:tc>
          <w:tcPr>
            <w:tcW w:w="0" w:type="auto"/>
            <w:vAlign w:val="center"/>
            <w:hideMark/>
          </w:tcPr>
          <w:p w14:paraId="7F8E2CA2" w14:textId="77777777" w:rsidR="00485DF6" w:rsidRDefault="00485DF6">
            <w:pPr>
              <w:spacing w:beforeAutospacing="1" w:afterAutospacing="1"/>
              <w:rPr>
                <w:sz w:val="20"/>
                <w:szCs w:val="20"/>
              </w:rPr>
            </w:pPr>
          </w:p>
        </w:tc>
        <w:tc>
          <w:tcPr>
            <w:tcW w:w="0" w:type="auto"/>
            <w:vAlign w:val="center"/>
            <w:hideMark/>
          </w:tcPr>
          <w:p w14:paraId="0C5344DC" w14:textId="77777777" w:rsidR="00485DF6" w:rsidRDefault="00485DF6">
            <w:pPr>
              <w:spacing w:beforeAutospacing="1" w:afterAutospacing="1"/>
              <w:rPr>
                <w:sz w:val="20"/>
                <w:szCs w:val="20"/>
              </w:rPr>
            </w:pPr>
          </w:p>
        </w:tc>
        <w:tc>
          <w:tcPr>
            <w:tcW w:w="0" w:type="auto"/>
            <w:vAlign w:val="center"/>
            <w:hideMark/>
          </w:tcPr>
          <w:p w14:paraId="718555A7" w14:textId="77777777" w:rsidR="00485DF6" w:rsidRDefault="00485DF6">
            <w:pPr>
              <w:spacing w:beforeAutospacing="1" w:afterAutospacing="1"/>
              <w:rPr>
                <w:sz w:val="20"/>
                <w:szCs w:val="20"/>
              </w:rPr>
            </w:pPr>
          </w:p>
        </w:tc>
        <w:tc>
          <w:tcPr>
            <w:tcW w:w="0" w:type="auto"/>
            <w:vAlign w:val="center"/>
            <w:hideMark/>
          </w:tcPr>
          <w:p w14:paraId="2333EE8A" w14:textId="77777777" w:rsidR="00485DF6" w:rsidRDefault="00485DF6">
            <w:pPr>
              <w:spacing w:beforeAutospacing="1" w:afterAutospacing="1"/>
              <w:rPr>
                <w:sz w:val="20"/>
                <w:szCs w:val="20"/>
              </w:rPr>
            </w:pPr>
          </w:p>
        </w:tc>
        <w:tc>
          <w:tcPr>
            <w:tcW w:w="0" w:type="auto"/>
            <w:vAlign w:val="center"/>
            <w:hideMark/>
          </w:tcPr>
          <w:p w14:paraId="1A52FC2D" w14:textId="77777777" w:rsidR="00485DF6" w:rsidRDefault="00485DF6">
            <w:pPr>
              <w:spacing w:beforeAutospacing="1" w:afterAutospacing="1"/>
              <w:rPr>
                <w:sz w:val="20"/>
                <w:szCs w:val="20"/>
              </w:rPr>
            </w:pPr>
          </w:p>
        </w:tc>
        <w:tc>
          <w:tcPr>
            <w:tcW w:w="0" w:type="auto"/>
            <w:vAlign w:val="center"/>
            <w:hideMark/>
          </w:tcPr>
          <w:p w14:paraId="7CA10E3B" w14:textId="77777777" w:rsidR="00485DF6" w:rsidRDefault="00485DF6">
            <w:pPr>
              <w:spacing w:beforeAutospacing="1" w:afterAutospacing="1"/>
              <w:rPr>
                <w:sz w:val="20"/>
                <w:szCs w:val="20"/>
              </w:rPr>
            </w:pPr>
          </w:p>
        </w:tc>
        <w:tc>
          <w:tcPr>
            <w:tcW w:w="0" w:type="auto"/>
            <w:vAlign w:val="center"/>
            <w:hideMark/>
          </w:tcPr>
          <w:p w14:paraId="49ABDD00" w14:textId="77777777" w:rsidR="00485DF6" w:rsidRDefault="00485DF6">
            <w:pPr>
              <w:spacing w:beforeAutospacing="1" w:afterAutospacing="1"/>
              <w:rPr>
                <w:sz w:val="20"/>
                <w:szCs w:val="20"/>
              </w:rPr>
            </w:pPr>
          </w:p>
        </w:tc>
      </w:tr>
      <w:tr w:rsidR="00485DF6"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Default="00485DF6">
            <w:pPr>
              <w:spacing w:before="100" w:beforeAutospacing="1" w:after="100" w:afterAutospacing="1"/>
              <w:rPr>
                <w:sz w:val="20"/>
                <w:szCs w:val="20"/>
              </w:rPr>
            </w:pPr>
            <w:r>
              <w:rPr>
                <w:sz w:val="20"/>
                <w:szCs w:val="20"/>
              </w:rPr>
              <w:t>0.0</w:t>
            </w:r>
          </w:p>
        </w:tc>
      </w:tr>
      <w:tr w:rsidR="00485DF6" w14:paraId="22E1FA99" w14:textId="77777777" w:rsidTr="00485DF6">
        <w:tc>
          <w:tcPr>
            <w:tcW w:w="0" w:type="auto"/>
            <w:vAlign w:val="center"/>
            <w:hideMark/>
          </w:tcPr>
          <w:p w14:paraId="1D0A94D6" w14:textId="77777777" w:rsidR="00485DF6" w:rsidRDefault="00485DF6">
            <w:pPr>
              <w:spacing w:before="100" w:beforeAutospacing="1" w:after="100" w:afterAutospacing="1"/>
              <w:rPr>
                <w:sz w:val="20"/>
                <w:szCs w:val="20"/>
              </w:rPr>
            </w:pPr>
          </w:p>
        </w:tc>
        <w:tc>
          <w:tcPr>
            <w:tcW w:w="0" w:type="auto"/>
            <w:vAlign w:val="center"/>
            <w:hideMark/>
          </w:tcPr>
          <w:p w14:paraId="39FC8972" w14:textId="77777777" w:rsidR="00485DF6" w:rsidRDefault="00485DF6">
            <w:pPr>
              <w:spacing w:beforeAutospacing="1" w:afterAutospacing="1"/>
              <w:rPr>
                <w:sz w:val="20"/>
                <w:szCs w:val="20"/>
              </w:rPr>
            </w:pPr>
          </w:p>
        </w:tc>
        <w:tc>
          <w:tcPr>
            <w:tcW w:w="0" w:type="auto"/>
            <w:vAlign w:val="center"/>
            <w:hideMark/>
          </w:tcPr>
          <w:p w14:paraId="28319AA1" w14:textId="77777777" w:rsidR="00485DF6" w:rsidRDefault="00485DF6">
            <w:pPr>
              <w:spacing w:beforeAutospacing="1" w:afterAutospacing="1"/>
              <w:rPr>
                <w:sz w:val="20"/>
                <w:szCs w:val="20"/>
              </w:rPr>
            </w:pPr>
          </w:p>
        </w:tc>
        <w:tc>
          <w:tcPr>
            <w:tcW w:w="0" w:type="auto"/>
            <w:vAlign w:val="center"/>
            <w:hideMark/>
          </w:tcPr>
          <w:p w14:paraId="1205DF85" w14:textId="77777777" w:rsidR="00485DF6" w:rsidRDefault="00485DF6">
            <w:pPr>
              <w:spacing w:beforeAutospacing="1" w:afterAutospacing="1"/>
              <w:rPr>
                <w:sz w:val="20"/>
                <w:szCs w:val="20"/>
              </w:rPr>
            </w:pPr>
          </w:p>
        </w:tc>
        <w:tc>
          <w:tcPr>
            <w:tcW w:w="0" w:type="auto"/>
            <w:vAlign w:val="center"/>
            <w:hideMark/>
          </w:tcPr>
          <w:p w14:paraId="065C9A4E" w14:textId="77777777" w:rsidR="00485DF6" w:rsidRDefault="00485DF6">
            <w:pPr>
              <w:spacing w:beforeAutospacing="1" w:afterAutospacing="1"/>
              <w:rPr>
                <w:sz w:val="20"/>
                <w:szCs w:val="20"/>
              </w:rPr>
            </w:pPr>
          </w:p>
        </w:tc>
        <w:tc>
          <w:tcPr>
            <w:tcW w:w="0" w:type="auto"/>
            <w:vAlign w:val="center"/>
            <w:hideMark/>
          </w:tcPr>
          <w:p w14:paraId="29986386" w14:textId="77777777" w:rsidR="00485DF6" w:rsidRDefault="00485DF6">
            <w:pPr>
              <w:spacing w:beforeAutospacing="1" w:afterAutospacing="1"/>
              <w:rPr>
                <w:sz w:val="20"/>
                <w:szCs w:val="20"/>
              </w:rPr>
            </w:pPr>
          </w:p>
        </w:tc>
        <w:tc>
          <w:tcPr>
            <w:tcW w:w="0" w:type="auto"/>
            <w:vAlign w:val="center"/>
            <w:hideMark/>
          </w:tcPr>
          <w:p w14:paraId="562EE691" w14:textId="77777777" w:rsidR="00485DF6" w:rsidRDefault="00485DF6">
            <w:pPr>
              <w:spacing w:beforeAutospacing="1" w:afterAutospacing="1"/>
              <w:rPr>
                <w:sz w:val="20"/>
                <w:szCs w:val="20"/>
              </w:rPr>
            </w:pPr>
          </w:p>
        </w:tc>
        <w:tc>
          <w:tcPr>
            <w:tcW w:w="0" w:type="auto"/>
            <w:vAlign w:val="center"/>
            <w:hideMark/>
          </w:tcPr>
          <w:p w14:paraId="60502F2D" w14:textId="77777777" w:rsidR="00485DF6" w:rsidRDefault="00485DF6">
            <w:pPr>
              <w:spacing w:beforeAutospacing="1" w:afterAutospacing="1"/>
              <w:rPr>
                <w:sz w:val="20"/>
                <w:szCs w:val="20"/>
              </w:rPr>
            </w:pPr>
          </w:p>
        </w:tc>
        <w:tc>
          <w:tcPr>
            <w:tcW w:w="0" w:type="auto"/>
            <w:vAlign w:val="center"/>
            <w:hideMark/>
          </w:tcPr>
          <w:p w14:paraId="7F2EBDC4" w14:textId="77777777" w:rsidR="00485DF6" w:rsidRDefault="00485DF6">
            <w:pPr>
              <w:spacing w:beforeAutospacing="1" w:afterAutospacing="1"/>
              <w:rPr>
                <w:sz w:val="20"/>
                <w:szCs w:val="20"/>
              </w:rPr>
            </w:pPr>
          </w:p>
        </w:tc>
        <w:tc>
          <w:tcPr>
            <w:tcW w:w="0" w:type="auto"/>
            <w:vAlign w:val="center"/>
            <w:hideMark/>
          </w:tcPr>
          <w:p w14:paraId="3F330209" w14:textId="77777777" w:rsidR="00485DF6" w:rsidRDefault="00485DF6">
            <w:pPr>
              <w:spacing w:beforeAutospacing="1" w:afterAutospacing="1"/>
              <w:rPr>
                <w:sz w:val="20"/>
                <w:szCs w:val="20"/>
              </w:rPr>
            </w:pPr>
          </w:p>
        </w:tc>
      </w:tr>
      <w:tr w:rsidR="00485DF6"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Default="00485DF6">
            <w:pPr>
              <w:spacing w:before="100" w:beforeAutospacing="1" w:after="100" w:afterAutospacing="1"/>
              <w:rPr>
                <w:sz w:val="20"/>
                <w:szCs w:val="20"/>
              </w:rPr>
            </w:pPr>
            <w:r>
              <w:rPr>
                <w:sz w:val="20"/>
                <w:szCs w:val="20"/>
              </w:rPr>
              <w:t>0.0</w:t>
            </w:r>
          </w:p>
        </w:tc>
      </w:tr>
      <w:tr w:rsidR="00485DF6" w14:paraId="56300EE8" w14:textId="77777777" w:rsidTr="00485DF6">
        <w:tc>
          <w:tcPr>
            <w:tcW w:w="0" w:type="auto"/>
            <w:vAlign w:val="center"/>
            <w:hideMark/>
          </w:tcPr>
          <w:p w14:paraId="02DA46A3" w14:textId="77777777" w:rsidR="00485DF6" w:rsidRDefault="00485DF6">
            <w:pPr>
              <w:spacing w:before="100" w:beforeAutospacing="1" w:after="100" w:afterAutospacing="1"/>
              <w:rPr>
                <w:sz w:val="20"/>
                <w:szCs w:val="20"/>
              </w:rPr>
            </w:pPr>
          </w:p>
        </w:tc>
        <w:tc>
          <w:tcPr>
            <w:tcW w:w="0" w:type="auto"/>
            <w:vAlign w:val="center"/>
            <w:hideMark/>
          </w:tcPr>
          <w:p w14:paraId="0AD4992F" w14:textId="77777777" w:rsidR="00485DF6" w:rsidRDefault="00485DF6">
            <w:pPr>
              <w:spacing w:beforeAutospacing="1" w:afterAutospacing="1"/>
              <w:rPr>
                <w:sz w:val="20"/>
                <w:szCs w:val="20"/>
              </w:rPr>
            </w:pPr>
          </w:p>
        </w:tc>
        <w:tc>
          <w:tcPr>
            <w:tcW w:w="0" w:type="auto"/>
            <w:vAlign w:val="center"/>
            <w:hideMark/>
          </w:tcPr>
          <w:p w14:paraId="19055BDF" w14:textId="77777777" w:rsidR="00485DF6" w:rsidRDefault="00485DF6">
            <w:pPr>
              <w:spacing w:beforeAutospacing="1" w:afterAutospacing="1"/>
              <w:rPr>
                <w:sz w:val="20"/>
                <w:szCs w:val="20"/>
              </w:rPr>
            </w:pPr>
          </w:p>
        </w:tc>
        <w:tc>
          <w:tcPr>
            <w:tcW w:w="0" w:type="auto"/>
            <w:vAlign w:val="center"/>
            <w:hideMark/>
          </w:tcPr>
          <w:p w14:paraId="7DA24288" w14:textId="77777777" w:rsidR="00485DF6" w:rsidRDefault="00485DF6">
            <w:pPr>
              <w:spacing w:beforeAutospacing="1" w:afterAutospacing="1"/>
              <w:rPr>
                <w:sz w:val="20"/>
                <w:szCs w:val="20"/>
              </w:rPr>
            </w:pPr>
          </w:p>
        </w:tc>
        <w:tc>
          <w:tcPr>
            <w:tcW w:w="0" w:type="auto"/>
            <w:vAlign w:val="center"/>
            <w:hideMark/>
          </w:tcPr>
          <w:p w14:paraId="54DF45C4" w14:textId="77777777" w:rsidR="00485DF6" w:rsidRDefault="00485DF6">
            <w:pPr>
              <w:spacing w:beforeAutospacing="1" w:afterAutospacing="1"/>
              <w:rPr>
                <w:sz w:val="20"/>
                <w:szCs w:val="20"/>
              </w:rPr>
            </w:pPr>
          </w:p>
        </w:tc>
        <w:tc>
          <w:tcPr>
            <w:tcW w:w="0" w:type="auto"/>
            <w:vAlign w:val="center"/>
            <w:hideMark/>
          </w:tcPr>
          <w:p w14:paraId="14845715" w14:textId="77777777" w:rsidR="00485DF6" w:rsidRDefault="00485DF6">
            <w:pPr>
              <w:spacing w:beforeAutospacing="1" w:afterAutospacing="1"/>
              <w:rPr>
                <w:sz w:val="20"/>
                <w:szCs w:val="20"/>
              </w:rPr>
            </w:pPr>
          </w:p>
        </w:tc>
        <w:tc>
          <w:tcPr>
            <w:tcW w:w="0" w:type="auto"/>
            <w:vAlign w:val="center"/>
            <w:hideMark/>
          </w:tcPr>
          <w:p w14:paraId="340D832B" w14:textId="77777777" w:rsidR="00485DF6" w:rsidRDefault="00485DF6">
            <w:pPr>
              <w:spacing w:beforeAutospacing="1" w:afterAutospacing="1"/>
              <w:rPr>
                <w:sz w:val="20"/>
                <w:szCs w:val="20"/>
              </w:rPr>
            </w:pPr>
          </w:p>
        </w:tc>
        <w:tc>
          <w:tcPr>
            <w:tcW w:w="0" w:type="auto"/>
            <w:vAlign w:val="center"/>
            <w:hideMark/>
          </w:tcPr>
          <w:p w14:paraId="056DC77D" w14:textId="77777777" w:rsidR="00485DF6" w:rsidRDefault="00485DF6">
            <w:pPr>
              <w:spacing w:beforeAutospacing="1" w:afterAutospacing="1"/>
              <w:rPr>
                <w:sz w:val="20"/>
                <w:szCs w:val="20"/>
              </w:rPr>
            </w:pPr>
          </w:p>
        </w:tc>
        <w:tc>
          <w:tcPr>
            <w:tcW w:w="0" w:type="auto"/>
            <w:vAlign w:val="center"/>
            <w:hideMark/>
          </w:tcPr>
          <w:p w14:paraId="5F8AC918" w14:textId="77777777" w:rsidR="00485DF6" w:rsidRDefault="00485DF6">
            <w:pPr>
              <w:spacing w:beforeAutospacing="1" w:afterAutospacing="1"/>
              <w:rPr>
                <w:sz w:val="20"/>
                <w:szCs w:val="20"/>
              </w:rPr>
            </w:pPr>
          </w:p>
        </w:tc>
        <w:tc>
          <w:tcPr>
            <w:tcW w:w="0" w:type="auto"/>
            <w:vAlign w:val="center"/>
            <w:hideMark/>
          </w:tcPr>
          <w:p w14:paraId="6A5190E2" w14:textId="77777777" w:rsidR="00485DF6" w:rsidRDefault="00485DF6">
            <w:pPr>
              <w:spacing w:beforeAutospacing="1" w:afterAutospacing="1"/>
              <w:rPr>
                <w:sz w:val="20"/>
                <w:szCs w:val="20"/>
              </w:rPr>
            </w:pPr>
          </w:p>
        </w:tc>
      </w:tr>
      <w:tr w:rsidR="00485DF6"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Default="00485DF6">
            <w:pPr>
              <w:spacing w:before="100" w:beforeAutospacing="1" w:after="100" w:afterAutospacing="1"/>
              <w:rPr>
                <w:sz w:val="20"/>
                <w:szCs w:val="20"/>
              </w:rPr>
            </w:pPr>
            <w:r>
              <w:rPr>
                <w:sz w:val="20"/>
                <w:szCs w:val="20"/>
              </w:rPr>
              <w:t>0.0</w:t>
            </w:r>
          </w:p>
        </w:tc>
      </w:tr>
      <w:tr w:rsidR="00485DF6" w14:paraId="479A50A3" w14:textId="77777777" w:rsidTr="00485DF6">
        <w:tc>
          <w:tcPr>
            <w:tcW w:w="0" w:type="auto"/>
            <w:vAlign w:val="center"/>
            <w:hideMark/>
          </w:tcPr>
          <w:p w14:paraId="5BA99AC2" w14:textId="77777777" w:rsidR="00485DF6" w:rsidRDefault="00485DF6">
            <w:pPr>
              <w:spacing w:before="100" w:beforeAutospacing="1" w:after="100" w:afterAutospacing="1"/>
              <w:rPr>
                <w:sz w:val="20"/>
                <w:szCs w:val="20"/>
              </w:rPr>
            </w:pPr>
          </w:p>
        </w:tc>
        <w:tc>
          <w:tcPr>
            <w:tcW w:w="0" w:type="auto"/>
            <w:vAlign w:val="center"/>
            <w:hideMark/>
          </w:tcPr>
          <w:p w14:paraId="14A2EDD4" w14:textId="77777777" w:rsidR="00485DF6" w:rsidRDefault="00485DF6">
            <w:pPr>
              <w:spacing w:beforeAutospacing="1" w:afterAutospacing="1"/>
              <w:rPr>
                <w:sz w:val="20"/>
                <w:szCs w:val="20"/>
              </w:rPr>
            </w:pPr>
          </w:p>
        </w:tc>
        <w:tc>
          <w:tcPr>
            <w:tcW w:w="0" w:type="auto"/>
            <w:vAlign w:val="center"/>
            <w:hideMark/>
          </w:tcPr>
          <w:p w14:paraId="498AA054" w14:textId="77777777" w:rsidR="00485DF6" w:rsidRDefault="00485DF6">
            <w:pPr>
              <w:spacing w:beforeAutospacing="1" w:afterAutospacing="1"/>
              <w:rPr>
                <w:sz w:val="20"/>
                <w:szCs w:val="20"/>
              </w:rPr>
            </w:pPr>
          </w:p>
        </w:tc>
        <w:tc>
          <w:tcPr>
            <w:tcW w:w="0" w:type="auto"/>
            <w:vAlign w:val="center"/>
            <w:hideMark/>
          </w:tcPr>
          <w:p w14:paraId="663586D6" w14:textId="77777777" w:rsidR="00485DF6" w:rsidRDefault="00485DF6">
            <w:pPr>
              <w:spacing w:beforeAutospacing="1" w:afterAutospacing="1"/>
              <w:rPr>
                <w:sz w:val="20"/>
                <w:szCs w:val="20"/>
              </w:rPr>
            </w:pPr>
          </w:p>
        </w:tc>
        <w:tc>
          <w:tcPr>
            <w:tcW w:w="0" w:type="auto"/>
            <w:vAlign w:val="center"/>
            <w:hideMark/>
          </w:tcPr>
          <w:p w14:paraId="2E82B528" w14:textId="77777777" w:rsidR="00485DF6" w:rsidRDefault="00485DF6">
            <w:pPr>
              <w:spacing w:beforeAutospacing="1" w:afterAutospacing="1"/>
              <w:rPr>
                <w:sz w:val="20"/>
                <w:szCs w:val="20"/>
              </w:rPr>
            </w:pPr>
          </w:p>
        </w:tc>
        <w:tc>
          <w:tcPr>
            <w:tcW w:w="0" w:type="auto"/>
            <w:vAlign w:val="center"/>
            <w:hideMark/>
          </w:tcPr>
          <w:p w14:paraId="676C8B35" w14:textId="77777777" w:rsidR="00485DF6" w:rsidRDefault="00485DF6">
            <w:pPr>
              <w:spacing w:beforeAutospacing="1" w:afterAutospacing="1"/>
              <w:rPr>
                <w:sz w:val="20"/>
                <w:szCs w:val="20"/>
              </w:rPr>
            </w:pPr>
          </w:p>
        </w:tc>
        <w:tc>
          <w:tcPr>
            <w:tcW w:w="0" w:type="auto"/>
            <w:vAlign w:val="center"/>
            <w:hideMark/>
          </w:tcPr>
          <w:p w14:paraId="4A255BA0" w14:textId="77777777" w:rsidR="00485DF6" w:rsidRDefault="00485DF6">
            <w:pPr>
              <w:spacing w:beforeAutospacing="1" w:afterAutospacing="1"/>
              <w:rPr>
                <w:sz w:val="20"/>
                <w:szCs w:val="20"/>
              </w:rPr>
            </w:pPr>
          </w:p>
        </w:tc>
        <w:tc>
          <w:tcPr>
            <w:tcW w:w="0" w:type="auto"/>
            <w:vAlign w:val="center"/>
            <w:hideMark/>
          </w:tcPr>
          <w:p w14:paraId="1638EE22" w14:textId="77777777" w:rsidR="00485DF6" w:rsidRDefault="00485DF6">
            <w:pPr>
              <w:spacing w:beforeAutospacing="1" w:afterAutospacing="1"/>
              <w:rPr>
                <w:sz w:val="20"/>
                <w:szCs w:val="20"/>
              </w:rPr>
            </w:pPr>
          </w:p>
        </w:tc>
        <w:tc>
          <w:tcPr>
            <w:tcW w:w="0" w:type="auto"/>
            <w:vAlign w:val="center"/>
            <w:hideMark/>
          </w:tcPr>
          <w:p w14:paraId="21143C23" w14:textId="77777777" w:rsidR="00485DF6" w:rsidRDefault="00485DF6">
            <w:pPr>
              <w:spacing w:beforeAutospacing="1" w:afterAutospacing="1"/>
              <w:rPr>
                <w:sz w:val="20"/>
                <w:szCs w:val="20"/>
              </w:rPr>
            </w:pPr>
          </w:p>
        </w:tc>
        <w:tc>
          <w:tcPr>
            <w:tcW w:w="0" w:type="auto"/>
            <w:vAlign w:val="center"/>
            <w:hideMark/>
          </w:tcPr>
          <w:p w14:paraId="2053BD85" w14:textId="77777777" w:rsidR="00485DF6" w:rsidRDefault="00485DF6">
            <w:pPr>
              <w:spacing w:beforeAutospacing="1" w:afterAutospacing="1"/>
              <w:rPr>
                <w:sz w:val="20"/>
                <w:szCs w:val="20"/>
              </w:rPr>
            </w:pPr>
          </w:p>
        </w:tc>
      </w:tr>
      <w:tr w:rsidR="00485DF6"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Default="00485DF6">
            <w:pPr>
              <w:spacing w:before="100" w:beforeAutospacing="1" w:after="100" w:afterAutospacing="1"/>
              <w:rPr>
                <w:sz w:val="20"/>
                <w:szCs w:val="20"/>
              </w:rPr>
            </w:pPr>
            <w:r>
              <w:rPr>
                <w:sz w:val="20"/>
                <w:szCs w:val="20"/>
              </w:rPr>
              <w:t>0.0</w:t>
            </w:r>
          </w:p>
        </w:tc>
      </w:tr>
      <w:tr w:rsidR="00485DF6" w14:paraId="3F00940E" w14:textId="77777777" w:rsidTr="00485DF6">
        <w:tc>
          <w:tcPr>
            <w:tcW w:w="0" w:type="auto"/>
            <w:vAlign w:val="center"/>
            <w:hideMark/>
          </w:tcPr>
          <w:p w14:paraId="2768F128" w14:textId="77777777" w:rsidR="00485DF6" w:rsidRDefault="00485DF6">
            <w:pPr>
              <w:spacing w:before="100" w:beforeAutospacing="1" w:after="100" w:afterAutospacing="1"/>
              <w:rPr>
                <w:sz w:val="20"/>
                <w:szCs w:val="20"/>
              </w:rPr>
            </w:pPr>
          </w:p>
        </w:tc>
        <w:tc>
          <w:tcPr>
            <w:tcW w:w="0" w:type="auto"/>
            <w:vAlign w:val="center"/>
            <w:hideMark/>
          </w:tcPr>
          <w:p w14:paraId="7FF85435" w14:textId="77777777" w:rsidR="00485DF6" w:rsidRDefault="00485DF6">
            <w:pPr>
              <w:spacing w:beforeAutospacing="1" w:afterAutospacing="1"/>
              <w:rPr>
                <w:sz w:val="20"/>
                <w:szCs w:val="20"/>
              </w:rPr>
            </w:pPr>
          </w:p>
        </w:tc>
        <w:tc>
          <w:tcPr>
            <w:tcW w:w="0" w:type="auto"/>
            <w:vAlign w:val="center"/>
            <w:hideMark/>
          </w:tcPr>
          <w:p w14:paraId="74C37CCC" w14:textId="77777777" w:rsidR="00485DF6" w:rsidRDefault="00485DF6">
            <w:pPr>
              <w:spacing w:beforeAutospacing="1" w:afterAutospacing="1"/>
              <w:rPr>
                <w:sz w:val="20"/>
                <w:szCs w:val="20"/>
              </w:rPr>
            </w:pPr>
          </w:p>
        </w:tc>
        <w:tc>
          <w:tcPr>
            <w:tcW w:w="0" w:type="auto"/>
            <w:vAlign w:val="center"/>
            <w:hideMark/>
          </w:tcPr>
          <w:p w14:paraId="0A978E95" w14:textId="77777777" w:rsidR="00485DF6" w:rsidRDefault="00485DF6">
            <w:pPr>
              <w:spacing w:beforeAutospacing="1" w:afterAutospacing="1"/>
              <w:rPr>
                <w:sz w:val="20"/>
                <w:szCs w:val="20"/>
              </w:rPr>
            </w:pPr>
          </w:p>
        </w:tc>
        <w:tc>
          <w:tcPr>
            <w:tcW w:w="0" w:type="auto"/>
            <w:vAlign w:val="center"/>
            <w:hideMark/>
          </w:tcPr>
          <w:p w14:paraId="73458FF7" w14:textId="77777777" w:rsidR="00485DF6" w:rsidRDefault="00485DF6">
            <w:pPr>
              <w:spacing w:beforeAutospacing="1" w:afterAutospacing="1"/>
              <w:rPr>
                <w:sz w:val="20"/>
                <w:szCs w:val="20"/>
              </w:rPr>
            </w:pPr>
          </w:p>
        </w:tc>
        <w:tc>
          <w:tcPr>
            <w:tcW w:w="0" w:type="auto"/>
            <w:vAlign w:val="center"/>
            <w:hideMark/>
          </w:tcPr>
          <w:p w14:paraId="4EB0EC84" w14:textId="77777777" w:rsidR="00485DF6" w:rsidRDefault="00485DF6">
            <w:pPr>
              <w:spacing w:beforeAutospacing="1" w:afterAutospacing="1"/>
              <w:rPr>
                <w:sz w:val="20"/>
                <w:szCs w:val="20"/>
              </w:rPr>
            </w:pPr>
          </w:p>
        </w:tc>
        <w:tc>
          <w:tcPr>
            <w:tcW w:w="0" w:type="auto"/>
            <w:vAlign w:val="center"/>
            <w:hideMark/>
          </w:tcPr>
          <w:p w14:paraId="746E7278" w14:textId="77777777" w:rsidR="00485DF6" w:rsidRDefault="00485DF6">
            <w:pPr>
              <w:spacing w:beforeAutospacing="1" w:afterAutospacing="1"/>
              <w:rPr>
                <w:sz w:val="20"/>
                <w:szCs w:val="20"/>
              </w:rPr>
            </w:pPr>
          </w:p>
        </w:tc>
        <w:tc>
          <w:tcPr>
            <w:tcW w:w="0" w:type="auto"/>
            <w:vAlign w:val="center"/>
            <w:hideMark/>
          </w:tcPr>
          <w:p w14:paraId="4C2A62B9" w14:textId="77777777" w:rsidR="00485DF6" w:rsidRDefault="00485DF6">
            <w:pPr>
              <w:spacing w:beforeAutospacing="1" w:afterAutospacing="1"/>
              <w:rPr>
                <w:sz w:val="20"/>
                <w:szCs w:val="20"/>
              </w:rPr>
            </w:pPr>
          </w:p>
        </w:tc>
        <w:tc>
          <w:tcPr>
            <w:tcW w:w="0" w:type="auto"/>
            <w:vAlign w:val="center"/>
            <w:hideMark/>
          </w:tcPr>
          <w:p w14:paraId="111A3A3D" w14:textId="77777777" w:rsidR="00485DF6" w:rsidRDefault="00485DF6">
            <w:pPr>
              <w:spacing w:beforeAutospacing="1" w:afterAutospacing="1"/>
              <w:rPr>
                <w:sz w:val="20"/>
                <w:szCs w:val="20"/>
              </w:rPr>
            </w:pPr>
          </w:p>
        </w:tc>
        <w:tc>
          <w:tcPr>
            <w:tcW w:w="0" w:type="auto"/>
            <w:vAlign w:val="center"/>
            <w:hideMark/>
          </w:tcPr>
          <w:p w14:paraId="3638E045" w14:textId="77777777" w:rsidR="00485DF6" w:rsidRDefault="00485DF6">
            <w:pPr>
              <w:spacing w:beforeAutospacing="1" w:afterAutospacing="1"/>
              <w:rPr>
                <w:sz w:val="20"/>
                <w:szCs w:val="20"/>
              </w:rPr>
            </w:pPr>
          </w:p>
        </w:tc>
      </w:tr>
      <w:tr w:rsidR="00485DF6"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Default="00485DF6">
            <w:pPr>
              <w:spacing w:before="100" w:beforeAutospacing="1" w:after="100" w:afterAutospacing="1"/>
              <w:rPr>
                <w:sz w:val="20"/>
                <w:szCs w:val="20"/>
              </w:rPr>
            </w:pPr>
            <w:r>
              <w:rPr>
                <w:sz w:val="20"/>
                <w:szCs w:val="20"/>
              </w:rPr>
              <w:t>0.0</w:t>
            </w:r>
          </w:p>
        </w:tc>
      </w:tr>
      <w:tr w:rsidR="00485DF6" w14:paraId="05D56D9C" w14:textId="77777777" w:rsidTr="00485DF6">
        <w:tc>
          <w:tcPr>
            <w:tcW w:w="0" w:type="auto"/>
            <w:vAlign w:val="center"/>
            <w:hideMark/>
          </w:tcPr>
          <w:p w14:paraId="7B211C55" w14:textId="77777777" w:rsidR="00485DF6" w:rsidRDefault="00485DF6">
            <w:pPr>
              <w:spacing w:before="100" w:beforeAutospacing="1" w:after="100" w:afterAutospacing="1"/>
              <w:rPr>
                <w:sz w:val="20"/>
                <w:szCs w:val="20"/>
              </w:rPr>
            </w:pPr>
          </w:p>
        </w:tc>
        <w:tc>
          <w:tcPr>
            <w:tcW w:w="0" w:type="auto"/>
            <w:vAlign w:val="center"/>
            <w:hideMark/>
          </w:tcPr>
          <w:p w14:paraId="4048F37F" w14:textId="77777777" w:rsidR="00485DF6" w:rsidRDefault="00485DF6">
            <w:pPr>
              <w:spacing w:beforeAutospacing="1" w:afterAutospacing="1"/>
              <w:rPr>
                <w:sz w:val="20"/>
                <w:szCs w:val="20"/>
              </w:rPr>
            </w:pPr>
          </w:p>
        </w:tc>
        <w:tc>
          <w:tcPr>
            <w:tcW w:w="0" w:type="auto"/>
            <w:vAlign w:val="center"/>
            <w:hideMark/>
          </w:tcPr>
          <w:p w14:paraId="49B22A79" w14:textId="77777777" w:rsidR="00485DF6" w:rsidRDefault="00485DF6">
            <w:pPr>
              <w:spacing w:beforeAutospacing="1" w:afterAutospacing="1"/>
              <w:rPr>
                <w:sz w:val="20"/>
                <w:szCs w:val="20"/>
              </w:rPr>
            </w:pPr>
          </w:p>
        </w:tc>
        <w:tc>
          <w:tcPr>
            <w:tcW w:w="0" w:type="auto"/>
            <w:vAlign w:val="center"/>
            <w:hideMark/>
          </w:tcPr>
          <w:p w14:paraId="53144DE8" w14:textId="77777777" w:rsidR="00485DF6" w:rsidRDefault="00485DF6">
            <w:pPr>
              <w:spacing w:beforeAutospacing="1" w:afterAutospacing="1"/>
              <w:rPr>
                <w:sz w:val="20"/>
                <w:szCs w:val="20"/>
              </w:rPr>
            </w:pPr>
          </w:p>
        </w:tc>
        <w:tc>
          <w:tcPr>
            <w:tcW w:w="0" w:type="auto"/>
            <w:vAlign w:val="center"/>
            <w:hideMark/>
          </w:tcPr>
          <w:p w14:paraId="4CFD90FA" w14:textId="77777777" w:rsidR="00485DF6" w:rsidRDefault="00485DF6">
            <w:pPr>
              <w:spacing w:beforeAutospacing="1" w:afterAutospacing="1"/>
              <w:rPr>
                <w:sz w:val="20"/>
                <w:szCs w:val="20"/>
              </w:rPr>
            </w:pPr>
          </w:p>
        </w:tc>
        <w:tc>
          <w:tcPr>
            <w:tcW w:w="0" w:type="auto"/>
            <w:vAlign w:val="center"/>
            <w:hideMark/>
          </w:tcPr>
          <w:p w14:paraId="36AF9C8A" w14:textId="77777777" w:rsidR="00485DF6" w:rsidRDefault="00485DF6">
            <w:pPr>
              <w:spacing w:beforeAutospacing="1" w:afterAutospacing="1"/>
              <w:rPr>
                <w:sz w:val="20"/>
                <w:szCs w:val="20"/>
              </w:rPr>
            </w:pPr>
          </w:p>
        </w:tc>
        <w:tc>
          <w:tcPr>
            <w:tcW w:w="0" w:type="auto"/>
            <w:vAlign w:val="center"/>
            <w:hideMark/>
          </w:tcPr>
          <w:p w14:paraId="0A152C2F" w14:textId="77777777" w:rsidR="00485DF6" w:rsidRDefault="00485DF6">
            <w:pPr>
              <w:spacing w:beforeAutospacing="1" w:afterAutospacing="1"/>
              <w:rPr>
                <w:sz w:val="20"/>
                <w:szCs w:val="20"/>
              </w:rPr>
            </w:pPr>
          </w:p>
        </w:tc>
        <w:tc>
          <w:tcPr>
            <w:tcW w:w="0" w:type="auto"/>
            <w:vAlign w:val="center"/>
            <w:hideMark/>
          </w:tcPr>
          <w:p w14:paraId="694CB694" w14:textId="77777777" w:rsidR="00485DF6" w:rsidRDefault="00485DF6">
            <w:pPr>
              <w:spacing w:beforeAutospacing="1" w:afterAutospacing="1"/>
              <w:rPr>
                <w:sz w:val="20"/>
                <w:szCs w:val="20"/>
              </w:rPr>
            </w:pPr>
          </w:p>
        </w:tc>
        <w:tc>
          <w:tcPr>
            <w:tcW w:w="0" w:type="auto"/>
            <w:vAlign w:val="center"/>
            <w:hideMark/>
          </w:tcPr>
          <w:p w14:paraId="3F052BC0" w14:textId="77777777" w:rsidR="00485DF6" w:rsidRDefault="00485DF6">
            <w:pPr>
              <w:spacing w:beforeAutospacing="1" w:afterAutospacing="1"/>
              <w:rPr>
                <w:sz w:val="20"/>
                <w:szCs w:val="20"/>
              </w:rPr>
            </w:pPr>
          </w:p>
        </w:tc>
        <w:tc>
          <w:tcPr>
            <w:tcW w:w="0" w:type="auto"/>
            <w:vAlign w:val="center"/>
            <w:hideMark/>
          </w:tcPr>
          <w:p w14:paraId="446C3260" w14:textId="77777777" w:rsidR="00485DF6" w:rsidRDefault="00485DF6">
            <w:pPr>
              <w:spacing w:beforeAutospacing="1" w:afterAutospacing="1"/>
              <w:rPr>
                <w:sz w:val="20"/>
                <w:szCs w:val="20"/>
              </w:rPr>
            </w:pPr>
          </w:p>
        </w:tc>
      </w:tr>
      <w:tr w:rsidR="00485DF6"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Default="00485DF6">
            <w:pPr>
              <w:spacing w:before="100" w:beforeAutospacing="1" w:after="100" w:afterAutospacing="1"/>
              <w:rPr>
                <w:b/>
                <w:bCs/>
                <w:sz w:val="20"/>
                <w:szCs w:val="20"/>
              </w:rPr>
            </w:pPr>
            <w:r>
              <w:rPr>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Default="00485DF6">
            <w:pPr>
              <w:spacing w:before="100" w:beforeAutospacing="1" w:after="100" w:afterAutospacing="1"/>
              <w:rPr>
                <w:b/>
                <w:bCs/>
                <w:sz w:val="20"/>
                <w:szCs w:val="20"/>
              </w:rPr>
            </w:pPr>
            <w:r>
              <w:rPr>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Default="00485DF6">
            <w:pPr>
              <w:spacing w:before="100" w:beforeAutospacing="1" w:after="100" w:afterAutospacing="1"/>
              <w:rPr>
                <w:b/>
                <w:bCs/>
                <w:sz w:val="20"/>
                <w:szCs w:val="20"/>
              </w:rPr>
            </w:pPr>
            <w:r>
              <w:rPr>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Default="00485DF6">
            <w:pPr>
              <w:spacing w:before="100" w:beforeAutospacing="1" w:after="100" w:afterAutospacing="1"/>
              <w:rPr>
                <w:b/>
                <w:bCs/>
                <w:sz w:val="20"/>
                <w:szCs w:val="20"/>
              </w:rPr>
            </w:pPr>
            <w:r>
              <w:rPr>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Default="00485DF6">
            <w:pPr>
              <w:spacing w:before="100" w:beforeAutospacing="1" w:after="100" w:afterAutospacing="1"/>
              <w:rPr>
                <w:b/>
                <w:bCs/>
                <w:sz w:val="20"/>
                <w:szCs w:val="20"/>
              </w:rPr>
            </w:pPr>
            <w:r>
              <w:rPr>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Default="00485DF6">
            <w:pPr>
              <w:spacing w:before="100" w:beforeAutospacing="1" w:after="100" w:afterAutospacing="1"/>
              <w:rPr>
                <w:b/>
                <w:bCs/>
                <w:sz w:val="20"/>
                <w:szCs w:val="20"/>
              </w:rPr>
            </w:pPr>
            <w:r>
              <w:rPr>
                <w:b/>
                <w:bCs/>
                <w:sz w:val="20"/>
                <w:szCs w:val="20"/>
              </w:rPr>
              <w:t>21.1</w:t>
            </w:r>
          </w:p>
        </w:tc>
      </w:tr>
    </w:tbl>
    <w:p w14:paraId="11668C0F" w14:textId="77777777" w:rsidR="00485DF6" w:rsidRDefault="00485DF6" w:rsidP="00485DF6">
      <w:r>
        <w:br/>
      </w:r>
      <w:r>
        <w:br/>
      </w:r>
      <w:r>
        <w:br/>
      </w:r>
    </w:p>
    <w:p w14:paraId="1F64640E" w14:textId="77777777" w:rsidR="00145B24" w:rsidRDefault="00145B24">
      <w:r>
        <w:br w:type="page"/>
      </w:r>
    </w:p>
    <w:p w14:paraId="2617D419" w14:textId="7A11FEAE" w:rsidR="00485DF6" w:rsidRDefault="00485DF6" w:rsidP="00485DF6">
      <w:r>
        <w:lastRenderedPageBreak/>
        <w:t>Table-6</w:t>
      </w:r>
    </w:p>
    <w:p w14:paraId="7B3082D8" w14:textId="77777777" w:rsidR="00485DF6" w:rsidRDefault="00485DF6" w:rsidP="00485DF6">
      <w:r>
        <w:t xml:space="preserve">Category-Periodic Table of Author-Name with Zi </w:t>
      </w:r>
      <w:r>
        <w:rPr>
          <w:rFonts w:ascii="MS Gothic" w:eastAsia="MS Gothic" w:hAnsi="MS Gothic" w:cs="MS Gothic" w:hint="eastAsia"/>
        </w:rPr>
        <w:t>子</w:t>
      </w:r>
      <w: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3484CA4" w14:textId="77777777" w:rsidTr="00485DF6">
        <w:trPr>
          <w:tblHeader/>
        </w:trPr>
        <w:tc>
          <w:tcPr>
            <w:tcW w:w="0" w:type="auto"/>
            <w:vAlign w:val="center"/>
            <w:hideMark/>
          </w:tcPr>
          <w:p w14:paraId="3E016C60" w14:textId="77777777" w:rsidR="00485DF6" w:rsidRDefault="00485DF6">
            <w:pPr>
              <w:spacing w:before="100" w:beforeAutospacing="1" w:after="100" w:afterAutospacing="1"/>
              <w:rPr>
                <w:b/>
                <w:bCs/>
                <w:sz w:val="20"/>
                <w:szCs w:val="20"/>
              </w:rPr>
            </w:pPr>
          </w:p>
        </w:tc>
        <w:tc>
          <w:tcPr>
            <w:tcW w:w="0" w:type="auto"/>
            <w:vAlign w:val="center"/>
            <w:hideMark/>
          </w:tcPr>
          <w:p w14:paraId="57A779B0" w14:textId="77777777" w:rsidR="00485DF6" w:rsidRDefault="00485DF6">
            <w:pPr>
              <w:spacing w:beforeAutospacing="1" w:afterAutospacing="1"/>
              <w:rPr>
                <w:sz w:val="20"/>
                <w:szCs w:val="20"/>
              </w:rPr>
            </w:pPr>
          </w:p>
        </w:tc>
        <w:tc>
          <w:tcPr>
            <w:tcW w:w="0" w:type="auto"/>
            <w:vAlign w:val="center"/>
            <w:hideMark/>
          </w:tcPr>
          <w:p w14:paraId="4EF43478" w14:textId="77777777" w:rsidR="00485DF6" w:rsidRDefault="00485DF6">
            <w:pPr>
              <w:spacing w:beforeAutospacing="1" w:afterAutospacing="1"/>
              <w:rPr>
                <w:sz w:val="20"/>
                <w:szCs w:val="20"/>
              </w:rPr>
            </w:pPr>
          </w:p>
        </w:tc>
        <w:tc>
          <w:tcPr>
            <w:tcW w:w="0" w:type="auto"/>
            <w:vAlign w:val="center"/>
            <w:hideMark/>
          </w:tcPr>
          <w:p w14:paraId="098DD024" w14:textId="77777777" w:rsidR="00485DF6" w:rsidRDefault="00485DF6">
            <w:pPr>
              <w:spacing w:beforeAutospacing="1" w:afterAutospacing="1"/>
              <w:rPr>
                <w:sz w:val="20"/>
                <w:szCs w:val="20"/>
              </w:rPr>
            </w:pPr>
          </w:p>
        </w:tc>
        <w:tc>
          <w:tcPr>
            <w:tcW w:w="0" w:type="auto"/>
            <w:vAlign w:val="center"/>
            <w:hideMark/>
          </w:tcPr>
          <w:p w14:paraId="2076A1D0" w14:textId="77777777" w:rsidR="00485DF6" w:rsidRDefault="00485DF6">
            <w:pPr>
              <w:spacing w:beforeAutospacing="1" w:afterAutospacing="1"/>
              <w:rPr>
                <w:sz w:val="20"/>
                <w:szCs w:val="20"/>
              </w:rPr>
            </w:pPr>
          </w:p>
        </w:tc>
        <w:tc>
          <w:tcPr>
            <w:tcW w:w="0" w:type="auto"/>
            <w:vAlign w:val="center"/>
            <w:hideMark/>
          </w:tcPr>
          <w:p w14:paraId="022A6CE7" w14:textId="77777777" w:rsidR="00485DF6" w:rsidRDefault="00485DF6">
            <w:pPr>
              <w:spacing w:beforeAutospacing="1" w:afterAutospacing="1"/>
              <w:rPr>
                <w:sz w:val="20"/>
                <w:szCs w:val="20"/>
              </w:rPr>
            </w:pPr>
          </w:p>
        </w:tc>
        <w:tc>
          <w:tcPr>
            <w:tcW w:w="0" w:type="auto"/>
            <w:vAlign w:val="center"/>
            <w:hideMark/>
          </w:tcPr>
          <w:p w14:paraId="30A08035" w14:textId="77777777" w:rsidR="00485DF6" w:rsidRDefault="00485DF6">
            <w:pPr>
              <w:spacing w:beforeAutospacing="1" w:afterAutospacing="1"/>
              <w:rPr>
                <w:sz w:val="20"/>
                <w:szCs w:val="20"/>
              </w:rPr>
            </w:pPr>
          </w:p>
        </w:tc>
        <w:tc>
          <w:tcPr>
            <w:tcW w:w="0" w:type="auto"/>
            <w:vAlign w:val="center"/>
            <w:hideMark/>
          </w:tcPr>
          <w:p w14:paraId="18634421" w14:textId="77777777" w:rsidR="00485DF6" w:rsidRDefault="00485DF6">
            <w:pPr>
              <w:spacing w:beforeAutospacing="1" w:afterAutospacing="1"/>
              <w:rPr>
                <w:sz w:val="20"/>
                <w:szCs w:val="20"/>
              </w:rPr>
            </w:pPr>
          </w:p>
        </w:tc>
        <w:tc>
          <w:tcPr>
            <w:tcW w:w="0" w:type="auto"/>
            <w:vAlign w:val="center"/>
            <w:hideMark/>
          </w:tcPr>
          <w:p w14:paraId="33396C6C" w14:textId="77777777" w:rsidR="00485DF6" w:rsidRDefault="00485DF6">
            <w:pPr>
              <w:spacing w:beforeAutospacing="1" w:afterAutospacing="1"/>
              <w:rPr>
                <w:sz w:val="20"/>
                <w:szCs w:val="20"/>
              </w:rPr>
            </w:pPr>
          </w:p>
        </w:tc>
        <w:tc>
          <w:tcPr>
            <w:tcW w:w="0" w:type="auto"/>
            <w:vAlign w:val="center"/>
            <w:hideMark/>
          </w:tcPr>
          <w:p w14:paraId="3D013B2F" w14:textId="77777777" w:rsidR="00485DF6" w:rsidRDefault="00485DF6">
            <w:pPr>
              <w:spacing w:beforeAutospacing="1" w:afterAutospacing="1"/>
              <w:rPr>
                <w:sz w:val="20"/>
                <w:szCs w:val="20"/>
              </w:rPr>
            </w:pPr>
          </w:p>
        </w:tc>
      </w:tr>
      <w:tr w:rsidR="00485DF6"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Default="00485DF6">
            <w:pPr>
              <w:spacing w:before="100" w:beforeAutospacing="1" w:after="100" w:afterAutospacing="1"/>
              <w:rPr>
                <w:sz w:val="20"/>
                <w:szCs w:val="20"/>
              </w:rPr>
            </w:pPr>
            <w:r>
              <w:rPr>
                <w:sz w:val="20"/>
                <w:szCs w:val="20"/>
              </w:rPr>
              <w:t>4</w:t>
            </w:r>
          </w:p>
        </w:tc>
      </w:tr>
      <w:tr w:rsidR="00485DF6" w14:paraId="7FE4F1DC" w14:textId="77777777" w:rsidTr="00485DF6">
        <w:tc>
          <w:tcPr>
            <w:tcW w:w="0" w:type="auto"/>
            <w:vAlign w:val="center"/>
            <w:hideMark/>
          </w:tcPr>
          <w:p w14:paraId="2D67EA8C" w14:textId="77777777" w:rsidR="00485DF6" w:rsidRDefault="00485DF6">
            <w:pPr>
              <w:spacing w:before="100" w:beforeAutospacing="1" w:after="100" w:afterAutospacing="1"/>
              <w:rPr>
                <w:sz w:val="20"/>
                <w:szCs w:val="20"/>
              </w:rPr>
            </w:pPr>
          </w:p>
        </w:tc>
        <w:tc>
          <w:tcPr>
            <w:tcW w:w="0" w:type="auto"/>
            <w:vAlign w:val="center"/>
            <w:hideMark/>
          </w:tcPr>
          <w:p w14:paraId="069DCFE2" w14:textId="77777777" w:rsidR="00485DF6" w:rsidRDefault="00485DF6">
            <w:pPr>
              <w:spacing w:beforeAutospacing="1" w:afterAutospacing="1"/>
              <w:rPr>
                <w:sz w:val="20"/>
                <w:szCs w:val="20"/>
              </w:rPr>
            </w:pPr>
          </w:p>
        </w:tc>
        <w:tc>
          <w:tcPr>
            <w:tcW w:w="0" w:type="auto"/>
            <w:vAlign w:val="center"/>
            <w:hideMark/>
          </w:tcPr>
          <w:p w14:paraId="6F3CCE77" w14:textId="77777777" w:rsidR="00485DF6" w:rsidRDefault="00485DF6">
            <w:pPr>
              <w:spacing w:beforeAutospacing="1" w:afterAutospacing="1"/>
              <w:rPr>
                <w:sz w:val="20"/>
                <w:szCs w:val="20"/>
              </w:rPr>
            </w:pPr>
          </w:p>
        </w:tc>
        <w:tc>
          <w:tcPr>
            <w:tcW w:w="0" w:type="auto"/>
            <w:vAlign w:val="center"/>
            <w:hideMark/>
          </w:tcPr>
          <w:p w14:paraId="0AC9A25F" w14:textId="77777777" w:rsidR="00485DF6" w:rsidRDefault="00485DF6">
            <w:pPr>
              <w:spacing w:beforeAutospacing="1" w:afterAutospacing="1"/>
              <w:rPr>
                <w:sz w:val="20"/>
                <w:szCs w:val="20"/>
              </w:rPr>
            </w:pPr>
          </w:p>
        </w:tc>
        <w:tc>
          <w:tcPr>
            <w:tcW w:w="0" w:type="auto"/>
            <w:vAlign w:val="center"/>
            <w:hideMark/>
          </w:tcPr>
          <w:p w14:paraId="7466C2CB" w14:textId="77777777" w:rsidR="00485DF6" w:rsidRDefault="00485DF6">
            <w:pPr>
              <w:spacing w:beforeAutospacing="1" w:afterAutospacing="1"/>
              <w:rPr>
                <w:sz w:val="20"/>
                <w:szCs w:val="20"/>
              </w:rPr>
            </w:pPr>
          </w:p>
        </w:tc>
        <w:tc>
          <w:tcPr>
            <w:tcW w:w="0" w:type="auto"/>
            <w:vAlign w:val="center"/>
            <w:hideMark/>
          </w:tcPr>
          <w:p w14:paraId="254BCD00" w14:textId="77777777" w:rsidR="00485DF6" w:rsidRDefault="00485DF6">
            <w:pPr>
              <w:spacing w:beforeAutospacing="1" w:afterAutospacing="1"/>
              <w:rPr>
                <w:sz w:val="20"/>
                <w:szCs w:val="20"/>
              </w:rPr>
            </w:pPr>
          </w:p>
        </w:tc>
        <w:tc>
          <w:tcPr>
            <w:tcW w:w="0" w:type="auto"/>
            <w:vAlign w:val="center"/>
            <w:hideMark/>
          </w:tcPr>
          <w:p w14:paraId="6804382A" w14:textId="77777777" w:rsidR="00485DF6" w:rsidRDefault="00485DF6">
            <w:pPr>
              <w:spacing w:beforeAutospacing="1" w:afterAutospacing="1"/>
              <w:rPr>
                <w:sz w:val="20"/>
                <w:szCs w:val="20"/>
              </w:rPr>
            </w:pPr>
          </w:p>
        </w:tc>
        <w:tc>
          <w:tcPr>
            <w:tcW w:w="0" w:type="auto"/>
            <w:vAlign w:val="center"/>
            <w:hideMark/>
          </w:tcPr>
          <w:p w14:paraId="04EB81D2" w14:textId="77777777" w:rsidR="00485DF6" w:rsidRDefault="00485DF6">
            <w:pPr>
              <w:spacing w:beforeAutospacing="1" w:afterAutospacing="1"/>
              <w:rPr>
                <w:sz w:val="20"/>
                <w:szCs w:val="20"/>
              </w:rPr>
            </w:pPr>
          </w:p>
        </w:tc>
        <w:tc>
          <w:tcPr>
            <w:tcW w:w="0" w:type="auto"/>
            <w:vAlign w:val="center"/>
            <w:hideMark/>
          </w:tcPr>
          <w:p w14:paraId="59E0119B" w14:textId="77777777" w:rsidR="00485DF6" w:rsidRDefault="00485DF6">
            <w:pPr>
              <w:spacing w:beforeAutospacing="1" w:afterAutospacing="1"/>
              <w:rPr>
                <w:sz w:val="20"/>
                <w:szCs w:val="20"/>
              </w:rPr>
            </w:pPr>
          </w:p>
        </w:tc>
        <w:tc>
          <w:tcPr>
            <w:tcW w:w="0" w:type="auto"/>
            <w:vAlign w:val="center"/>
            <w:hideMark/>
          </w:tcPr>
          <w:p w14:paraId="0410499E" w14:textId="77777777" w:rsidR="00485DF6" w:rsidRDefault="00485DF6">
            <w:pPr>
              <w:spacing w:beforeAutospacing="1" w:afterAutospacing="1"/>
              <w:rPr>
                <w:sz w:val="20"/>
                <w:szCs w:val="20"/>
              </w:rPr>
            </w:pPr>
          </w:p>
        </w:tc>
      </w:tr>
      <w:tr w:rsidR="00485DF6"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Default="00485DF6">
            <w:pPr>
              <w:spacing w:before="100" w:beforeAutospacing="1" w:after="100" w:afterAutospacing="1"/>
              <w:rPr>
                <w:sz w:val="20"/>
                <w:szCs w:val="20"/>
              </w:rPr>
            </w:pPr>
            <w:r>
              <w:rPr>
                <w:sz w:val="20"/>
                <w:szCs w:val="20"/>
              </w:rPr>
              <w:t>0</w:t>
            </w:r>
          </w:p>
        </w:tc>
      </w:tr>
      <w:tr w:rsidR="00485DF6" w14:paraId="70FAE0C4" w14:textId="77777777" w:rsidTr="00485DF6">
        <w:tc>
          <w:tcPr>
            <w:tcW w:w="0" w:type="auto"/>
            <w:vAlign w:val="center"/>
            <w:hideMark/>
          </w:tcPr>
          <w:p w14:paraId="739A6D8E" w14:textId="77777777" w:rsidR="00485DF6" w:rsidRDefault="00485DF6">
            <w:pPr>
              <w:spacing w:before="100" w:beforeAutospacing="1" w:after="100" w:afterAutospacing="1"/>
              <w:rPr>
                <w:sz w:val="20"/>
                <w:szCs w:val="20"/>
              </w:rPr>
            </w:pPr>
          </w:p>
        </w:tc>
        <w:tc>
          <w:tcPr>
            <w:tcW w:w="0" w:type="auto"/>
            <w:vAlign w:val="center"/>
            <w:hideMark/>
          </w:tcPr>
          <w:p w14:paraId="0669DDDF" w14:textId="77777777" w:rsidR="00485DF6" w:rsidRDefault="00485DF6">
            <w:pPr>
              <w:spacing w:beforeAutospacing="1" w:afterAutospacing="1"/>
              <w:rPr>
                <w:sz w:val="20"/>
                <w:szCs w:val="20"/>
              </w:rPr>
            </w:pPr>
          </w:p>
        </w:tc>
        <w:tc>
          <w:tcPr>
            <w:tcW w:w="0" w:type="auto"/>
            <w:vAlign w:val="center"/>
            <w:hideMark/>
          </w:tcPr>
          <w:p w14:paraId="26715C1A" w14:textId="77777777" w:rsidR="00485DF6" w:rsidRDefault="00485DF6">
            <w:pPr>
              <w:spacing w:beforeAutospacing="1" w:afterAutospacing="1"/>
              <w:rPr>
                <w:sz w:val="20"/>
                <w:szCs w:val="20"/>
              </w:rPr>
            </w:pPr>
          </w:p>
        </w:tc>
        <w:tc>
          <w:tcPr>
            <w:tcW w:w="0" w:type="auto"/>
            <w:vAlign w:val="center"/>
            <w:hideMark/>
          </w:tcPr>
          <w:p w14:paraId="65E70BBD" w14:textId="77777777" w:rsidR="00485DF6" w:rsidRDefault="00485DF6">
            <w:pPr>
              <w:spacing w:beforeAutospacing="1" w:afterAutospacing="1"/>
              <w:rPr>
                <w:sz w:val="20"/>
                <w:szCs w:val="20"/>
              </w:rPr>
            </w:pPr>
          </w:p>
        </w:tc>
        <w:tc>
          <w:tcPr>
            <w:tcW w:w="0" w:type="auto"/>
            <w:vAlign w:val="center"/>
            <w:hideMark/>
          </w:tcPr>
          <w:p w14:paraId="6BBA37A3" w14:textId="77777777" w:rsidR="00485DF6" w:rsidRDefault="00485DF6">
            <w:pPr>
              <w:spacing w:beforeAutospacing="1" w:afterAutospacing="1"/>
              <w:rPr>
                <w:sz w:val="20"/>
                <w:szCs w:val="20"/>
              </w:rPr>
            </w:pPr>
          </w:p>
        </w:tc>
        <w:tc>
          <w:tcPr>
            <w:tcW w:w="0" w:type="auto"/>
            <w:vAlign w:val="center"/>
            <w:hideMark/>
          </w:tcPr>
          <w:p w14:paraId="61F54A38" w14:textId="77777777" w:rsidR="00485DF6" w:rsidRDefault="00485DF6">
            <w:pPr>
              <w:spacing w:beforeAutospacing="1" w:afterAutospacing="1"/>
              <w:rPr>
                <w:sz w:val="20"/>
                <w:szCs w:val="20"/>
              </w:rPr>
            </w:pPr>
          </w:p>
        </w:tc>
        <w:tc>
          <w:tcPr>
            <w:tcW w:w="0" w:type="auto"/>
            <w:vAlign w:val="center"/>
            <w:hideMark/>
          </w:tcPr>
          <w:p w14:paraId="1A2D36AA" w14:textId="77777777" w:rsidR="00485DF6" w:rsidRDefault="00485DF6">
            <w:pPr>
              <w:spacing w:beforeAutospacing="1" w:afterAutospacing="1"/>
              <w:rPr>
                <w:sz w:val="20"/>
                <w:szCs w:val="20"/>
              </w:rPr>
            </w:pPr>
          </w:p>
        </w:tc>
        <w:tc>
          <w:tcPr>
            <w:tcW w:w="0" w:type="auto"/>
            <w:vAlign w:val="center"/>
            <w:hideMark/>
          </w:tcPr>
          <w:p w14:paraId="5396D5F3" w14:textId="77777777" w:rsidR="00485DF6" w:rsidRDefault="00485DF6">
            <w:pPr>
              <w:spacing w:beforeAutospacing="1" w:afterAutospacing="1"/>
              <w:rPr>
                <w:sz w:val="20"/>
                <w:szCs w:val="20"/>
              </w:rPr>
            </w:pPr>
          </w:p>
        </w:tc>
        <w:tc>
          <w:tcPr>
            <w:tcW w:w="0" w:type="auto"/>
            <w:vAlign w:val="center"/>
            <w:hideMark/>
          </w:tcPr>
          <w:p w14:paraId="5C9A9BF9" w14:textId="77777777" w:rsidR="00485DF6" w:rsidRDefault="00485DF6">
            <w:pPr>
              <w:spacing w:beforeAutospacing="1" w:afterAutospacing="1"/>
              <w:rPr>
                <w:sz w:val="20"/>
                <w:szCs w:val="20"/>
              </w:rPr>
            </w:pPr>
          </w:p>
        </w:tc>
        <w:tc>
          <w:tcPr>
            <w:tcW w:w="0" w:type="auto"/>
            <w:vAlign w:val="center"/>
            <w:hideMark/>
          </w:tcPr>
          <w:p w14:paraId="325E9159" w14:textId="77777777" w:rsidR="00485DF6" w:rsidRDefault="00485DF6">
            <w:pPr>
              <w:spacing w:beforeAutospacing="1" w:afterAutospacing="1"/>
              <w:rPr>
                <w:sz w:val="20"/>
                <w:szCs w:val="20"/>
              </w:rPr>
            </w:pPr>
          </w:p>
        </w:tc>
      </w:tr>
      <w:tr w:rsidR="00485DF6"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Default="00485DF6">
            <w:pPr>
              <w:spacing w:before="100" w:beforeAutospacing="1" w:after="100" w:afterAutospacing="1"/>
              <w:rPr>
                <w:sz w:val="20"/>
                <w:szCs w:val="20"/>
              </w:rPr>
            </w:pPr>
            <w:r>
              <w:rPr>
                <w:sz w:val="20"/>
                <w:szCs w:val="20"/>
              </w:rPr>
              <w:t>1</w:t>
            </w:r>
          </w:p>
        </w:tc>
      </w:tr>
      <w:tr w:rsidR="00485DF6" w14:paraId="0B6443F0" w14:textId="77777777" w:rsidTr="00485DF6">
        <w:tc>
          <w:tcPr>
            <w:tcW w:w="0" w:type="auto"/>
            <w:vAlign w:val="center"/>
            <w:hideMark/>
          </w:tcPr>
          <w:p w14:paraId="295AA1C2" w14:textId="77777777" w:rsidR="00485DF6" w:rsidRDefault="00485DF6">
            <w:pPr>
              <w:spacing w:before="100" w:beforeAutospacing="1" w:after="100" w:afterAutospacing="1"/>
              <w:rPr>
                <w:sz w:val="20"/>
                <w:szCs w:val="20"/>
              </w:rPr>
            </w:pPr>
          </w:p>
        </w:tc>
        <w:tc>
          <w:tcPr>
            <w:tcW w:w="0" w:type="auto"/>
            <w:vAlign w:val="center"/>
            <w:hideMark/>
          </w:tcPr>
          <w:p w14:paraId="14FC63C6" w14:textId="77777777" w:rsidR="00485DF6" w:rsidRDefault="00485DF6">
            <w:pPr>
              <w:spacing w:beforeAutospacing="1" w:afterAutospacing="1"/>
              <w:rPr>
                <w:sz w:val="20"/>
                <w:szCs w:val="20"/>
              </w:rPr>
            </w:pPr>
          </w:p>
        </w:tc>
        <w:tc>
          <w:tcPr>
            <w:tcW w:w="0" w:type="auto"/>
            <w:vAlign w:val="center"/>
            <w:hideMark/>
          </w:tcPr>
          <w:p w14:paraId="318C63AB" w14:textId="77777777" w:rsidR="00485DF6" w:rsidRDefault="00485DF6">
            <w:pPr>
              <w:spacing w:beforeAutospacing="1" w:afterAutospacing="1"/>
              <w:rPr>
                <w:sz w:val="20"/>
                <w:szCs w:val="20"/>
              </w:rPr>
            </w:pPr>
          </w:p>
        </w:tc>
        <w:tc>
          <w:tcPr>
            <w:tcW w:w="0" w:type="auto"/>
            <w:vAlign w:val="center"/>
            <w:hideMark/>
          </w:tcPr>
          <w:p w14:paraId="71D86E8F" w14:textId="77777777" w:rsidR="00485DF6" w:rsidRDefault="00485DF6">
            <w:pPr>
              <w:spacing w:beforeAutospacing="1" w:afterAutospacing="1"/>
              <w:rPr>
                <w:sz w:val="20"/>
                <w:szCs w:val="20"/>
              </w:rPr>
            </w:pPr>
          </w:p>
        </w:tc>
        <w:tc>
          <w:tcPr>
            <w:tcW w:w="0" w:type="auto"/>
            <w:vAlign w:val="center"/>
            <w:hideMark/>
          </w:tcPr>
          <w:p w14:paraId="1716632E" w14:textId="77777777" w:rsidR="00485DF6" w:rsidRDefault="00485DF6">
            <w:pPr>
              <w:spacing w:beforeAutospacing="1" w:afterAutospacing="1"/>
              <w:rPr>
                <w:sz w:val="20"/>
                <w:szCs w:val="20"/>
              </w:rPr>
            </w:pPr>
          </w:p>
        </w:tc>
        <w:tc>
          <w:tcPr>
            <w:tcW w:w="0" w:type="auto"/>
            <w:vAlign w:val="center"/>
            <w:hideMark/>
          </w:tcPr>
          <w:p w14:paraId="50E79FAC" w14:textId="77777777" w:rsidR="00485DF6" w:rsidRDefault="00485DF6">
            <w:pPr>
              <w:spacing w:beforeAutospacing="1" w:afterAutospacing="1"/>
              <w:rPr>
                <w:sz w:val="20"/>
                <w:szCs w:val="20"/>
              </w:rPr>
            </w:pPr>
          </w:p>
        </w:tc>
        <w:tc>
          <w:tcPr>
            <w:tcW w:w="0" w:type="auto"/>
            <w:vAlign w:val="center"/>
            <w:hideMark/>
          </w:tcPr>
          <w:p w14:paraId="60E559A8" w14:textId="77777777" w:rsidR="00485DF6" w:rsidRDefault="00485DF6">
            <w:pPr>
              <w:spacing w:beforeAutospacing="1" w:afterAutospacing="1"/>
              <w:rPr>
                <w:sz w:val="20"/>
                <w:szCs w:val="20"/>
              </w:rPr>
            </w:pPr>
          </w:p>
        </w:tc>
        <w:tc>
          <w:tcPr>
            <w:tcW w:w="0" w:type="auto"/>
            <w:vAlign w:val="center"/>
            <w:hideMark/>
          </w:tcPr>
          <w:p w14:paraId="59AD6982" w14:textId="77777777" w:rsidR="00485DF6" w:rsidRDefault="00485DF6">
            <w:pPr>
              <w:spacing w:beforeAutospacing="1" w:afterAutospacing="1"/>
              <w:rPr>
                <w:sz w:val="20"/>
                <w:szCs w:val="20"/>
              </w:rPr>
            </w:pPr>
          </w:p>
        </w:tc>
        <w:tc>
          <w:tcPr>
            <w:tcW w:w="0" w:type="auto"/>
            <w:vAlign w:val="center"/>
            <w:hideMark/>
          </w:tcPr>
          <w:p w14:paraId="6CB57425" w14:textId="77777777" w:rsidR="00485DF6" w:rsidRDefault="00485DF6">
            <w:pPr>
              <w:spacing w:beforeAutospacing="1" w:afterAutospacing="1"/>
              <w:rPr>
                <w:sz w:val="20"/>
                <w:szCs w:val="20"/>
              </w:rPr>
            </w:pPr>
          </w:p>
        </w:tc>
        <w:tc>
          <w:tcPr>
            <w:tcW w:w="0" w:type="auto"/>
            <w:vAlign w:val="center"/>
            <w:hideMark/>
          </w:tcPr>
          <w:p w14:paraId="08359A11" w14:textId="77777777" w:rsidR="00485DF6" w:rsidRDefault="00485DF6">
            <w:pPr>
              <w:spacing w:beforeAutospacing="1" w:afterAutospacing="1"/>
              <w:rPr>
                <w:sz w:val="20"/>
                <w:szCs w:val="20"/>
              </w:rPr>
            </w:pPr>
          </w:p>
        </w:tc>
      </w:tr>
      <w:tr w:rsidR="00485DF6"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Default="00485DF6">
            <w:pPr>
              <w:spacing w:before="100" w:beforeAutospacing="1" w:after="100" w:afterAutospacing="1"/>
              <w:rPr>
                <w:sz w:val="20"/>
                <w:szCs w:val="20"/>
              </w:rPr>
            </w:pPr>
            <w:r>
              <w:rPr>
                <w:sz w:val="20"/>
                <w:szCs w:val="20"/>
              </w:rPr>
              <w:t>6</w:t>
            </w:r>
          </w:p>
        </w:tc>
      </w:tr>
      <w:tr w:rsidR="00485DF6" w14:paraId="6BB877D7" w14:textId="77777777" w:rsidTr="00485DF6">
        <w:tc>
          <w:tcPr>
            <w:tcW w:w="0" w:type="auto"/>
            <w:vAlign w:val="center"/>
            <w:hideMark/>
          </w:tcPr>
          <w:p w14:paraId="38FC273E" w14:textId="77777777" w:rsidR="00485DF6" w:rsidRDefault="00485DF6">
            <w:pPr>
              <w:spacing w:before="100" w:beforeAutospacing="1" w:after="100" w:afterAutospacing="1"/>
              <w:rPr>
                <w:sz w:val="20"/>
                <w:szCs w:val="20"/>
              </w:rPr>
            </w:pPr>
          </w:p>
        </w:tc>
        <w:tc>
          <w:tcPr>
            <w:tcW w:w="0" w:type="auto"/>
            <w:vAlign w:val="center"/>
            <w:hideMark/>
          </w:tcPr>
          <w:p w14:paraId="3C7A47DF" w14:textId="77777777" w:rsidR="00485DF6" w:rsidRDefault="00485DF6">
            <w:pPr>
              <w:spacing w:beforeAutospacing="1" w:afterAutospacing="1"/>
              <w:rPr>
                <w:sz w:val="20"/>
                <w:szCs w:val="20"/>
              </w:rPr>
            </w:pPr>
          </w:p>
        </w:tc>
        <w:tc>
          <w:tcPr>
            <w:tcW w:w="0" w:type="auto"/>
            <w:vAlign w:val="center"/>
            <w:hideMark/>
          </w:tcPr>
          <w:p w14:paraId="3A240164" w14:textId="77777777" w:rsidR="00485DF6" w:rsidRDefault="00485DF6">
            <w:pPr>
              <w:spacing w:beforeAutospacing="1" w:afterAutospacing="1"/>
              <w:rPr>
                <w:sz w:val="20"/>
                <w:szCs w:val="20"/>
              </w:rPr>
            </w:pPr>
          </w:p>
        </w:tc>
        <w:tc>
          <w:tcPr>
            <w:tcW w:w="0" w:type="auto"/>
            <w:vAlign w:val="center"/>
            <w:hideMark/>
          </w:tcPr>
          <w:p w14:paraId="125628D5" w14:textId="77777777" w:rsidR="00485DF6" w:rsidRDefault="00485DF6">
            <w:pPr>
              <w:spacing w:beforeAutospacing="1" w:afterAutospacing="1"/>
              <w:rPr>
                <w:sz w:val="20"/>
                <w:szCs w:val="20"/>
              </w:rPr>
            </w:pPr>
          </w:p>
        </w:tc>
        <w:tc>
          <w:tcPr>
            <w:tcW w:w="0" w:type="auto"/>
            <w:vAlign w:val="center"/>
            <w:hideMark/>
          </w:tcPr>
          <w:p w14:paraId="0E691C25" w14:textId="77777777" w:rsidR="00485DF6" w:rsidRDefault="00485DF6">
            <w:pPr>
              <w:spacing w:beforeAutospacing="1" w:afterAutospacing="1"/>
              <w:rPr>
                <w:sz w:val="20"/>
                <w:szCs w:val="20"/>
              </w:rPr>
            </w:pPr>
          </w:p>
        </w:tc>
        <w:tc>
          <w:tcPr>
            <w:tcW w:w="0" w:type="auto"/>
            <w:vAlign w:val="center"/>
            <w:hideMark/>
          </w:tcPr>
          <w:p w14:paraId="716963B9" w14:textId="77777777" w:rsidR="00485DF6" w:rsidRDefault="00485DF6">
            <w:pPr>
              <w:spacing w:beforeAutospacing="1" w:afterAutospacing="1"/>
              <w:rPr>
                <w:sz w:val="20"/>
                <w:szCs w:val="20"/>
              </w:rPr>
            </w:pPr>
          </w:p>
        </w:tc>
        <w:tc>
          <w:tcPr>
            <w:tcW w:w="0" w:type="auto"/>
            <w:vAlign w:val="center"/>
            <w:hideMark/>
          </w:tcPr>
          <w:p w14:paraId="73239775" w14:textId="77777777" w:rsidR="00485DF6" w:rsidRDefault="00485DF6">
            <w:pPr>
              <w:spacing w:beforeAutospacing="1" w:afterAutospacing="1"/>
              <w:rPr>
                <w:sz w:val="20"/>
                <w:szCs w:val="20"/>
              </w:rPr>
            </w:pPr>
          </w:p>
        </w:tc>
        <w:tc>
          <w:tcPr>
            <w:tcW w:w="0" w:type="auto"/>
            <w:vAlign w:val="center"/>
            <w:hideMark/>
          </w:tcPr>
          <w:p w14:paraId="37764908" w14:textId="77777777" w:rsidR="00485DF6" w:rsidRDefault="00485DF6">
            <w:pPr>
              <w:spacing w:beforeAutospacing="1" w:afterAutospacing="1"/>
              <w:rPr>
                <w:sz w:val="20"/>
                <w:szCs w:val="20"/>
              </w:rPr>
            </w:pPr>
          </w:p>
        </w:tc>
        <w:tc>
          <w:tcPr>
            <w:tcW w:w="0" w:type="auto"/>
            <w:vAlign w:val="center"/>
            <w:hideMark/>
          </w:tcPr>
          <w:p w14:paraId="4FDC968A" w14:textId="77777777" w:rsidR="00485DF6" w:rsidRDefault="00485DF6">
            <w:pPr>
              <w:spacing w:beforeAutospacing="1" w:afterAutospacing="1"/>
              <w:rPr>
                <w:sz w:val="20"/>
                <w:szCs w:val="20"/>
              </w:rPr>
            </w:pPr>
          </w:p>
        </w:tc>
        <w:tc>
          <w:tcPr>
            <w:tcW w:w="0" w:type="auto"/>
            <w:vAlign w:val="center"/>
            <w:hideMark/>
          </w:tcPr>
          <w:p w14:paraId="5C8815C8" w14:textId="77777777" w:rsidR="00485DF6" w:rsidRDefault="00485DF6">
            <w:pPr>
              <w:spacing w:beforeAutospacing="1" w:afterAutospacing="1"/>
              <w:rPr>
                <w:sz w:val="20"/>
                <w:szCs w:val="20"/>
              </w:rPr>
            </w:pPr>
          </w:p>
        </w:tc>
      </w:tr>
      <w:tr w:rsidR="00485DF6"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Default="00485DF6">
            <w:pPr>
              <w:spacing w:before="100" w:beforeAutospacing="1" w:after="100" w:afterAutospacing="1"/>
              <w:rPr>
                <w:sz w:val="20"/>
                <w:szCs w:val="20"/>
              </w:rPr>
            </w:pPr>
            <w:r>
              <w:rPr>
                <w:sz w:val="20"/>
                <w:szCs w:val="20"/>
              </w:rPr>
              <w:t>4</w:t>
            </w:r>
          </w:p>
        </w:tc>
      </w:tr>
      <w:tr w:rsidR="00485DF6" w14:paraId="5A173180" w14:textId="77777777" w:rsidTr="00485DF6">
        <w:tc>
          <w:tcPr>
            <w:tcW w:w="0" w:type="auto"/>
            <w:vAlign w:val="center"/>
            <w:hideMark/>
          </w:tcPr>
          <w:p w14:paraId="16111E9A" w14:textId="77777777" w:rsidR="00485DF6" w:rsidRDefault="00485DF6">
            <w:pPr>
              <w:spacing w:before="100" w:beforeAutospacing="1" w:after="100" w:afterAutospacing="1"/>
              <w:rPr>
                <w:sz w:val="20"/>
                <w:szCs w:val="20"/>
              </w:rPr>
            </w:pPr>
          </w:p>
        </w:tc>
        <w:tc>
          <w:tcPr>
            <w:tcW w:w="0" w:type="auto"/>
            <w:vAlign w:val="center"/>
            <w:hideMark/>
          </w:tcPr>
          <w:p w14:paraId="29CFC0C1" w14:textId="77777777" w:rsidR="00485DF6" w:rsidRDefault="00485DF6">
            <w:pPr>
              <w:spacing w:beforeAutospacing="1" w:afterAutospacing="1"/>
              <w:rPr>
                <w:sz w:val="20"/>
                <w:szCs w:val="20"/>
              </w:rPr>
            </w:pPr>
          </w:p>
        </w:tc>
        <w:tc>
          <w:tcPr>
            <w:tcW w:w="0" w:type="auto"/>
            <w:vAlign w:val="center"/>
            <w:hideMark/>
          </w:tcPr>
          <w:p w14:paraId="2222788B" w14:textId="77777777" w:rsidR="00485DF6" w:rsidRDefault="00485DF6">
            <w:pPr>
              <w:spacing w:beforeAutospacing="1" w:afterAutospacing="1"/>
              <w:rPr>
                <w:sz w:val="20"/>
                <w:szCs w:val="20"/>
              </w:rPr>
            </w:pPr>
          </w:p>
        </w:tc>
        <w:tc>
          <w:tcPr>
            <w:tcW w:w="0" w:type="auto"/>
            <w:vAlign w:val="center"/>
            <w:hideMark/>
          </w:tcPr>
          <w:p w14:paraId="1F772A77" w14:textId="77777777" w:rsidR="00485DF6" w:rsidRDefault="00485DF6">
            <w:pPr>
              <w:spacing w:beforeAutospacing="1" w:afterAutospacing="1"/>
              <w:rPr>
                <w:sz w:val="20"/>
                <w:szCs w:val="20"/>
              </w:rPr>
            </w:pPr>
          </w:p>
        </w:tc>
        <w:tc>
          <w:tcPr>
            <w:tcW w:w="0" w:type="auto"/>
            <w:vAlign w:val="center"/>
            <w:hideMark/>
          </w:tcPr>
          <w:p w14:paraId="39A4D306" w14:textId="77777777" w:rsidR="00485DF6" w:rsidRDefault="00485DF6">
            <w:pPr>
              <w:spacing w:beforeAutospacing="1" w:afterAutospacing="1"/>
              <w:rPr>
                <w:sz w:val="20"/>
                <w:szCs w:val="20"/>
              </w:rPr>
            </w:pPr>
          </w:p>
        </w:tc>
        <w:tc>
          <w:tcPr>
            <w:tcW w:w="0" w:type="auto"/>
            <w:vAlign w:val="center"/>
            <w:hideMark/>
          </w:tcPr>
          <w:p w14:paraId="03406513" w14:textId="77777777" w:rsidR="00485DF6" w:rsidRDefault="00485DF6">
            <w:pPr>
              <w:spacing w:beforeAutospacing="1" w:afterAutospacing="1"/>
              <w:rPr>
                <w:sz w:val="20"/>
                <w:szCs w:val="20"/>
              </w:rPr>
            </w:pPr>
          </w:p>
        </w:tc>
        <w:tc>
          <w:tcPr>
            <w:tcW w:w="0" w:type="auto"/>
            <w:vAlign w:val="center"/>
            <w:hideMark/>
          </w:tcPr>
          <w:p w14:paraId="58723FD9" w14:textId="77777777" w:rsidR="00485DF6" w:rsidRDefault="00485DF6">
            <w:pPr>
              <w:spacing w:beforeAutospacing="1" w:afterAutospacing="1"/>
              <w:rPr>
                <w:sz w:val="20"/>
                <w:szCs w:val="20"/>
              </w:rPr>
            </w:pPr>
          </w:p>
        </w:tc>
        <w:tc>
          <w:tcPr>
            <w:tcW w:w="0" w:type="auto"/>
            <w:vAlign w:val="center"/>
            <w:hideMark/>
          </w:tcPr>
          <w:p w14:paraId="32085FA5" w14:textId="77777777" w:rsidR="00485DF6" w:rsidRDefault="00485DF6">
            <w:pPr>
              <w:spacing w:beforeAutospacing="1" w:afterAutospacing="1"/>
              <w:rPr>
                <w:sz w:val="20"/>
                <w:szCs w:val="20"/>
              </w:rPr>
            </w:pPr>
          </w:p>
        </w:tc>
        <w:tc>
          <w:tcPr>
            <w:tcW w:w="0" w:type="auto"/>
            <w:vAlign w:val="center"/>
            <w:hideMark/>
          </w:tcPr>
          <w:p w14:paraId="064A186F" w14:textId="77777777" w:rsidR="00485DF6" w:rsidRDefault="00485DF6">
            <w:pPr>
              <w:spacing w:beforeAutospacing="1" w:afterAutospacing="1"/>
              <w:rPr>
                <w:sz w:val="20"/>
                <w:szCs w:val="20"/>
              </w:rPr>
            </w:pPr>
          </w:p>
        </w:tc>
        <w:tc>
          <w:tcPr>
            <w:tcW w:w="0" w:type="auto"/>
            <w:vAlign w:val="center"/>
            <w:hideMark/>
          </w:tcPr>
          <w:p w14:paraId="6398057B" w14:textId="77777777" w:rsidR="00485DF6" w:rsidRDefault="00485DF6">
            <w:pPr>
              <w:spacing w:beforeAutospacing="1" w:afterAutospacing="1"/>
              <w:rPr>
                <w:sz w:val="20"/>
                <w:szCs w:val="20"/>
              </w:rPr>
            </w:pPr>
          </w:p>
        </w:tc>
      </w:tr>
      <w:tr w:rsidR="00485DF6"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Default="00485DF6">
            <w:pPr>
              <w:spacing w:before="100" w:beforeAutospacing="1" w:after="100" w:afterAutospacing="1"/>
              <w:rPr>
                <w:sz w:val="20"/>
                <w:szCs w:val="20"/>
              </w:rPr>
            </w:pPr>
            <w:r>
              <w:rPr>
                <w:sz w:val="20"/>
                <w:szCs w:val="20"/>
              </w:rPr>
              <w:t>1</w:t>
            </w:r>
          </w:p>
        </w:tc>
      </w:tr>
      <w:tr w:rsidR="00485DF6" w14:paraId="6B52C79F" w14:textId="77777777" w:rsidTr="00485DF6">
        <w:tc>
          <w:tcPr>
            <w:tcW w:w="0" w:type="auto"/>
            <w:vAlign w:val="center"/>
            <w:hideMark/>
          </w:tcPr>
          <w:p w14:paraId="654B72D9" w14:textId="77777777" w:rsidR="00485DF6" w:rsidRDefault="00485DF6">
            <w:pPr>
              <w:spacing w:before="100" w:beforeAutospacing="1" w:after="100" w:afterAutospacing="1"/>
              <w:rPr>
                <w:sz w:val="20"/>
                <w:szCs w:val="20"/>
              </w:rPr>
            </w:pPr>
          </w:p>
        </w:tc>
        <w:tc>
          <w:tcPr>
            <w:tcW w:w="0" w:type="auto"/>
            <w:vAlign w:val="center"/>
            <w:hideMark/>
          </w:tcPr>
          <w:p w14:paraId="1A81E572" w14:textId="77777777" w:rsidR="00485DF6" w:rsidRDefault="00485DF6">
            <w:pPr>
              <w:spacing w:beforeAutospacing="1" w:afterAutospacing="1"/>
              <w:rPr>
                <w:sz w:val="20"/>
                <w:szCs w:val="20"/>
              </w:rPr>
            </w:pPr>
          </w:p>
        </w:tc>
        <w:tc>
          <w:tcPr>
            <w:tcW w:w="0" w:type="auto"/>
            <w:vAlign w:val="center"/>
            <w:hideMark/>
          </w:tcPr>
          <w:p w14:paraId="044C0E80" w14:textId="77777777" w:rsidR="00485DF6" w:rsidRDefault="00485DF6">
            <w:pPr>
              <w:spacing w:beforeAutospacing="1" w:afterAutospacing="1"/>
              <w:rPr>
                <w:sz w:val="20"/>
                <w:szCs w:val="20"/>
              </w:rPr>
            </w:pPr>
          </w:p>
        </w:tc>
        <w:tc>
          <w:tcPr>
            <w:tcW w:w="0" w:type="auto"/>
            <w:vAlign w:val="center"/>
            <w:hideMark/>
          </w:tcPr>
          <w:p w14:paraId="74D4EDEF" w14:textId="77777777" w:rsidR="00485DF6" w:rsidRDefault="00485DF6">
            <w:pPr>
              <w:spacing w:beforeAutospacing="1" w:afterAutospacing="1"/>
              <w:rPr>
                <w:sz w:val="20"/>
                <w:szCs w:val="20"/>
              </w:rPr>
            </w:pPr>
          </w:p>
        </w:tc>
        <w:tc>
          <w:tcPr>
            <w:tcW w:w="0" w:type="auto"/>
            <w:vAlign w:val="center"/>
            <w:hideMark/>
          </w:tcPr>
          <w:p w14:paraId="27B8D4D3" w14:textId="77777777" w:rsidR="00485DF6" w:rsidRDefault="00485DF6">
            <w:pPr>
              <w:spacing w:beforeAutospacing="1" w:afterAutospacing="1"/>
              <w:rPr>
                <w:sz w:val="20"/>
                <w:szCs w:val="20"/>
              </w:rPr>
            </w:pPr>
          </w:p>
        </w:tc>
        <w:tc>
          <w:tcPr>
            <w:tcW w:w="0" w:type="auto"/>
            <w:vAlign w:val="center"/>
            <w:hideMark/>
          </w:tcPr>
          <w:p w14:paraId="78C964D0" w14:textId="77777777" w:rsidR="00485DF6" w:rsidRDefault="00485DF6">
            <w:pPr>
              <w:spacing w:beforeAutospacing="1" w:afterAutospacing="1"/>
              <w:rPr>
                <w:sz w:val="20"/>
                <w:szCs w:val="20"/>
              </w:rPr>
            </w:pPr>
          </w:p>
        </w:tc>
        <w:tc>
          <w:tcPr>
            <w:tcW w:w="0" w:type="auto"/>
            <w:vAlign w:val="center"/>
            <w:hideMark/>
          </w:tcPr>
          <w:p w14:paraId="612D6850" w14:textId="77777777" w:rsidR="00485DF6" w:rsidRDefault="00485DF6">
            <w:pPr>
              <w:spacing w:beforeAutospacing="1" w:afterAutospacing="1"/>
              <w:rPr>
                <w:sz w:val="20"/>
                <w:szCs w:val="20"/>
              </w:rPr>
            </w:pPr>
          </w:p>
        </w:tc>
        <w:tc>
          <w:tcPr>
            <w:tcW w:w="0" w:type="auto"/>
            <w:vAlign w:val="center"/>
            <w:hideMark/>
          </w:tcPr>
          <w:p w14:paraId="26079C81" w14:textId="77777777" w:rsidR="00485DF6" w:rsidRDefault="00485DF6">
            <w:pPr>
              <w:spacing w:beforeAutospacing="1" w:afterAutospacing="1"/>
              <w:rPr>
                <w:sz w:val="20"/>
                <w:szCs w:val="20"/>
              </w:rPr>
            </w:pPr>
          </w:p>
        </w:tc>
        <w:tc>
          <w:tcPr>
            <w:tcW w:w="0" w:type="auto"/>
            <w:vAlign w:val="center"/>
            <w:hideMark/>
          </w:tcPr>
          <w:p w14:paraId="0D0BD9BB" w14:textId="77777777" w:rsidR="00485DF6" w:rsidRDefault="00485DF6">
            <w:pPr>
              <w:spacing w:beforeAutospacing="1" w:afterAutospacing="1"/>
              <w:rPr>
                <w:sz w:val="20"/>
                <w:szCs w:val="20"/>
              </w:rPr>
            </w:pPr>
          </w:p>
        </w:tc>
        <w:tc>
          <w:tcPr>
            <w:tcW w:w="0" w:type="auto"/>
            <w:vAlign w:val="center"/>
            <w:hideMark/>
          </w:tcPr>
          <w:p w14:paraId="1AAC9EBF" w14:textId="77777777" w:rsidR="00485DF6" w:rsidRDefault="00485DF6">
            <w:pPr>
              <w:spacing w:beforeAutospacing="1" w:afterAutospacing="1"/>
              <w:rPr>
                <w:sz w:val="20"/>
                <w:szCs w:val="20"/>
              </w:rPr>
            </w:pPr>
          </w:p>
        </w:tc>
      </w:tr>
      <w:tr w:rsidR="00485DF6"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Default="00485DF6">
            <w:pPr>
              <w:spacing w:before="100" w:beforeAutospacing="1" w:after="100" w:afterAutospacing="1"/>
              <w:rPr>
                <w:sz w:val="20"/>
                <w:szCs w:val="20"/>
              </w:rPr>
            </w:pPr>
            <w:r>
              <w:rPr>
                <w:sz w:val="20"/>
                <w:szCs w:val="20"/>
              </w:rPr>
              <w:t>4</w:t>
            </w:r>
          </w:p>
        </w:tc>
      </w:tr>
      <w:tr w:rsidR="00485DF6" w14:paraId="2F256FCB" w14:textId="77777777" w:rsidTr="00485DF6">
        <w:tc>
          <w:tcPr>
            <w:tcW w:w="0" w:type="auto"/>
            <w:vAlign w:val="center"/>
            <w:hideMark/>
          </w:tcPr>
          <w:p w14:paraId="64F6560D" w14:textId="77777777" w:rsidR="00485DF6" w:rsidRDefault="00485DF6">
            <w:pPr>
              <w:spacing w:before="100" w:beforeAutospacing="1" w:after="100" w:afterAutospacing="1"/>
              <w:rPr>
                <w:sz w:val="20"/>
                <w:szCs w:val="20"/>
              </w:rPr>
            </w:pPr>
          </w:p>
        </w:tc>
        <w:tc>
          <w:tcPr>
            <w:tcW w:w="0" w:type="auto"/>
            <w:vAlign w:val="center"/>
            <w:hideMark/>
          </w:tcPr>
          <w:p w14:paraId="59502B27" w14:textId="77777777" w:rsidR="00485DF6" w:rsidRDefault="00485DF6">
            <w:pPr>
              <w:spacing w:beforeAutospacing="1" w:afterAutospacing="1"/>
              <w:rPr>
                <w:sz w:val="20"/>
                <w:szCs w:val="20"/>
              </w:rPr>
            </w:pPr>
          </w:p>
        </w:tc>
        <w:tc>
          <w:tcPr>
            <w:tcW w:w="0" w:type="auto"/>
            <w:vAlign w:val="center"/>
            <w:hideMark/>
          </w:tcPr>
          <w:p w14:paraId="73946FBA" w14:textId="77777777" w:rsidR="00485DF6" w:rsidRDefault="00485DF6">
            <w:pPr>
              <w:spacing w:beforeAutospacing="1" w:afterAutospacing="1"/>
              <w:rPr>
                <w:sz w:val="20"/>
                <w:szCs w:val="20"/>
              </w:rPr>
            </w:pPr>
          </w:p>
        </w:tc>
        <w:tc>
          <w:tcPr>
            <w:tcW w:w="0" w:type="auto"/>
            <w:vAlign w:val="center"/>
            <w:hideMark/>
          </w:tcPr>
          <w:p w14:paraId="208F1661" w14:textId="77777777" w:rsidR="00485DF6" w:rsidRDefault="00485DF6">
            <w:pPr>
              <w:spacing w:beforeAutospacing="1" w:afterAutospacing="1"/>
              <w:rPr>
                <w:sz w:val="20"/>
                <w:szCs w:val="20"/>
              </w:rPr>
            </w:pPr>
          </w:p>
        </w:tc>
        <w:tc>
          <w:tcPr>
            <w:tcW w:w="0" w:type="auto"/>
            <w:vAlign w:val="center"/>
            <w:hideMark/>
          </w:tcPr>
          <w:p w14:paraId="2C5A389E" w14:textId="77777777" w:rsidR="00485DF6" w:rsidRDefault="00485DF6">
            <w:pPr>
              <w:spacing w:beforeAutospacing="1" w:afterAutospacing="1"/>
              <w:rPr>
                <w:sz w:val="20"/>
                <w:szCs w:val="20"/>
              </w:rPr>
            </w:pPr>
          </w:p>
        </w:tc>
        <w:tc>
          <w:tcPr>
            <w:tcW w:w="0" w:type="auto"/>
            <w:vAlign w:val="center"/>
            <w:hideMark/>
          </w:tcPr>
          <w:p w14:paraId="1C3AD3C7" w14:textId="77777777" w:rsidR="00485DF6" w:rsidRDefault="00485DF6">
            <w:pPr>
              <w:spacing w:beforeAutospacing="1" w:afterAutospacing="1"/>
              <w:rPr>
                <w:sz w:val="20"/>
                <w:szCs w:val="20"/>
              </w:rPr>
            </w:pPr>
          </w:p>
        </w:tc>
        <w:tc>
          <w:tcPr>
            <w:tcW w:w="0" w:type="auto"/>
            <w:vAlign w:val="center"/>
            <w:hideMark/>
          </w:tcPr>
          <w:p w14:paraId="17DB2C9F" w14:textId="77777777" w:rsidR="00485DF6" w:rsidRDefault="00485DF6">
            <w:pPr>
              <w:spacing w:beforeAutospacing="1" w:afterAutospacing="1"/>
              <w:rPr>
                <w:sz w:val="20"/>
                <w:szCs w:val="20"/>
              </w:rPr>
            </w:pPr>
          </w:p>
        </w:tc>
        <w:tc>
          <w:tcPr>
            <w:tcW w:w="0" w:type="auto"/>
            <w:vAlign w:val="center"/>
            <w:hideMark/>
          </w:tcPr>
          <w:p w14:paraId="4E4B937F" w14:textId="77777777" w:rsidR="00485DF6" w:rsidRDefault="00485DF6">
            <w:pPr>
              <w:spacing w:beforeAutospacing="1" w:afterAutospacing="1"/>
              <w:rPr>
                <w:sz w:val="20"/>
                <w:szCs w:val="20"/>
              </w:rPr>
            </w:pPr>
          </w:p>
        </w:tc>
        <w:tc>
          <w:tcPr>
            <w:tcW w:w="0" w:type="auto"/>
            <w:vAlign w:val="center"/>
            <w:hideMark/>
          </w:tcPr>
          <w:p w14:paraId="446650C5" w14:textId="77777777" w:rsidR="00485DF6" w:rsidRDefault="00485DF6">
            <w:pPr>
              <w:spacing w:beforeAutospacing="1" w:afterAutospacing="1"/>
              <w:rPr>
                <w:sz w:val="20"/>
                <w:szCs w:val="20"/>
              </w:rPr>
            </w:pPr>
          </w:p>
        </w:tc>
        <w:tc>
          <w:tcPr>
            <w:tcW w:w="0" w:type="auto"/>
            <w:vAlign w:val="center"/>
            <w:hideMark/>
          </w:tcPr>
          <w:p w14:paraId="2435630B" w14:textId="77777777" w:rsidR="00485DF6" w:rsidRDefault="00485DF6">
            <w:pPr>
              <w:spacing w:beforeAutospacing="1" w:afterAutospacing="1"/>
              <w:rPr>
                <w:sz w:val="20"/>
                <w:szCs w:val="20"/>
              </w:rPr>
            </w:pPr>
          </w:p>
        </w:tc>
      </w:tr>
      <w:tr w:rsidR="00485DF6"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Default="00485DF6">
            <w:pPr>
              <w:spacing w:before="100" w:beforeAutospacing="1" w:after="100" w:afterAutospacing="1"/>
              <w:rPr>
                <w:sz w:val="20"/>
                <w:szCs w:val="20"/>
              </w:rPr>
            </w:pPr>
            <w:r>
              <w:rPr>
                <w:sz w:val="20"/>
                <w:szCs w:val="20"/>
              </w:rPr>
              <w:t>0</w:t>
            </w:r>
          </w:p>
        </w:tc>
      </w:tr>
      <w:tr w:rsidR="00485DF6" w14:paraId="65D85982" w14:textId="77777777" w:rsidTr="00485DF6">
        <w:tc>
          <w:tcPr>
            <w:tcW w:w="0" w:type="auto"/>
            <w:vAlign w:val="center"/>
            <w:hideMark/>
          </w:tcPr>
          <w:p w14:paraId="7F623163" w14:textId="77777777" w:rsidR="00485DF6" w:rsidRDefault="00485DF6">
            <w:pPr>
              <w:spacing w:before="100" w:beforeAutospacing="1" w:after="100" w:afterAutospacing="1"/>
              <w:rPr>
                <w:sz w:val="20"/>
                <w:szCs w:val="20"/>
              </w:rPr>
            </w:pPr>
          </w:p>
        </w:tc>
        <w:tc>
          <w:tcPr>
            <w:tcW w:w="0" w:type="auto"/>
            <w:vAlign w:val="center"/>
            <w:hideMark/>
          </w:tcPr>
          <w:p w14:paraId="750DAFD4" w14:textId="77777777" w:rsidR="00485DF6" w:rsidRDefault="00485DF6">
            <w:pPr>
              <w:spacing w:beforeAutospacing="1" w:afterAutospacing="1"/>
              <w:rPr>
                <w:sz w:val="20"/>
                <w:szCs w:val="20"/>
              </w:rPr>
            </w:pPr>
          </w:p>
        </w:tc>
        <w:tc>
          <w:tcPr>
            <w:tcW w:w="0" w:type="auto"/>
            <w:vAlign w:val="center"/>
            <w:hideMark/>
          </w:tcPr>
          <w:p w14:paraId="291F4470" w14:textId="77777777" w:rsidR="00485DF6" w:rsidRDefault="00485DF6">
            <w:pPr>
              <w:spacing w:beforeAutospacing="1" w:afterAutospacing="1"/>
              <w:rPr>
                <w:sz w:val="20"/>
                <w:szCs w:val="20"/>
              </w:rPr>
            </w:pPr>
          </w:p>
        </w:tc>
        <w:tc>
          <w:tcPr>
            <w:tcW w:w="0" w:type="auto"/>
            <w:vAlign w:val="center"/>
            <w:hideMark/>
          </w:tcPr>
          <w:p w14:paraId="2F91503C" w14:textId="77777777" w:rsidR="00485DF6" w:rsidRDefault="00485DF6">
            <w:pPr>
              <w:spacing w:beforeAutospacing="1" w:afterAutospacing="1"/>
              <w:rPr>
                <w:sz w:val="20"/>
                <w:szCs w:val="20"/>
              </w:rPr>
            </w:pPr>
          </w:p>
        </w:tc>
        <w:tc>
          <w:tcPr>
            <w:tcW w:w="0" w:type="auto"/>
            <w:vAlign w:val="center"/>
            <w:hideMark/>
          </w:tcPr>
          <w:p w14:paraId="74BFD593" w14:textId="77777777" w:rsidR="00485DF6" w:rsidRDefault="00485DF6">
            <w:pPr>
              <w:spacing w:beforeAutospacing="1" w:afterAutospacing="1"/>
              <w:rPr>
                <w:sz w:val="20"/>
                <w:szCs w:val="20"/>
              </w:rPr>
            </w:pPr>
          </w:p>
        </w:tc>
        <w:tc>
          <w:tcPr>
            <w:tcW w:w="0" w:type="auto"/>
            <w:vAlign w:val="center"/>
            <w:hideMark/>
          </w:tcPr>
          <w:p w14:paraId="7E71690D" w14:textId="77777777" w:rsidR="00485DF6" w:rsidRDefault="00485DF6">
            <w:pPr>
              <w:spacing w:beforeAutospacing="1" w:afterAutospacing="1"/>
              <w:rPr>
                <w:sz w:val="20"/>
                <w:szCs w:val="20"/>
              </w:rPr>
            </w:pPr>
          </w:p>
        </w:tc>
        <w:tc>
          <w:tcPr>
            <w:tcW w:w="0" w:type="auto"/>
            <w:vAlign w:val="center"/>
            <w:hideMark/>
          </w:tcPr>
          <w:p w14:paraId="5FD81347" w14:textId="77777777" w:rsidR="00485DF6" w:rsidRDefault="00485DF6">
            <w:pPr>
              <w:spacing w:beforeAutospacing="1" w:afterAutospacing="1"/>
              <w:rPr>
                <w:sz w:val="20"/>
                <w:szCs w:val="20"/>
              </w:rPr>
            </w:pPr>
          </w:p>
        </w:tc>
        <w:tc>
          <w:tcPr>
            <w:tcW w:w="0" w:type="auto"/>
            <w:vAlign w:val="center"/>
            <w:hideMark/>
          </w:tcPr>
          <w:p w14:paraId="7F6878DC" w14:textId="77777777" w:rsidR="00485DF6" w:rsidRDefault="00485DF6">
            <w:pPr>
              <w:spacing w:beforeAutospacing="1" w:afterAutospacing="1"/>
              <w:rPr>
                <w:sz w:val="20"/>
                <w:szCs w:val="20"/>
              </w:rPr>
            </w:pPr>
          </w:p>
        </w:tc>
        <w:tc>
          <w:tcPr>
            <w:tcW w:w="0" w:type="auto"/>
            <w:vAlign w:val="center"/>
            <w:hideMark/>
          </w:tcPr>
          <w:p w14:paraId="65F1899A" w14:textId="77777777" w:rsidR="00485DF6" w:rsidRDefault="00485DF6">
            <w:pPr>
              <w:spacing w:beforeAutospacing="1" w:afterAutospacing="1"/>
              <w:rPr>
                <w:sz w:val="20"/>
                <w:szCs w:val="20"/>
              </w:rPr>
            </w:pPr>
          </w:p>
        </w:tc>
        <w:tc>
          <w:tcPr>
            <w:tcW w:w="0" w:type="auto"/>
            <w:vAlign w:val="center"/>
            <w:hideMark/>
          </w:tcPr>
          <w:p w14:paraId="7E38D88B" w14:textId="77777777" w:rsidR="00485DF6" w:rsidRDefault="00485DF6">
            <w:pPr>
              <w:spacing w:beforeAutospacing="1" w:afterAutospacing="1"/>
              <w:rPr>
                <w:sz w:val="20"/>
                <w:szCs w:val="20"/>
              </w:rPr>
            </w:pPr>
          </w:p>
        </w:tc>
      </w:tr>
      <w:tr w:rsidR="00485DF6"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Default="00485DF6">
            <w:pPr>
              <w:spacing w:before="100" w:beforeAutospacing="1" w:after="100" w:afterAutospacing="1"/>
              <w:rPr>
                <w:sz w:val="20"/>
                <w:szCs w:val="20"/>
              </w:rPr>
            </w:pPr>
            <w:r>
              <w:rPr>
                <w:sz w:val="20"/>
                <w:szCs w:val="20"/>
              </w:rPr>
              <w:t>1</w:t>
            </w:r>
          </w:p>
        </w:tc>
      </w:tr>
      <w:tr w:rsidR="00485DF6" w14:paraId="6618A07B" w14:textId="77777777" w:rsidTr="00485DF6">
        <w:tc>
          <w:tcPr>
            <w:tcW w:w="0" w:type="auto"/>
            <w:vAlign w:val="center"/>
            <w:hideMark/>
          </w:tcPr>
          <w:p w14:paraId="53A01C46" w14:textId="77777777" w:rsidR="00485DF6" w:rsidRDefault="00485DF6">
            <w:pPr>
              <w:spacing w:before="100" w:beforeAutospacing="1" w:after="100" w:afterAutospacing="1"/>
              <w:rPr>
                <w:sz w:val="20"/>
                <w:szCs w:val="20"/>
              </w:rPr>
            </w:pPr>
          </w:p>
        </w:tc>
        <w:tc>
          <w:tcPr>
            <w:tcW w:w="0" w:type="auto"/>
            <w:vAlign w:val="center"/>
            <w:hideMark/>
          </w:tcPr>
          <w:p w14:paraId="40697A81" w14:textId="77777777" w:rsidR="00485DF6" w:rsidRDefault="00485DF6">
            <w:pPr>
              <w:spacing w:beforeAutospacing="1" w:afterAutospacing="1"/>
              <w:rPr>
                <w:sz w:val="20"/>
                <w:szCs w:val="20"/>
              </w:rPr>
            </w:pPr>
          </w:p>
        </w:tc>
        <w:tc>
          <w:tcPr>
            <w:tcW w:w="0" w:type="auto"/>
            <w:vAlign w:val="center"/>
            <w:hideMark/>
          </w:tcPr>
          <w:p w14:paraId="298D6EDF" w14:textId="77777777" w:rsidR="00485DF6" w:rsidRDefault="00485DF6">
            <w:pPr>
              <w:spacing w:beforeAutospacing="1" w:afterAutospacing="1"/>
              <w:rPr>
                <w:sz w:val="20"/>
                <w:szCs w:val="20"/>
              </w:rPr>
            </w:pPr>
          </w:p>
        </w:tc>
        <w:tc>
          <w:tcPr>
            <w:tcW w:w="0" w:type="auto"/>
            <w:vAlign w:val="center"/>
            <w:hideMark/>
          </w:tcPr>
          <w:p w14:paraId="31E329D8" w14:textId="77777777" w:rsidR="00485DF6" w:rsidRDefault="00485DF6">
            <w:pPr>
              <w:spacing w:beforeAutospacing="1" w:afterAutospacing="1"/>
              <w:rPr>
                <w:sz w:val="20"/>
                <w:szCs w:val="20"/>
              </w:rPr>
            </w:pPr>
          </w:p>
        </w:tc>
        <w:tc>
          <w:tcPr>
            <w:tcW w:w="0" w:type="auto"/>
            <w:vAlign w:val="center"/>
            <w:hideMark/>
          </w:tcPr>
          <w:p w14:paraId="72C90C39" w14:textId="77777777" w:rsidR="00485DF6" w:rsidRDefault="00485DF6">
            <w:pPr>
              <w:spacing w:beforeAutospacing="1" w:afterAutospacing="1"/>
              <w:rPr>
                <w:sz w:val="20"/>
                <w:szCs w:val="20"/>
              </w:rPr>
            </w:pPr>
          </w:p>
        </w:tc>
        <w:tc>
          <w:tcPr>
            <w:tcW w:w="0" w:type="auto"/>
            <w:vAlign w:val="center"/>
            <w:hideMark/>
          </w:tcPr>
          <w:p w14:paraId="25E6CEDC" w14:textId="77777777" w:rsidR="00485DF6" w:rsidRDefault="00485DF6">
            <w:pPr>
              <w:spacing w:beforeAutospacing="1" w:afterAutospacing="1"/>
              <w:rPr>
                <w:sz w:val="20"/>
                <w:szCs w:val="20"/>
              </w:rPr>
            </w:pPr>
          </w:p>
        </w:tc>
        <w:tc>
          <w:tcPr>
            <w:tcW w:w="0" w:type="auto"/>
            <w:vAlign w:val="center"/>
            <w:hideMark/>
          </w:tcPr>
          <w:p w14:paraId="229A93FB" w14:textId="77777777" w:rsidR="00485DF6" w:rsidRDefault="00485DF6">
            <w:pPr>
              <w:spacing w:beforeAutospacing="1" w:afterAutospacing="1"/>
              <w:rPr>
                <w:sz w:val="20"/>
                <w:szCs w:val="20"/>
              </w:rPr>
            </w:pPr>
          </w:p>
        </w:tc>
        <w:tc>
          <w:tcPr>
            <w:tcW w:w="0" w:type="auto"/>
            <w:vAlign w:val="center"/>
            <w:hideMark/>
          </w:tcPr>
          <w:p w14:paraId="1F2BD7A8" w14:textId="77777777" w:rsidR="00485DF6" w:rsidRDefault="00485DF6">
            <w:pPr>
              <w:spacing w:beforeAutospacing="1" w:afterAutospacing="1"/>
              <w:rPr>
                <w:sz w:val="20"/>
                <w:szCs w:val="20"/>
              </w:rPr>
            </w:pPr>
          </w:p>
        </w:tc>
        <w:tc>
          <w:tcPr>
            <w:tcW w:w="0" w:type="auto"/>
            <w:vAlign w:val="center"/>
            <w:hideMark/>
          </w:tcPr>
          <w:p w14:paraId="6FFD08D7" w14:textId="77777777" w:rsidR="00485DF6" w:rsidRDefault="00485DF6">
            <w:pPr>
              <w:spacing w:beforeAutospacing="1" w:afterAutospacing="1"/>
              <w:rPr>
                <w:sz w:val="20"/>
                <w:szCs w:val="20"/>
              </w:rPr>
            </w:pPr>
          </w:p>
        </w:tc>
        <w:tc>
          <w:tcPr>
            <w:tcW w:w="0" w:type="auto"/>
            <w:vAlign w:val="center"/>
            <w:hideMark/>
          </w:tcPr>
          <w:p w14:paraId="594924E1" w14:textId="77777777" w:rsidR="00485DF6" w:rsidRDefault="00485DF6">
            <w:pPr>
              <w:spacing w:beforeAutospacing="1" w:afterAutospacing="1"/>
              <w:rPr>
                <w:sz w:val="20"/>
                <w:szCs w:val="20"/>
              </w:rPr>
            </w:pPr>
          </w:p>
        </w:tc>
      </w:tr>
      <w:tr w:rsidR="00485DF6"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Default="00485DF6">
            <w:pPr>
              <w:spacing w:before="100" w:beforeAutospacing="1" w:after="100" w:afterAutospacing="1"/>
              <w:rPr>
                <w:sz w:val="20"/>
                <w:szCs w:val="20"/>
              </w:rPr>
            </w:pPr>
            <w:r>
              <w:rPr>
                <w:sz w:val="20"/>
                <w:szCs w:val="20"/>
              </w:rPr>
              <w:t>2</w:t>
            </w:r>
          </w:p>
        </w:tc>
      </w:tr>
      <w:tr w:rsidR="00485DF6" w14:paraId="4BCDC602" w14:textId="77777777" w:rsidTr="00485DF6">
        <w:tc>
          <w:tcPr>
            <w:tcW w:w="0" w:type="auto"/>
            <w:vAlign w:val="center"/>
            <w:hideMark/>
          </w:tcPr>
          <w:p w14:paraId="68942562" w14:textId="77777777" w:rsidR="00485DF6" w:rsidRDefault="00485DF6">
            <w:pPr>
              <w:spacing w:before="100" w:beforeAutospacing="1" w:after="100" w:afterAutospacing="1"/>
              <w:rPr>
                <w:sz w:val="20"/>
                <w:szCs w:val="20"/>
              </w:rPr>
            </w:pPr>
          </w:p>
        </w:tc>
        <w:tc>
          <w:tcPr>
            <w:tcW w:w="0" w:type="auto"/>
            <w:vAlign w:val="center"/>
            <w:hideMark/>
          </w:tcPr>
          <w:p w14:paraId="166B1C9C" w14:textId="77777777" w:rsidR="00485DF6" w:rsidRDefault="00485DF6">
            <w:pPr>
              <w:spacing w:beforeAutospacing="1" w:afterAutospacing="1"/>
              <w:rPr>
                <w:sz w:val="20"/>
                <w:szCs w:val="20"/>
              </w:rPr>
            </w:pPr>
          </w:p>
        </w:tc>
        <w:tc>
          <w:tcPr>
            <w:tcW w:w="0" w:type="auto"/>
            <w:vAlign w:val="center"/>
            <w:hideMark/>
          </w:tcPr>
          <w:p w14:paraId="263557C0" w14:textId="77777777" w:rsidR="00485DF6" w:rsidRDefault="00485DF6">
            <w:pPr>
              <w:spacing w:beforeAutospacing="1" w:afterAutospacing="1"/>
              <w:rPr>
                <w:sz w:val="20"/>
                <w:szCs w:val="20"/>
              </w:rPr>
            </w:pPr>
          </w:p>
        </w:tc>
        <w:tc>
          <w:tcPr>
            <w:tcW w:w="0" w:type="auto"/>
            <w:vAlign w:val="center"/>
            <w:hideMark/>
          </w:tcPr>
          <w:p w14:paraId="67743ABD" w14:textId="77777777" w:rsidR="00485DF6" w:rsidRDefault="00485DF6">
            <w:pPr>
              <w:spacing w:beforeAutospacing="1" w:afterAutospacing="1"/>
              <w:rPr>
                <w:sz w:val="20"/>
                <w:szCs w:val="20"/>
              </w:rPr>
            </w:pPr>
          </w:p>
        </w:tc>
        <w:tc>
          <w:tcPr>
            <w:tcW w:w="0" w:type="auto"/>
            <w:vAlign w:val="center"/>
            <w:hideMark/>
          </w:tcPr>
          <w:p w14:paraId="70FE4444" w14:textId="77777777" w:rsidR="00485DF6" w:rsidRDefault="00485DF6">
            <w:pPr>
              <w:spacing w:beforeAutospacing="1" w:afterAutospacing="1"/>
              <w:rPr>
                <w:sz w:val="20"/>
                <w:szCs w:val="20"/>
              </w:rPr>
            </w:pPr>
          </w:p>
        </w:tc>
        <w:tc>
          <w:tcPr>
            <w:tcW w:w="0" w:type="auto"/>
            <w:vAlign w:val="center"/>
            <w:hideMark/>
          </w:tcPr>
          <w:p w14:paraId="658DDC36" w14:textId="77777777" w:rsidR="00485DF6" w:rsidRDefault="00485DF6">
            <w:pPr>
              <w:spacing w:beforeAutospacing="1" w:afterAutospacing="1"/>
              <w:rPr>
                <w:sz w:val="20"/>
                <w:szCs w:val="20"/>
              </w:rPr>
            </w:pPr>
          </w:p>
        </w:tc>
        <w:tc>
          <w:tcPr>
            <w:tcW w:w="0" w:type="auto"/>
            <w:vAlign w:val="center"/>
            <w:hideMark/>
          </w:tcPr>
          <w:p w14:paraId="0E45F908" w14:textId="77777777" w:rsidR="00485DF6" w:rsidRDefault="00485DF6">
            <w:pPr>
              <w:spacing w:beforeAutospacing="1" w:afterAutospacing="1"/>
              <w:rPr>
                <w:sz w:val="20"/>
                <w:szCs w:val="20"/>
              </w:rPr>
            </w:pPr>
          </w:p>
        </w:tc>
        <w:tc>
          <w:tcPr>
            <w:tcW w:w="0" w:type="auto"/>
            <w:vAlign w:val="center"/>
            <w:hideMark/>
          </w:tcPr>
          <w:p w14:paraId="2D6F7396" w14:textId="77777777" w:rsidR="00485DF6" w:rsidRDefault="00485DF6">
            <w:pPr>
              <w:spacing w:beforeAutospacing="1" w:afterAutospacing="1"/>
              <w:rPr>
                <w:sz w:val="20"/>
                <w:szCs w:val="20"/>
              </w:rPr>
            </w:pPr>
          </w:p>
        </w:tc>
        <w:tc>
          <w:tcPr>
            <w:tcW w:w="0" w:type="auto"/>
            <w:vAlign w:val="center"/>
            <w:hideMark/>
          </w:tcPr>
          <w:p w14:paraId="27B20681" w14:textId="77777777" w:rsidR="00485DF6" w:rsidRDefault="00485DF6">
            <w:pPr>
              <w:spacing w:beforeAutospacing="1" w:afterAutospacing="1"/>
              <w:rPr>
                <w:sz w:val="20"/>
                <w:szCs w:val="20"/>
              </w:rPr>
            </w:pPr>
          </w:p>
        </w:tc>
        <w:tc>
          <w:tcPr>
            <w:tcW w:w="0" w:type="auto"/>
            <w:vAlign w:val="center"/>
            <w:hideMark/>
          </w:tcPr>
          <w:p w14:paraId="73B04180" w14:textId="77777777" w:rsidR="00485DF6" w:rsidRDefault="00485DF6">
            <w:pPr>
              <w:spacing w:beforeAutospacing="1" w:afterAutospacing="1"/>
              <w:rPr>
                <w:sz w:val="20"/>
                <w:szCs w:val="20"/>
              </w:rPr>
            </w:pPr>
          </w:p>
        </w:tc>
      </w:tr>
      <w:tr w:rsidR="00485DF6"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Default="00485DF6">
            <w:pPr>
              <w:spacing w:before="100" w:beforeAutospacing="1" w:after="100" w:afterAutospacing="1"/>
              <w:rPr>
                <w:sz w:val="20"/>
                <w:szCs w:val="20"/>
              </w:rPr>
            </w:pPr>
            <w:r>
              <w:rPr>
                <w:sz w:val="20"/>
                <w:szCs w:val="20"/>
              </w:rPr>
              <w:t>0</w:t>
            </w:r>
          </w:p>
        </w:tc>
      </w:tr>
      <w:tr w:rsidR="00485DF6" w14:paraId="6D4CF67B" w14:textId="77777777" w:rsidTr="00485DF6">
        <w:tc>
          <w:tcPr>
            <w:tcW w:w="0" w:type="auto"/>
            <w:vAlign w:val="center"/>
            <w:hideMark/>
          </w:tcPr>
          <w:p w14:paraId="27243E9C" w14:textId="77777777" w:rsidR="00485DF6" w:rsidRDefault="00485DF6">
            <w:pPr>
              <w:spacing w:before="100" w:beforeAutospacing="1" w:after="100" w:afterAutospacing="1"/>
              <w:rPr>
                <w:sz w:val="20"/>
                <w:szCs w:val="20"/>
              </w:rPr>
            </w:pPr>
          </w:p>
        </w:tc>
        <w:tc>
          <w:tcPr>
            <w:tcW w:w="0" w:type="auto"/>
            <w:vAlign w:val="center"/>
            <w:hideMark/>
          </w:tcPr>
          <w:p w14:paraId="34829DAC" w14:textId="77777777" w:rsidR="00485DF6" w:rsidRDefault="00485DF6">
            <w:pPr>
              <w:spacing w:beforeAutospacing="1" w:afterAutospacing="1"/>
              <w:rPr>
                <w:sz w:val="20"/>
                <w:szCs w:val="20"/>
              </w:rPr>
            </w:pPr>
          </w:p>
        </w:tc>
        <w:tc>
          <w:tcPr>
            <w:tcW w:w="0" w:type="auto"/>
            <w:vAlign w:val="center"/>
            <w:hideMark/>
          </w:tcPr>
          <w:p w14:paraId="11E78F67" w14:textId="77777777" w:rsidR="00485DF6" w:rsidRDefault="00485DF6">
            <w:pPr>
              <w:spacing w:beforeAutospacing="1" w:afterAutospacing="1"/>
              <w:rPr>
                <w:sz w:val="20"/>
                <w:szCs w:val="20"/>
              </w:rPr>
            </w:pPr>
          </w:p>
        </w:tc>
        <w:tc>
          <w:tcPr>
            <w:tcW w:w="0" w:type="auto"/>
            <w:vAlign w:val="center"/>
            <w:hideMark/>
          </w:tcPr>
          <w:p w14:paraId="7B751391" w14:textId="77777777" w:rsidR="00485DF6" w:rsidRDefault="00485DF6">
            <w:pPr>
              <w:spacing w:beforeAutospacing="1" w:afterAutospacing="1"/>
              <w:rPr>
                <w:sz w:val="20"/>
                <w:szCs w:val="20"/>
              </w:rPr>
            </w:pPr>
          </w:p>
        </w:tc>
        <w:tc>
          <w:tcPr>
            <w:tcW w:w="0" w:type="auto"/>
            <w:vAlign w:val="center"/>
            <w:hideMark/>
          </w:tcPr>
          <w:p w14:paraId="557CA7DF" w14:textId="77777777" w:rsidR="00485DF6" w:rsidRDefault="00485DF6">
            <w:pPr>
              <w:spacing w:beforeAutospacing="1" w:afterAutospacing="1"/>
              <w:rPr>
                <w:sz w:val="20"/>
                <w:szCs w:val="20"/>
              </w:rPr>
            </w:pPr>
          </w:p>
        </w:tc>
        <w:tc>
          <w:tcPr>
            <w:tcW w:w="0" w:type="auto"/>
            <w:vAlign w:val="center"/>
            <w:hideMark/>
          </w:tcPr>
          <w:p w14:paraId="2A40FC24" w14:textId="77777777" w:rsidR="00485DF6" w:rsidRDefault="00485DF6">
            <w:pPr>
              <w:spacing w:beforeAutospacing="1" w:afterAutospacing="1"/>
              <w:rPr>
                <w:sz w:val="20"/>
                <w:szCs w:val="20"/>
              </w:rPr>
            </w:pPr>
          </w:p>
        </w:tc>
        <w:tc>
          <w:tcPr>
            <w:tcW w:w="0" w:type="auto"/>
            <w:vAlign w:val="center"/>
            <w:hideMark/>
          </w:tcPr>
          <w:p w14:paraId="1A15BAA9" w14:textId="77777777" w:rsidR="00485DF6" w:rsidRDefault="00485DF6">
            <w:pPr>
              <w:spacing w:beforeAutospacing="1" w:afterAutospacing="1"/>
              <w:rPr>
                <w:sz w:val="20"/>
                <w:szCs w:val="20"/>
              </w:rPr>
            </w:pPr>
          </w:p>
        </w:tc>
        <w:tc>
          <w:tcPr>
            <w:tcW w:w="0" w:type="auto"/>
            <w:vAlign w:val="center"/>
            <w:hideMark/>
          </w:tcPr>
          <w:p w14:paraId="4EA6A71B" w14:textId="77777777" w:rsidR="00485DF6" w:rsidRDefault="00485DF6">
            <w:pPr>
              <w:spacing w:beforeAutospacing="1" w:afterAutospacing="1"/>
              <w:rPr>
                <w:sz w:val="20"/>
                <w:szCs w:val="20"/>
              </w:rPr>
            </w:pPr>
          </w:p>
        </w:tc>
        <w:tc>
          <w:tcPr>
            <w:tcW w:w="0" w:type="auto"/>
            <w:vAlign w:val="center"/>
            <w:hideMark/>
          </w:tcPr>
          <w:p w14:paraId="6A659C1C" w14:textId="77777777" w:rsidR="00485DF6" w:rsidRDefault="00485DF6">
            <w:pPr>
              <w:spacing w:beforeAutospacing="1" w:afterAutospacing="1"/>
              <w:rPr>
                <w:sz w:val="20"/>
                <w:szCs w:val="20"/>
              </w:rPr>
            </w:pPr>
          </w:p>
        </w:tc>
        <w:tc>
          <w:tcPr>
            <w:tcW w:w="0" w:type="auto"/>
            <w:vAlign w:val="center"/>
            <w:hideMark/>
          </w:tcPr>
          <w:p w14:paraId="5722CE30" w14:textId="77777777" w:rsidR="00485DF6" w:rsidRDefault="00485DF6">
            <w:pPr>
              <w:spacing w:beforeAutospacing="1" w:afterAutospacing="1"/>
              <w:rPr>
                <w:sz w:val="20"/>
                <w:szCs w:val="20"/>
              </w:rPr>
            </w:pPr>
          </w:p>
        </w:tc>
      </w:tr>
      <w:tr w:rsidR="00485DF6"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Default="00485DF6">
            <w:pPr>
              <w:spacing w:before="100" w:beforeAutospacing="1" w:after="100" w:afterAutospacing="1"/>
              <w:rPr>
                <w:sz w:val="20"/>
                <w:szCs w:val="20"/>
              </w:rPr>
            </w:pPr>
            <w:r>
              <w:rPr>
                <w:sz w:val="20"/>
                <w:szCs w:val="20"/>
              </w:rPr>
              <w:t>0</w:t>
            </w:r>
          </w:p>
        </w:tc>
      </w:tr>
      <w:tr w:rsidR="00485DF6" w14:paraId="7A6F1FAD" w14:textId="77777777" w:rsidTr="00485DF6">
        <w:tc>
          <w:tcPr>
            <w:tcW w:w="0" w:type="auto"/>
            <w:vAlign w:val="center"/>
            <w:hideMark/>
          </w:tcPr>
          <w:p w14:paraId="17A6B70F" w14:textId="77777777" w:rsidR="00485DF6" w:rsidRDefault="00485DF6">
            <w:pPr>
              <w:spacing w:before="100" w:beforeAutospacing="1" w:after="100" w:afterAutospacing="1"/>
              <w:rPr>
                <w:sz w:val="20"/>
                <w:szCs w:val="20"/>
              </w:rPr>
            </w:pPr>
          </w:p>
        </w:tc>
        <w:tc>
          <w:tcPr>
            <w:tcW w:w="0" w:type="auto"/>
            <w:vAlign w:val="center"/>
            <w:hideMark/>
          </w:tcPr>
          <w:p w14:paraId="71C97E2F" w14:textId="77777777" w:rsidR="00485DF6" w:rsidRDefault="00485DF6">
            <w:pPr>
              <w:spacing w:beforeAutospacing="1" w:afterAutospacing="1"/>
              <w:rPr>
                <w:sz w:val="20"/>
                <w:szCs w:val="20"/>
              </w:rPr>
            </w:pPr>
          </w:p>
        </w:tc>
        <w:tc>
          <w:tcPr>
            <w:tcW w:w="0" w:type="auto"/>
            <w:vAlign w:val="center"/>
            <w:hideMark/>
          </w:tcPr>
          <w:p w14:paraId="59FAB2B4" w14:textId="77777777" w:rsidR="00485DF6" w:rsidRDefault="00485DF6">
            <w:pPr>
              <w:spacing w:beforeAutospacing="1" w:afterAutospacing="1"/>
              <w:rPr>
                <w:sz w:val="20"/>
                <w:szCs w:val="20"/>
              </w:rPr>
            </w:pPr>
          </w:p>
        </w:tc>
        <w:tc>
          <w:tcPr>
            <w:tcW w:w="0" w:type="auto"/>
            <w:vAlign w:val="center"/>
            <w:hideMark/>
          </w:tcPr>
          <w:p w14:paraId="01A6974F" w14:textId="77777777" w:rsidR="00485DF6" w:rsidRDefault="00485DF6">
            <w:pPr>
              <w:spacing w:beforeAutospacing="1" w:afterAutospacing="1"/>
              <w:rPr>
                <w:sz w:val="20"/>
                <w:szCs w:val="20"/>
              </w:rPr>
            </w:pPr>
          </w:p>
        </w:tc>
        <w:tc>
          <w:tcPr>
            <w:tcW w:w="0" w:type="auto"/>
            <w:vAlign w:val="center"/>
            <w:hideMark/>
          </w:tcPr>
          <w:p w14:paraId="6F076519" w14:textId="77777777" w:rsidR="00485DF6" w:rsidRDefault="00485DF6">
            <w:pPr>
              <w:spacing w:beforeAutospacing="1" w:afterAutospacing="1"/>
              <w:rPr>
                <w:sz w:val="20"/>
                <w:szCs w:val="20"/>
              </w:rPr>
            </w:pPr>
          </w:p>
        </w:tc>
        <w:tc>
          <w:tcPr>
            <w:tcW w:w="0" w:type="auto"/>
            <w:vAlign w:val="center"/>
            <w:hideMark/>
          </w:tcPr>
          <w:p w14:paraId="09BE6127" w14:textId="77777777" w:rsidR="00485DF6" w:rsidRDefault="00485DF6">
            <w:pPr>
              <w:spacing w:beforeAutospacing="1" w:afterAutospacing="1"/>
              <w:rPr>
                <w:sz w:val="20"/>
                <w:szCs w:val="20"/>
              </w:rPr>
            </w:pPr>
          </w:p>
        </w:tc>
        <w:tc>
          <w:tcPr>
            <w:tcW w:w="0" w:type="auto"/>
            <w:vAlign w:val="center"/>
            <w:hideMark/>
          </w:tcPr>
          <w:p w14:paraId="67A1D7ED" w14:textId="77777777" w:rsidR="00485DF6" w:rsidRDefault="00485DF6">
            <w:pPr>
              <w:spacing w:beforeAutospacing="1" w:afterAutospacing="1"/>
              <w:rPr>
                <w:sz w:val="20"/>
                <w:szCs w:val="20"/>
              </w:rPr>
            </w:pPr>
          </w:p>
        </w:tc>
        <w:tc>
          <w:tcPr>
            <w:tcW w:w="0" w:type="auto"/>
            <w:vAlign w:val="center"/>
            <w:hideMark/>
          </w:tcPr>
          <w:p w14:paraId="46E5993B" w14:textId="77777777" w:rsidR="00485DF6" w:rsidRDefault="00485DF6">
            <w:pPr>
              <w:spacing w:beforeAutospacing="1" w:afterAutospacing="1"/>
              <w:rPr>
                <w:sz w:val="20"/>
                <w:szCs w:val="20"/>
              </w:rPr>
            </w:pPr>
          </w:p>
        </w:tc>
        <w:tc>
          <w:tcPr>
            <w:tcW w:w="0" w:type="auto"/>
            <w:vAlign w:val="center"/>
            <w:hideMark/>
          </w:tcPr>
          <w:p w14:paraId="7134491E" w14:textId="77777777" w:rsidR="00485DF6" w:rsidRDefault="00485DF6">
            <w:pPr>
              <w:spacing w:beforeAutospacing="1" w:afterAutospacing="1"/>
              <w:rPr>
                <w:sz w:val="20"/>
                <w:szCs w:val="20"/>
              </w:rPr>
            </w:pPr>
          </w:p>
        </w:tc>
        <w:tc>
          <w:tcPr>
            <w:tcW w:w="0" w:type="auto"/>
            <w:vAlign w:val="center"/>
            <w:hideMark/>
          </w:tcPr>
          <w:p w14:paraId="7DE5F82F" w14:textId="77777777" w:rsidR="00485DF6" w:rsidRDefault="00485DF6">
            <w:pPr>
              <w:spacing w:beforeAutospacing="1" w:afterAutospacing="1"/>
              <w:rPr>
                <w:sz w:val="20"/>
                <w:szCs w:val="20"/>
              </w:rPr>
            </w:pPr>
          </w:p>
        </w:tc>
      </w:tr>
      <w:tr w:rsidR="00485DF6"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Default="00485DF6">
            <w:pPr>
              <w:spacing w:before="100" w:beforeAutospacing="1" w:after="100" w:afterAutospacing="1"/>
              <w:rPr>
                <w:sz w:val="20"/>
                <w:szCs w:val="20"/>
              </w:rPr>
            </w:pPr>
            <w:r>
              <w:rPr>
                <w:sz w:val="20"/>
                <w:szCs w:val="20"/>
              </w:rPr>
              <w:t>0</w:t>
            </w:r>
          </w:p>
        </w:tc>
      </w:tr>
      <w:tr w:rsidR="00485DF6" w14:paraId="79186EDB" w14:textId="77777777" w:rsidTr="00485DF6">
        <w:tc>
          <w:tcPr>
            <w:tcW w:w="0" w:type="auto"/>
            <w:vAlign w:val="center"/>
            <w:hideMark/>
          </w:tcPr>
          <w:p w14:paraId="12F2B4A9" w14:textId="77777777" w:rsidR="00485DF6" w:rsidRDefault="00485DF6">
            <w:pPr>
              <w:spacing w:before="100" w:beforeAutospacing="1" w:after="100" w:afterAutospacing="1"/>
              <w:rPr>
                <w:sz w:val="20"/>
                <w:szCs w:val="20"/>
              </w:rPr>
            </w:pPr>
          </w:p>
        </w:tc>
        <w:tc>
          <w:tcPr>
            <w:tcW w:w="0" w:type="auto"/>
            <w:vAlign w:val="center"/>
            <w:hideMark/>
          </w:tcPr>
          <w:p w14:paraId="0409760A" w14:textId="77777777" w:rsidR="00485DF6" w:rsidRDefault="00485DF6">
            <w:pPr>
              <w:spacing w:beforeAutospacing="1" w:afterAutospacing="1"/>
              <w:rPr>
                <w:sz w:val="20"/>
                <w:szCs w:val="20"/>
              </w:rPr>
            </w:pPr>
          </w:p>
        </w:tc>
        <w:tc>
          <w:tcPr>
            <w:tcW w:w="0" w:type="auto"/>
            <w:vAlign w:val="center"/>
            <w:hideMark/>
          </w:tcPr>
          <w:p w14:paraId="7A020B69" w14:textId="77777777" w:rsidR="00485DF6" w:rsidRDefault="00485DF6">
            <w:pPr>
              <w:spacing w:beforeAutospacing="1" w:afterAutospacing="1"/>
              <w:rPr>
                <w:sz w:val="20"/>
                <w:szCs w:val="20"/>
              </w:rPr>
            </w:pPr>
          </w:p>
        </w:tc>
        <w:tc>
          <w:tcPr>
            <w:tcW w:w="0" w:type="auto"/>
            <w:vAlign w:val="center"/>
            <w:hideMark/>
          </w:tcPr>
          <w:p w14:paraId="3B7CBAAC" w14:textId="77777777" w:rsidR="00485DF6" w:rsidRDefault="00485DF6">
            <w:pPr>
              <w:spacing w:beforeAutospacing="1" w:afterAutospacing="1"/>
              <w:rPr>
                <w:sz w:val="20"/>
                <w:szCs w:val="20"/>
              </w:rPr>
            </w:pPr>
          </w:p>
        </w:tc>
        <w:tc>
          <w:tcPr>
            <w:tcW w:w="0" w:type="auto"/>
            <w:vAlign w:val="center"/>
            <w:hideMark/>
          </w:tcPr>
          <w:p w14:paraId="3B123851" w14:textId="77777777" w:rsidR="00485DF6" w:rsidRDefault="00485DF6">
            <w:pPr>
              <w:spacing w:beforeAutospacing="1" w:afterAutospacing="1"/>
              <w:rPr>
                <w:sz w:val="20"/>
                <w:szCs w:val="20"/>
              </w:rPr>
            </w:pPr>
          </w:p>
        </w:tc>
        <w:tc>
          <w:tcPr>
            <w:tcW w:w="0" w:type="auto"/>
            <w:vAlign w:val="center"/>
            <w:hideMark/>
          </w:tcPr>
          <w:p w14:paraId="4507617A" w14:textId="77777777" w:rsidR="00485DF6" w:rsidRDefault="00485DF6">
            <w:pPr>
              <w:spacing w:beforeAutospacing="1" w:afterAutospacing="1"/>
              <w:rPr>
                <w:sz w:val="20"/>
                <w:szCs w:val="20"/>
              </w:rPr>
            </w:pPr>
          </w:p>
        </w:tc>
        <w:tc>
          <w:tcPr>
            <w:tcW w:w="0" w:type="auto"/>
            <w:vAlign w:val="center"/>
            <w:hideMark/>
          </w:tcPr>
          <w:p w14:paraId="47336E4B" w14:textId="77777777" w:rsidR="00485DF6" w:rsidRDefault="00485DF6">
            <w:pPr>
              <w:spacing w:beforeAutospacing="1" w:afterAutospacing="1"/>
              <w:rPr>
                <w:sz w:val="20"/>
                <w:szCs w:val="20"/>
              </w:rPr>
            </w:pPr>
          </w:p>
        </w:tc>
        <w:tc>
          <w:tcPr>
            <w:tcW w:w="0" w:type="auto"/>
            <w:vAlign w:val="center"/>
            <w:hideMark/>
          </w:tcPr>
          <w:p w14:paraId="1B1B1F72" w14:textId="77777777" w:rsidR="00485DF6" w:rsidRDefault="00485DF6">
            <w:pPr>
              <w:spacing w:beforeAutospacing="1" w:afterAutospacing="1"/>
              <w:rPr>
                <w:sz w:val="20"/>
                <w:szCs w:val="20"/>
              </w:rPr>
            </w:pPr>
          </w:p>
        </w:tc>
        <w:tc>
          <w:tcPr>
            <w:tcW w:w="0" w:type="auto"/>
            <w:vAlign w:val="center"/>
            <w:hideMark/>
          </w:tcPr>
          <w:p w14:paraId="7A9216FA" w14:textId="77777777" w:rsidR="00485DF6" w:rsidRDefault="00485DF6">
            <w:pPr>
              <w:spacing w:beforeAutospacing="1" w:afterAutospacing="1"/>
              <w:rPr>
                <w:sz w:val="20"/>
                <w:szCs w:val="20"/>
              </w:rPr>
            </w:pPr>
          </w:p>
        </w:tc>
        <w:tc>
          <w:tcPr>
            <w:tcW w:w="0" w:type="auto"/>
            <w:vAlign w:val="center"/>
            <w:hideMark/>
          </w:tcPr>
          <w:p w14:paraId="5188685C" w14:textId="77777777" w:rsidR="00485DF6" w:rsidRDefault="00485DF6">
            <w:pPr>
              <w:spacing w:beforeAutospacing="1" w:afterAutospacing="1"/>
              <w:rPr>
                <w:sz w:val="20"/>
                <w:szCs w:val="20"/>
              </w:rPr>
            </w:pPr>
          </w:p>
        </w:tc>
      </w:tr>
      <w:tr w:rsidR="00485DF6"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Default="00485DF6">
            <w:pPr>
              <w:spacing w:before="100" w:beforeAutospacing="1" w:after="100" w:afterAutospacing="1"/>
              <w:rPr>
                <w:sz w:val="20"/>
                <w:szCs w:val="20"/>
              </w:rPr>
            </w:pPr>
            <w:r>
              <w:rPr>
                <w:sz w:val="20"/>
                <w:szCs w:val="20"/>
              </w:rPr>
              <w:t>0</w:t>
            </w:r>
          </w:p>
        </w:tc>
      </w:tr>
      <w:tr w:rsidR="00485DF6" w14:paraId="0427F90A" w14:textId="77777777" w:rsidTr="00485DF6">
        <w:tc>
          <w:tcPr>
            <w:tcW w:w="0" w:type="auto"/>
            <w:vAlign w:val="center"/>
            <w:hideMark/>
          </w:tcPr>
          <w:p w14:paraId="222EE5FB" w14:textId="77777777" w:rsidR="00485DF6" w:rsidRDefault="00485DF6">
            <w:pPr>
              <w:spacing w:before="100" w:beforeAutospacing="1" w:after="100" w:afterAutospacing="1"/>
              <w:rPr>
                <w:sz w:val="20"/>
                <w:szCs w:val="20"/>
              </w:rPr>
            </w:pPr>
          </w:p>
        </w:tc>
        <w:tc>
          <w:tcPr>
            <w:tcW w:w="0" w:type="auto"/>
            <w:vAlign w:val="center"/>
            <w:hideMark/>
          </w:tcPr>
          <w:p w14:paraId="7C3992AA" w14:textId="77777777" w:rsidR="00485DF6" w:rsidRDefault="00485DF6">
            <w:pPr>
              <w:spacing w:beforeAutospacing="1" w:afterAutospacing="1"/>
              <w:rPr>
                <w:sz w:val="20"/>
                <w:szCs w:val="20"/>
              </w:rPr>
            </w:pPr>
          </w:p>
        </w:tc>
        <w:tc>
          <w:tcPr>
            <w:tcW w:w="0" w:type="auto"/>
            <w:vAlign w:val="center"/>
            <w:hideMark/>
          </w:tcPr>
          <w:p w14:paraId="47BC84B6" w14:textId="77777777" w:rsidR="00485DF6" w:rsidRDefault="00485DF6">
            <w:pPr>
              <w:spacing w:beforeAutospacing="1" w:afterAutospacing="1"/>
              <w:rPr>
                <w:sz w:val="20"/>
                <w:szCs w:val="20"/>
              </w:rPr>
            </w:pPr>
          </w:p>
        </w:tc>
        <w:tc>
          <w:tcPr>
            <w:tcW w:w="0" w:type="auto"/>
            <w:vAlign w:val="center"/>
            <w:hideMark/>
          </w:tcPr>
          <w:p w14:paraId="263C04D3" w14:textId="77777777" w:rsidR="00485DF6" w:rsidRDefault="00485DF6">
            <w:pPr>
              <w:spacing w:beforeAutospacing="1" w:afterAutospacing="1"/>
              <w:rPr>
                <w:sz w:val="20"/>
                <w:szCs w:val="20"/>
              </w:rPr>
            </w:pPr>
          </w:p>
        </w:tc>
        <w:tc>
          <w:tcPr>
            <w:tcW w:w="0" w:type="auto"/>
            <w:vAlign w:val="center"/>
            <w:hideMark/>
          </w:tcPr>
          <w:p w14:paraId="6791C9CC" w14:textId="77777777" w:rsidR="00485DF6" w:rsidRDefault="00485DF6">
            <w:pPr>
              <w:spacing w:beforeAutospacing="1" w:afterAutospacing="1"/>
              <w:rPr>
                <w:sz w:val="20"/>
                <w:szCs w:val="20"/>
              </w:rPr>
            </w:pPr>
          </w:p>
        </w:tc>
        <w:tc>
          <w:tcPr>
            <w:tcW w:w="0" w:type="auto"/>
            <w:vAlign w:val="center"/>
            <w:hideMark/>
          </w:tcPr>
          <w:p w14:paraId="5EF78B52" w14:textId="77777777" w:rsidR="00485DF6" w:rsidRDefault="00485DF6">
            <w:pPr>
              <w:spacing w:beforeAutospacing="1" w:afterAutospacing="1"/>
              <w:rPr>
                <w:sz w:val="20"/>
                <w:szCs w:val="20"/>
              </w:rPr>
            </w:pPr>
          </w:p>
        </w:tc>
        <w:tc>
          <w:tcPr>
            <w:tcW w:w="0" w:type="auto"/>
            <w:vAlign w:val="center"/>
            <w:hideMark/>
          </w:tcPr>
          <w:p w14:paraId="59A8BE6D" w14:textId="77777777" w:rsidR="00485DF6" w:rsidRDefault="00485DF6">
            <w:pPr>
              <w:spacing w:beforeAutospacing="1" w:afterAutospacing="1"/>
              <w:rPr>
                <w:sz w:val="20"/>
                <w:szCs w:val="20"/>
              </w:rPr>
            </w:pPr>
          </w:p>
        </w:tc>
        <w:tc>
          <w:tcPr>
            <w:tcW w:w="0" w:type="auto"/>
            <w:vAlign w:val="center"/>
            <w:hideMark/>
          </w:tcPr>
          <w:p w14:paraId="399E3C2E" w14:textId="77777777" w:rsidR="00485DF6" w:rsidRDefault="00485DF6">
            <w:pPr>
              <w:spacing w:beforeAutospacing="1" w:afterAutospacing="1"/>
              <w:rPr>
                <w:sz w:val="20"/>
                <w:szCs w:val="20"/>
              </w:rPr>
            </w:pPr>
          </w:p>
        </w:tc>
        <w:tc>
          <w:tcPr>
            <w:tcW w:w="0" w:type="auto"/>
            <w:vAlign w:val="center"/>
            <w:hideMark/>
          </w:tcPr>
          <w:p w14:paraId="06778FB9" w14:textId="77777777" w:rsidR="00485DF6" w:rsidRDefault="00485DF6">
            <w:pPr>
              <w:spacing w:beforeAutospacing="1" w:afterAutospacing="1"/>
              <w:rPr>
                <w:sz w:val="20"/>
                <w:szCs w:val="20"/>
              </w:rPr>
            </w:pPr>
          </w:p>
        </w:tc>
        <w:tc>
          <w:tcPr>
            <w:tcW w:w="0" w:type="auto"/>
            <w:vAlign w:val="center"/>
            <w:hideMark/>
          </w:tcPr>
          <w:p w14:paraId="33D16BF9" w14:textId="77777777" w:rsidR="00485DF6" w:rsidRDefault="00485DF6">
            <w:pPr>
              <w:spacing w:beforeAutospacing="1" w:afterAutospacing="1"/>
              <w:rPr>
                <w:sz w:val="20"/>
                <w:szCs w:val="20"/>
              </w:rPr>
            </w:pPr>
          </w:p>
        </w:tc>
      </w:tr>
      <w:tr w:rsidR="00485DF6"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Default="00485DF6">
            <w:pPr>
              <w:spacing w:before="100" w:beforeAutospacing="1" w:after="100" w:afterAutospacing="1"/>
              <w:rPr>
                <w:sz w:val="20"/>
                <w:szCs w:val="20"/>
              </w:rPr>
            </w:pPr>
            <w:r>
              <w:rPr>
                <w:sz w:val="20"/>
                <w:szCs w:val="20"/>
              </w:rPr>
              <w:t>0</w:t>
            </w:r>
          </w:p>
        </w:tc>
      </w:tr>
      <w:tr w:rsidR="00485DF6" w14:paraId="2191A666" w14:textId="77777777" w:rsidTr="00485DF6">
        <w:tc>
          <w:tcPr>
            <w:tcW w:w="0" w:type="auto"/>
            <w:vAlign w:val="center"/>
            <w:hideMark/>
          </w:tcPr>
          <w:p w14:paraId="5F570DD5" w14:textId="77777777" w:rsidR="00485DF6" w:rsidRDefault="00485DF6">
            <w:pPr>
              <w:spacing w:before="100" w:beforeAutospacing="1" w:after="100" w:afterAutospacing="1"/>
              <w:rPr>
                <w:sz w:val="20"/>
                <w:szCs w:val="20"/>
              </w:rPr>
            </w:pPr>
          </w:p>
        </w:tc>
        <w:tc>
          <w:tcPr>
            <w:tcW w:w="0" w:type="auto"/>
            <w:vAlign w:val="center"/>
            <w:hideMark/>
          </w:tcPr>
          <w:p w14:paraId="29BA87BC" w14:textId="77777777" w:rsidR="00485DF6" w:rsidRDefault="00485DF6">
            <w:pPr>
              <w:spacing w:beforeAutospacing="1" w:afterAutospacing="1"/>
              <w:rPr>
                <w:sz w:val="20"/>
                <w:szCs w:val="20"/>
              </w:rPr>
            </w:pPr>
          </w:p>
        </w:tc>
        <w:tc>
          <w:tcPr>
            <w:tcW w:w="0" w:type="auto"/>
            <w:vAlign w:val="center"/>
            <w:hideMark/>
          </w:tcPr>
          <w:p w14:paraId="73F60B97" w14:textId="77777777" w:rsidR="00485DF6" w:rsidRDefault="00485DF6">
            <w:pPr>
              <w:spacing w:beforeAutospacing="1" w:afterAutospacing="1"/>
              <w:rPr>
                <w:sz w:val="20"/>
                <w:szCs w:val="20"/>
              </w:rPr>
            </w:pPr>
          </w:p>
        </w:tc>
        <w:tc>
          <w:tcPr>
            <w:tcW w:w="0" w:type="auto"/>
            <w:vAlign w:val="center"/>
            <w:hideMark/>
          </w:tcPr>
          <w:p w14:paraId="412786F5" w14:textId="77777777" w:rsidR="00485DF6" w:rsidRDefault="00485DF6">
            <w:pPr>
              <w:spacing w:beforeAutospacing="1" w:afterAutospacing="1"/>
              <w:rPr>
                <w:sz w:val="20"/>
                <w:szCs w:val="20"/>
              </w:rPr>
            </w:pPr>
          </w:p>
        </w:tc>
        <w:tc>
          <w:tcPr>
            <w:tcW w:w="0" w:type="auto"/>
            <w:vAlign w:val="center"/>
            <w:hideMark/>
          </w:tcPr>
          <w:p w14:paraId="24713C72" w14:textId="77777777" w:rsidR="00485DF6" w:rsidRDefault="00485DF6">
            <w:pPr>
              <w:spacing w:beforeAutospacing="1" w:afterAutospacing="1"/>
              <w:rPr>
                <w:sz w:val="20"/>
                <w:szCs w:val="20"/>
              </w:rPr>
            </w:pPr>
          </w:p>
        </w:tc>
        <w:tc>
          <w:tcPr>
            <w:tcW w:w="0" w:type="auto"/>
            <w:vAlign w:val="center"/>
            <w:hideMark/>
          </w:tcPr>
          <w:p w14:paraId="2728BA48" w14:textId="77777777" w:rsidR="00485DF6" w:rsidRDefault="00485DF6">
            <w:pPr>
              <w:spacing w:beforeAutospacing="1" w:afterAutospacing="1"/>
              <w:rPr>
                <w:sz w:val="20"/>
                <w:szCs w:val="20"/>
              </w:rPr>
            </w:pPr>
          </w:p>
        </w:tc>
        <w:tc>
          <w:tcPr>
            <w:tcW w:w="0" w:type="auto"/>
            <w:vAlign w:val="center"/>
            <w:hideMark/>
          </w:tcPr>
          <w:p w14:paraId="607F1FF7" w14:textId="77777777" w:rsidR="00485DF6" w:rsidRDefault="00485DF6">
            <w:pPr>
              <w:spacing w:beforeAutospacing="1" w:afterAutospacing="1"/>
              <w:rPr>
                <w:sz w:val="20"/>
                <w:szCs w:val="20"/>
              </w:rPr>
            </w:pPr>
          </w:p>
        </w:tc>
        <w:tc>
          <w:tcPr>
            <w:tcW w:w="0" w:type="auto"/>
            <w:vAlign w:val="center"/>
            <w:hideMark/>
          </w:tcPr>
          <w:p w14:paraId="07FA2F56" w14:textId="77777777" w:rsidR="00485DF6" w:rsidRDefault="00485DF6">
            <w:pPr>
              <w:spacing w:beforeAutospacing="1" w:afterAutospacing="1"/>
              <w:rPr>
                <w:sz w:val="20"/>
                <w:szCs w:val="20"/>
              </w:rPr>
            </w:pPr>
          </w:p>
        </w:tc>
        <w:tc>
          <w:tcPr>
            <w:tcW w:w="0" w:type="auto"/>
            <w:vAlign w:val="center"/>
            <w:hideMark/>
          </w:tcPr>
          <w:p w14:paraId="23F6993C" w14:textId="77777777" w:rsidR="00485DF6" w:rsidRDefault="00485DF6">
            <w:pPr>
              <w:spacing w:beforeAutospacing="1" w:afterAutospacing="1"/>
              <w:rPr>
                <w:sz w:val="20"/>
                <w:szCs w:val="20"/>
              </w:rPr>
            </w:pPr>
          </w:p>
        </w:tc>
        <w:tc>
          <w:tcPr>
            <w:tcW w:w="0" w:type="auto"/>
            <w:vAlign w:val="center"/>
            <w:hideMark/>
          </w:tcPr>
          <w:p w14:paraId="466165F8" w14:textId="77777777" w:rsidR="00485DF6" w:rsidRDefault="00485DF6">
            <w:pPr>
              <w:spacing w:beforeAutospacing="1" w:afterAutospacing="1"/>
              <w:rPr>
                <w:sz w:val="20"/>
                <w:szCs w:val="20"/>
              </w:rPr>
            </w:pPr>
          </w:p>
        </w:tc>
      </w:tr>
      <w:tr w:rsidR="00485DF6"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Default="00485DF6">
            <w:pPr>
              <w:spacing w:before="100" w:beforeAutospacing="1" w:after="100" w:afterAutospacing="1"/>
              <w:rPr>
                <w:sz w:val="20"/>
                <w:szCs w:val="20"/>
              </w:rPr>
            </w:pPr>
            <w:r>
              <w:rPr>
                <w:sz w:val="20"/>
                <w:szCs w:val="20"/>
              </w:rPr>
              <w:t>0</w:t>
            </w:r>
          </w:p>
        </w:tc>
      </w:tr>
      <w:tr w:rsidR="00485DF6" w14:paraId="5FA7E269" w14:textId="77777777" w:rsidTr="00485DF6">
        <w:tc>
          <w:tcPr>
            <w:tcW w:w="0" w:type="auto"/>
            <w:vAlign w:val="center"/>
            <w:hideMark/>
          </w:tcPr>
          <w:p w14:paraId="270B200B" w14:textId="77777777" w:rsidR="00485DF6" w:rsidRDefault="00485DF6">
            <w:pPr>
              <w:spacing w:before="100" w:beforeAutospacing="1" w:after="100" w:afterAutospacing="1"/>
              <w:rPr>
                <w:sz w:val="20"/>
                <w:szCs w:val="20"/>
              </w:rPr>
            </w:pPr>
          </w:p>
        </w:tc>
        <w:tc>
          <w:tcPr>
            <w:tcW w:w="0" w:type="auto"/>
            <w:vAlign w:val="center"/>
            <w:hideMark/>
          </w:tcPr>
          <w:p w14:paraId="70D90575" w14:textId="77777777" w:rsidR="00485DF6" w:rsidRDefault="00485DF6">
            <w:pPr>
              <w:spacing w:beforeAutospacing="1" w:afterAutospacing="1"/>
              <w:rPr>
                <w:sz w:val="20"/>
                <w:szCs w:val="20"/>
              </w:rPr>
            </w:pPr>
          </w:p>
        </w:tc>
        <w:tc>
          <w:tcPr>
            <w:tcW w:w="0" w:type="auto"/>
            <w:vAlign w:val="center"/>
            <w:hideMark/>
          </w:tcPr>
          <w:p w14:paraId="50B353F0" w14:textId="77777777" w:rsidR="00485DF6" w:rsidRDefault="00485DF6">
            <w:pPr>
              <w:spacing w:beforeAutospacing="1" w:afterAutospacing="1"/>
              <w:rPr>
                <w:sz w:val="20"/>
                <w:szCs w:val="20"/>
              </w:rPr>
            </w:pPr>
          </w:p>
        </w:tc>
        <w:tc>
          <w:tcPr>
            <w:tcW w:w="0" w:type="auto"/>
            <w:vAlign w:val="center"/>
            <w:hideMark/>
          </w:tcPr>
          <w:p w14:paraId="0AA7F08A" w14:textId="77777777" w:rsidR="00485DF6" w:rsidRDefault="00485DF6">
            <w:pPr>
              <w:spacing w:beforeAutospacing="1" w:afterAutospacing="1"/>
              <w:rPr>
                <w:sz w:val="20"/>
                <w:szCs w:val="20"/>
              </w:rPr>
            </w:pPr>
          </w:p>
        </w:tc>
        <w:tc>
          <w:tcPr>
            <w:tcW w:w="0" w:type="auto"/>
            <w:vAlign w:val="center"/>
            <w:hideMark/>
          </w:tcPr>
          <w:p w14:paraId="67C38325" w14:textId="77777777" w:rsidR="00485DF6" w:rsidRDefault="00485DF6">
            <w:pPr>
              <w:spacing w:beforeAutospacing="1" w:afterAutospacing="1"/>
              <w:rPr>
                <w:sz w:val="20"/>
                <w:szCs w:val="20"/>
              </w:rPr>
            </w:pPr>
          </w:p>
        </w:tc>
        <w:tc>
          <w:tcPr>
            <w:tcW w:w="0" w:type="auto"/>
            <w:vAlign w:val="center"/>
            <w:hideMark/>
          </w:tcPr>
          <w:p w14:paraId="528B184E" w14:textId="77777777" w:rsidR="00485DF6" w:rsidRDefault="00485DF6">
            <w:pPr>
              <w:spacing w:beforeAutospacing="1" w:afterAutospacing="1"/>
              <w:rPr>
                <w:sz w:val="20"/>
                <w:szCs w:val="20"/>
              </w:rPr>
            </w:pPr>
          </w:p>
        </w:tc>
        <w:tc>
          <w:tcPr>
            <w:tcW w:w="0" w:type="auto"/>
            <w:vAlign w:val="center"/>
            <w:hideMark/>
          </w:tcPr>
          <w:p w14:paraId="3D303776" w14:textId="77777777" w:rsidR="00485DF6" w:rsidRDefault="00485DF6">
            <w:pPr>
              <w:spacing w:beforeAutospacing="1" w:afterAutospacing="1"/>
              <w:rPr>
                <w:sz w:val="20"/>
                <w:szCs w:val="20"/>
              </w:rPr>
            </w:pPr>
          </w:p>
        </w:tc>
        <w:tc>
          <w:tcPr>
            <w:tcW w:w="0" w:type="auto"/>
            <w:vAlign w:val="center"/>
            <w:hideMark/>
          </w:tcPr>
          <w:p w14:paraId="7DCC7C82" w14:textId="77777777" w:rsidR="00485DF6" w:rsidRDefault="00485DF6">
            <w:pPr>
              <w:spacing w:beforeAutospacing="1" w:afterAutospacing="1"/>
              <w:rPr>
                <w:sz w:val="20"/>
                <w:szCs w:val="20"/>
              </w:rPr>
            </w:pPr>
          </w:p>
        </w:tc>
        <w:tc>
          <w:tcPr>
            <w:tcW w:w="0" w:type="auto"/>
            <w:vAlign w:val="center"/>
            <w:hideMark/>
          </w:tcPr>
          <w:p w14:paraId="28D194D8" w14:textId="77777777" w:rsidR="00485DF6" w:rsidRDefault="00485DF6">
            <w:pPr>
              <w:spacing w:beforeAutospacing="1" w:afterAutospacing="1"/>
              <w:rPr>
                <w:sz w:val="20"/>
                <w:szCs w:val="20"/>
              </w:rPr>
            </w:pPr>
          </w:p>
        </w:tc>
        <w:tc>
          <w:tcPr>
            <w:tcW w:w="0" w:type="auto"/>
            <w:vAlign w:val="center"/>
            <w:hideMark/>
          </w:tcPr>
          <w:p w14:paraId="0B47E1A3" w14:textId="77777777" w:rsidR="00485DF6" w:rsidRDefault="00485DF6">
            <w:pPr>
              <w:spacing w:beforeAutospacing="1" w:afterAutospacing="1"/>
              <w:rPr>
                <w:sz w:val="20"/>
                <w:szCs w:val="20"/>
              </w:rPr>
            </w:pPr>
          </w:p>
        </w:tc>
      </w:tr>
      <w:tr w:rsidR="00485DF6"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Default="00485DF6">
            <w:pPr>
              <w:spacing w:before="100" w:beforeAutospacing="1" w:after="100" w:afterAutospacing="1"/>
              <w:rPr>
                <w:sz w:val="20"/>
                <w:szCs w:val="20"/>
              </w:rPr>
            </w:pPr>
            <w:r>
              <w:rPr>
                <w:sz w:val="20"/>
                <w:szCs w:val="20"/>
              </w:rPr>
              <w:t>0</w:t>
            </w:r>
          </w:p>
        </w:tc>
      </w:tr>
      <w:tr w:rsidR="00485DF6" w14:paraId="6B182030" w14:textId="77777777" w:rsidTr="00485DF6">
        <w:tc>
          <w:tcPr>
            <w:tcW w:w="0" w:type="auto"/>
            <w:vAlign w:val="center"/>
            <w:hideMark/>
          </w:tcPr>
          <w:p w14:paraId="39D63236" w14:textId="77777777" w:rsidR="00485DF6" w:rsidRDefault="00485DF6">
            <w:pPr>
              <w:spacing w:before="100" w:beforeAutospacing="1" w:after="100" w:afterAutospacing="1"/>
              <w:rPr>
                <w:sz w:val="20"/>
                <w:szCs w:val="20"/>
              </w:rPr>
            </w:pPr>
          </w:p>
        </w:tc>
        <w:tc>
          <w:tcPr>
            <w:tcW w:w="0" w:type="auto"/>
            <w:vAlign w:val="center"/>
            <w:hideMark/>
          </w:tcPr>
          <w:p w14:paraId="69511469" w14:textId="77777777" w:rsidR="00485DF6" w:rsidRDefault="00485DF6">
            <w:pPr>
              <w:spacing w:beforeAutospacing="1" w:afterAutospacing="1"/>
              <w:rPr>
                <w:sz w:val="20"/>
                <w:szCs w:val="20"/>
              </w:rPr>
            </w:pPr>
          </w:p>
        </w:tc>
        <w:tc>
          <w:tcPr>
            <w:tcW w:w="0" w:type="auto"/>
            <w:vAlign w:val="center"/>
            <w:hideMark/>
          </w:tcPr>
          <w:p w14:paraId="6688F555" w14:textId="77777777" w:rsidR="00485DF6" w:rsidRDefault="00485DF6">
            <w:pPr>
              <w:spacing w:beforeAutospacing="1" w:afterAutospacing="1"/>
              <w:rPr>
                <w:sz w:val="20"/>
                <w:szCs w:val="20"/>
              </w:rPr>
            </w:pPr>
          </w:p>
        </w:tc>
        <w:tc>
          <w:tcPr>
            <w:tcW w:w="0" w:type="auto"/>
            <w:vAlign w:val="center"/>
            <w:hideMark/>
          </w:tcPr>
          <w:p w14:paraId="2F389B04" w14:textId="77777777" w:rsidR="00485DF6" w:rsidRDefault="00485DF6">
            <w:pPr>
              <w:spacing w:beforeAutospacing="1" w:afterAutospacing="1"/>
              <w:rPr>
                <w:sz w:val="20"/>
                <w:szCs w:val="20"/>
              </w:rPr>
            </w:pPr>
          </w:p>
        </w:tc>
        <w:tc>
          <w:tcPr>
            <w:tcW w:w="0" w:type="auto"/>
            <w:vAlign w:val="center"/>
            <w:hideMark/>
          </w:tcPr>
          <w:p w14:paraId="299FB9D4" w14:textId="77777777" w:rsidR="00485DF6" w:rsidRDefault="00485DF6">
            <w:pPr>
              <w:spacing w:beforeAutospacing="1" w:afterAutospacing="1"/>
              <w:rPr>
                <w:sz w:val="20"/>
                <w:szCs w:val="20"/>
              </w:rPr>
            </w:pPr>
          </w:p>
        </w:tc>
        <w:tc>
          <w:tcPr>
            <w:tcW w:w="0" w:type="auto"/>
            <w:vAlign w:val="center"/>
            <w:hideMark/>
          </w:tcPr>
          <w:p w14:paraId="6FA8B787" w14:textId="77777777" w:rsidR="00485DF6" w:rsidRDefault="00485DF6">
            <w:pPr>
              <w:spacing w:beforeAutospacing="1" w:afterAutospacing="1"/>
              <w:rPr>
                <w:sz w:val="20"/>
                <w:szCs w:val="20"/>
              </w:rPr>
            </w:pPr>
          </w:p>
        </w:tc>
        <w:tc>
          <w:tcPr>
            <w:tcW w:w="0" w:type="auto"/>
            <w:vAlign w:val="center"/>
            <w:hideMark/>
          </w:tcPr>
          <w:p w14:paraId="3695BB1E" w14:textId="77777777" w:rsidR="00485DF6" w:rsidRDefault="00485DF6">
            <w:pPr>
              <w:spacing w:beforeAutospacing="1" w:afterAutospacing="1"/>
              <w:rPr>
                <w:sz w:val="20"/>
                <w:szCs w:val="20"/>
              </w:rPr>
            </w:pPr>
          </w:p>
        </w:tc>
        <w:tc>
          <w:tcPr>
            <w:tcW w:w="0" w:type="auto"/>
            <w:vAlign w:val="center"/>
            <w:hideMark/>
          </w:tcPr>
          <w:p w14:paraId="29383827" w14:textId="77777777" w:rsidR="00485DF6" w:rsidRDefault="00485DF6">
            <w:pPr>
              <w:spacing w:beforeAutospacing="1" w:afterAutospacing="1"/>
              <w:rPr>
                <w:sz w:val="20"/>
                <w:szCs w:val="20"/>
              </w:rPr>
            </w:pPr>
          </w:p>
        </w:tc>
        <w:tc>
          <w:tcPr>
            <w:tcW w:w="0" w:type="auto"/>
            <w:vAlign w:val="center"/>
            <w:hideMark/>
          </w:tcPr>
          <w:p w14:paraId="6CCF0A3B" w14:textId="77777777" w:rsidR="00485DF6" w:rsidRDefault="00485DF6">
            <w:pPr>
              <w:spacing w:beforeAutospacing="1" w:afterAutospacing="1"/>
              <w:rPr>
                <w:sz w:val="20"/>
                <w:szCs w:val="20"/>
              </w:rPr>
            </w:pPr>
          </w:p>
        </w:tc>
        <w:tc>
          <w:tcPr>
            <w:tcW w:w="0" w:type="auto"/>
            <w:vAlign w:val="center"/>
            <w:hideMark/>
          </w:tcPr>
          <w:p w14:paraId="5DC86002" w14:textId="77777777" w:rsidR="00485DF6" w:rsidRDefault="00485DF6">
            <w:pPr>
              <w:spacing w:beforeAutospacing="1" w:afterAutospacing="1"/>
              <w:rPr>
                <w:sz w:val="20"/>
                <w:szCs w:val="20"/>
              </w:rPr>
            </w:pPr>
          </w:p>
        </w:tc>
      </w:tr>
      <w:tr w:rsidR="00485DF6"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Default="00485DF6">
            <w:pPr>
              <w:spacing w:before="100" w:beforeAutospacing="1" w:after="100" w:afterAutospacing="1"/>
              <w:rPr>
                <w:sz w:val="20"/>
                <w:szCs w:val="20"/>
              </w:rPr>
            </w:pPr>
            <w:r>
              <w:rPr>
                <w:sz w:val="20"/>
                <w:szCs w:val="20"/>
              </w:rPr>
              <w:t>0</w:t>
            </w:r>
          </w:p>
        </w:tc>
      </w:tr>
      <w:tr w:rsidR="00485DF6" w14:paraId="79FE8DD3" w14:textId="77777777" w:rsidTr="00485DF6">
        <w:tc>
          <w:tcPr>
            <w:tcW w:w="0" w:type="auto"/>
            <w:vAlign w:val="center"/>
            <w:hideMark/>
          </w:tcPr>
          <w:p w14:paraId="3F3B5E24" w14:textId="77777777" w:rsidR="00485DF6" w:rsidRDefault="00485DF6">
            <w:pPr>
              <w:spacing w:before="100" w:beforeAutospacing="1" w:after="100" w:afterAutospacing="1"/>
              <w:rPr>
                <w:sz w:val="20"/>
                <w:szCs w:val="20"/>
              </w:rPr>
            </w:pPr>
          </w:p>
        </w:tc>
        <w:tc>
          <w:tcPr>
            <w:tcW w:w="0" w:type="auto"/>
            <w:vAlign w:val="center"/>
            <w:hideMark/>
          </w:tcPr>
          <w:p w14:paraId="63977447" w14:textId="77777777" w:rsidR="00485DF6" w:rsidRDefault="00485DF6">
            <w:pPr>
              <w:spacing w:beforeAutospacing="1" w:afterAutospacing="1"/>
              <w:rPr>
                <w:sz w:val="20"/>
                <w:szCs w:val="20"/>
              </w:rPr>
            </w:pPr>
          </w:p>
        </w:tc>
        <w:tc>
          <w:tcPr>
            <w:tcW w:w="0" w:type="auto"/>
            <w:vAlign w:val="center"/>
            <w:hideMark/>
          </w:tcPr>
          <w:p w14:paraId="4454A288" w14:textId="77777777" w:rsidR="00485DF6" w:rsidRDefault="00485DF6">
            <w:pPr>
              <w:spacing w:beforeAutospacing="1" w:afterAutospacing="1"/>
              <w:rPr>
                <w:sz w:val="20"/>
                <w:szCs w:val="20"/>
              </w:rPr>
            </w:pPr>
          </w:p>
        </w:tc>
        <w:tc>
          <w:tcPr>
            <w:tcW w:w="0" w:type="auto"/>
            <w:vAlign w:val="center"/>
            <w:hideMark/>
          </w:tcPr>
          <w:p w14:paraId="7DEC13F8" w14:textId="77777777" w:rsidR="00485DF6" w:rsidRDefault="00485DF6">
            <w:pPr>
              <w:spacing w:beforeAutospacing="1" w:afterAutospacing="1"/>
              <w:rPr>
                <w:sz w:val="20"/>
                <w:szCs w:val="20"/>
              </w:rPr>
            </w:pPr>
          </w:p>
        </w:tc>
        <w:tc>
          <w:tcPr>
            <w:tcW w:w="0" w:type="auto"/>
            <w:vAlign w:val="center"/>
            <w:hideMark/>
          </w:tcPr>
          <w:p w14:paraId="64C705C1" w14:textId="77777777" w:rsidR="00485DF6" w:rsidRDefault="00485DF6">
            <w:pPr>
              <w:spacing w:beforeAutospacing="1" w:afterAutospacing="1"/>
              <w:rPr>
                <w:sz w:val="20"/>
                <w:szCs w:val="20"/>
              </w:rPr>
            </w:pPr>
          </w:p>
        </w:tc>
        <w:tc>
          <w:tcPr>
            <w:tcW w:w="0" w:type="auto"/>
            <w:vAlign w:val="center"/>
            <w:hideMark/>
          </w:tcPr>
          <w:p w14:paraId="4234B646" w14:textId="77777777" w:rsidR="00485DF6" w:rsidRDefault="00485DF6">
            <w:pPr>
              <w:spacing w:beforeAutospacing="1" w:afterAutospacing="1"/>
              <w:rPr>
                <w:sz w:val="20"/>
                <w:szCs w:val="20"/>
              </w:rPr>
            </w:pPr>
          </w:p>
        </w:tc>
        <w:tc>
          <w:tcPr>
            <w:tcW w:w="0" w:type="auto"/>
            <w:vAlign w:val="center"/>
            <w:hideMark/>
          </w:tcPr>
          <w:p w14:paraId="7B416A40" w14:textId="77777777" w:rsidR="00485DF6" w:rsidRDefault="00485DF6">
            <w:pPr>
              <w:spacing w:beforeAutospacing="1" w:afterAutospacing="1"/>
              <w:rPr>
                <w:sz w:val="20"/>
                <w:szCs w:val="20"/>
              </w:rPr>
            </w:pPr>
          </w:p>
        </w:tc>
        <w:tc>
          <w:tcPr>
            <w:tcW w:w="0" w:type="auto"/>
            <w:vAlign w:val="center"/>
            <w:hideMark/>
          </w:tcPr>
          <w:p w14:paraId="17961CC0" w14:textId="77777777" w:rsidR="00485DF6" w:rsidRDefault="00485DF6">
            <w:pPr>
              <w:spacing w:beforeAutospacing="1" w:afterAutospacing="1"/>
              <w:rPr>
                <w:sz w:val="20"/>
                <w:szCs w:val="20"/>
              </w:rPr>
            </w:pPr>
          </w:p>
        </w:tc>
        <w:tc>
          <w:tcPr>
            <w:tcW w:w="0" w:type="auto"/>
            <w:vAlign w:val="center"/>
            <w:hideMark/>
          </w:tcPr>
          <w:p w14:paraId="74D9C332" w14:textId="77777777" w:rsidR="00485DF6" w:rsidRDefault="00485DF6">
            <w:pPr>
              <w:spacing w:beforeAutospacing="1" w:afterAutospacing="1"/>
              <w:rPr>
                <w:sz w:val="20"/>
                <w:szCs w:val="20"/>
              </w:rPr>
            </w:pPr>
          </w:p>
        </w:tc>
        <w:tc>
          <w:tcPr>
            <w:tcW w:w="0" w:type="auto"/>
            <w:vAlign w:val="center"/>
            <w:hideMark/>
          </w:tcPr>
          <w:p w14:paraId="61224003" w14:textId="77777777" w:rsidR="00485DF6" w:rsidRDefault="00485DF6">
            <w:pPr>
              <w:spacing w:beforeAutospacing="1" w:afterAutospacing="1"/>
              <w:rPr>
                <w:sz w:val="20"/>
                <w:szCs w:val="20"/>
              </w:rPr>
            </w:pPr>
          </w:p>
        </w:tc>
      </w:tr>
      <w:tr w:rsidR="00485DF6"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Default="00485DF6">
            <w:pPr>
              <w:spacing w:before="100" w:beforeAutospacing="1" w:after="100" w:afterAutospacing="1"/>
              <w:rPr>
                <w:sz w:val="20"/>
                <w:szCs w:val="20"/>
              </w:rPr>
            </w:pPr>
            <w:r>
              <w:rPr>
                <w:sz w:val="20"/>
                <w:szCs w:val="20"/>
              </w:rPr>
              <w:t>0</w:t>
            </w:r>
          </w:p>
        </w:tc>
      </w:tr>
      <w:tr w:rsidR="00485DF6" w14:paraId="1D81DF49" w14:textId="77777777" w:rsidTr="00485DF6">
        <w:tc>
          <w:tcPr>
            <w:tcW w:w="0" w:type="auto"/>
            <w:vAlign w:val="center"/>
            <w:hideMark/>
          </w:tcPr>
          <w:p w14:paraId="7556A29E" w14:textId="77777777" w:rsidR="00485DF6" w:rsidRDefault="00485DF6">
            <w:pPr>
              <w:spacing w:before="100" w:beforeAutospacing="1" w:after="100" w:afterAutospacing="1"/>
              <w:rPr>
                <w:sz w:val="20"/>
                <w:szCs w:val="20"/>
              </w:rPr>
            </w:pPr>
          </w:p>
        </w:tc>
        <w:tc>
          <w:tcPr>
            <w:tcW w:w="0" w:type="auto"/>
            <w:vAlign w:val="center"/>
            <w:hideMark/>
          </w:tcPr>
          <w:p w14:paraId="17A98DF9" w14:textId="77777777" w:rsidR="00485DF6" w:rsidRDefault="00485DF6">
            <w:pPr>
              <w:spacing w:beforeAutospacing="1" w:afterAutospacing="1"/>
              <w:rPr>
                <w:sz w:val="20"/>
                <w:szCs w:val="20"/>
              </w:rPr>
            </w:pPr>
          </w:p>
        </w:tc>
        <w:tc>
          <w:tcPr>
            <w:tcW w:w="0" w:type="auto"/>
            <w:vAlign w:val="center"/>
            <w:hideMark/>
          </w:tcPr>
          <w:p w14:paraId="5EB8459F" w14:textId="77777777" w:rsidR="00485DF6" w:rsidRDefault="00485DF6">
            <w:pPr>
              <w:spacing w:beforeAutospacing="1" w:afterAutospacing="1"/>
              <w:rPr>
                <w:sz w:val="20"/>
                <w:szCs w:val="20"/>
              </w:rPr>
            </w:pPr>
          </w:p>
        </w:tc>
        <w:tc>
          <w:tcPr>
            <w:tcW w:w="0" w:type="auto"/>
            <w:vAlign w:val="center"/>
            <w:hideMark/>
          </w:tcPr>
          <w:p w14:paraId="5E53DF7E" w14:textId="77777777" w:rsidR="00485DF6" w:rsidRDefault="00485DF6">
            <w:pPr>
              <w:spacing w:beforeAutospacing="1" w:afterAutospacing="1"/>
              <w:rPr>
                <w:sz w:val="20"/>
                <w:szCs w:val="20"/>
              </w:rPr>
            </w:pPr>
          </w:p>
        </w:tc>
        <w:tc>
          <w:tcPr>
            <w:tcW w:w="0" w:type="auto"/>
            <w:vAlign w:val="center"/>
            <w:hideMark/>
          </w:tcPr>
          <w:p w14:paraId="52B1D2D8" w14:textId="77777777" w:rsidR="00485DF6" w:rsidRDefault="00485DF6">
            <w:pPr>
              <w:spacing w:beforeAutospacing="1" w:afterAutospacing="1"/>
              <w:rPr>
                <w:sz w:val="20"/>
                <w:szCs w:val="20"/>
              </w:rPr>
            </w:pPr>
          </w:p>
        </w:tc>
        <w:tc>
          <w:tcPr>
            <w:tcW w:w="0" w:type="auto"/>
            <w:vAlign w:val="center"/>
            <w:hideMark/>
          </w:tcPr>
          <w:p w14:paraId="0AF27BCB" w14:textId="77777777" w:rsidR="00485DF6" w:rsidRDefault="00485DF6">
            <w:pPr>
              <w:spacing w:beforeAutospacing="1" w:afterAutospacing="1"/>
              <w:rPr>
                <w:sz w:val="20"/>
                <w:szCs w:val="20"/>
              </w:rPr>
            </w:pPr>
          </w:p>
        </w:tc>
        <w:tc>
          <w:tcPr>
            <w:tcW w:w="0" w:type="auto"/>
            <w:vAlign w:val="center"/>
            <w:hideMark/>
          </w:tcPr>
          <w:p w14:paraId="1383CDA0" w14:textId="77777777" w:rsidR="00485DF6" w:rsidRDefault="00485DF6">
            <w:pPr>
              <w:spacing w:beforeAutospacing="1" w:afterAutospacing="1"/>
              <w:rPr>
                <w:sz w:val="20"/>
                <w:szCs w:val="20"/>
              </w:rPr>
            </w:pPr>
          </w:p>
        </w:tc>
        <w:tc>
          <w:tcPr>
            <w:tcW w:w="0" w:type="auto"/>
            <w:vAlign w:val="center"/>
            <w:hideMark/>
          </w:tcPr>
          <w:p w14:paraId="4274336A" w14:textId="77777777" w:rsidR="00485DF6" w:rsidRDefault="00485DF6">
            <w:pPr>
              <w:spacing w:beforeAutospacing="1" w:afterAutospacing="1"/>
              <w:rPr>
                <w:sz w:val="20"/>
                <w:szCs w:val="20"/>
              </w:rPr>
            </w:pPr>
          </w:p>
        </w:tc>
        <w:tc>
          <w:tcPr>
            <w:tcW w:w="0" w:type="auto"/>
            <w:vAlign w:val="center"/>
            <w:hideMark/>
          </w:tcPr>
          <w:p w14:paraId="7EE53D80" w14:textId="77777777" w:rsidR="00485DF6" w:rsidRDefault="00485DF6">
            <w:pPr>
              <w:spacing w:beforeAutospacing="1" w:afterAutospacing="1"/>
              <w:rPr>
                <w:sz w:val="20"/>
                <w:szCs w:val="20"/>
              </w:rPr>
            </w:pPr>
          </w:p>
        </w:tc>
        <w:tc>
          <w:tcPr>
            <w:tcW w:w="0" w:type="auto"/>
            <w:vAlign w:val="center"/>
            <w:hideMark/>
          </w:tcPr>
          <w:p w14:paraId="3B754918" w14:textId="77777777" w:rsidR="00485DF6" w:rsidRDefault="00485DF6">
            <w:pPr>
              <w:spacing w:beforeAutospacing="1" w:afterAutospacing="1"/>
              <w:rPr>
                <w:sz w:val="20"/>
                <w:szCs w:val="20"/>
              </w:rPr>
            </w:pPr>
          </w:p>
        </w:tc>
      </w:tr>
      <w:tr w:rsidR="00485DF6"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Default="00485DF6">
            <w:pPr>
              <w:spacing w:before="100" w:beforeAutospacing="1" w:after="100" w:afterAutospacing="1"/>
              <w:rPr>
                <w:sz w:val="20"/>
                <w:szCs w:val="20"/>
              </w:rPr>
            </w:pPr>
            <w:r>
              <w:rPr>
                <w:sz w:val="20"/>
                <w:szCs w:val="20"/>
              </w:rPr>
              <w:t>0</w:t>
            </w:r>
          </w:p>
        </w:tc>
      </w:tr>
      <w:tr w:rsidR="00485DF6" w14:paraId="31C9405F" w14:textId="77777777" w:rsidTr="00485DF6">
        <w:tc>
          <w:tcPr>
            <w:tcW w:w="0" w:type="auto"/>
            <w:vAlign w:val="center"/>
            <w:hideMark/>
          </w:tcPr>
          <w:p w14:paraId="2D0137BD" w14:textId="77777777" w:rsidR="00485DF6" w:rsidRDefault="00485DF6">
            <w:pPr>
              <w:spacing w:before="100" w:beforeAutospacing="1" w:after="100" w:afterAutospacing="1"/>
              <w:rPr>
                <w:sz w:val="20"/>
                <w:szCs w:val="20"/>
              </w:rPr>
            </w:pPr>
          </w:p>
        </w:tc>
        <w:tc>
          <w:tcPr>
            <w:tcW w:w="0" w:type="auto"/>
            <w:vAlign w:val="center"/>
            <w:hideMark/>
          </w:tcPr>
          <w:p w14:paraId="22C413F2" w14:textId="77777777" w:rsidR="00485DF6" w:rsidRDefault="00485DF6">
            <w:pPr>
              <w:spacing w:beforeAutospacing="1" w:afterAutospacing="1"/>
              <w:rPr>
                <w:sz w:val="20"/>
                <w:szCs w:val="20"/>
              </w:rPr>
            </w:pPr>
          </w:p>
        </w:tc>
        <w:tc>
          <w:tcPr>
            <w:tcW w:w="0" w:type="auto"/>
            <w:vAlign w:val="center"/>
            <w:hideMark/>
          </w:tcPr>
          <w:p w14:paraId="573DECED" w14:textId="77777777" w:rsidR="00485DF6" w:rsidRDefault="00485DF6">
            <w:pPr>
              <w:spacing w:beforeAutospacing="1" w:afterAutospacing="1"/>
              <w:rPr>
                <w:sz w:val="20"/>
                <w:szCs w:val="20"/>
              </w:rPr>
            </w:pPr>
          </w:p>
        </w:tc>
        <w:tc>
          <w:tcPr>
            <w:tcW w:w="0" w:type="auto"/>
            <w:vAlign w:val="center"/>
            <w:hideMark/>
          </w:tcPr>
          <w:p w14:paraId="7DB71AE8" w14:textId="77777777" w:rsidR="00485DF6" w:rsidRDefault="00485DF6">
            <w:pPr>
              <w:spacing w:beforeAutospacing="1" w:afterAutospacing="1"/>
              <w:rPr>
                <w:sz w:val="20"/>
                <w:szCs w:val="20"/>
              </w:rPr>
            </w:pPr>
          </w:p>
        </w:tc>
        <w:tc>
          <w:tcPr>
            <w:tcW w:w="0" w:type="auto"/>
            <w:vAlign w:val="center"/>
            <w:hideMark/>
          </w:tcPr>
          <w:p w14:paraId="74903C2D" w14:textId="77777777" w:rsidR="00485DF6" w:rsidRDefault="00485DF6">
            <w:pPr>
              <w:spacing w:beforeAutospacing="1" w:afterAutospacing="1"/>
              <w:rPr>
                <w:sz w:val="20"/>
                <w:szCs w:val="20"/>
              </w:rPr>
            </w:pPr>
          </w:p>
        </w:tc>
        <w:tc>
          <w:tcPr>
            <w:tcW w:w="0" w:type="auto"/>
            <w:vAlign w:val="center"/>
            <w:hideMark/>
          </w:tcPr>
          <w:p w14:paraId="5C617AF7" w14:textId="77777777" w:rsidR="00485DF6" w:rsidRDefault="00485DF6">
            <w:pPr>
              <w:spacing w:beforeAutospacing="1" w:afterAutospacing="1"/>
              <w:rPr>
                <w:sz w:val="20"/>
                <w:szCs w:val="20"/>
              </w:rPr>
            </w:pPr>
          </w:p>
        </w:tc>
        <w:tc>
          <w:tcPr>
            <w:tcW w:w="0" w:type="auto"/>
            <w:vAlign w:val="center"/>
            <w:hideMark/>
          </w:tcPr>
          <w:p w14:paraId="22B72FDF" w14:textId="77777777" w:rsidR="00485DF6" w:rsidRDefault="00485DF6">
            <w:pPr>
              <w:spacing w:beforeAutospacing="1" w:afterAutospacing="1"/>
              <w:rPr>
                <w:sz w:val="20"/>
                <w:szCs w:val="20"/>
              </w:rPr>
            </w:pPr>
          </w:p>
        </w:tc>
        <w:tc>
          <w:tcPr>
            <w:tcW w:w="0" w:type="auto"/>
            <w:vAlign w:val="center"/>
            <w:hideMark/>
          </w:tcPr>
          <w:p w14:paraId="68B44531" w14:textId="77777777" w:rsidR="00485DF6" w:rsidRDefault="00485DF6">
            <w:pPr>
              <w:spacing w:beforeAutospacing="1" w:afterAutospacing="1"/>
              <w:rPr>
                <w:sz w:val="20"/>
                <w:szCs w:val="20"/>
              </w:rPr>
            </w:pPr>
          </w:p>
        </w:tc>
        <w:tc>
          <w:tcPr>
            <w:tcW w:w="0" w:type="auto"/>
            <w:vAlign w:val="center"/>
            <w:hideMark/>
          </w:tcPr>
          <w:p w14:paraId="66CF5811" w14:textId="77777777" w:rsidR="00485DF6" w:rsidRDefault="00485DF6">
            <w:pPr>
              <w:spacing w:beforeAutospacing="1" w:afterAutospacing="1"/>
              <w:rPr>
                <w:sz w:val="20"/>
                <w:szCs w:val="20"/>
              </w:rPr>
            </w:pPr>
          </w:p>
        </w:tc>
        <w:tc>
          <w:tcPr>
            <w:tcW w:w="0" w:type="auto"/>
            <w:vAlign w:val="center"/>
            <w:hideMark/>
          </w:tcPr>
          <w:p w14:paraId="3B727A43" w14:textId="77777777" w:rsidR="00485DF6" w:rsidRDefault="00485DF6">
            <w:pPr>
              <w:spacing w:beforeAutospacing="1" w:afterAutospacing="1"/>
              <w:rPr>
                <w:sz w:val="20"/>
                <w:szCs w:val="20"/>
              </w:rPr>
            </w:pPr>
          </w:p>
        </w:tc>
      </w:tr>
      <w:tr w:rsidR="00485DF6"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Default="00485DF6">
            <w:pPr>
              <w:spacing w:before="100" w:beforeAutospacing="1" w:after="100" w:afterAutospacing="1"/>
              <w:rPr>
                <w:sz w:val="20"/>
                <w:szCs w:val="20"/>
              </w:rPr>
            </w:pPr>
            <w:r>
              <w:rPr>
                <w:sz w:val="20"/>
                <w:szCs w:val="20"/>
              </w:rPr>
              <w:t>0</w:t>
            </w:r>
          </w:p>
        </w:tc>
      </w:tr>
      <w:tr w:rsidR="00485DF6" w14:paraId="1DCB32B2" w14:textId="77777777" w:rsidTr="00485DF6">
        <w:tc>
          <w:tcPr>
            <w:tcW w:w="0" w:type="auto"/>
            <w:vAlign w:val="center"/>
            <w:hideMark/>
          </w:tcPr>
          <w:p w14:paraId="3ED5B4DC" w14:textId="77777777" w:rsidR="00485DF6" w:rsidRDefault="00485DF6">
            <w:pPr>
              <w:spacing w:before="100" w:beforeAutospacing="1" w:after="100" w:afterAutospacing="1"/>
              <w:rPr>
                <w:sz w:val="20"/>
                <w:szCs w:val="20"/>
              </w:rPr>
            </w:pPr>
          </w:p>
        </w:tc>
        <w:tc>
          <w:tcPr>
            <w:tcW w:w="0" w:type="auto"/>
            <w:vAlign w:val="center"/>
            <w:hideMark/>
          </w:tcPr>
          <w:p w14:paraId="27883F81" w14:textId="77777777" w:rsidR="00485DF6" w:rsidRDefault="00485DF6">
            <w:pPr>
              <w:spacing w:beforeAutospacing="1" w:afterAutospacing="1"/>
              <w:rPr>
                <w:sz w:val="20"/>
                <w:szCs w:val="20"/>
              </w:rPr>
            </w:pPr>
          </w:p>
        </w:tc>
        <w:tc>
          <w:tcPr>
            <w:tcW w:w="0" w:type="auto"/>
            <w:vAlign w:val="center"/>
            <w:hideMark/>
          </w:tcPr>
          <w:p w14:paraId="30F8FAB3" w14:textId="77777777" w:rsidR="00485DF6" w:rsidRDefault="00485DF6">
            <w:pPr>
              <w:spacing w:beforeAutospacing="1" w:afterAutospacing="1"/>
              <w:rPr>
                <w:sz w:val="20"/>
                <w:szCs w:val="20"/>
              </w:rPr>
            </w:pPr>
          </w:p>
        </w:tc>
        <w:tc>
          <w:tcPr>
            <w:tcW w:w="0" w:type="auto"/>
            <w:vAlign w:val="center"/>
            <w:hideMark/>
          </w:tcPr>
          <w:p w14:paraId="5AB67FC4" w14:textId="77777777" w:rsidR="00485DF6" w:rsidRDefault="00485DF6">
            <w:pPr>
              <w:spacing w:beforeAutospacing="1" w:afterAutospacing="1"/>
              <w:rPr>
                <w:sz w:val="20"/>
                <w:szCs w:val="20"/>
              </w:rPr>
            </w:pPr>
          </w:p>
        </w:tc>
        <w:tc>
          <w:tcPr>
            <w:tcW w:w="0" w:type="auto"/>
            <w:vAlign w:val="center"/>
            <w:hideMark/>
          </w:tcPr>
          <w:p w14:paraId="26505AC5" w14:textId="77777777" w:rsidR="00485DF6" w:rsidRDefault="00485DF6">
            <w:pPr>
              <w:spacing w:beforeAutospacing="1" w:afterAutospacing="1"/>
              <w:rPr>
                <w:sz w:val="20"/>
                <w:szCs w:val="20"/>
              </w:rPr>
            </w:pPr>
          </w:p>
        </w:tc>
        <w:tc>
          <w:tcPr>
            <w:tcW w:w="0" w:type="auto"/>
            <w:vAlign w:val="center"/>
            <w:hideMark/>
          </w:tcPr>
          <w:p w14:paraId="73B705DD" w14:textId="77777777" w:rsidR="00485DF6" w:rsidRDefault="00485DF6">
            <w:pPr>
              <w:spacing w:beforeAutospacing="1" w:afterAutospacing="1"/>
              <w:rPr>
                <w:sz w:val="20"/>
                <w:szCs w:val="20"/>
              </w:rPr>
            </w:pPr>
          </w:p>
        </w:tc>
        <w:tc>
          <w:tcPr>
            <w:tcW w:w="0" w:type="auto"/>
            <w:vAlign w:val="center"/>
            <w:hideMark/>
          </w:tcPr>
          <w:p w14:paraId="4F68E85E" w14:textId="77777777" w:rsidR="00485DF6" w:rsidRDefault="00485DF6">
            <w:pPr>
              <w:spacing w:beforeAutospacing="1" w:afterAutospacing="1"/>
              <w:rPr>
                <w:sz w:val="20"/>
                <w:szCs w:val="20"/>
              </w:rPr>
            </w:pPr>
          </w:p>
        </w:tc>
        <w:tc>
          <w:tcPr>
            <w:tcW w:w="0" w:type="auto"/>
            <w:vAlign w:val="center"/>
            <w:hideMark/>
          </w:tcPr>
          <w:p w14:paraId="06A74C5F" w14:textId="77777777" w:rsidR="00485DF6" w:rsidRDefault="00485DF6">
            <w:pPr>
              <w:spacing w:beforeAutospacing="1" w:afterAutospacing="1"/>
              <w:rPr>
                <w:sz w:val="20"/>
                <w:szCs w:val="20"/>
              </w:rPr>
            </w:pPr>
          </w:p>
        </w:tc>
        <w:tc>
          <w:tcPr>
            <w:tcW w:w="0" w:type="auto"/>
            <w:vAlign w:val="center"/>
            <w:hideMark/>
          </w:tcPr>
          <w:p w14:paraId="5B299367" w14:textId="77777777" w:rsidR="00485DF6" w:rsidRDefault="00485DF6">
            <w:pPr>
              <w:spacing w:beforeAutospacing="1" w:afterAutospacing="1"/>
              <w:rPr>
                <w:sz w:val="20"/>
                <w:szCs w:val="20"/>
              </w:rPr>
            </w:pPr>
          </w:p>
        </w:tc>
        <w:tc>
          <w:tcPr>
            <w:tcW w:w="0" w:type="auto"/>
            <w:vAlign w:val="center"/>
            <w:hideMark/>
          </w:tcPr>
          <w:p w14:paraId="6508CDC7" w14:textId="77777777" w:rsidR="00485DF6" w:rsidRDefault="00485DF6">
            <w:pPr>
              <w:spacing w:beforeAutospacing="1" w:afterAutospacing="1"/>
              <w:rPr>
                <w:sz w:val="20"/>
                <w:szCs w:val="20"/>
              </w:rPr>
            </w:pPr>
          </w:p>
        </w:tc>
      </w:tr>
      <w:tr w:rsidR="00485DF6"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Default="00485DF6">
            <w:pPr>
              <w:spacing w:before="100" w:beforeAutospacing="1" w:after="100" w:afterAutospacing="1"/>
              <w:rPr>
                <w:b/>
                <w:bCs/>
                <w:sz w:val="20"/>
                <w:szCs w:val="20"/>
              </w:rPr>
            </w:pPr>
            <w:r>
              <w:rPr>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Default="00485DF6">
            <w:pPr>
              <w:spacing w:before="100" w:beforeAutospacing="1" w:after="100" w:afterAutospacing="1"/>
              <w:rPr>
                <w:b/>
                <w:bCs/>
                <w:sz w:val="20"/>
                <w:szCs w:val="20"/>
              </w:rPr>
            </w:pPr>
            <w:r>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Default="00485DF6">
            <w:pPr>
              <w:spacing w:before="100" w:beforeAutospacing="1" w:after="100" w:afterAutospacing="1"/>
              <w:rPr>
                <w:b/>
                <w:bCs/>
                <w:sz w:val="20"/>
                <w:szCs w:val="20"/>
              </w:rPr>
            </w:pPr>
            <w:r>
              <w:rPr>
                <w:b/>
                <w:bCs/>
                <w:sz w:val="20"/>
                <w:szCs w:val="20"/>
              </w:rPr>
              <w:t>23</w:t>
            </w:r>
          </w:p>
        </w:tc>
      </w:tr>
    </w:tbl>
    <w:p w14:paraId="49EE3680" w14:textId="77777777" w:rsidR="00485DF6" w:rsidRDefault="00485DF6" w:rsidP="00485DF6">
      <w:r>
        <w:br/>
      </w:r>
      <w:r>
        <w:br/>
      </w:r>
      <w:r>
        <w:br/>
      </w:r>
    </w:p>
    <w:p w14:paraId="04C99F73" w14:textId="77777777" w:rsidR="00145B24" w:rsidRDefault="00145B24">
      <w:r>
        <w:br w:type="page"/>
      </w:r>
    </w:p>
    <w:p w14:paraId="52ADA61D" w14:textId="695F36E3" w:rsidR="00485DF6" w:rsidRDefault="00485DF6" w:rsidP="00485DF6">
      <w:r>
        <w:lastRenderedPageBreak/>
        <w:t>Table-7</w:t>
      </w:r>
    </w:p>
    <w:p w14:paraId="6ACA89AA" w14:textId="77777777" w:rsidR="00485DF6" w:rsidRDefault="00485DF6" w:rsidP="00485DF6">
      <w:r>
        <w:t xml:space="preserve">Category-Periodic Table of Author-Name with Zi </w:t>
      </w:r>
      <w:r>
        <w:rPr>
          <w:rFonts w:ascii="MS Gothic" w:eastAsia="MS Gothic" w:hAnsi="MS Gothic" w:cs="MS Gothic" w:hint="eastAsia"/>
        </w:rPr>
        <w:t>子</w:t>
      </w:r>
      <w: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26D5C199" w14:textId="77777777" w:rsidTr="00485DF6">
        <w:trPr>
          <w:tblHeader/>
        </w:trPr>
        <w:tc>
          <w:tcPr>
            <w:tcW w:w="0" w:type="auto"/>
            <w:vAlign w:val="center"/>
            <w:hideMark/>
          </w:tcPr>
          <w:p w14:paraId="09DE1AA6" w14:textId="77777777" w:rsidR="00485DF6" w:rsidRDefault="00485DF6">
            <w:pPr>
              <w:spacing w:before="100" w:beforeAutospacing="1" w:after="100" w:afterAutospacing="1"/>
              <w:rPr>
                <w:b/>
                <w:bCs/>
                <w:sz w:val="20"/>
                <w:szCs w:val="20"/>
              </w:rPr>
            </w:pPr>
          </w:p>
        </w:tc>
        <w:tc>
          <w:tcPr>
            <w:tcW w:w="0" w:type="auto"/>
            <w:vAlign w:val="center"/>
            <w:hideMark/>
          </w:tcPr>
          <w:p w14:paraId="28B11A50" w14:textId="77777777" w:rsidR="00485DF6" w:rsidRDefault="00485DF6">
            <w:pPr>
              <w:spacing w:beforeAutospacing="1" w:afterAutospacing="1"/>
              <w:rPr>
                <w:sz w:val="20"/>
                <w:szCs w:val="20"/>
              </w:rPr>
            </w:pPr>
          </w:p>
        </w:tc>
        <w:tc>
          <w:tcPr>
            <w:tcW w:w="0" w:type="auto"/>
            <w:vAlign w:val="center"/>
            <w:hideMark/>
          </w:tcPr>
          <w:p w14:paraId="2D4B37E5" w14:textId="77777777" w:rsidR="00485DF6" w:rsidRDefault="00485DF6">
            <w:pPr>
              <w:spacing w:beforeAutospacing="1" w:afterAutospacing="1"/>
              <w:rPr>
                <w:sz w:val="20"/>
                <w:szCs w:val="20"/>
              </w:rPr>
            </w:pPr>
          </w:p>
        </w:tc>
        <w:tc>
          <w:tcPr>
            <w:tcW w:w="0" w:type="auto"/>
            <w:vAlign w:val="center"/>
            <w:hideMark/>
          </w:tcPr>
          <w:p w14:paraId="39AC14F3" w14:textId="77777777" w:rsidR="00485DF6" w:rsidRDefault="00485DF6">
            <w:pPr>
              <w:spacing w:beforeAutospacing="1" w:afterAutospacing="1"/>
              <w:rPr>
                <w:sz w:val="20"/>
                <w:szCs w:val="20"/>
              </w:rPr>
            </w:pPr>
          </w:p>
        </w:tc>
        <w:tc>
          <w:tcPr>
            <w:tcW w:w="0" w:type="auto"/>
            <w:vAlign w:val="center"/>
            <w:hideMark/>
          </w:tcPr>
          <w:p w14:paraId="19AC7011" w14:textId="77777777" w:rsidR="00485DF6" w:rsidRDefault="00485DF6">
            <w:pPr>
              <w:spacing w:beforeAutospacing="1" w:afterAutospacing="1"/>
              <w:rPr>
                <w:sz w:val="20"/>
                <w:szCs w:val="20"/>
              </w:rPr>
            </w:pPr>
          </w:p>
        </w:tc>
        <w:tc>
          <w:tcPr>
            <w:tcW w:w="0" w:type="auto"/>
            <w:vAlign w:val="center"/>
            <w:hideMark/>
          </w:tcPr>
          <w:p w14:paraId="07540216" w14:textId="77777777" w:rsidR="00485DF6" w:rsidRDefault="00485DF6">
            <w:pPr>
              <w:spacing w:beforeAutospacing="1" w:afterAutospacing="1"/>
              <w:rPr>
                <w:sz w:val="20"/>
                <w:szCs w:val="20"/>
              </w:rPr>
            </w:pPr>
          </w:p>
        </w:tc>
        <w:tc>
          <w:tcPr>
            <w:tcW w:w="0" w:type="auto"/>
            <w:vAlign w:val="center"/>
            <w:hideMark/>
          </w:tcPr>
          <w:p w14:paraId="3CE0CB87" w14:textId="77777777" w:rsidR="00485DF6" w:rsidRDefault="00485DF6">
            <w:pPr>
              <w:spacing w:beforeAutospacing="1" w:afterAutospacing="1"/>
              <w:rPr>
                <w:sz w:val="20"/>
                <w:szCs w:val="20"/>
              </w:rPr>
            </w:pPr>
          </w:p>
        </w:tc>
        <w:tc>
          <w:tcPr>
            <w:tcW w:w="0" w:type="auto"/>
            <w:vAlign w:val="center"/>
            <w:hideMark/>
          </w:tcPr>
          <w:p w14:paraId="16ECC31A" w14:textId="77777777" w:rsidR="00485DF6" w:rsidRDefault="00485DF6">
            <w:pPr>
              <w:spacing w:beforeAutospacing="1" w:afterAutospacing="1"/>
              <w:rPr>
                <w:sz w:val="20"/>
                <w:szCs w:val="20"/>
              </w:rPr>
            </w:pPr>
          </w:p>
        </w:tc>
        <w:tc>
          <w:tcPr>
            <w:tcW w:w="0" w:type="auto"/>
            <w:vAlign w:val="center"/>
            <w:hideMark/>
          </w:tcPr>
          <w:p w14:paraId="140573BF" w14:textId="77777777" w:rsidR="00485DF6" w:rsidRDefault="00485DF6">
            <w:pPr>
              <w:spacing w:beforeAutospacing="1" w:afterAutospacing="1"/>
              <w:rPr>
                <w:sz w:val="20"/>
                <w:szCs w:val="20"/>
              </w:rPr>
            </w:pPr>
          </w:p>
        </w:tc>
        <w:tc>
          <w:tcPr>
            <w:tcW w:w="0" w:type="auto"/>
            <w:vAlign w:val="center"/>
            <w:hideMark/>
          </w:tcPr>
          <w:p w14:paraId="30361BD0" w14:textId="77777777" w:rsidR="00485DF6" w:rsidRDefault="00485DF6">
            <w:pPr>
              <w:spacing w:beforeAutospacing="1" w:afterAutospacing="1"/>
              <w:rPr>
                <w:sz w:val="20"/>
                <w:szCs w:val="20"/>
              </w:rPr>
            </w:pPr>
          </w:p>
        </w:tc>
      </w:tr>
      <w:tr w:rsidR="00485DF6"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Default="00485DF6">
            <w:pPr>
              <w:spacing w:before="100" w:beforeAutospacing="1" w:after="100" w:afterAutospacing="1"/>
              <w:rPr>
                <w:sz w:val="20"/>
                <w:szCs w:val="20"/>
              </w:rPr>
            </w:pPr>
            <w:r>
              <w:rPr>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Default="00485DF6">
            <w:pPr>
              <w:spacing w:before="100" w:beforeAutospacing="1" w:after="100" w:afterAutospacing="1"/>
              <w:rPr>
                <w:sz w:val="20"/>
                <w:szCs w:val="20"/>
              </w:rPr>
            </w:pPr>
            <w:r>
              <w:rPr>
                <w:sz w:val="20"/>
                <w:szCs w:val="20"/>
              </w:rPr>
              <w:t>12.5</w:t>
            </w:r>
          </w:p>
        </w:tc>
      </w:tr>
      <w:tr w:rsidR="00485DF6" w14:paraId="062AA679" w14:textId="77777777" w:rsidTr="00485DF6">
        <w:tc>
          <w:tcPr>
            <w:tcW w:w="0" w:type="auto"/>
            <w:vAlign w:val="center"/>
            <w:hideMark/>
          </w:tcPr>
          <w:p w14:paraId="6C53AC90" w14:textId="77777777" w:rsidR="00485DF6" w:rsidRDefault="00485DF6">
            <w:pPr>
              <w:spacing w:before="100" w:beforeAutospacing="1" w:after="100" w:afterAutospacing="1"/>
              <w:rPr>
                <w:sz w:val="20"/>
                <w:szCs w:val="20"/>
              </w:rPr>
            </w:pPr>
          </w:p>
        </w:tc>
        <w:tc>
          <w:tcPr>
            <w:tcW w:w="0" w:type="auto"/>
            <w:vAlign w:val="center"/>
            <w:hideMark/>
          </w:tcPr>
          <w:p w14:paraId="611005B9" w14:textId="77777777" w:rsidR="00485DF6" w:rsidRDefault="00485DF6">
            <w:pPr>
              <w:spacing w:beforeAutospacing="1" w:afterAutospacing="1"/>
              <w:rPr>
                <w:sz w:val="20"/>
                <w:szCs w:val="20"/>
              </w:rPr>
            </w:pPr>
          </w:p>
        </w:tc>
        <w:tc>
          <w:tcPr>
            <w:tcW w:w="0" w:type="auto"/>
            <w:vAlign w:val="center"/>
            <w:hideMark/>
          </w:tcPr>
          <w:p w14:paraId="3EB87C53" w14:textId="77777777" w:rsidR="00485DF6" w:rsidRDefault="00485DF6">
            <w:pPr>
              <w:spacing w:beforeAutospacing="1" w:afterAutospacing="1"/>
              <w:rPr>
                <w:sz w:val="20"/>
                <w:szCs w:val="20"/>
              </w:rPr>
            </w:pPr>
          </w:p>
        </w:tc>
        <w:tc>
          <w:tcPr>
            <w:tcW w:w="0" w:type="auto"/>
            <w:vAlign w:val="center"/>
            <w:hideMark/>
          </w:tcPr>
          <w:p w14:paraId="46864821" w14:textId="77777777" w:rsidR="00485DF6" w:rsidRDefault="00485DF6">
            <w:pPr>
              <w:spacing w:beforeAutospacing="1" w:afterAutospacing="1"/>
              <w:rPr>
                <w:sz w:val="20"/>
                <w:szCs w:val="20"/>
              </w:rPr>
            </w:pPr>
          </w:p>
        </w:tc>
        <w:tc>
          <w:tcPr>
            <w:tcW w:w="0" w:type="auto"/>
            <w:vAlign w:val="center"/>
            <w:hideMark/>
          </w:tcPr>
          <w:p w14:paraId="2889FADF" w14:textId="77777777" w:rsidR="00485DF6" w:rsidRDefault="00485DF6">
            <w:pPr>
              <w:spacing w:beforeAutospacing="1" w:afterAutospacing="1"/>
              <w:rPr>
                <w:sz w:val="20"/>
                <w:szCs w:val="20"/>
              </w:rPr>
            </w:pPr>
          </w:p>
        </w:tc>
        <w:tc>
          <w:tcPr>
            <w:tcW w:w="0" w:type="auto"/>
            <w:vAlign w:val="center"/>
            <w:hideMark/>
          </w:tcPr>
          <w:p w14:paraId="506A1188" w14:textId="77777777" w:rsidR="00485DF6" w:rsidRDefault="00485DF6">
            <w:pPr>
              <w:spacing w:beforeAutospacing="1" w:afterAutospacing="1"/>
              <w:rPr>
                <w:sz w:val="20"/>
                <w:szCs w:val="20"/>
              </w:rPr>
            </w:pPr>
          </w:p>
        </w:tc>
        <w:tc>
          <w:tcPr>
            <w:tcW w:w="0" w:type="auto"/>
            <w:vAlign w:val="center"/>
            <w:hideMark/>
          </w:tcPr>
          <w:p w14:paraId="102F640D" w14:textId="77777777" w:rsidR="00485DF6" w:rsidRDefault="00485DF6">
            <w:pPr>
              <w:spacing w:beforeAutospacing="1" w:afterAutospacing="1"/>
              <w:rPr>
                <w:sz w:val="20"/>
                <w:szCs w:val="20"/>
              </w:rPr>
            </w:pPr>
          </w:p>
        </w:tc>
        <w:tc>
          <w:tcPr>
            <w:tcW w:w="0" w:type="auto"/>
            <w:vAlign w:val="center"/>
            <w:hideMark/>
          </w:tcPr>
          <w:p w14:paraId="051E11CE" w14:textId="77777777" w:rsidR="00485DF6" w:rsidRDefault="00485DF6">
            <w:pPr>
              <w:spacing w:beforeAutospacing="1" w:afterAutospacing="1"/>
              <w:rPr>
                <w:sz w:val="20"/>
                <w:szCs w:val="20"/>
              </w:rPr>
            </w:pPr>
          </w:p>
        </w:tc>
        <w:tc>
          <w:tcPr>
            <w:tcW w:w="0" w:type="auto"/>
            <w:vAlign w:val="center"/>
            <w:hideMark/>
          </w:tcPr>
          <w:p w14:paraId="6D9DBF76" w14:textId="77777777" w:rsidR="00485DF6" w:rsidRDefault="00485DF6">
            <w:pPr>
              <w:spacing w:beforeAutospacing="1" w:afterAutospacing="1"/>
              <w:rPr>
                <w:sz w:val="20"/>
                <w:szCs w:val="20"/>
              </w:rPr>
            </w:pPr>
          </w:p>
        </w:tc>
        <w:tc>
          <w:tcPr>
            <w:tcW w:w="0" w:type="auto"/>
            <w:vAlign w:val="center"/>
            <w:hideMark/>
          </w:tcPr>
          <w:p w14:paraId="57C6F179" w14:textId="77777777" w:rsidR="00485DF6" w:rsidRDefault="00485DF6">
            <w:pPr>
              <w:spacing w:beforeAutospacing="1" w:afterAutospacing="1"/>
              <w:rPr>
                <w:sz w:val="20"/>
                <w:szCs w:val="20"/>
              </w:rPr>
            </w:pPr>
          </w:p>
        </w:tc>
      </w:tr>
      <w:tr w:rsidR="00485DF6"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Default="00485DF6">
            <w:pPr>
              <w:spacing w:before="100" w:beforeAutospacing="1" w:after="100" w:afterAutospacing="1"/>
              <w:rPr>
                <w:sz w:val="20"/>
                <w:szCs w:val="20"/>
              </w:rPr>
            </w:pPr>
            <w:r>
              <w:rPr>
                <w:sz w:val="20"/>
                <w:szCs w:val="20"/>
              </w:rPr>
              <w:t>0.0</w:t>
            </w:r>
          </w:p>
        </w:tc>
      </w:tr>
      <w:tr w:rsidR="00485DF6" w14:paraId="2D8B5287" w14:textId="77777777" w:rsidTr="00485DF6">
        <w:tc>
          <w:tcPr>
            <w:tcW w:w="0" w:type="auto"/>
            <w:vAlign w:val="center"/>
            <w:hideMark/>
          </w:tcPr>
          <w:p w14:paraId="10FDF065" w14:textId="77777777" w:rsidR="00485DF6" w:rsidRDefault="00485DF6">
            <w:pPr>
              <w:spacing w:before="100" w:beforeAutospacing="1" w:after="100" w:afterAutospacing="1"/>
              <w:rPr>
                <w:sz w:val="20"/>
                <w:szCs w:val="20"/>
              </w:rPr>
            </w:pPr>
          </w:p>
        </w:tc>
        <w:tc>
          <w:tcPr>
            <w:tcW w:w="0" w:type="auto"/>
            <w:vAlign w:val="center"/>
            <w:hideMark/>
          </w:tcPr>
          <w:p w14:paraId="78FBFD79" w14:textId="77777777" w:rsidR="00485DF6" w:rsidRDefault="00485DF6">
            <w:pPr>
              <w:spacing w:beforeAutospacing="1" w:afterAutospacing="1"/>
              <w:rPr>
                <w:sz w:val="20"/>
                <w:szCs w:val="20"/>
              </w:rPr>
            </w:pPr>
          </w:p>
        </w:tc>
        <w:tc>
          <w:tcPr>
            <w:tcW w:w="0" w:type="auto"/>
            <w:vAlign w:val="center"/>
            <w:hideMark/>
          </w:tcPr>
          <w:p w14:paraId="7638004B" w14:textId="77777777" w:rsidR="00485DF6" w:rsidRDefault="00485DF6">
            <w:pPr>
              <w:spacing w:beforeAutospacing="1" w:afterAutospacing="1"/>
              <w:rPr>
                <w:sz w:val="20"/>
                <w:szCs w:val="20"/>
              </w:rPr>
            </w:pPr>
          </w:p>
        </w:tc>
        <w:tc>
          <w:tcPr>
            <w:tcW w:w="0" w:type="auto"/>
            <w:vAlign w:val="center"/>
            <w:hideMark/>
          </w:tcPr>
          <w:p w14:paraId="5D702878" w14:textId="77777777" w:rsidR="00485DF6" w:rsidRDefault="00485DF6">
            <w:pPr>
              <w:spacing w:beforeAutospacing="1" w:afterAutospacing="1"/>
              <w:rPr>
                <w:sz w:val="20"/>
                <w:szCs w:val="20"/>
              </w:rPr>
            </w:pPr>
          </w:p>
        </w:tc>
        <w:tc>
          <w:tcPr>
            <w:tcW w:w="0" w:type="auto"/>
            <w:vAlign w:val="center"/>
            <w:hideMark/>
          </w:tcPr>
          <w:p w14:paraId="32CD5ABD" w14:textId="77777777" w:rsidR="00485DF6" w:rsidRDefault="00485DF6">
            <w:pPr>
              <w:spacing w:beforeAutospacing="1" w:afterAutospacing="1"/>
              <w:rPr>
                <w:sz w:val="20"/>
                <w:szCs w:val="20"/>
              </w:rPr>
            </w:pPr>
          </w:p>
        </w:tc>
        <w:tc>
          <w:tcPr>
            <w:tcW w:w="0" w:type="auto"/>
            <w:vAlign w:val="center"/>
            <w:hideMark/>
          </w:tcPr>
          <w:p w14:paraId="0B1EC1A8" w14:textId="77777777" w:rsidR="00485DF6" w:rsidRDefault="00485DF6">
            <w:pPr>
              <w:spacing w:beforeAutospacing="1" w:afterAutospacing="1"/>
              <w:rPr>
                <w:sz w:val="20"/>
                <w:szCs w:val="20"/>
              </w:rPr>
            </w:pPr>
          </w:p>
        </w:tc>
        <w:tc>
          <w:tcPr>
            <w:tcW w:w="0" w:type="auto"/>
            <w:vAlign w:val="center"/>
            <w:hideMark/>
          </w:tcPr>
          <w:p w14:paraId="35F7F7F7" w14:textId="77777777" w:rsidR="00485DF6" w:rsidRDefault="00485DF6">
            <w:pPr>
              <w:spacing w:beforeAutospacing="1" w:afterAutospacing="1"/>
              <w:rPr>
                <w:sz w:val="20"/>
                <w:szCs w:val="20"/>
              </w:rPr>
            </w:pPr>
          </w:p>
        </w:tc>
        <w:tc>
          <w:tcPr>
            <w:tcW w:w="0" w:type="auto"/>
            <w:vAlign w:val="center"/>
            <w:hideMark/>
          </w:tcPr>
          <w:p w14:paraId="04F07F79" w14:textId="77777777" w:rsidR="00485DF6" w:rsidRDefault="00485DF6">
            <w:pPr>
              <w:spacing w:beforeAutospacing="1" w:afterAutospacing="1"/>
              <w:rPr>
                <w:sz w:val="20"/>
                <w:szCs w:val="20"/>
              </w:rPr>
            </w:pPr>
          </w:p>
        </w:tc>
        <w:tc>
          <w:tcPr>
            <w:tcW w:w="0" w:type="auto"/>
            <w:vAlign w:val="center"/>
            <w:hideMark/>
          </w:tcPr>
          <w:p w14:paraId="1956F60A" w14:textId="77777777" w:rsidR="00485DF6" w:rsidRDefault="00485DF6">
            <w:pPr>
              <w:spacing w:beforeAutospacing="1" w:afterAutospacing="1"/>
              <w:rPr>
                <w:sz w:val="20"/>
                <w:szCs w:val="20"/>
              </w:rPr>
            </w:pPr>
          </w:p>
        </w:tc>
        <w:tc>
          <w:tcPr>
            <w:tcW w:w="0" w:type="auto"/>
            <w:vAlign w:val="center"/>
            <w:hideMark/>
          </w:tcPr>
          <w:p w14:paraId="38299023" w14:textId="77777777" w:rsidR="00485DF6" w:rsidRDefault="00485DF6">
            <w:pPr>
              <w:spacing w:beforeAutospacing="1" w:afterAutospacing="1"/>
              <w:rPr>
                <w:sz w:val="20"/>
                <w:szCs w:val="20"/>
              </w:rPr>
            </w:pPr>
          </w:p>
        </w:tc>
      </w:tr>
      <w:tr w:rsidR="00485DF6"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Default="00485DF6">
            <w:pPr>
              <w:spacing w:before="100" w:beforeAutospacing="1" w:after="100" w:afterAutospacing="1"/>
              <w:rPr>
                <w:sz w:val="20"/>
                <w:szCs w:val="20"/>
              </w:rPr>
            </w:pPr>
            <w:r>
              <w:rPr>
                <w:sz w:val="20"/>
                <w:szCs w:val="20"/>
              </w:rPr>
              <w:t>25.0</w:t>
            </w:r>
          </w:p>
        </w:tc>
      </w:tr>
      <w:tr w:rsidR="00485DF6" w14:paraId="509566C4" w14:textId="77777777" w:rsidTr="00485DF6">
        <w:tc>
          <w:tcPr>
            <w:tcW w:w="0" w:type="auto"/>
            <w:vAlign w:val="center"/>
            <w:hideMark/>
          </w:tcPr>
          <w:p w14:paraId="37EB0F66" w14:textId="77777777" w:rsidR="00485DF6" w:rsidRDefault="00485DF6">
            <w:pPr>
              <w:spacing w:before="100" w:beforeAutospacing="1" w:after="100" w:afterAutospacing="1"/>
              <w:rPr>
                <w:sz w:val="20"/>
                <w:szCs w:val="20"/>
              </w:rPr>
            </w:pPr>
          </w:p>
        </w:tc>
        <w:tc>
          <w:tcPr>
            <w:tcW w:w="0" w:type="auto"/>
            <w:vAlign w:val="center"/>
            <w:hideMark/>
          </w:tcPr>
          <w:p w14:paraId="4FBA9F8F" w14:textId="77777777" w:rsidR="00485DF6" w:rsidRDefault="00485DF6">
            <w:pPr>
              <w:spacing w:beforeAutospacing="1" w:afterAutospacing="1"/>
              <w:rPr>
                <w:sz w:val="20"/>
                <w:szCs w:val="20"/>
              </w:rPr>
            </w:pPr>
          </w:p>
        </w:tc>
        <w:tc>
          <w:tcPr>
            <w:tcW w:w="0" w:type="auto"/>
            <w:vAlign w:val="center"/>
            <w:hideMark/>
          </w:tcPr>
          <w:p w14:paraId="4588132E" w14:textId="77777777" w:rsidR="00485DF6" w:rsidRDefault="00485DF6">
            <w:pPr>
              <w:spacing w:beforeAutospacing="1" w:afterAutospacing="1"/>
              <w:rPr>
                <w:sz w:val="20"/>
                <w:szCs w:val="20"/>
              </w:rPr>
            </w:pPr>
          </w:p>
        </w:tc>
        <w:tc>
          <w:tcPr>
            <w:tcW w:w="0" w:type="auto"/>
            <w:vAlign w:val="center"/>
            <w:hideMark/>
          </w:tcPr>
          <w:p w14:paraId="1054AA93" w14:textId="77777777" w:rsidR="00485DF6" w:rsidRDefault="00485DF6">
            <w:pPr>
              <w:spacing w:beforeAutospacing="1" w:afterAutospacing="1"/>
              <w:rPr>
                <w:sz w:val="20"/>
                <w:szCs w:val="20"/>
              </w:rPr>
            </w:pPr>
          </w:p>
        </w:tc>
        <w:tc>
          <w:tcPr>
            <w:tcW w:w="0" w:type="auto"/>
            <w:vAlign w:val="center"/>
            <w:hideMark/>
          </w:tcPr>
          <w:p w14:paraId="1B207B3B" w14:textId="77777777" w:rsidR="00485DF6" w:rsidRDefault="00485DF6">
            <w:pPr>
              <w:spacing w:beforeAutospacing="1" w:afterAutospacing="1"/>
              <w:rPr>
                <w:sz w:val="20"/>
                <w:szCs w:val="20"/>
              </w:rPr>
            </w:pPr>
          </w:p>
        </w:tc>
        <w:tc>
          <w:tcPr>
            <w:tcW w:w="0" w:type="auto"/>
            <w:vAlign w:val="center"/>
            <w:hideMark/>
          </w:tcPr>
          <w:p w14:paraId="48245841" w14:textId="77777777" w:rsidR="00485DF6" w:rsidRDefault="00485DF6">
            <w:pPr>
              <w:spacing w:beforeAutospacing="1" w:afterAutospacing="1"/>
              <w:rPr>
                <w:sz w:val="20"/>
                <w:szCs w:val="20"/>
              </w:rPr>
            </w:pPr>
          </w:p>
        </w:tc>
        <w:tc>
          <w:tcPr>
            <w:tcW w:w="0" w:type="auto"/>
            <w:vAlign w:val="center"/>
            <w:hideMark/>
          </w:tcPr>
          <w:p w14:paraId="355A9CF1" w14:textId="77777777" w:rsidR="00485DF6" w:rsidRDefault="00485DF6">
            <w:pPr>
              <w:spacing w:beforeAutospacing="1" w:afterAutospacing="1"/>
              <w:rPr>
                <w:sz w:val="20"/>
                <w:szCs w:val="20"/>
              </w:rPr>
            </w:pPr>
          </w:p>
        </w:tc>
        <w:tc>
          <w:tcPr>
            <w:tcW w:w="0" w:type="auto"/>
            <w:vAlign w:val="center"/>
            <w:hideMark/>
          </w:tcPr>
          <w:p w14:paraId="70438F88" w14:textId="77777777" w:rsidR="00485DF6" w:rsidRDefault="00485DF6">
            <w:pPr>
              <w:spacing w:beforeAutospacing="1" w:afterAutospacing="1"/>
              <w:rPr>
                <w:sz w:val="20"/>
                <w:szCs w:val="20"/>
              </w:rPr>
            </w:pPr>
          </w:p>
        </w:tc>
        <w:tc>
          <w:tcPr>
            <w:tcW w:w="0" w:type="auto"/>
            <w:vAlign w:val="center"/>
            <w:hideMark/>
          </w:tcPr>
          <w:p w14:paraId="6AE64745" w14:textId="77777777" w:rsidR="00485DF6" w:rsidRDefault="00485DF6">
            <w:pPr>
              <w:spacing w:beforeAutospacing="1" w:afterAutospacing="1"/>
              <w:rPr>
                <w:sz w:val="20"/>
                <w:szCs w:val="20"/>
              </w:rPr>
            </w:pPr>
          </w:p>
        </w:tc>
        <w:tc>
          <w:tcPr>
            <w:tcW w:w="0" w:type="auto"/>
            <w:vAlign w:val="center"/>
            <w:hideMark/>
          </w:tcPr>
          <w:p w14:paraId="1F490D71" w14:textId="77777777" w:rsidR="00485DF6" w:rsidRDefault="00485DF6">
            <w:pPr>
              <w:spacing w:beforeAutospacing="1" w:afterAutospacing="1"/>
              <w:rPr>
                <w:sz w:val="20"/>
                <w:szCs w:val="20"/>
              </w:rPr>
            </w:pPr>
          </w:p>
        </w:tc>
      </w:tr>
      <w:tr w:rsidR="00485DF6"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Default="00485DF6">
            <w:pPr>
              <w:spacing w:before="100" w:beforeAutospacing="1" w:after="100" w:afterAutospacing="1"/>
              <w:rPr>
                <w:sz w:val="20"/>
                <w:szCs w:val="20"/>
              </w:rPr>
            </w:pPr>
            <w:r>
              <w:rPr>
                <w:sz w:val="20"/>
                <w:szCs w:val="20"/>
              </w:rPr>
              <w:t>54.5</w:t>
            </w:r>
          </w:p>
        </w:tc>
      </w:tr>
      <w:tr w:rsidR="00485DF6" w14:paraId="5B2C846B" w14:textId="77777777" w:rsidTr="00485DF6">
        <w:tc>
          <w:tcPr>
            <w:tcW w:w="0" w:type="auto"/>
            <w:vAlign w:val="center"/>
            <w:hideMark/>
          </w:tcPr>
          <w:p w14:paraId="4D672F8A" w14:textId="77777777" w:rsidR="00485DF6" w:rsidRDefault="00485DF6">
            <w:pPr>
              <w:spacing w:before="100" w:beforeAutospacing="1" w:after="100" w:afterAutospacing="1"/>
              <w:rPr>
                <w:sz w:val="20"/>
                <w:szCs w:val="20"/>
              </w:rPr>
            </w:pPr>
          </w:p>
        </w:tc>
        <w:tc>
          <w:tcPr>
            <w:tcW w:w="0" w:type="auto"/>
            <w:vAlign w:val="center"/>
            <w:hideMark/>
          </w:tcPr>
          <w:p w14:paraId="0A9790BF" w14:textId="77777777" w:rsidR="00485DF6" w:rsidRDefault="00485DF6">
            <w:pPr>
              <w:spacing w:beforeAutospacing="1" w:afterAutospacing="1"/>
              <w:rPr>
                <w:sz w:val="20"/>
                <w:szCs w:val="20"/>
              </w:rPr>
            </w:pPr>
          </w:p>
        </w:tc>
        <w:tc>
          <w:tcPr>
            <w:tcW w:w="0" w:type="auto"/>
            <w:vAlign w:val="center"/>
            <w:hideMark/>
          </w:tcPr>
          <w:p w14:paraId="7398B5D1" w14:textId="77777777" w:rsidR="00485DF6" w:rsidRDefault="00485DF6">
            <w:pPr>
              <w:spacing w:beforeAutospacing="1" w:afterAutospacing="1"/>
              <w:rPr>
                <w:sz w:val="20"/>
                <w:szCs w:val="20"/>
              </w:rPr>
            </w:pPr>
          </w:p>
        </w:tc>
        <w:tc>
          <w:tcPr>
            <w:tcW w:w="0" w:type="auto"/>
            <w:vAlign w:val="center"/>
            <w:hideMark/>
          </w:tcPr>
          <w:p w14:paraId="4484093D" w14:textId="77777777" w:rsidR="00485DF6" w:rsidRDefault="00485DF6">
            <w:pPr>
              <w:spacing w:beforeAutospacing="1" w:afterAutospacing="1"/>
              <w:rPr>
                <w:sz w:val="20"/>
                <w:szCs w:val="20"/>
              </w:rPr>
            </w:pPr>
          </w:p>
        </w:tc>
        <w:tc>
          <w:tcPr>
            <w:tcW w:w="0" w:type="auto"/>
            <w:vAlign w:val="center"/>
            <w:hideMark/>
          </w:tcPr>
          <w:p w14:paraId="18633BCF" w14:textId="77777777" w:rsidR="00485DF6" w:rsidRDefault="00485DF6">
            <w:pPr>
              <w:spacing w:beforeAutospacing="1" w:afterAutospacing="1"/>
              <w:rPr>
                <w:sz w:val="20"/>
                <w:szCs w:val="20"/>
              </w:rPr>
            </w:pPr>
          </w:p>
        </w:tc>
        <w:tc>
          <w:tcPr>
            <w:tcW w:w="0" w:type="auto"/>
            <w:vAlign w:val="center"/>
            <w:hideMark/>
          </w:tcPr>
          <w:p w14:paraId="31FA3517" w14:textId="77777777" w:rsidR="00485DF6" w:rsidRDefault="00485DF6">
            <w:pPr>
              <w:spacing w:beforeAutospacing="1" w:afterAutospacing="1"/>
              <w:rPr>
                <w:sz w:val="20"/>
                <w:szCs w:val="20"/>
              </w:rPr>
            </w:pPr>
          </w:p>
        </w:tc>
        <w:tc>
          <w:tcPr>
            <w:tcW w:w="0" w:type="auto"/>
            <w:vAlign w:val="center"/>
            <w:hideMark/>
          </w:tcPr>
          <w:p w14:paraId="66D3725E" w14:textId="77777777" w:rsidR="00485DF6" w:rsidRDefault="00485DF6">
            <w:pPr>
              <w:spacing w:beforeAutospacing="1" w:afterAutospacing="1"/>
              <w:rPr>
                <w:sz w:val="20"/>
                <w:szCs w:val="20"/>
              </w:rPr>
            </w:pPr>
          </w:p>
        </w:tc>
        <w:tc>
          <w:tcPr>
            <w:tcW w:w="0" w:type="auto"/>
            <w:vAlign w:val="center"/>
            <w:hideMark/>
          </w:tcPr>
          <w:p w14:paraId="58D77722" w14:textId="77777777" w:rsidR="00485DF6" w:rsidRDefault="00485DF6">
            <w:pPr>
              <w:spacing w:beforeAutospacing="1" w:afterAutospacing="1"/>
              <w:rPr>
                <w:sz w:val="20"/>
                <w:szCs w:val="20"/>
              </w:rPr>
            </w:pPr>
          </w:p>
        </w:tc>
        <w:tc>
          <w:tcPr>
            <w:tcW w:w="0" w:type="auto"/>
            <w:vAlign w:val="center"/>
            <w:hideMark/>
          </w:tcPr>
          <w:p w14:paraId="5D023E46" w14:textId="77777777" w:rsidR="00485DF6" w:rsidRDefault="00485DF6">
            <w:pPr>
              <w:spacing w:beforeAutospacing="1" w:afterAutospacing="1"/>
              <w:rPr>
                <w:sz w:val="20"/>
                <w:szCs w:val="20"/>
              </w:rPr>
            </w:pPr>
          </w:p>
        </w:tc>
        <w:tc>
          <w:tcPr>
            <w:tcW w:w="0" w:type="auto"/>
            <w:vAlign w:val="center"/>
            <w:hideMark/>
          </w:tcPr>
          <w:p w14:paraId="3A1BE4FD" w14:textId="77777777" w:rsidR="00485DF6" w:rsidRDefault="00485DF6">
            <w:pPr>
              <w:spacing w:beforeAutospacing="1" w:afterAutospacing="1"/>
              <w:rPr>
                <w:sz w:val="20"/>
                <w:szCs w:val="20"/>
              </w:rPr>
            </w:pPr>
          </w:p>
        </w:tc>
      </w:tr>
      <w:tr w:rsidR="00485DF6"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Default="00485DF6">
            <w:pPr>
              <w:spacing w:before="100" w:beforeAutospacing="1" w:after="100" w:afterAutospacing="1"/>
              <w:rPr>
                <w:sz w:val="20"/>
                <w:szCs w:val="20"/>
              </w:rPr>
            </w:pPr>
            <w:r>
              <w:rPr>
                <w:sz w:val="20"/>
                <w:szCs w:val="20"/>
              </w:rPr>
              <w:t>66.7</w:t>
            </w:r>
          </w:p>
        </w:tc>
      </w:tr>
      <w:tr w:rsidR="00485DF6" w14:paraId="66120086" w14:textId="77777777" w:rsidTr="00485DF6">
        <w:tc>
          <w:tcPr>
            <w:tcW w:w="0" w:type="auto"/>
            <w:vAlign w:val="center"/>
            <w:hideMark/>
          </w:tcPr>
          <w:p w14:paraId="7CAF1D43" w14:textId="77777777" w:rsidR="00485DF6" w:rsidRDefault="00485DF6">
            <w:pPr>
              <w:spacing w:before="100" w:beforeAutospacing="1" w:after="100" w:afterAutospacing="1"/>
              <w:rPr>
                <w:sz w:val="20"/>
                <w:szCs w:val="20"/>
              </w:rPr>
            </w:pPr>
          </w:p>
        </w:tc>
        <w:tc>
          <w:tcPr>
            <w:tcW w:w="0" w:type="auto"/>
            <w:vAlign w:val="center"/>
            <w:hideMark/>
          </w:tcPr>
          <w:p w14:paraId="65027C63" w14:textId="77777777" w:rsidR="00485DF6" w:rsidRDefault="00485DF6">
            <w:pPr>
              <w:spacing w:beforeAutospacing="1" w:afterAutospacing="1"/>
              <w:rPr>
                <w:sz w:val="20"/>
                <w:szCs w:val="20"/>
              </w:rPr>
            </w:pPr>
          </w:p>
        </w:tc>
        <w:tc>
          <w:tcPr>
            <w:tcW w:w="0" w:type="auto"/>
            <w:vAlign w:val="center"/>
            <w:hideMark/>
          </w:tcPr>
          <w:p w14:paraId="2B6AD548" w14:textId="77777777" w:rsidR="00485DF6" w:rsidRDefault="00485DF6">
            <w:pPr>
              <w:spacing w:beforeAutospacing="1" w:afterAutospacing="1"/>
              <w:rPr>
                <w:sz w:val="20"/>
                <w:szCs w:val="20"/>
              </w:rPr>
            </w:pPr>
          </w:p>
        </w:tc>
        <w:tc>
          <w:tcPr>
            <w:tcW w:w="0" w:type="auto"/>
            <w:vAlign w:val="center"/>
            <w:hideMark/>
          </w:tcPr>
          <w:p w14:paraId="3C84F38A" w14:textId="77777777" w:rsidR="00485DF6" w:rsidRDefault="00485DF6">
            <w:pPr>
              <w:spacing w:beforeAutospacing="1" w:afterAutospacing="1"/>
              <w:rPr>
                <w:sz w:val="20"/>
                <w:szCs w:val="20"/>
              </w:rPr>
            </w:pPr>
          </w:p>
        </w:tc>
        <w:tc>
          <w:tcPr>
            <w:tcW w:w="0" w:type="auto"/>
            <w:vAlign w:val="center"/>
            <w:hideMark/>
          </w:tcPr>
          <w:p w14:paraId="537FBA71" w14:textId="77777777" w:rsidR="00485DF6" w:rsidRDefault="00485DF6">
            <w:pPr>
              <w:spacing w:beforeAutospacing="1" w:afterAutospacing="1"/>
              <w:rPr>
                <w:sz w:val="20"/>
                <w:szCs w:val="20"/>
              </w:rPr>
            </w:pPr>
          </w:p>
        </w:tc>
        <w:tc>
          <w:tcPr>
            <w:tcW w:w="0" w:type="auto"/>
            <w:vAlign w:val="center"/>
            <w:hideMark/>
          </w:tcPr>
          <w:p w14:paraId="66205B90" w14:textId="77777777" w:rsidR="00485DF6" w:rsidRDefault="00485DF6">
            <w:pPr>
              <w:spacing w:beforeAutospacing="1" w:afterAutospacing="1"/>
              <w:rPr>
                <w:sz w:val="20"/>
                <w:szCs w:val="20"/>
              </w:rPr>
            </w:pPr>
          </w:p>
        </w:tc>
        <w:tc>
          <w:tcPr>
            <w:tcW w:w="0" w:type="auto"/>
            <w:vAlign w:val="center"/>
            <w:hideMark/>
          </w:tcPr>
          <w:p w14:paraId="02658D57" w14:textId="77777777" w:rsidR="00485DF6" w:rsidRDefault="00485DF6">
            <w:pPr>
              <w:spacing w:beforeAutospacing="1" w:afterAutospacing="1"/>
              <w:rPr>
                <w:sz w:val="20"/>
                <w:szCs w:val="20"/>
              </w:rPr>
            </w:pPr>
          </w:p>
        </w:tc>
        <w:tc>
          <w:tcPr>
            <w:tcW w:w="0" w:type="auto"/>
            <w:vAlign w:val="center"/>
            <w:hideMark/>
          </w:tcPr>
          <w:p w14:paraId="0CEBF6E9" w14:textId="77777777" w:rsidR="00485DF6" w:rsidRDefault="00485DF6">
            <w:pPr>
              <w:spacing w:beforeAutospacing="1" w:afterAutospacing="1"/>
              <w:rPr>
                <w:sz w:val="20"/>
                <w:szCs w:val="20"/>
              </w:rPr>
            </w:pPr>
          </w:p>
        </w:tc>
        <w:tc>
          <w:tcPr>
            <w:tcW w:w="0" w:type="auto"/>
            <w:vAlign w:val="center"/>
            <w:hideMark/>
          </w:tcPr>
          <w:p w14:paraId="536BF3E1" w14:textId="77777777" w:rsidR="00485DF6" w:rsidRDefault="00485DF6">
            <w:pPr>
              <w:spacing w:beforeAutospacing="1" w:afterAutospacing="1"/>
              <w:rPr>
                <w:sz w:val="20"/>
                <w:szCs w:val="20"/>
              </w:rPr>
            </w:pPr>
          </w:p>
        </w:tc>
        <w:tc>
          <w:tcPr>
            <w:tcW w:w="0" w:type="auto"/>
            <w:vAlign w:val="center"/>
            <w:hideMark/>
          </w:tcPr>
          <w:p w14:paraId="6F77E827" w14:textId="77777777" w:rsidR="00485DF6" w:rsidRDefault="00485DF6">
            <w:pPr>
              <w:spacing w:beforeAutospacing="1" w:afterAutospacing="1"/>
              <w:rPr>
                <w:sz w:val="20"/>
                <w:szCs w:val="20"/>
              </w:rPr>
            </w:pPr>
          </w:p>
        </w:tc>
      </w:tr>
      <w:tr w:rsidR="00485DF6"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Default="00485DF6">
            <w:pPr>
              <w:spacing w:before="100" w:beforeAutospacing="1" w:after="100" w:afterAutospacing="1"/>
              <w:rPr>
                <w:sz w:val="20"/>
                <w:szCs w:val="20"/>
              </w:rPr>
            </w:pPr>
            <w:r>
              <w:rPr>
                <w:sz w:val="20"/>
                <w:szCs w:val="20"/>
              </w:rPr>
              <w:t>100.0</w:t>
            </w:r>
          </w:p>
        </w:tc>
      </w:tr>
      <w:tr w:rsidR="00485DF6" w14:paraId="5C39F0AF" w14:textId="77777777" w:rsidTr="00485DF6">
        <w:tc>
          <w:tcPr>
            <w:tcW w:w="0" w:type="auto"/>
            <w:vAlign w:val="center"/>
            <w:hideMark/>
          </w:tcPr>
          <w:p w14:paraId="7773DB70" w14:textId="77777777" w:rsidR="00485DF6" w:rsidRDefault="00485DF6">
            <w:pPr>
              <w:spacing w:before="100" w:beforeAutospacing="1" w:after="100" w:afterAutospacing="1"/>
              <w:rPr>
                <w:sz w:val="20"/>
                <w:szCs w:val="20"/>
              </w:rPr>
            </w:pPr>
          </w:p>
        </w:tc>
        <w:tc>
          <w:tcPr>
            <w:tcW w:w="0" w:type="auto"/>
            <w:vAlign w:val="center"/>
            <w:hideMark/>
          </w:tcPr>
          <w:p w14:paraId="32B65651" w14:textId="77777777" w:rsidR="00485DF6" w:rsidRDefault="00485DF6">
            <w:pPr>
              <w:spacing w:beforeAutospacing="1" w:afterAutospacing="1"/>
              <w:rPr>
                <w:sz w:val="20"/>
                <w:szCs w:val="20"/>
              </w:rPr>
            </w:pPr>
          </w:p>
        </w:tc>
        <w:tc>
          <w:tcPr>
            <w:tcW w:w="0" w:type="auto"/>
            <w:vAlign w:val="center"/>
            <w:hideMark/>
          </w:tcPr>
          <w:p w14:paraId="181A3A5E" w14:textId="77777777" w:rsidR="00485DF6" w:rsidRDefault="00485DF6">
            <w:pPr>
              <w:spacing w:beforeAutospacing="1" w:afterAutospacing="1"/>
              <w:rPr>
                <w:sz w:val="20"/>
                <w:szCs w:val="20"/>
              </w:rPr>
            </w:pPr>
          </w:p>
        </w:tc>
        <w:tc>
          <w:tcPr>
            <w:tcW w:w="0" w:type="auto"/>
            <w:vAlign w:val="center"/>
            <w:hideMark/>
          </w:tcPr>
          <w:p w14:paraId="413DF2ED" w14:textId="77777777" w:rsidR="00485DF6" w:rsidRDefault="00485DF6">
            <w:pPr>
              <w:spacing w:beforeAutospacing="1" w:afterAutospacing="1"/>
              <w:rPr>
                <w:sz w:val="20"/>
                <w:szCs w:val="20"/>
              </w:rPr>
            </w:pPr>
          </w:p>
        </w:tc>
        <w:tc>
          <w:tcPr>
            <w:tcW w:w="0" w:type="auto"/>
            <w:vAlign w:val="center"/>
            <w:hideMark/>
          </w:tcPr>
          <w:p w14:paraId="009D5295" w14:textId="77777777" w:rsidR="00485DF6" w:rsidRDefault="00485DF6">
            <w:pPr>
              <w:spacing w:beforeAutospacing="1" w:afterAutospacing="1"/>
              <w:rPr>
                <w:sz w:val="20"/>
                <w:szCs w:val="20"/>
              </w:rPr>
            </w:pPr>
          </w:p>
        </w:tc>
        <w:tc>
          <w:tcPr>
            <w:tcW w:w="0" w:type="auto"/>
            <w:vAlign w:val="center"/>
            <w:hideMark/>
          </w:tcPr>
          <w:p w14:paraId="2E75C17F" w14:textId="77777777" w:rsidR="00485DF6" w:rsidRDefault="00485DF6">
            <w:pPr>
              <w:spacing w:beforeAutospacing="1" w:afterAutospacing="1"/>
              <w:rPr>
                <w:sz w:val="20"/>
                <w:szCs w:val="20"/>
              </w:rPr>
            </w:pPr>
          </w:p>
        </w:tc>
        <w:tc>
          <w:tcPr>
            <w:tcW w:w="0" w:type="auto"/>
            <w:vAlign w:val="center"/>
            <w:hideMark/>
          </w:tcPr>
          <w:p w14:paraId="768CF4C9" w14:textId="77777777" w:rsidR="00485DF6" w:rsidRDefault="00485DF6">
            <w:pPr>
              <w:spacing w:beforeAutospacing="1" w:afterAutospacing="1"/>
              <w:rPr>
                <w:sz w:val="20"/>
                <w:szCs w:val="20"/>
              </w:rPr>
            </w:pPr>
          </w:p>
        </w:tc>
        <w:tc>
          <w:tcPr>
            <w:tcW w:w="0" w:type="auto"/>
            <w:vAlign w:val="center"/>
            <w:hideMark/>
          </w:tcPr>
          <w:p w14:paraId="1897AB96" w14:textId="77777777" w:rsidR="00485DF6" w:rsidRDefault="00485DF6">
            <w:pPr>
              <w:spacing w:beforeAutospacing="1" w:afterAutospacing="1"/>
              <w:rPr>
                <w:sz w:val="20"/>
                <w:szCs w:val="20"/>
              </w:rPr>
            </w:pPr>
          </w:p>
        </w:tc>
        <w:tc>
          <w:tcPr>
            <w:tcW w:w="0" w:type="auto"/>
            <w:vAlign w:val="center"/>
            <w:hideMark/>
          </w:tcPr>
          <w:p w14:paraId="0D9E4C39" w14:textId="77777777" w:rsidR="00485DF6" w:rsidRDefault="00485DF6">
            <w:pPr>
              <w:spacing w:beforeAutospacing="1" w:afterAutospacing="1"/>
              <w:rPr>
                <w:sz w:val="20"/>
                <w:szCs w:val="20"/>
              </w:rPr>
            </w:pPr>
          </w:p>
        </w:tc>
        <w:tc>
          <w:tcPr>
            <w:tcW w:w="0" w:type="auto"/>
            <w:vAlign w:val="center"/>
            <w:hideMark/>
          </w:tcPr>
          <w:p w14:paraId="0CDED910" w14:textId="77777777" w:rsidR="00485DF6" w:rsidRDefault="00485DF6">
            <w:pPr>
              <w:spacing w:beforeAutospacing="1" w:afterAutospacing="1"/>
              <w:rPr>
                <w:sz w:val="20"/>
                <w:szCs w:val="20"/>
              </w:rPr>
            </w:pPr>
          </w:p>
        </w:tc>
      </w:tr>
      <w:tr w:rsidR="00485DF6"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Default="00485DF6">
            <w:pPr>
              <w:spacing w:before="100" w:beforeAutospacing="1" w:after="100" w:afterAutospacing="1"/>
              <w:rPr>
                <w:sz w:val="20"/>
                <w:szCs w:val="20"/>
              </w:rPr>
            </w:pPr>
            <w:r>
              <w:rPr>
                <w:sz w:val="20"/>
                <w:szCs w:val="20"/>
              </w:rPr>
              <w:t>66.7</w:t>
            </w:r>
          </w:p>
        </w:tc>
      </w:tr>
      <w:tr w:rsidR="00485DF6" w14:paraId="63788AA4" w14:textId="77777777" w:rsidTr="00485DF6">
        <w:tc>
          <w:tcPr>
            <w:tcW w:w="0" w:type="auto"/>
            <w:vAlign w:val="center"/>
            <w:hideMark/>
          </w:tcPr>
          <w:p w14:paraId="30609463" w14:textId="77777777" w:rsidR="00485DF6" w:rsidRDefault="00485DF6">
            <w:pPr>
              <w:spacing w:before="100" w:beforeAutospacing="1" w:after="100" w:afterAutospacing="1"/>
              <w:rPr>
                <w:sz w:val="20"/>
                <w:szCs w:val="20"/>
              </w:rPr>
            </w:pPr>
          </w:p>
        </w:tc>
        <w:tc>
          <w:tcPr>
            <w:tcW w:w="0" w:type="auto"/>
            <w:vAlign w:val="center"/>
            <w:hideMark/>
          </w:tcPr>
          <w:p w14:paraId="04295589" w14:textId="77777777" w:rsidR="00485DF6" w:rsidRDefault="00485DF6">
            <w:pPr>
              <w:spacing w:beforeAutospacing="1" w:afterAutospacing="1"/>
              <w:rPr>
                <w:sz w:val="20"/>
                <w:szCs w:val="20"/>
              </w:rPr>
            </w:pPr>
          </w:p>
        </w:tc>
        <w:tc>
          <w:tcPr>
            <w:tcW w:w="0" w:type="auto"/>
            <w:vAlign w:val="center"/>
            <w:hideMark/>
          </w:tcPr>
          <w:p w14:paraId="40C32BC1" w14:textId="77777777" w:rsidR="00485DF6" w:rsidRDefault="00485DF6">
            <w:pPr>
              <w:spacing w:beforeAutospacing="1" w:afterAutospacing="1"/>
              <w:rPr>
                <w:sz w:val="20"/>
                <w:szCs w:val="20"/>
              </w:rPr>
            </w:pPr>
          </w:p>
        </w:tc>
        <w:tc>
          <w:tcPr>
            <w:tcW w:w="0" w:type="auto"/>
            <w:vAlign w:val="center"/>
            <w:hideMark/>
          </w:tcPr>
          <w:p w14:paraId="1A7273CA" w14:textId="77777777" w:rsidR="00485DF6" w:rsidRDefault="00485DF6">
            <w:pPr>
              <w:spacing w:beforeAutospacing="1" w:afterAutospacing="1"/>
              <w:rPr>
                <w:sz w:val="20"/>
                <w:szCs w:val="20"/>
              </w:rPr>
            </w:pPr>
          </w:p>
        </w:tc>
        <w:tc>
          <w:tcPr>
            <w:tcW w:w="0" w:type="auto"/>
            <w:vAlign w:val="center"/>
            <w:hideMark/>
          </w:tcPr>
          <w:p w14:paraId="33D0DCB5" w14:textId="77777777" w:rsidR="00485DF6" w:rsidRDefault="00485DF6">
            <w:pPr>
              <w:spacing w:beforeAutospacing="1" w:afterAutospacing="1"/>
              <w:rPr>
                <w:sz w:val="20"/>
                <w:szCs w:val="20"/>
              </w:rPr>
            </w:pPr>
          </w:p>
        </w:tc>
        <w:tc>
          <w:tcPr>
            <w:tcW w:w="0" w:type="auto"/>
            <w:vAlign w:val="center"/>
            <w:hideMark/>
          </w:tcPr>
          <w:p w14:paraId="6EAFDACD" w14:textId="77777777" w:rsidR="00485DF6" w:rsidRDefault="00485DF6">
            <w:pPr>
              <w:spacing w:beforeAutospacing="1" w:afterAutospacing="1"/>
              <w:rPr>
                <w:sz w:val="20"/>
                <w:szCs w:val="20"/>
              </w:rPr>
            </w:pPr>
          </w:p>
        </w:tc>
        <w:tc>
          <w:tcPr>
            <w:tcW w:w="0" w:type="auto"/>
            <w:vAlign w:val="center"/>
            <w:hideMark/>
          </w:tcPr>
          <w:p w14:paraId="6B69DC83" w14:textId="77777777" w:rsidR="00485DF6" w:rsidRDefault="00485DF6">
            <w:pPr>
              <w:spacing w:beforeAutospacing="1" w:afterAutospacing="1"/>
              <w:rPr>
                <w:sz w:val="20"/>
                <w:szCs w:val="20"/>
              </w:rPr>
            </w:pPr>
          </w:p>
        </w:tc>
        <w:tc>
          <w:tcPr>
            <w:tcW w:w="0" w:type="auto"/>
            <w:vAlign w:val="center"/>
            <w:hideMark/>
          </w:tcPr>
          <w:p w14:paraId="573D791C" w14:textId="77777777" w:rsidR="00485DF6" w:rsidRDefault="00485DF6">
            <w:pPr>
              <w:spacing w:beforeAutospacing="1" w:afterAutospacing="1"/>
              <w:rPr>
                <w:sz w:val="20"/>
                <w:szCs w:val="20"/>
              </w:rPr>
            </w:pPr>
          </w:p>
        </w:tc>
        <w:tc>
          <w:tcPr>
            <w:tcW w:w="0" w:type="auto"/>
            <w:vAlign w:val="center"/>
            <w:hideMark/>
          </w:tcPr>
          <w:p w14:paraId="6C5C1A2F" w14:textId="77777777" w:rsidR="00485DF6" w:rsidRDefault="00485DF6">
            <w:pPr>
              <w:spacing w:beforeAutospacing="1" w:afterAutospacing="1"/>
              <w:rPr>
                <w:sz w:val="20"/>
                <w:szCs w:val="20"/>
              </w:rPr>
            </w:pPr>
          </w:p>
        </w:tc>
        <w:tc>
          <w:tcPr>
            <w:tcW w:w="0" w:type="auto"/>
            <w:vAlign w:val="center"/>
            <w:hideMark/>
          </w:tcPr>
          <w:p w14:paraId="2465764F" w14:textId="77777777" w:rsidR="00485DF6" w:rsidRDefault="00485DF6">
            <w:pPr>
              <w:spacing w:beforeAutospacing="1" w:afterAutospacing="1"/>
              <w:rPr>
                <w:sz w:val="20"/>
                <w:szCs w:val="20"/>
              </w:rPr>
            </w:pPr>
          </w:p>
        </w:tc>
      </w:tr>
      <w:tr w:rsidR="00485DF6"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Default="00485DF6">
            <w:pPr>
              <w:spacing w:before="100" w:beforeAutospacing="1" w:after="100" w:afterAutospacing="1"/>
              <w:rPr>
                <w:sz w:val="20"/>
                <w:szCs w:val="20"/>
              </w:rPr>
            </w:pPr>
            <w:r>
              <w:rPr>
                <w:sz w:val="20"/>
                <w:szCs w:val="20"/>
              </w:rPr>
              <w:t>0.0</w:t>
            </w:r>
          </w:p>
        </w:tc>
      </w:tr>
      <w:tr w:rsidR="00485DF6" w14:paraId="5D44D7C3" w14:textId="77777777" w:rsidTr="00485DF6">
        <w:tc>
          <w:tcPr>
            <w:tcW w:w="0" w:type="auto"/>
            <w:vAlign w:val="center"/>
            <w:hideMark/>
          </w:tcPr>
          <w:p w14:paraId="11912557" w14:textId="77777777" w:rsidR="00485DF6" w:rsidRDefault="00485DF6">
            <w:pPr>
              <w:spacing w:before="100" w:beforeAutospacing="1" w:after="100" w:afterAutospacing="1"/>
              <w:rPr>
                <w:sz w:val="20"/>
                <w:szCs w:val="20"/>
              </w:rPr>
            </w:pPr>
          </w:p>
        </w:tc>
        <w:tc>
          <w:tcPr>
            <w:tcW w:w="0" w:type="auto"/>
            <w:vAlign w:val="center"/>
            <w:hideMark/>
          </w:tcPr>
          <w:p w14:paraId="08523D4C" w14:textId="77777777" w:rsidR="00485DF6" w:rsidRDefault="00485DF6">
            <w:pPr>
              <w:spacing w:beforeAutospacing="1" w:afterAutospacing="1"/>
              <w:rPr>
                <w:sz w:val="20"/>
                <w:szCs w:val="20"/>
              </w:rPr>
            </w:pPr>
          </w:p>
        </w:tc>
        <w:tc>
          <w:tcPr>
            <w:tcW w:w="0" w:type="auto"/>
            <w:vAlign w:val="center"/>
            <w:hideMark/>
          </w:tcPr>
          <w:p w14:paraId="5606330C" w14:textId="77777777" w:rsidR="00485DF6" w:rsidRDefault="00485DF6">
            <w:pPr>
              <w:spacing w:beforeAutospacing="1" w:afterAutospacing="1"/>
              <w:rPr>
                <w:sz w:val="20"/>
                <w:szCs w:val="20"/>
              </w:rPr>
            </w:pPr>
          </w:p>
        </w:tc>
        <w:tc>
          <w:tcPr>
            <w:tcW w:w="0" w:type="auto"/>
            <w:vAlign w:val="center"/>
            <w:hideMark/>
          </w:tcPr>
          <w:p w14:paraId="46E1342B" w14:textId="77777777" w:rsidR="00485DF6" w:rsidRDefault="00485DF6">
            <w:pPr>
              <w:spacing w:beforeAutospacing="1" w:afterAutospacing="1"/>
              <w:rPr>
                <w:sz w:val="20"/>
                <w:szCs w:val="20"/>
              </w:rPr>
            </w:pPr>
          </w:p>
        </w:tc>
        <w:tc>
          <w:tcPr>
            <w:tcW w:w="0" w:type="auto"/>
            <w:vAlign w:val="center"/>
            <w:hideMark/>
          </w:tcPr>
          <w:p w14:paraId="489B232C" w14:textId="77777777" w:rsidR="00485DF6" w:rsidRDefault="00485DF6">
            <w:pPr>
              <w:spacing w:beforeAutospacing="1" w:afterAutospacing="1"/>
              <w:rPr>
                <w:sz w:val="20"/>
                <w:szCs w:val="20"/>
              </w:rPr>
            </w:pPr>
          </w:p>
        </w:tc>
        <w:tc>
          <w:tcPr>
            <w:tcW w:w="0" w:type="auto"/>
            <w:vAlign w:val="center"/>
            <w:hideMark/>
          </w:tcPr>
          <w:p w14:paraId="02A128C1" w14:textId="77777777" w:rsidR="00485DF6" w:rsidRDefault="00485DF6">
            <w:pPr>
              <w:spacing w:beforeAutospacing="1" w:afterAutospacing="1"/>
              <w:rPr>
                <w:sz w:val="20"/>
                <w:szCs w:val="20"/>
              </w:rPr>
            </w:pPr>
          </w:p>
        </w:tc>
        <w:tc>
          <w:tcPr>
            <w:tcW w:w="0" w:type="auto"/>
            <w:vAlign w:val="center"/>
            <w:hideMark/>
          </w:tcPr>
          <w:p w14:paraId="7BA51873" w14:textId="77777777" w:rsidR="00485DF6" w:rsidRDefault="00485DF6">
            <w:pPr>
              <w:spacing w:beforeAutospacing="1" w:afterAutospacing="1"/>
              <w:rPr>
                <w:sz w:val="20"/>
                <w:szCs w:val="20"/>
              </w:rPr>
            </w:pPr>
          </w:p>
        </w:tc>
        <w:tc>
          <w:tcPr>
            <w:tcW w:w="0" w:type="auto"/>
            <w:vAlign w:val="center"/>
            <w:hideMark/>
          </w:tcPr>
          <w:p w14:paraId="07A7F7A8" w14:textId="77777777" w:rsidR="00485DF6" w:rsidRDefault="00485DF6">
            <w:pPr>
              <w:spacing w:beforeAutospacing="1" w:afterAutospacing="1"/>
              <w:rPr>
                <w:sz w:val="20"/>
                <w:szCs w:val="20"/>
              </w:rPr>
            </w:pPr>
          </w:p>
        </w:tc>
        <w:tc>
          <w:tcPr>
            <w:tcW w:w="0" w:type="auto"/>
            <w:vAlign w:val="center"/>
            <w:hideMark/>
          </w:tcPr>
          <w:p w14:paraId="51D4A698" w14:textId="77777777" w:rsidR="00485DF6" w:rsidRDefault="00485DF6">
            <w:pPr>
              <w:spacing w:beforeAutospacing="1" w:afterAutospacing="1"/>
              <w:rPr>
                <w:sz w:val="20"/>
                <w:szCs w:val="20"/>
              </w:rPr>
            </w:pPr>
          </w:p>
        </w:tc>
        <w:tc>
          <w:tcPr>
            <w:tcW w:w="0" w:type="auto"/>
            <w:vAlign w:val="center"/>
            <w:hideMark/>
          </w:tcPr>
          <w:p w14:paraId="660808C2" w14:textId="77777777" w:rsidR="00485DF6" w:rsidRDefault="00485DF6">
            <w:pPr>
              <w:spacing w:beforeAutospacing="1" w:afterAutospacing="1"/>
              <w:rPr>
                <w:sz w:val="20"/>
                <w:szCs w:val="20"/>
              </w:rPr>
            </w:pPr>
          </w:p>
        </w:tc>
      </w:tr>
      <w:tr w:rsidR="00485DF6"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Default="00485DF6">
            <w:pPr>
              <w:spacing w:before="100" w:beforeAutospacing="1" w:after="100" w:afterAutospacing="1"/>
              <w:rPr>
                <w:sz w:val="20"/>
                <w:szCs w:val="20"/>
              </w:rPr>
            </w:pPr>
            <w:r>
              <w:rPr>
                <w:sz w:val="20"/>
                <w:szCs w:val="20"/>
              </w:rPr>
              <w:t>20.0</w:t>
            </w:r>
          </w:p>
        </w:tc>
      </w:tr>
      <w:tr w:rsidR="00485DF6" w14:paraId="04C4FF95" w14:textId="77777777" w:rsidTr="00485DF6">
        <w:tc>
          <w:tcPr>
            <w:tcW w:w="0" w:type="auto"/>
            <w:vAlign w:val="center"/>
            <w:hideMark/>
          </w:tcPr>
          <w:p w14:paraId="0065C79C" w14:textId="77777777" w:rsidR="00485DF6" w:rsidRDefault="00485DF6">
            <w:pPr>
              <w:spacing w:before="100" w:beforeAutospacing="1" w:after="100" w:afterAutospacing="1"/>
              <w:rPr>
                <w:sz w:val="20"/>
                <w:szCs w:val="20"/>
              </w:rPr>
            </w:pPr>
          </w:p>
        </w:tc>
        <w:tc>
          <w:tcPr>
            <w:tcW w:w="0" w:type="auto"/>
            <w:vAlign w:val="center"/>
            <w:hideMark/>
          </w:tcPr>
          <w:p w14:paraId="5BA75D93" w14:textId="77777777" w:rsidR="00485DF6" w:rsidRDefault="00485DF6">
            <w:pPr>
              <w:spacing w:beforeAutospacing="1" w:afterAutospacing="1"/>
              <w:rPr>
                <w:sz w:val="20"/>
                <w:szCs w:val="20"/>
              </w:rPr>
            </w:pPr>
          </w:p>
        </w:tc>
        <w:tc>
          <w:tcPr>
            <w:tcW w:w="0" w:type="auto"/>
            <w:vAlign w:val="center"/>
            <w:hideMark/>
          </w:tcPr>
          <w:p w14:paraId="3EBDA932" w14:textId="77777777" w:rsidR="00485DF6" w:rsidRDefault="00485DF6">
            <w:pPr>
              <w:spacing w:beforeAutospacing="1" w:afterAutospacing="1"/>
              <w:rPr>
                <w:sz w:val="20"/>
                <w:szCs w:val="20"/>
              </w:rPr>
            </w:pPr>
          </w:p>
        </w:tc>
        <w:tc>
          <w:tcPr>
            <w:tcW w:w="0" w:type="auto"/>
            <w:vAlign w:val="center"/>
            <w:hideMark/>
          </w:tcPr>
          <w:p w14:paraId="0D10AE65" w14:textId="77777777" w:rsidR="00485DF6" w:rsidRDefault="00485DF6">
            <w:pPr>
              <w:spacing w:beforeAutospacing="1" w:afterAutospacing="1"/>
              <w:rPr>
                <w:sz w:val="20"/>
                <w:szCs w:val="20"/>
              </w:rPr>
            </w:pPr>
          </w:p>
        </w:tc>
        <w:tc>
          <w:tcPr>
            <w:tcW w:w="0" w:type="auto"/>
            <w:vAlign w:val="center"/>
            <w:hideMark/>
          </w:tcPr>
          <w:p w14:paraId="53FF1A41" w14:textId="77777777" w:rsidR="00485DF6" w:rsidRDefault="00485DF6">
            <w:pPr>
              <w:spacing w:beforeAutospacing="1" w:afterAutospacing="1"/>
              <w:rPr>
                <w:sz w:val="20"/>
                <w:szCs w:val="20"/>
              </w:rPr>
            </w:pPr>
          </w:p>
        </w:tc>
        <w:tc>
          <w:tcPr>
            <w:tcW w:w="0" w:type="auto"/>
            <w:vAlign w:val="center"/>
            <w:hideMark/>
          </w:tcPr>
          <w:p w14:paraId="7C9F06FA" w14:textId="77777777" w:rsidR="00485DF6" w:rsidRDefault="00485DF6">
            <w:pPr>
              <w:spacing w:beforeAutospacing="1" w:afterAutospacing="1"/>
              <w:rPr>
                <w:sz w:val="20"/>
                <w:szCs w:val="20"/>
              </w:rPr>
            </w:pPr>
          </w:p>
        </w:tc>
        <w:tc>
          <w:tcPr>
            <w:tcW w:w="0" w:type="auto"/>
            <w:vAlign w:val="center"/>
            <w:hideMark/>
          </w:tcPr>
          <w:p w14:paraId="7BDB9D14" w14:textId="77777777" w:rsidR="00485DF6" w:rsidRDefault="00485DF6">
            <w:pPr>
              <w:spacing w:beforeAutospacing="1" w:afterAutospacing="1"/>
              <w:rPr>
                <w:sz w:val="20"/>
                <w:szCs w:val="20"/>
              </w:rPr>
            </w:pPr>
          </w:p>
        </w:tc>
        <w:tc>
          <w:tcPr>
            <w:tcW w:w="0" w:type="auto"/>
            <w:vAlign w:val="center"/>
            <w:hideMark/>
          </w:tcPr>
          <w:p w14:paraId="3325F6A3" w14:textId="77777777" w:rsidR="00485DF6" w:rsidRDefault="00485DF6">
            <w:pPr>
              <w:spacing w:beforeAutospacing="1" w:afterAutospacing="1"/>
              <w:rPr>
                <w:sz w:val="20"/>
                <w:szCs w:val="20"/>
              </w:rPr>
            </w:pPr>
          </w:p>
        </w:tc>
        <w:tc>
          <w:tcPr>
            <w:tcW w:w="0" w:type="auto"/>
            <w:vAlign w:val="center"/>
            <w:hideMark/>
          </w:tcPr>
          <w:p w14:paraId="5273941F" w14:textId="77777777" w:rsidR="00485DF6" w:rsidRDefault="00485DF6">
            <w:pPr>
              <w:spacing w:beforeAutospacing="1" w:afterAutospacing="1"/>
              <w:rPr>
                <w:sz w:val="20"/>
                <w:szCs w:val="20"/>
              </w:rPr>
            </w:pPr>
          </w:p>
        </w:tc>
        <w:tc>
          <w:tcPr>
            <w:tcW w:w="0" w:type="auto"/>
            <w:vAlign w:val="center"/>
            <w:hideMark/>
          </w:tcPr>
          <w:p w14:paraId="370638FC" w14:textId="77777777" w:rsidR="00485DF6" w:rsidRDefault="00485DF6">
            <w:pPr>
              <w:spacing w:beforeAutospacing="1" w:afterAutospacing="1"/>
              <w:rPr>
                <w:sz w:val="20"/>
                <w:szCs w:val="20"/>
              </w:rPr>
            </w:pPr>
          </w:p>
        </w:tc>
      </w:tr>
      <w:tr w:rsidR="00485DF6"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Default="00485DF6">
            <w:pPr>
              <w:spacing w:before="100" w:beforeAutospacing="1" w:after="100" w:afterAutospacing="1"/>
              <w:rPr>
                <w:sz w:val="20"/>
                <w:szCs w:val="20"/>
              </w:rPr>
            </w:pPr>
            <w:r>
              <w:rPr>
                <w:sz w:val="20"/>
                <w:szCs w:val="20"/>
              </w:rPr>
              <w:t>9.5</w:t>
            </w:r>
          </w:p>
        </w:tc>
      </w:tr>
      <w:tr w:rsidR="00485DF6" w14:paraId="3853EBB3" w14:textId="77777777" w:rsidTr="00485DF6">
        <w:tc>
          <w:tcPr>
            <w:tcW w:w="0" w:type="auto"/>
            <w:vAlign w:val="center"/>
            <w:hideMark/>
          </w:tcPr>
          <w:p w14:paraId="283B40C3" w14:textId="77777777" w:rsidR="00485DF6" w:rsidRDefault="00485DF6">
            <w:pPr>
              <w:spacing w:before="100" w:beforeAutospacing="1" w:after="100" w:afterAutospacing="1"/>
              <w:rPr>
                <w:sz w:val="20"/>
                <w:szCs w:val="20"/>
              </w:rPr>
            </w:pPr>
          </w:p>
        </w:tc>
        <w:tc>
          <w:tcPr>
            <w:tcW w:w="0" w:type="auto"/>
            <w:vAlign w:val="center"/>
            <w:hideMark/>
          </w:tcPr>
          <w:p w14:paraId="043050CF" w14:textId="77777777" w:rsidR="00485DF6" w:rsidRDefault="00485DF6">
            <w:pPr>
              <w:spacing w:beforeAutospacing="1" w:afterAutospacing="1"/>
              <w:rPr>
                <w:sz w:val="20"/>
                <w:szCs w:val="20"/>
              </w:rPr>
            </w:pPr>
          </w:p>
        </w:tc>
        <w:tc>
          <w:tcPr>
            <w:tcW w:w="0" w:type="auto"/>
            <w:vAlign w:val="center"/>
            <w:hideMark/>
          </w:tcPr>
          <w:p w14:paraId="4C98D21E" w14:textId="77777777" w:rsidR="00485DF6" w:rsidRDefault="00485DF6">
            <w:pPr>
              <w:spacing w:beforeAutospacing="1" w:afterAutospacing="1"/>
              <w:rPr>
                <w:sz w:val="20"/>
                <w:szCs w:val="20"/>
              </w:rPr>
            </w:pPr>
          </w:p>
        </w:tc>
        <w:tc>
          <w:tcPr>
            <w:tcW w:w="0" w:type="auto"/>
            <w:vAlign w:val="center"/>
            <w:hideMark/>
          </w:tcPr>
          <w:p w14:paraId="1DC1963A" w14:textId="77777777" w:rsidR="00485DF6" w:rsidRDefault="00485DF6">
            <w:pPr>
              <w:spacing w:beforeAutospacing="1" w:afterAutospacing="1"/>
              <w:rPr>
                <w:sz w:val="20"/>
                <w:szCs w:val="20"/>
              </w:rPr>
            </w:pPr>
          </w:p>
        </w:tc>
        <w:tc>
          <w:tcPr>
            <w:tcW w:w="0" w:type="auto"/>
            <w:vAlign w:val="center"/>
            <w:hideMark/>
          </w:tcPr>
          <w:p w14:paraId="26ACF3EE" w14:textId="77777777" w:rsidR="00485DF6" w:rsidRDefault="00485DF6">
            <w:pPr>
              <w:spacing w:beforeAutospacing="1" w:afterAutospacing="1"/>
              <w:rPr>
                <w:sz w:val="20"/>
                <w:szCs w:val="20"/>
              </w:rPr>
            </w:pPr>
          </w:p>
        </w:tc>
        <w:tc>
          <w:tcPr>
            <w:tcW w:w="0" w:type="auto"/>
            <w:vAlign w:val="center"/>
            <w:hideMark/>
          </w:tcPr>
          <w:p w14:paraId="5416C887" w14:textId="77777777" w:rsidR="00485DF6" w:rsidRDefault="00485DF6">
            <w:pPr>
              <w:spacing w:beforeAutospacing="1" w:afterAutospacing="1"/>
              <w:rPr>
                <w:sz w:val="20"/>
                <w:szCs w:val="20"/>
              </w:rPr>
            </w:pPr>
          </w:p>
        </w:tc>
        <w:tc>
          <w:tcPr>
            <w:tcW w:w="0" w:type="auto"/>
            <w:vAlign w:val="center"/>
            <w:hideMark/>
          </w:tcPr>
          <w:p w14:paraId="0917BF6F" w14:textId="77777777" w:rsidR="00485DF6" w:rsidRDefault="00485DF6">
            <w:pPr>
              <w:spacing w:beforeAutospacing="1" w:afterAutospacing="1"/>
              <w:rPr>
                <w:sz w:val="20"/>
                <w:szCs w:val="20"/>
              </w:rPr>
            </w:pPr>
          </w:p>
        </w:tc>
        <w:tc>
          <w:tcPr>
            <w:tcW w:w="0" w:type="auto"/>
            <w:vAlign w:val="center"/>
            <w:hideMark/>
          </w:tcPr>
          <w:p w14:paraId="6F17B760" w14:textId="77777777" w:rsidR="00485DF6" w:rsidRDefault="00485DF6">
            <w:pPr>
              <w:spacing w:beforeAutospacing="1" w:afterAutospacing="1"/>
              <w:rPr>
                <w:sz w:val="20"/>
                <w:szCs w:val="20"/>
              </w:rPr>
            </w:pPr>
          </w:p>
        </w:tc>
        <w:tc>
          <w:tcPr>
            <w:tcW w:w="0" w:type="auto"/>
            <w:vAlign w:val="center"/>
            <w:hideMark/>
          </w:tcPr>
          <w:p w14:paraId="7BE2C499" w14:textId="77777777" w:rsidR="00485DF6" w:rsidRDefault="00485DF6">
            <w:pPr>
              <w:spacing w:beforeAutospacing="1" w:afterAutospacing="1"/>
              <w:rPr>
                <w:sz w:val="20"/>
                <w:szCs w:val="20"/>
              </w:rPr>
            </w:pPr>
          </w:p>
        </w:tc>
        <w:tc>
          <w:tcPr>
            <w:tcW w:w="0" w:type="auto"/>
            <w:vAlign w:val="center"/>
            <w:hideMark/>
          </w:tcPr>
          <w:p w14:paraId="459D22FC" w14:textId="77777777" w:rsidR="00485DF6" w:rsidRDefault="00485DF6">
            <w:pPr>
              <w:spacing w:beforeAutospacing="1" w:afterAutospacing="1"/>
              <w:rPr>
                <w:sz w:val="20"/>
                <w:szCs w:val="20"/>
              </w:rPr>
            </w:pPr>
          </w:p>
        </w:tc>
      </w:tr>
      <w:tr w:rsidR="00485DF6"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Default="00485DF6">
            <w:pPr>
              <w:spacing w:before="100" w:beforeAutospacing="1" w:after="100" w:afterAutospacing="1"/>
              <w:rPr>
                <w:sz w:val="20"/>
                <w:szCs w:val="20"/>
              </w:rPr>
            </w:pPr>
            <w:r>
              <w:rPr>
                <w:sz w:val="20"/>
                <w:szCs w:val="20"/>
              </w:rPr>
              <w:t>0.0</w:t>
            </w:r>
          </w:p>
        </w:tc>
      </w:tr>
      <w:tr w:rsidR="00485DF6" w14:paraId="1D953643" w14:textId="77777777" w:rsidTr="00485DF6">
        <w:tc>
          <w:tcPr>
            <w:tcW w:w="0" w:type="auto"/>
            <w:vAlign w:val="center"/>
            <w:hideMark/>
          </w:tcPr>
          <w:p w14:paraId="4825A249" w14:textId="77777777" w:rsidR="00485DF6" w:rsidRDefault="00485DF6">
            <w:pPr>
              <w:spacing w:before="100" w:beforeAutospacing="1" w:after="100" w:afterAutospacing="1"/>
              <w:rPr>
                <w:sz w:val="20"/>
                <w:szCs w:val="20"/>
              </w:rPr>
            </w:pPr>
          </w:p>
        </w:tc>
        <w:tc>
          <w:tcPr>
            <w:tcW w:w="0" w:type="auto"/>
            <w:vAlign w:val="center"/>
            <w:hideMark/>
          </w:tcPr>
          <w:p w14:paraId="66CF9B11" w14:textId="77777777" w:rsidR="00485DF6" w:rsidRDefault="00485DF6">
            <w:pPr>
              <w:spacing w:beforeAutospacing="1" w:afterAutospacing="1"/>
              <w:rPr>
                <w:sz w:val="20"/>
                <w:szCs w:val="20"/>
              </w:rPr>
            </w:pPr>
          </w:p>
        </w:tc>
        <w:tc>
          <w:tcPr>
            <w:tcW w:w="0" w:type="auto"/>
            <w:vAlign w:val="center"/>
            <w:hideMark/>
          </w:tcPr>
          <w:p w14:paraId="457CBF21" w14:textId="77777777" w:rsidR="00485DF6" w:rsidRDefault="00485DF6">
            <w:pPr>
              <w:spacing w:beforeAutospacing="1" w:afterAutospacing="1"/>
              <w:rPr>
                <w:sz w:val="20"/>
                <w:szCs w:val="20"/>
              </w:rPr>
            </w:pPr>
          </w:p>
        </w:tc>
        <w:tc>
          <w:tcPr>
            <w:tcW w:w="0" w:type="auto"/>
            <w:vAlign w:val="center"/>
            <w:hideMark/>
          </w:tcPr>
          <w:p w14:paraId="5DBD3AAA" w14:textId="77777777" w:rsidR="00485DF6" w:rsidRDefault="00485DF6">
            <w:pPr>
              <w:spacing w:beforeAutospacing="1" w:afterAutospacing="1"/>
              <w:rPr>
                <w:sz w:val="20"/>
                <w:szCs w:val="20"/>
              </w:rPr>
            </w:pPr>
          </w:p>
        </w:tc>
        <w:tc>
          <w:tcPr>
            <w:tcW w:w="0" w:type="auto"/>
            <w:vAlign w:val="center"/>
            <w:hideMark/>
          </w:tcPr>
          <w:p w14:paraId="3F807841" w14:textId="77777777" w:rsidR="00485DF6" w:rsidRDefault="00485DF6">
            <w:pPr>
              <w:spacing w:beforeAutospacing="1" w:afterAutospacing="1"/>
              <w:rPr>
                <w:sz w:val="20"/>
                <w:szCs w:val="20"/>
              </w:rPr>
            </w:pPr>
          </w:p>
        </w:tc>
        <w:tc>
          <w:tcPr>
            <w:tcW w:w="0" w:type="auto"/>
            <w:vAlign w:val="center"/>
            <w:hideMark/>
          </w:tcPr>
          <w:p w14:paraId="3E92300D" w14:textId="77777777" w:rsidR="00485DF6" w:rsidRDefault="00485DF6">
            <w:pPr>
              <w:spacing w:beforeAutospacing="1" w:afterAutospacing="1"/>
              <w:rPr>
                <w:sz w:val="20"/>
                <w:szCs w:val="20"/>
              </w:rPr>
            </w:pPr>
          </w:p>
        </w:tc>
        <w:tc>
          <w:tcPr>
            <w:tcW w:w="0" w:type="auto"/>
            <w:vAlign w:val="center"/>
            <w:hideMark/>
          </w:tcPr>
          <w:p w14:paraId="094A45C8" w14:textId="77777777" w:rsidR="00485DF6" w:rsidRDefault="00485DF6">
            <w:pPr>
              <w:spacing w:beforeAutospacing="1" w:afterAutospacing="1"/>
              <w:rPr>
                <w:sz w:val="20"/>
                <w:szCs w:val="20"/>
              </w:rPr>
            </w:pPr>
          </w:p>
        </w:tc>
        <w:tc>
          <w:tcPr>
            <w:tcW w:w="0" w:type="auto"/>
            <w:vAlign w:val="center"/>
            <w:hideMark/>
          </w:tcPr>
          <w:p w14:paraId="0163C215" w14:textId="77777777" w:rsidR="00485DF6" w:rsidRDefault="00485DF6">
            <w:pPr>
              <w:spacing w:beforeAutospacing="1" w:afterAutospacing="1"/>
              <w:rPr>
                <w:sz w:val="20"/>
                <w:szCs w:val="20"/>
              </w:rPr>
            </w:pPr>
          </w:p>
        </w:tc>
        <w:tc>
          <w:tcPr>
            <w:tcW w:w="0" w:type="auto"/>
            <w:vAlign w:val="center"/>
            <w:hideMark/>
          </w:tcPr>
          <w:p w14:paraId="6B194A7C" w14:textId="77777777" w:rsidR="00485DF6" w:rsidRDefault="00485DF6">
            <w:pPr>
              <w:spacing w:beforeAutospacing="1" w:afterAutospacing="1"/>
              <w:rPr>
                <w:sz w:val="20"/>
                <w:szCs w:val="20"/>
              </w:rPr>
            </w:pPr>
          </w:p>
        </w:tc>
        <w:tc>
          <w:tcPr>
            <w:tcW w:w="0" w:type="auto"/>
            <w:vAlign w:val="center"/>
            <w:hideMark/>
          </w:tcPr>
          <w:p w14:paraId="444B735B" w14:textId="77777777" w:rsidR="00485DF6" w:rsidRDefault="00485DF6">
            <w:pPr>
              <w:spacing w:beforeAutospacing="1" w:afterAutospacing="1"/>
              <w:rPr>
                <w:sz w:val="20"/>
                <w:szCs w:val="20"/>
              </w:rPr>
            </w:pPr>
          </w:p>
        </w:tc>
      </w:tr>
      <w:tr w:rsidR="00485DF6"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Default="00485DF6">
            <w:pPr>
              <w:spacing w:before="100" w:beforeAutospacing="1" w:after="100" w:afterAutospacing="1"/>
              <w:rPr>
                <w:sz w:val="20"/>
                <w:szCs w:val="20"/>
              </w:rPr>
            </w:pPr>
            <w:r>
              <w:rPr>
                <w:sz w:val="20"/>
                <w:szCs w:val="20"/>
              </w:rPr>
              <w:t>0.0</w:t>
            </w:r>
          </w:p>
        </w:tc>
      </w:tr>
      <w:tr w:rsidR="00485DF6" w14:paraId="6D8357B4" w14:textId="77777777" w:rsidTr="00485DF6">
        <w:tc>
          <w:tcPr>
            <w:tcW w:w="0" w:type="auto"/>
            <w:vAlign w:val="center"/>
            <w:hideMark/>
          </w:tcPr>
          <w:p w14:paraId="6FEB9675" w14:textId="77777777" w:rsidR="00485DF6" w:rsidRDefault="00485DF6">
            <w:pPr>
              <w:spacing w:before="100" w:beforeAutospacing="1" w:after="100" w:afterAutospacing="1"/>
              <w:rPr>
                <w:sz w:val="20"/>
                <w:szCs w:val="20"/>
              </w:rPr>
            </w:pPr>
          </w:p>
        </w:tc>
        <w:tc>
          <w:tcPr>
            <w:tcW w:w="0" w:type="auto"/>
            <w:vAlign w:val="center"/>
            <w:hideMark/>
          </w:tcPr>
          <w:p w14:paraId="3BF80CDA" w14:textId="77777777" w:rsidR="00485DF6" w:rsidRDefault="00485DF6">
            <w:pPr>
              <w:spacing w:beforeAutospacing="1" w:afterAutospacing="1"/>
              <w:rPr>
                <w:sz w:val="20"/>
                <w:szCs w:val="20"/>
              </w:rPr>
            </w:pPr>
          </w:p>
        </w:tc>
        <w:tc>
          <w:tcPr>
            <w:tcW w:w="0" w:type="auto"/>
            <w:vAlign w:val="center"/>
            <w:hideMark/>
          </w:tcPr>
          <w:p w14:paraId="3611D4E6" w14:textId="77777777" w:rsidR="00485DF6" w:rsidRDefault="00485DF6">
            <w:pPr>
              <w:spacing w:beforeAutospacing="1" w:afterAutospacing="1"/>
              <w:rPr>
                <w:sz w:val="20"/>
                <w:szCs w:val="20"/>
              </w:rPr>
            </w:pPr>
          </w:p>
        </w:tc>
        <w:tc>
          <w:tcPr>
            <w:tcW w:w="0" w:type="auto"/>
            <w:vAlign w:val="center"/>
            <w:hideMark/>
          </w:tcPr>
          <w:p w14:paraId="65213CE4" w14:textId="77777777" w:rsidR="00485DF6" w:rsidRDefault="00485DF6">
            <w:pPr>
              <w:spacing w:beforeAutospacing="1" w:afterAutospacing="1"/>
              <w:rPr>
                <w:sz w:val="20"/>
                <w:szCs w:val="20"/>
              </w:rPr>
            </w:pPr>
          </w:p>
        </w:tc>
        <w:tc>
          <w:tcPr>
            <w:tcW w:w="0" w:type="auto"/>
            <w:vAlign w:val="center"/>
            <w:hideMark/>
          </w:tcPr>
          <w:p w14:paraId="4729DFA7" w14:textId="77777777" w:rsidR="00485DF6" w:rsidRDefault="00485DF6">
            <w:pPr>
              <w:spacing w:beforeAutospacing="1" w:afterAutospacing="1"/>
              <w:rPr>
                <w:sz w:val="20"/>
                <w:szCs w:val="20"/>
              </w:rPr>
            </w:pPr>
          </w:p>
        </w:tc>
        <w:tc>
          <w:tcPr>
            <w:tcW w:w="0" w:type="auto"/>
            <w:vAlign w:val="center"/>
            <w:hideMark/>
          </w:tcPr>
          <w:p w14:paraId="2C75E7EE" w14:textId="77777777" w:rsidR="00485DF6" w:rsidRDefault="00485DF6">
            <w:pPr>
              <w:spacing w:beforeAutospacing="1" w:afterAutospacing="1"/>
              <w:rPr>
                <w:sz w:val="20"/>
                <w:szCs w:val="20"/>
              </w:rPr>
            </w:pPr>
          </w:p>
        </w:tc>
        <w:tc>
          <w:tcPr>
            <w:tcW w:w="0" w:type="auto"/>
            <w:vAlign w:val="center"/>
            <w:hideMark/>
          </w:tcPr>
          <w:p w14:paraId="424F5C45" w14:textId="77777777" w:rsidR="00485DF6" w:rsidRDefault="00485DF6">
            <w:pPr>
              <w:spacing w:beforeAutospacing="1" w:afterAutospacing="1"/>
              <w:rPr>
                <w:sz w:val="20"/>
                <w:szCs w:val="20"/>
              </w:rPr>
            </w:pPr>
          </w:p>
        </w:tc>
        <w:tc>
          <w:tcPr>
            <w:tcW w:w="0" w:type="auto"/>
            <w:vAlign w:val="center"/>
            <w:hideMark/>
          </w:tcPr>
          <w:p w14:paraId="79938F7D" w14:textId="77777777" w:rsidR="00485DF6" w:rsidRDefault="00485DF6">
            <w:pPr>
              <w:spacing w:beforeAutospacing="1" w:afterAutospacing="1"/>
              <w:rPr>
                <w:sz w:val="20"/>
                <w:szCs w:val="20"/>
              </w:rPr>
            </w:pPr>
          </w:p>
        </w:tc>
        <w:tc>
          <w:tcPr>
            <w:tcW w:w="0" w:type="auto"/>
            <w:vAlign w:val="center"/>
            <w:hideMark/>
          </w:tcPr>
          <w:p w14:paraId="2CF4B91B" w14:textId="77777777" w:rsidR="00485DF6" w:rsidRDefault="00485DF6">
            <w:pPr>
              <w:spacing w:beforeAutospacing="1" w:afterAutospacing="1"/>
              <w:rPr>
                <w:sz w:val="20"/>
                <w:szCs w:val="20"/>
              </w:rPr>
            </w:pPr>
          </w:p>
        </w:tc>
        <w:tc>
          <w:tcPr>
            <w:tcW w:w="0" w:type="auto"/>
            <w:vAlign w:val="center"/>
            <w:hideMark/>
          </w:tcPr>
          <w:p w14:paraId="436DFCAD" w14:textId="77777777" w:rsidR="00485DF6" w:rsidRDefault="00485DF6">
            <w:pPr>
              <w:spacing w:beforeAutospacing="1" w:afterAutospacing="1"/>
              <w:rPr>
                <w:sz w:val="20"/>
                <w:szCs w:val="20"/>
              </w:rPr>
            </w:pPr>
          </w:p>
        </w:tc>
      </w:tr>
      <w:tr w:rsidR="00485DF6"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Default="00485DF6">
            <w:pPr>
              <w:spacing w:before="100" w:beforeAutospacing="1" w:after="100" w:afterAutospacing="1"/>
              <w:rPr>
                <w:sz w:val="20"/>
                <w:szCs w:val="20"/>
              </w:rPr>
            </w:pPr>
            <w:r>
              <w:rPr>
                <w:sz w:val="20"/>
                <w:szCs w:val="20"/>
              </w:rPr>
              <w:t>0.0</w:t>
            </w:r>
          </w:p>
        </w:tc>
      </w:tr>
      <w:tr w:rsidR="00485DF6" w14:paraId="595945E0" w14:textId="77777777" w:rsidTr="00485DF6">
        <w:tc>
          <w:tcPr>
            <w:tcW w:w="0" w:type="auto"/>
            <w:vAlign w:val="center"/>
            <w:hideMark/>
          </w:tcPr>
          <w:p w14:paraId="22931F99" w14:textId="77777777" w:rsidR="00485DF6" w:rsidRDefault="00485DF6">
            <w:pPr>
              <w:spacing w:before="100" w:beforeAutospacing="1" w:after="100" w:afterAutospacing="1"/>
              <w:rPr>
                <w:sz w:val="20"/>
                <w:szCs w:val="20"/>
              </w:rPr>
            </w:pPr>
          </w:p>
        </w:tc>
        <w:tc>
          <w:tcPr>
            <w:tcW w:w="0" w:type="auto"/>
            <w:vAlign w:val="center"/>
            <w:hideMark/>
          </w:tcPr>
          <w:p w14:paraId="012FEFE7" w14:textId="77777777" w:rsidR="00485DF6" w:rsidRDefault="00485DF6">
            <w:pPr>
              <w:spacing w:beforeAutospacing="1" w:afterAutospacing="1"/>
              <w:rPr>
                <w:sz w:val="20"/>
                <w:szCs w:val="20"/>
              </w:rPr>
            </w:pPr>
          </w:p>
        </w:tc>
        <w:tc>
          <w:tcPr>
            <w:tcW w:w="0" w:type="auto"/>
            <w:vAlign w:val="center"/>
            <w:hideMark/>
          </w:tcPr>
          <w:p w14:paraId="271310B0" w14:textId="77777777" w:rsidR="00485DF6" w:rsidRDefault="00485DF6">
            <w:pPr>
              <w:spacing w:beforeAutospacing="1" w:afterAutospacing="1"/>
              <w:rPr>
                <w:sz w:val="20"/>
                <w:szCs w:val="20"/>
              </w:rPr>
            </w:pPr>
          </w:p>
        </w:tc>
        <w:tc>
          <w:tcPr>
            <w:tcW w:w="0" w:type="auto"/>
            <w:vAlign w:val="center"/>
            <w:hideMark/>
          </w:tcPr>
          <w:p w14:paraId="21740A61" w14:textId="77777777" w:rsidR="00485DF6" w:rsidRDefault="00485DF6">
            <w:pPr>
              <w:spacing w:beforeAutospacing="1" w:afterAutospacing="1"/>
              <w:rPr>
                <w:sz w:val="20"/>
                <w:szCs w:val="20"/>
              </w:rPr>
            </w:pPr>
          </w:p>
        </w:tc>
        <w:tc>
          <w:tcPr>
            <w:tcW w:w="0" w:type="auto"/>
            <w:vAlign w:val="center"/>
            <w:hideMark/>
          </w:tcPr>
          <w:p w14:paraId="7BBEF36E" w14:textId="77777777" w:rsidR="00485DF6" w:rsidRDefault="00485DF6">
            <w:pPr>
              <w:spacing w:beforeAutospacing="1" w:afterAutospacing="1"/>
              <w:rPr>
                <w:sz w:val="20"/>
                <w:szCs w:val="20"/>
              </w:rPr>
            </w:pPr>
          </w:p>
        </w:tc>
        <w:tc>
          <w:tcPr>
            <w:tcW w:w="0" w:type="auto"/>
            <w:vAlign w:val="center"/>
            <w:hideMark/>
          </w:tcPr>
          <w:p w14:paraId="678DB064" w14:textId="77777777" w:rsidR="00485DF6" w:rsidRDefault="00485DF6">
            <w:pPr>
              <w:spacing w:beforeAutospacing="1" w:afterAutospacing="1"/>
              <w:rPr>
                <w:sz w:val="20"/>
                <w:szCs w:val="20"/>
              </w:rPr>
            </w:pPr>
          </w:p>
        </w:tc>
        <w:tc>
          <w:tcPr>
            <w:tcW w:w="0" w:type="auto"/>
            <w:vAlign w:val="center"/>
            <w:hideMark/>
          </w:tcPr>
          <w:p w14:paraId="41B4E470" w14:textId="77777777" w:rsidR="00485DF6" w:rsidRDefault="00485DF6">
            <w:pPr>
              <w:spacing w:beforeAutospacing="1" w:afterAutospacing="1"/>
              <w:rPr>
                <w:sz w:val="20"/>
                <w:szCs w:val="20"/>
              </w:rPr>
            </w:pPr>
          </w:p>
        </w:tc>
        <w:tc>
          <w:tcPr>
            <w:tcW w:w="0" w:type="auto"/>
            <w:vAlign w:val="center"/>
            <w:hideMark/>
          </w:tcPr>
          <w:p w14:paraId="53AC7D0B" w14:textId="77777777" w:rsidR="00485DF6" w:rsidRDefault="00485DF6">
            <w:pPr>
              <w:spacing w:beforeAutospacing="1" w:afterAutospacing="1"/>
              <w:rPr>
                <w:sz w:val="20"/>
                <w:szCs w:val="20"/>
              </w:rPr>
            </w:pPr>
          </w:p>
        </w:tc>
        <w:tc>
          <w:tcPr>
            <w:tcW w:w="0" w:type="auto"/>
            <w:vAlign w:val="center"/>
            <w:hideMark/>
          </w:tcPr>
          <w:p w14:paraId="1B45FF77" w14:textId="77777777" w:rsidR="00485DF6" w:rsidRDefault="00485DF6">
            <w:pPr>
              <w:spacing w:beforeAutospacing="1" w:afterAutospacing="1"/>
              <w:rPr>
                <w:sz w:val="20"/>
                <w:szCs w:val="20"/>
              </w:rPr>
            </w:pPr>
          </w:p>
        </w:tc>
        <w:tc>
          <w:tcPr>
            <w:tcW w:w="0" w:type="auto"/>
            <w:vAlign w:val="center"/>
            <w:hideMark/>
          </w:tcPr>
          <w:p w14:paraId="6766445B" w14:textId="77777777" w:rsidR="00485DF6" w:rsidRDefault="00485DF6">
            <w:pPr>
              <w:spacing w:beforeAutospacing="1" w:afterAutospacing="1"/>
              <w:rPr>
                <w:sz w:val="20"/>
                <w:szCs w:val="20"/>
              </w:rPr>
            </w:pPr>
          </w:p>
        </w:tc>
      </w:tr>
      <w:tr w:rsidR="00485DF6"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Default="00485DF6">
            <w:pPr>
              <w:spacing w:before="100" w:beforeAutospacing="1" w:after="100" w:afterAutospacing="1"/>
              <w:rPr>
                <w:sz w:val="20"/>
                <w:szCs w:val="20"/>
              </w:rPr>
            </w:pPr>
            <w:r>
              <w:rPr>
                <w:sz w:val="20"/>
                <w:szCs w:val="20"/>
              </w:rPr>
              <w:t>0.0</w:t>
            </w:r>
          </w:p>
        </w:tc>
      </w:tr>
      <w:tr w:rsidR="00485DF6" w14:paraId="332A9BE9" w14:textId="77777777" w:rsidTr="00485DF6">
        <w:tc>
          <w:tcPr>
            <w:tcW w:w="0" w:type="auto"/>
            <w:vAlign w:val="center"/>
            <w:hideMark/>
          </w:tcPr>
          <w:p w14:paraId="6451BCFA" w14:textId="77777777" w:rsidR="00485DF6" w:rsidRDefault="00485DF6">
            <w:pPr>
              <w:spacing w:before="100" w:beforeAutospacing="1" w:after="100" w:afterAutospacing="1"/>
              <w:rPr>
                <w:sz w:val="20"/>
                <w:szCs w:val="20"/>
              </w:rPr>
            </w:pPr>
          </w:p>
        </w:tc>
        <w:tc>
          <w:tcPr>
            <w:tcW w:w="0" w:type="auto"/>
            <w:vAlign w:val="center"/>
            <w:hideMark/>
          </w:tcPr>
          <w:p w14:paraId="2ECBC02D" w14:textId="77777777" w:rsidR="00485DF6" w:rsidRDefault="00485DF6">
            <w:pPr>
              <w:spacing w:beforeAutospacing="1" w:afterAutospacing="1"/>
              <w:rPr>
                <w:sz w:val="20"/>
                <w:szCs w:val="20"/>
              </w:rPr>
            </w:pPr>
          </w:p>
        </w:tc>
        <w:tc>
          <w:tcPr>
            <w:tcW w:w="0" w:type="auto"/>
            <w:vAlign w:val="center"/>
            <w:hideMark/>
          </w:tcPr>
          <w:p w14:paraId="599853C4" w14:textId="77777777" w:rsidR="00485DF6" w:rsidRDefault="00485DF6">
            <w:pPr>
              <w:spacing w:beforeAutospacing="1" w:afterAutospacing="1"/>
              <w:rPr>
                <w:sz w:val="20"/>
                <w:szCs w:val="20"/>
              </w:rPr>
            </w:pPr>
          </w:p>
        </w:tc>
        <w:tc>
          <w:tcPr>
            <w:tcW w:w="0" w:type="auto"/>
            <w:vAlign w:val="center"/>
            <w:hideMark/>
          </w:tcPr>
          <w:p w14:paraId="43D262BD" w14:textId="77777777" w:rsidR="00485DF6" w:rsidRDefault="00485DF6">
            <w:pPr>
              <w:spacing w:beforeAutospacing="1" w:afterAutospacing="1"/>
              <w:rPr>
                <w:sz w:val="20"/>
                <w:szCs w:val="20"/>
              </w:rPr>
            </w:pPr>
          </w:p>
        </w:tc>
        <w:tc>
          <w:tcPr>
            <w:tcW w:w="0" w:type="auto"/>
            <w:vAlign w:val="center"/>
            <w:hideMark/>
          </w:tcPr>
          <w:p w14:paraId="7922D302" w14:textId="77777777" w:rsidR="00485DF6" w:rsidRDefault="00485DF6">
            <w:pPr>
              <w:spacing w:beforeAutospacing="1" w:afterAutospacing="1"/>
              <w:rPr>
                <w:sz w:val="20"/>
                <w:szCs w:val="20"/>
              </w:rPr>
            </w:pPr>
          </w:p>
        </w:tc>
        <w:tc>
          <w:tcPr>
            <w:tcW w:w="0" w:type="auto"/>
            <w:vAlign w:val="center"/>
            <w:hideMark/>
          </w:tcPr>
          <w:p w14:paraId="4805F893" w14:textId="77777777" w:rsidR="00485DF6" w:rsidRDefault="00485DF6">
            <w:pPr>
              <w:spacing w:beforeAutospacing="1" w:afterAutospacing="1"/>
              <w:rPr>
                <w:sz w:val="20"/>
                <w:szCs w:val="20"/>
              </w:rPr>
            </w:pPr>
          </w:p>
        </w:tc>
        <w:tc>
          <w:tcPr>
            <w:tcW w:w="0" w:type="auto"/>
            <w:vAlign w:val="center"/>
            <w:hideMark/>
          </w:tcPr>
          <w:p w14:paraId="281DFB31" w14:textId="77777777" w:rsidR="00485DF6" w:rsidRDefault="00485DF6">
            <w:pPr>
              <w:spacing w:beforeAutospacing="1" w:afterAutospacing="1"/>
              <w:rPr>
                <w:sz w:val="20"/>
                <w:szCs w:val="20"/>
              </w:rPr>
            </w:pPr>
          </w:p>
        </w:tc>
        <w:tc>
          <w:tcPr>
            <w:tcW w:w="0" w:type="auto"/>
            <w:vAlign w:val="center"/>
            <w:hideMark/>
          </w:tcPr>
          <w:p w14:paraId="213A4DD6" w14:textId="77777777" w:rsidR="00485DF6" w:rsidRDefault="00485DF6">
            <w:pPr>
              <w:spacing w:beforeAutospacing="1" w:afterAutospacing="1"/>
              <w:rPr>
                <w:sz w:val="20"/>
                <w:szCs w:val="20"/>
              </w:rPr>
            </w:pPr>
          </w:p>
        </w:tc>
        <w:tc>
          <w:tcPr>
            <w:tcW w:w="0" w:type="auto"/>
            <w:vAlign w:val="center"/>
            <w:hideMark/>
          </w:tcPr>
          <w:p w14:paraId="54C8C5B6" w14:textId="77777777" w:rsidR="00485DF6" w:rsidRDefault="00485DF6">
            <w:pPr>
              <w:spacing w:beforeAutospacing="1" w:afterAutospacing="1"/>
              <w:rPr>
                <w:sz w:val="20"/>
                <w:szCs w:val="20"/>
              </w:rPr>
            </w:pPr>
          </w:p>
        </w:tc>
        <w:tc>
          <w:tcPr>
            <w:tcW w:w="0" w:type="auto"/>
            <w:vAlign w:val="center"/>
            <w:hideMark/>
          </w:tcPr>
          <w:p w14:paraId="3555AF15" w14:textId="77777777" w:rsidR="00485DF6" w:rsidRDefault="00485DF6">
            <w:pPr>
              <w:spacing w:beforeAutospacing="1" w:afterAutospacing="1"/>
              <w:rPr>
                <w:sz w:val="20"/>
                <w:szCs w:val="20"/>
              </w:rPr>
            </w:pPr>
          </w:p>
        </w:tc>
      </w:tr>
      <w:tr w:rsidR="00485DF6"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Default="00485DF6">
            <w:pPr>
              <w:spacing w:before="100" w:beforeAutospacing="1" w:after="100" w:afterAutospacing="1"/>
              <w:rPr>
                <w:sz w:val="20"/>
                <w:szCs w:val="20"/>
              </w:rPr>
            </w:pPr>
            <w:r>
              <w:rPr>
                <w:sz w:val="20"/>
                <w:szCs w:val="20"/>
              </w:rPr>
              <w:t>0.0</w:t>
            </w:r>
          </w:p>
        </w:tc>
      </w:tr>
      <w:tr w:rsidR="00485DF6" w14:paraId="42182C3D" w14:textId="77777777" w:rsidTr="00485DF6">
        <w:tc>
          <w:tcPr>
            <w:tcW w:w="0" w:type="auto"/>
            <w:vAlign w:val="center"/>
            <w:hideMark/>
          </w:tcPr>
          <w:p w14:paraId="10452C2A" w14:textId="77777777" w:rsidR="00485DF6" w:rsidRDefault="00485DF6">
            <w:pPr>
              <w:spacing w:before="100" w:beforeAutospacing="1" w:after="100" w:afterAutospacing="1"/>
              <w:rPr>
                <w:sz w:val="20"/>
                <w:szCs w:val="20"/>
              </w:rPr>
            </w:pPr>
          </w:p>
        </w:tc>
        <w:tc>
          <w:tcPr>
            <w:tcW w:w="0" w:type="auto"/>
            <w:vAlign w:val="center"/>
            <w:hideMark/>
          </w:tcPr>
          <w:p w14:paraId="48BBF364" w14:textId="77777777" w:rsidR="00485DF6" w:rsidRDefault="00485DF6">
            <w:pPr>
              <w:spacing w:beforeAutospacing="1" w:afterAutospacing="1"/>
              <w:rPr>
                <w:sz w:val="20"/>
                <w:szCs w:val="20"/>
              </w:rPr>
            </w:pPr>
          </w:p>
        </w:tc>
        <w:tc>
          <w:tcPr>
            <w:tcW w:w="0" w:type="auto"/>
            <w:vAlign w:val="center"/>
            <w:hideMark/>
          </w:tcPr>
          <w:p w14:paraId="6D751CA4" w14:textId="77777777" w:rsidR="00485DF6" w:rsidRDefault="00485DF6">
            <w:pPr>
              <w:spacing w:beforeAutospacing="1" w:afterAutospacing="1"/>
              <w:rPr>
                <w:sz w:val="20"/>
                <w:szCs w:val="20"/>
              </w:rPr>
            </w:pPr>
          </w:p>
        </w:tc>
        <w:tc>
          <w:tcPr>
            <w:tcW w:w="0" w:type="auto"/>
            <w:vAlign w:val="center"/>
            <w:hideMark/>
          </w:tcPr>
          <w:p w14:paraId="40D8AD33" w14:textId="77777777" w:rsidR="00485DF6" w:rsidRDefault="00485DF6">
            <w:pPr>
              <w:spacing w:beforeAutospacing="1" w:afterAutospacing="1"/>
              <w:rPr>
                <w:sz w:val="20"/>
                <w:szCs w:val="20"/>
              </w:rPr>
            </w:pPr>
          </w:p>
        </w:tc>
        <w:tc>
          <w:tcPr>
            <w:tcW w:w="0" w:type="auto"/>
            <w:vAlign w:val="center"/>
            <w:hideMark/>
          </w:tcPr>
          <w:p w14:paraId="53794D7A" w14:textId="77777777" w:rsidR="00485DF6" w:rsidRDefault="00485DF6">
            <w:pPr>
              <w:spacing w:beforeAutospacing="1" w:afterAutospacing="1"/>
              <w:rPr>
                <w:sz w:val="20"/>
                <w:szCs w:val="20"/>
              </w:rPr>
            </w:pPr>
          </w:p>
        </w:tc>
        <w:tc>
          <w:tcPr>
            <w:tcW w:w="0" w:type="auto"/>
            <w:vAlign w:val="center"/>
            <w:hideMark/>
          </w:tcPr>
          <w:p w14:paraId="6F9E13E4" w14:textId="77777777" w:rsidR="00485DF6" w:rsidRDefault="00485DF6">
            <w:pPr>
              <w:spacing w:beforeAutospacing="1" w:afterAutospacing="1"/>
              <w:rPr>
                <w:sz w:val="20"/>
                <w:szCs w:val="20"/>
              </w:rPr>
            </w:pPr>
          </w:p>
        </w:tc>
        <w:tc>
          <w:tcPr>
            <w:tcW w:w="0" w:type="auto"/>
            <w:vAlign w:val="center"/>
            <w:hideMark/>
          </w:tcPr>
          <w:p w14:paraId="1E6DF21D" w14:textId="77777777" w:rsidR="00485DF6" w:rsidRDefault="00485DF6">
            <w:pPr>
              <w:spacing w:beforeAutospacing="1" w:afterAutospacing="1"/>
              <w:rPr>
                <w:sz w:val="20"/>
                <w:szCs w:val="20"/>
              </w:rPr>
            </w:pPr>
          </w:p>
        </w:tc>
        <w:tc>
          <w:tcPr>
            <w:tcW w:w="0" w:type="auto"/>
            <w:vAlign w:val="center"/>
            <w:hideMark/>
          </w:tcPr>
          <w:p w14:paraId="7AEE05BE" w14:textId="77777777" w:rsidR="00485DF6" w:rsidRDefault="00485DF6">
            <w:pPr>
              <w:spacing w:beforeAutospacing="1" w:afterAutospacing="1"/>
              <w:rPr>
                <w:sz w:val="20"/>
                <w:szCs w:val="20"/>
              </w:rPr>
            </w:pPr>
          </w:p>
        </w:tc>
        <w:tc>
          <w:tcPr>
            <w:tcW w:w="0" w:type="auto"/>
            <w:vAlign w:val="center"/>
            <w:hideMark/>
          </w:tcPr>
          <w:p w14:paraId="185F479B" w14:textId="77777777" w:rsidR="00485DF6" w:rsidRDefault="00485DF6">
            <w:pPr>
              <w:spacing w:beforeAutospacing="1" w:afterAutospacing="1"/>
              <w:rPr>
                <w:sz w:val="20"/>
                <w:szCs w:val="20"/>
              </w:rPr>
            </w:pPr>
          </w:p>
        </w:tc>
        <w:tc>
          <w:tcPr>
            <w:tcW w:w="0" w:type="auto"/>
            <w:vAlign w:val="center"/>
            <w:hideMark/>
          </w:tcPr>
          <w:p w14:paraId="1A4AC945" w14:textId="77777777" w:rsidR="00485DF6" w:rsidRDefault="00485DF6">
            <w:pPr>
              <w:spacing w:beforeAutospacing="1" w:afterAutospacing="1"/>
              <w:rPr>
                <w:sz w:val="20"/>
                <w:szCs w:val="20"/>
              </w:rPr>
            </w:pPr>
          </w:p>
        </w:tc>
      </w:tr>
      <w:tr w:rsidR="00485DF6"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Default="00485DF6">
            <w:pPr>
              <w:spacing w:before="100" w:beforeAutospacing="1" w:after="100" w:afterAutospacing="1"/>
              <w:rPr>
                <w:sz w:val="20"/>
                <w:szCs w:val="20"/>
              </w:rPr>
            </w:pPr>
            <w:r>
              <w:rPr>
                <w:sz w:val="20"/>
                <w:szCs w:val="20"/>
              </w:rPr>
              <w:t>0.0</w:t>
            </w:r>
          </w:p>
        </w:tc>
      </w:tr>
      <w:tr w:rsidR="00485DF6" w14:paraId="14D6DAD5" w14:textId="77777777" w:rsidTr="00485DF6">
        <w:tc>
          <w:tcPr>
            <w:tcW w:w="0" w:type="auto"/>
            <w:vAlign w:val="center"/>
            <w:hideMark/>
          </w:tcPr>
          <w:p w14:paraId="18C00540" w14:textId="77777777" w:rsidR="00485DF6" w:rsidRDefault="00485DF6">
            <w:pPr>
              <w:spacing w:before="100" w:beforeAutospacing="1" w:after="100" w:afterAutospacing="1"/>
              <w:rPr>
                <w:sz w:val="20"/>
                <w:szCs w:val="20"/>
              </w:rPr>
            </w:pPr>
          </w:p>
        </w:tc>
        <w:tc>
          <w:tcPr>
            <w:tcW w:w="0" w:type="auto"/>
            <w:vAlign w:val="center"/>
            <w:hideMark/>
          </w:tcPr>
          <w:p w14:paraId="19962E3C" w14:textId="77777777" w:rsidR="00485DF6" w:rsidRDefault="00485DF6">
            <w:pPr>
              <w:spacing w:beforeAutospacing="1" w:afterAutospacing="1"/>
              <w:rPr>
                <w:sz w:val="20"/>
                <w:szCs w:val="20"/>
              </w:rPr>
            </w:pPr>
          </w:p>
        </w:tc>
        <w:tc>
          <w:tcPr>
            <w:tcW w:w="0" w:type="auto"/>
            <w:vAlign w:val="center"/>
            <w:hideMark/>
          </w:tcPr>
          <w:p w14:paraId="3178804D" w14:textId="77777777" w:rsidR="00485DF6" w:rsidRDefault="00485DF6">
            <w:pPr>
              <w:spacing w:beforeAutospacing="1" w:afterAutospacing="1"/>
              <w:rPr>
                <w:sz w:val="20"/>
                <w:szCs w:val="20"/>
              </w:rPr>
            </w:pPr>
          </w:p>
        </w:tc>
        <w:tc>
          <w:tcPr>
            <w:tcW w:w="0" w:type="auto"/>
            <w:vAlign w:val="center"/>
            <w:hideMark/>
          </w:tcPr>
          <w:p w14:paraId="76DECEE7" w14:textId="77777777" w:rsidR="00485DF6" w:rsidRDefault="00485DF6">
            <w:pPr>
              <w:spacing w:beforeAutospacing="1" w:afterAutospacing="1"/>
              <w:rPr>
                <w:sz w:val="20"/>
                <w:szCs w:val="20"/>
              </w:rPr>
            </w:pPr>
          </w:p>
        </w:tc>
        <w:tc>
          <w:tcPr>
            <w:tcW w:w="0" w:type="auto"/>
            <w:vAlign w:val="center"/>
            <w:hideMark/>
          </w:tcPr>
          <w:p w14:paraId="5CB47851" w14:textId="77777777" w:rsidR="00485DF6" w:rsidRDefault="00485DF6">
            <w:pPr>
              <w:spacing w:beforeAutospacing="1" w:afterAutospacing="1"/>
              <w:rPr>
                <w:sz w:val="20"/>
                <w:szCs w:val="20"/>
              </w:rPr>
            </w:pPr>
          </w:p>
        </w:tc>
        <w:tc>
          <w:tcPr>
            <w:tcW w:w="0" w:type="auto"/>
            <w:vAlign w:val="center"/>
            <w:hideMark/>
          </w:tcPr>
          <w:p w14:paraId="127893C5" w14:textId="77777777" w:rsidR="00485DF6" w:rsidRDefault="00485DF6">
            <w:pPr>
              <w:spacing w:beforeAutospacing="1" w:afterAutospacing="1"/>
              <w:rPr>
                <w:sz w:val="20"/>
                <w:szCs w:val="20"/>
              </w:rPr>
            </w:pPr>
          </w:p>
        </w:tc>
        <w:tc>
          <w:tcPr>
            <w:tcW w:w="0" w:type="auto"/>
            <w:vAlign w:val="center"/>
            <w:hideMark/>
          </w:tcPr>
          <w:p w14:paraId="36C9A5F6" w14:textId="77777777" w:rsidR="00485DF6" w:rsidRDefault="00485DF6">
            <w:pPr>
              <w:spacing w:beforeAutospacing="1" w:afterAutospacing="1"/>
              <w:rPr>
                <w:sz w:val="20"/>
                <w:szCs w:val="20"/>
              </w:rPr>
            </w:pPr>
          </w:p>
        </w:tc>
        <w:tc>
          <w:tcPr>
            <w:tcW w:w="0" w:type="auto"/>
            <w:vAlign w:val="center"/>
            <w:hideMark/>
          </w:tcPr>
          <w:p w14:paraId="70F0AD73" w14:textId="77777777" w:rsidR="00485DF6" w:rsidRDefault="00485DF6">
            <w:pPr>
              <w:spacing w:beforeAutospacing="1" w:afterAutospacing="1"/>
              <w:rPr>
                <w:sz w:val="20"/>
                <w:szCs w:val="20"/>
              </w:rPr>
            </w:pPr>
          </w:p>
        </w:tc>
        <w:tc>
          <w:tcPr>
            <w:tcW w:w="0" w:type="auto"/>
            <w:vAlign w:val="center"/>
            <w:hideMark/>
          </w:tcPr>
          <w:p w14:paraId="5C3B01DF" w14:textId="77777777" w:rsidR="00485DF6" w:rsidRDefault="00485DF6">
            <w:pPr>
              <w:spacing w:beforeAutospacing="1" w:afterAutospacing="1"/>
              <w:rPr>
                <w:sz w:val="20"/>
                <w:szCs w:val="20"/>
              </w:rPr>
            </w:pPr>
          </w:p>
        </w:tc>
        <w:tc>
          <w:tcPr>
            <w:tcW w:w="0" w:type="auto"/>
            <w:vAlign w:val="center"/>
            <w:hideMark/>
          </w:tcPr>
          <w:p w14:paraId="5EC3B3D5" w14:textId="77777777" w:rsidR="00485DF6" w:rsidRDefault="00485DF6">
            <w:pPr>
              <w:spacing w:beforeAutospacing="1" w:afterAutospacing="1"/>
              <w:rPr>
                <w:sz w:val="20"/>
                <w:szCs w:val="20"/>
              </w:rPr>
            </w:pPr>
          </w:p>
        </w:tc>
      </w:tr>
      <w:tr w:rsidR="00485DF6"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Default="00485DF6">
            <w:pPr>
              <w:spacing w:before="100" w:beforeAutospacing="1" w:after="100" w:afterAutospacing="1"/>
              <w:rPr>
                <w:sz w:val="20"/>
                <w:szCs w:val="20"/>
              </w:rPr>
            </w:pPr>
            <w:r>
              <w:rPr>
                <w:sz w:val="20"/>
                <w:szCs w:val="20"/>
              </w:rPr>
              <w:t>0.0</w:t>
            </w:r>
          </w:p>
        </w:tc>
      </w:tr>
      <w:tr w:rsidR="00485DF6" w14:paraId="28523938" w14:textId="77777777" w:rsidTr="00485DF6">
        <w:tc>
          <w:tcPr>
            <w:tcW w:w="0" w:type="auto"/>
            <w:vAlign w:val="center"/>
            <w:hideMark/>
          </w:tcPr>
          <w:p w14:paraId="537B2F0D" w14:textId="77777777" w:rsidR="00485DF6" w:rsidRDefault="00485DF6">
            <w:pPr>
              <w:spacing w:before="100" w:beforeAutospacing="1" w:after="100" w:afterAutospacing="1"/>
              <w:rPr>
                <w:sz w:val="20"/>
                <w:szCs w:val="20"/>
              </w:rPr>
            </w:pPr>
          </w:p>
        </w:tc>
        <w:tc>
          <w:tcPr>
            <w:tcW w:w="0" w:type="auto"/>
            <w:vAlign w:val="center"/>
            <w:hideMark/>
          </w:tcPr>
          <w:p w14:paraId="37C8E987" w14:textId="77777777" w:rsidR="00485DF6" w:rsidRDefault="00485DF6">
            <w:pPr>
              <w:spacing w:beforeAutospacing="1" w:afterAutospacing="1"/>
              <w:rPr>
                <w:sz w:val="20"/>
                <w:szCs w:val="20"/>
              </w:rPr>
            </w:pPr>
          </w:p>
        </w:tc>
        <w:tc>
          <w:tcPr>
            <w:tcW w:w="0" w:type="auto"/>
            <w:vAlign w:val="center"/>
            <w:hideMark/>
          </w:tcPr>
          <w:p w14:paraId="31B3B7C9" w14:textId="77777777" w:rsidR="00485DF6" w:rsidRDefault="00485DF6">
            <w:pPr>
              <w:spacing w:beforeAutospacing="1" w:afterAutospacing="1"/>
              <w:rPr>
                <w:sz w:val="20"/>
                <w:szCs w:val="20"/>
              </w:rPr>
            </w:pPr>
          </w:p>
        </w:tc>
        <w:tc>
          <w:tcPr>
            <w:tcW w:w="0" w:type="auto"/>
            <w:vAlign w:val="center"/>
            <w:hideMark/>
          </w:tcPr>
          <w:p w14:paraId="569E6865" w14:textId="77777777" w:rsidR="00485DF6" w:rsidRDefault="00485DF6">
            <w:pPr>
              <w:spacing w:beforeAutospacing="1" w:afterAutospacing="1"/>
              <w:rPr>
                <w:sz w:val="20"/>
                <w:szCs w:val="20"/>
              </w:rPr>
            </w:pPr>
          </w:p>
        </w:tc>
        <w:tc>
          <w:tcPr>
            <w:tcW w:w="0" w:type="auto"/>
            <w:vAlign w:val="center"/>
            <w:hideMark/>
          </w:tcPr>
          <w:p w14:paraId="1617C462" w14:textId="77777777" w:rsidR="00485DF6" w:rsidRDefault="00485DF6">
            <w:pPr>
              <w:spacing w:beforeAutospacing="1" w:afterAutospacing="1"/>
              <w:rPr>
                <w:sz w:val="20"/>
                <w:szCs w:val="20"/>
              </w:rPr>
            </w:pPr>
          </w:p>
        </w:tc>
        <w:tc>
          <w:tcPr>
            <w:tcW w:w="0" w:type="auto"/>
            <w:vAlign w:val="center"/>
            <w:hideMark/>
          </w:tcPr>
          <w:p w14:paraId="28D5A757" w14:textId="77777777" w:rsidR="00485DF6" w:rsidRDefault="00485DF6">
            <w:pPr>
              <w:spacing w:beforeAutospacing="1" w:afterAutospacing="1"/>
              <w:rPr>
                <w:sz w:val="20"/>
                <w:szCs w:val="20"/>
              </w:rPr>
            </w:pPr>
          </w:p>
        </w:tc>
        <w:tc>
          <w:tcPr>
            <w:tcW w:w="0" w:type="auto"/>
            <w:vAlign w:val="center"/>
            <w:hideMark/>
          </w:tcPr>
          <w:p w14:paraId="27816FE0" w14:textId="77777777" w:rsidR="00485DF6" w:rsidRDefault="00485DF6">
            <w:pPr>
              <w:spacing w:beforeAutospacing="1" w:afterAutospacing="1"/>
              <w:rPr>
                <w:sz w:val="20"/>
                <w:szCs w:val="20"/>
              </w:rPr>
            </w:pPr>
          </w:p>
        </w:tc>
        <w:tc>
          <w:tcPr>
            <w:tcW w:w="0" w:type="auto"/>
            <w:vAlign w:val="center"/>
            <w:hideMark/>
          </w:tcPr>
          <w:p w14:paraId="2BADB1DA" w14:textId="77777777" w:rsidR="00485DF6" w:rsidRDefault="00485DF6">
            <w:pPr>
              <w:spacing w:beforeAutospacing="1" w:afterAutospacing="1"/>
              <w:rPr>
                <w:sz w:val="20"/>
                <w:szCs w:val="20"/>
              </w:rPr>
            </w:pPr>
          </w:p>
        </w:tc>
        <w:tc>
          <w:tcPr>
            <w:tcW w:w="0" w:type="auto"/>
            <w:vAlign w:val="center"/>
            <w:hideMark/>
          </w:tcPr>
          <w:p w14:paraId="418CCAFE" w14:textId="77777777" w:rsidR="00485DF6" w:rsidRDefault="00485DF6">
            <w:pPr>
              <w:spacing w:beforeAutospacing="1" w:afterAutospacing="1"/>
              <w:rPr>
                <w:sz w:val="20"/>
                <w:szCs w:val="20"/>
              </w:rPr>
            </w:pPr>
          </w:p>
        </w:tc>
        <w:tc>
          <w:tcPr>
            <w:tcW w:w="0" w:type="auto"/>
            <w:vAlign w:val="center"/>
            <w:hideMark/>
          </w:tcPr>
          <w:p w14:paraId="51544119" w14:textId="77777777" w:rsidR="00485DF6" w:rsidRDefault="00485DF6">
            <w:pPr>
              <w:spacing w:beforeAutospacing="1" w:afterAutospacing="1"/>
              <w:rPr>
                <w:sz w:val="20"/>
                <w:szCs w:val="20"/>
              </w:rPr>
            </w:pPr>
          </w:p>
        </w:tc>
      </w:tr>
      <w:tr w:rsidR="00485DF6"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Default="00485DF6">
            <w:pPr>
              <w:spacing w:before="100" w:beforeAutospacing="1" w:after="100" w:afterAutospacing="1"/>
              <w:rPr>
                <w:sz w:val="20"/>
                <w:szCs w:val="20"/>
              </w:rPr>
            </w:pPr>
            <w:r>
              <w:rPr>
                <w:sz w:val="20"/>
                <w:szCs w:val="20"/>
              </w:rPr>
              <w:t>0.0</w:t>
            </w:r>
          </w:p>
        </w:tc>
      </w:tr>
      <w:tr w:rsidR="00485DF6" w14:paraId="349AA7EA" w14:textId="77777777" w:rsidTr="00485DF6">
        <w:tc>
          <w:tcPr>
            <w:tcW w:w="0" w:type="auto"/>
            <w:vAlign w:val="center"/>
            <w:hideMark/>
          </w:tcPr>
          <w:p w14:paraId="7E170A52" w14:textId="77777777" w:rsidR="00485DF6" w:rsidRDefault="00485DF6">
            <w:pPr>
              <w:spacing w:before="100" w:beforeAutospacing="1" w:after="100" w:afterAutospacing="1"/>
              <w:rPr>
                <w:sz w:val="20"/>
                <w:szCs w:val="20"/>
              </w:rPr>
            </w:pPr>
          </w:p>
        </w:tc>
        <w:tc>
          <w:tcPr>
            <w:tcW w:w="0" w:type="auto"/>
            <w:vAlign w:val="center"/>
            <w:hideMark/>
          </w:tcPr>
          <w:p w14:paraId="54F3F2F5" w14:textId="77777777" w:rsidR="00485DF6" w:rsidRDefault="00485DF6">
            <w:pPr>
              <w:spacing w:beforeAutospacing="1" w:afterAutospacing="1"/>
              <w:rPr>
                <w:sz w:val="20"/>
                <w:szCs w:val="20"/>
              </w:rPr>
            </w:pPr>
          </w:p>
        </w:tc>
        <w:tc>
          <w:tcPr>
            <w:tcW w:w="0" w:type="auto"/>
            <w:vAlign w:val="center"/>
            <w:hideMark/>
          </w:tcPr>
          <w:p w14:paraId="2DBC94EB" w14:textId="77777777" w:rsidR="00485DF6" w:rsidRDefault="00485DF6">
            <w:pPr>
              <w:spacing w:beforeAutospacing="1" w:afterAutospacing="1"/>
              <w:rPr>
                <w:sz w:val="20"/>
                <w:szCs w:val="20"/>
              </w:rPr>
            </w:pPr>
          </w:p>
        </w:tc>
        <w:tc>
          <w:tcPr>
            <w:tcW w:w="0" w:type="auto"/>
            <w:vAlign w:val="center"/>
            <w:hideMark/>
          </w:tcPr>
          <w:p w14:paraId="36A9D523" w14:textId="77777777" w:rsidR="00485DF6" w:rsidRDefault="00485DF6">
            <w:pPr>
              <w:spacing w:beforeAutospacing="1" w:afterAutospacing="1"/>
              <w:rPr>
                <w:sz w:val="20"/>
                <w:szCs w:val="20"/>
              </w:rPr>
            </w:pPr>
          </w:p>
        </w:tc>
        <w:tc>
          <w:tcPr>
            <w:tcW w:w="0" w:type="auto"/>
            <w:vAlign w:val="center"/>
            <w:hideMark/>
          </w:tcPr>
          <w:p w14:paraId="2C626A6B" w14:textId="77777777" w:rsidR="00485DF6" w:rsidRDefault="00485DF6">
            <w:pPr>
              <w:spacing w:beforeAutospacing="1" w:afterAutospacing="1"/>
              <w:rPr>
                <w:sz w:val="20"/>
                <w:szCs w:val="20"/>
              </w:rPr>
            </w:pPr>
          </w:p>
        </w:tc>
        <w:tc>
          <w:tcPr>
            <w:tcW w:w="0" w:type="auto"/>
            <w:vAlign w:val="center"/>
            <w:hideMark/>
          </w:tcPr>
          <w:p w14:paraId="56996861" w14:textId="77777777" w:rsidR="00485DF6" w:rsidRDefault="00485DF6">
            <w:pPr>
              <w:spacing w:beforeAutospacing="1" w:afterAutospacing="1"/>
              <w:rPr>
                <w:sz w:val="20"/>
                <w:szCs w:val="20"/>
              </w:rPr>
            </w:pPr>
          </w:p>
        </w:tc>
        <w:tc>
          <w:tcPr>
            <w:tcW w:w="0" w:type="auto"/>
            <w:vAlign w:val="center"/>
            <w:hideMark/>
          </w:tcPr>
          <w:p w14:paraId="56464573" w14:textId="77777777" w:rsidR="00485DF6" w:rsidRDefault="00485DF6">
            <w:pPr>
              <w:spacing w:beforeAutospacing="1" w:afterAutospacing="1"/>
              <w:rPr>
                <w:sz w:val="20"/>
                <w:szCs w:val="20"/>
              </w:rPr>
            </w:pPr>
          </w:p>
        </w:tc>
        <w:tc>
          <w:tcPr>
            <w:tcW w:w="0" w:type="auto"/>
            <w:vAlign w:val="center"/>
            <w:hideMark/>
          </w:tcPr>
          <w:p w14:paraId="60E3426A" w14:textId="77777777" w:rsidR="00485DF6" w:rsidRDefault="00485DF6">
            <w:pPr>
              <w:spacing w:beforeAutospacing="1" w:afterAutospacing="1"/>
              <w:rPr>
                <w:sz w:val="20"/>
                <w:szCs w:val="20"/>
              </w:rPr>
            </w:pPr>
          </w:p>
        </w:tc>
        <w:tc>
          <w:tcPr>
            <w:tcW w:w="0" w:type="auto"/>
            <w:vAlign w:val="center"/>
            <w:hideMark/>
          </w:tcPr>
          <w:p w14:paraId="0977BD18" w14:textId="77777777" w:rsidR="00485DF6" w:rsidRDefault="00485DF6">
            <w:pPr>
              <w:spacing w:beforeAutospacing="1" w:afterAutospacing="1"/>
              <w:rPr>
                <w:sz w:val="20"/>
                <w:szCs w:val="20"/>
              </w:rPr>
            </w:pPr>
          </w:p>
        </w:tc>
        <w:tc>
          <w:tcPr>
            <w:tcW w:w="0" w:type="auto"/>
            <w:vAlign w:val="center"/>
            <w:hideMark/>
          </w:tcPr>
          <w:p w14:paraId="519DFA5D" w14:textId="77777777" w:rsidR="00485DF6" w:rsidRDefault="00485DF6">
            <w:pPr>
              <w:spacing w:beforeAutospacing="1" w:afterAutospacing="1"/>
              <w:rPr>
                <w:sz w:val="20"/>
                <w:szCs w:val="20"/>
              </w:rPr>
            </w:pPr>
          </w:p>
        </w:tc>
      </w:tr>
      <w:tr w:rsidR="00485DF6"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Default="00485DF6">
            <w:pPr>
              <w:spacing w:before="100" w:beforeAutospacing="1" w:after="100" w:afterAutospacing="1"/>
              <w:rPr>
                <w:sz w:val="20"/>
                <w:szCs w:val="20"/>
              </w:rPr>
            </w:pPr>
            <w:r>
              <w:rPr>
                <w:sz w:val="20"/>
                <w:szCs w:val="20"/>
              </w:rPr>
              <w:t>0.0</w:t>
            </w:r>
          </w:p>
        </w:tc>
      </w:tr>
      <w:tr w:rsidR="00485DF6" w14:paraId="16804EDD" w14:textId="77777777" w:rsidTr="00485DF6">
        <w:tc>
          <w:tcPr>
            <w:tcW w:w="0" w:type="auto"/>
            <w:vAlign w:val="center"/>
            <w:hideMark/>
          </w:tcPr>
          <w:p w14:paraId="4A2BD8DE" w14:textId="77777777" w:rsidR="00485DF6" w:rsidRDefault="00485DF6">
            <w:pPr>
              <w:spacing w:before="100" w:beforeAutospacing="1" w:after="100" w:afterAutospacing="1"/>
              <w:rPr>
                <w:sz w:val="20"/>
                <w:szCs w:val="20"/>
              </w:rPr>
            </w:pPr>
          </w:p>
        </w:tc>
        <w:tc>
          <w:tcPr>
            <w:tcW w:w="0" w:type="auto"/>
            <w:vAlign w:val="center"/>
            <w:hideMark/>
          </w:tcPr>
          <w:p w14:paraId="0F2B91EC" w14:textId="77777777" w:rsidR="00485DF6" w:rsidRDefault="00485DF6">
            <w:pPr>
              <w:spacing w:beforeAutospacing="1" w:afterAutospacing="1"/>
              <w:rPr>
                <w:sz w:val="20"/>
                <w:szCs w:val="20"/>
              </w:rPr>
            </w:pPr>
          </w:p>
        </w:tc>
        <w:tc>
          <w:tcPr>
            <w:tcW w:w="0" w:type="auto"/>
            <w:vAlign w:val="center"/>
            <w:hideMark/>
          </w:tcPr>
          <w:p w14:paraId="1589B2F9" w14:textId="77777777" w:rsidR="00485DF6" w:rsidRDefault="00485DF6">
            <w:pPr>
              <w:spacing w:beforeAutospacing="1" w:afterAutospacing="1"/>
              <w:rPr>
                <w:sz w:val="20"/>
                <w:szCs w:val="20"/>
              </w:rPr>
            </w:pPr>
          </w:p>
        </w:tc>
        <w:tc>
          <w:tcPr>
            <w:tcW w:w="0" w:type="auto"/>
            <w:vAlign w:val="center"/>
            <w:hideMark/>
          </w:tcPr>
          <w:p w14:paraId="5EA3C2B0" w14:textId="77777777" w:rsidR="00485DF6" w:rsidRDefault="00485DF6">
            <w:pPr>
              <w:spacing w:beforeAutospacing="1" w:afterAutospacing="1"/>
              <w:rPr>
                <w:sz w:val="20"/>
                <w:szCs w:val="20"/>
              </w:rPr>
            </w:pPr>
          </w:p>
        </w:tc>
        <w:tc>
          <w:tcPr>
            <w:tcW w:w="0" w:type="auto"/>
            <w:vAlign w:val="center"/>
            <w:hideMark/>
          </w:tcPr>
          <w:p w14:paraId="4B70B7AC" w14:textId="77777777" w:rsidR="00485DF6" w:rsidRDefault="00485DF6">
            <w:pPr>
              <w:spacing w:beforeAutospacing="1" w:afterAutospacing="1"/>
              <w:rPr>
                <w:sz w:val="20"/>
                <w:szCs w:val="20"/>
              </w:rPr>
            </w:pPr>
          </w:p>
        </w:tc>
        <w:tc>
          <w:tcPr>
            <w:tcW w:w="0" w:type="auto"/>
            <w:vAlign w:val="center"/>
            <w:hideMark/>
          </w:tcPr>
          <w:p w14:paraId="3E43243E" w14:textId="77777777" w:rsidR="00485DF6" w:rsidRDefault="00485DF6">
            <w:pPr>
              <w:spacing w:beforeAutospacing="1" w:afterAutospacing="1"/>
              <w:rPr>
                <w:sz w:val="20"/>
                <w:szCs w:val="20"/>
              </w:rPr>
            </w:pPr>
          </w:p>
        </w:tc>
        <w:tc>
          <w:tcPr>
            <w:tcW w:w="0" w:type="auto"/>
            <w:vAlign w:val="center"/>
            <w:hideMark/>
          </w:tcPr>
          <w:p w14:paraId="30D22170" w14:textId="77777777" w:rsidR="00485DF6" w:rsidRDefault="00485DF6">
            <w:pPr>
              <w:spacing w:beforeAutospacing="1" w:afterAutospacing="1"/>
              <w:rPr>
                <w:sz w:val="20"/>
                <w:szCs w:val="20"/>
              </w:rPr>
            </w:pPr>
          </w:p>
        </w:tc>
        <w:tc>
          <w:tcPr>
            <w:tcW w:w="0" w:type="auto"/>
            <w:vAlign w:val="center"/>
            <w:hideMark/>
          </w:tcPr>
          <w:p w14:paraId="08598109" w14:textId="77777777" w:rsidR="00485DF6" w:rsidRDefault="00485DF6">
            <w:pPr>
              <w:spacing w:beforeAutospacing="1" w:afterAutospacing="1"/>
              <w:rPr>
                <w:sz w:val="20"/>
                <w:szCs w:val="20"/>
              </w:rPr>
            </w:pPr>
          </w:p>
        </w:tc>
        <w:tc>
          <w:tcPr>
            <w:tcW w:w="0" w:type="auto"/>
            <w:vAlign w:val="center"/>
            <w:hideMark/>
          </w:tcPr>
          <w:p w14:paraId="6CB7E459" w14:textId="77777777" w:rsidR="00485DF6" w:rsidRDefault="00485DF6">
            <w:pPr>
              <w:spacing w:beforeAutospacing="1" w:afterAutospacing="1"/>
              <w:rPr>
                <w:sz w:val="20"/>
                <w:szCs w:val="20"/>
              </w:rPr>
            </w:pPr>
          </w:p>
        </w:tc>
        <w:tc>
          <w:tcPr>
            <w:tcW w:w="0" w:type="auto"/>
            <w:vAlign w:val="center"/>
            <w:hideMark/>
          </w:tcPr>
          <w:p w14:paraId="65C01F5E" w14:textId="77777777" w:rsidR="00485DF6" w:rsidRDefault="00485DF6">
            <w:pPr>
              <w:spacing w:beforeAutospacing="1" w:afterAutospacing="1"/>
              <w:rPr>
                <w:sz w:val="20"/>
                <w:szCs w:val="20"/>
              </w:rPr>
            </w:pPr>
          </w:p>
        </w:tc>
      </w:tr>
      <w:tr w:rsidR="00485DF6"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Default="00485DF6">
            <w:pPr>
              <w:spacing w:before="100" w:beforeAutospacing="1" w:after="100" w:afterAutospacing="1"/>
              <w:rPr>
                <w:sz w:val="20"/>
                <w:szCs w:val="20"/>
              </w:rPr>
            </w:pPr>
            <w:r>
              <w:rPr>
                <w:sz w:val="20"/>
                <w:szCs w:val="20"/>
              </w:rPr>
              <w:t>0.0</w:t>
            </w:r>
          </w:p>
        </w:tc>
      </w:tr>
      <w:tr w:rsidR="00485DF6" w14:paraId="08DE69BA" w14:textId="77777777" w:rsidTr="00485DF6">
        <w:tc>
          <w:tcPr>
            <w:tcW w:w="0" w:type="auto"/>
            <w:vAlign w:val="center"/>
            <w:hideMark/>
          </w:tcPr>
          <w:p w14:paraId="2F8DD6DF" w14:textId="77777777" w:rsidR="00485DF6" w:rsidRDefault="00485DF6">
            <w:pPr>
              <w:spacing w:before="100" w:beforeAutospacing="1" w:after="100" w:afterAutospacing="1"/>
              <w:rPr>
                <w:sz w:val="20"/>
                <w:szCs w:val="20"/>
              </w:rPr>
            </w:pPr>
          </w:p>
        </w:tc>
        <w:tc>
          <w:tcPr>
            <w:tcW w:w="0" w:type="auto"/>
            <w:vAlign w:val="center"/>
            <w:hideMark/>
          </w:tcPr>
          <w:p w14:paraId="6F78F669" w14:textId="77777777" w:rsidR="00485DF6" w:rsidRDefault="00485DF6">
            <w:pPr>
              <w:spacing w:beforeAutospacing="1" w:afterAutospacing="1"/>
              <w:rPr>
                <w:sz w:val="20"/>
                <w:szCs w:val="20"/>
              </w:rPr>
            </w:pPr>
          </w:p>
        </w:tc>
        <w:tc>
          <w:tcPr>
            <w:tcW w:w="0" w:type="auto"/>
            <w:vAlign w:val="center"/>
            <w:hideMark/>
          </w:tcPr>
          <w:p w14:paraId="0E920C57" w14:textId="77777777" w:rsidR="00485DF6" w:rsidRDefault="00485DF6">
            <w:pPr>
              <w:spacing w:beforeAutospacing="1" w:afterAutospacing="1"/>
              <w:rPr>
                <w:sz w:val="20"/>
                <w:szCs w:val="20"/>
              </w:rPr>
            </w:pPr>
          </w:p>
        </w:tc>
        <w:tc>
          <w:tcPr>
            <w:tcW w:w="0" w:type="auto"/>
            <w:vAlign w:val="center"/>
            <w:hideMark/>
          </w:tcPr>
          <w:p w14:paraId="13F01231" w14:textId="77777777" w:rsidR="00485DF6" w:rsidRDefault="00485DF6">
            <w:pPr>
              <w:spacing w:beforeAutospacing="1" w:afterAutospacing="1"/>
              <w:rPr>
                <w:sz w:val="20"/>
                <w:szCs w:val="20"/>
              </w:rPr>
            </w:pPr>
          </w:p>
        </w:tc>
        <w:tc>
          <w:tcPr>
            <w:tcW w:w="0" w:type="auto"/>
            <w:vAlign w:val="center"/>
            <w:hideMark/>
          </w:tcPr>
          <w:p w14:paraId="7BF69832" w14:textId="77777777" w:rsidR="00485DF6" w:rsidRDefault="00485DF6">
            <w:pPr>
              <w:spacing w:beforeAutospacing="1" w:afterAutospacing="1"/>
              <w:rPr>
                <w:sz w:val="20"/>
                <w:szCs w:val="20"/>
              </w:rPr>
            </w:pPr>
          </w:p>
        </w:tc>
        <w:tc>
          <w:tcPr>
            <w:tcW w:w="0" w:type="auto"/>
            <w:vAlign w:val="center"/>
            <w:hideMark/>
          </w:tcPr>
          <w:p w14:paraId="3E39B16C" w14:textId="77777777" w:rsidR="00485DF6" w:rsidRDefault="00485DF6">
            <w:pPr>
              <w:spacing w:beforeAutospacing="1" w:afterAutospacing="1"/>
              <w:rPr>
                <w:sz w:val="20"/>
                <w:szCs w:val="20"/>
              </w:rPr>
            </w:pPr>
          </w:p>
        </w:tc>
        <w:tc>
          <w:tcPr>
            <w:tcW w:w="0" w:type="auto"/>
            <w:vAlign w:val="center"/>
            <w:hideMark/>
          </w:tcPr>
          <w:p w14:paraId="46584E6E" w14:textId="77777777" w:rsidR="00485DF6" w:rsidRDefault="00485DF6">
            <w:pPr>
              <w:spacing w:beforeAutospacing="1" w:afterAutospacing="1"/>
              <w:rPr>
                <w:sz w:val="20"/>
                <w:szCs w:val="20"/>
              </w:rPr>
            </w:pPr>
          </w:p>
        </w:tc>
        <w:tc>
          <w:tcPr>
            <w:tcW w:w="0" w:type="auto"/>
            <w:vAlign w:val="center"/>
            <w:hideMark/>
          </w:tcPr>
          <w:p w14:paraId="44C5B5C4" w14:textId="77777777" w:rsidR="00485DF6" w:rsidRDefault="00485DF6">
            <w:pPr>
              <w:spacing w:beforeAutospacing="1" w:afterAutospacing="1"/>
              <w:rPr>
                <w:sz w:val="20"/>
                <w:szCs w:val="20"/>
              </w:rPr>
            </w:pPr>
          </w:p>
        </w:tc>
        <w:tc>
          <w:tcPr>
            <w:tcW w:w="0" w:type="auto"/>
            <w:vAlign w:val="center"/>
            <w:hideMark/>
          </w:tcPr>
          <w:p w14:paraId="6FDAF7F1" w14:textId="77777777" w:rsidR="00485DF6" w:rsidRDefault="00485DF6">
            <w:pPr>
              <w:spacing w:beforeAutospacing="1" w:afterAutospacing="1"/>
              <w:rPr>
                <w:sz w:val="20"/>
                <w:szCs w:val="20"/>
              </w:rPr>
            </w:pPr>
          </w:p>
        </w:tc>
        <w:tc>
          <w:tcPr>
            <w:tcW w:w="0" w:type="auto"/>
            <w:vAlign w:val="center"/>
            <w:hideMark/>
          </w:tcPr>
          <w:p w14:paraId="3E66CD4A" w14:textId="77777777" w:rsidR="00485DF6" w:rsidRDefault="00485DF6">
            <w:pPr>
              <w:spacing w:beforeAutospacing="1" w:afterAutospacing="1"/>
              <w:rPr>
                <w:sz w:val="20"/>
                <w:szCs w:val="20"/>
              </w:rPr>
            </w:pPr>
          </w:p>
        </w:tc>
      </w:tr>
      <w:tr w:rsidR="00485DF6"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Default="00485DF6">
            <w:pPr>
              <w:spacing w:before="100" w:beforeAutospacing="1" w:after="100" w:afterAutospacing="1"/>
              <w:rPr>
                <w:sz w:val="20"/>
                <w:szCs w:val="20"/>
              </w:rPr>
            </w:pPr>
            <w:r>
              <w:rPr>
                <w:sz w:val="20"/>
                <w:szCs w:val="20"/>
              </w:rPr>
              <w:t>0.0</w:t>
            </w:r>
          </w:p>
        </w:tc>
      </w:tr>
      <w:tr w:rsidR="00485DF6" w14:paraId="7B029639" w14:textId="77777777" w:rsidTr="00485DF6">
        <w:tc>
          <w:tcPr>
            <w:tcW w:w="0" w:type="auto"/>
            <w:vAlign w:val="center"/>
            <w:hideMark/>
          </w:tcPr>
          <w:p w14:paraId="7CB0B180" w14:textId="77777777" w:rsidR="00485DF6" w:rsidRDefault="00485DF6">
            <w:pPr>
              <w:spacing w:before="100" w:beforeAutospacing="1" w:after="100" w:afterAutospacing="1"/>
              <w:rPr>
                <w:sz w:val="20"/>
                <w:szCs w:val="20"/>
              </w:rPr>
            </w:pPr>
          </w:p>
        </w:tc>
        <w:tc>
          <w:tcPr>
            <w:tcW w:w="0" w:type="auto"/>
            <w:vAlign w:val="center"/>
            <w:hideMark/>
          </w:tcPr>
          <w:p w14:paraId="219670D7" w14:textId="77777777" w:rsidR="00485DF6" w:rsidRDefault="00485DF6">
            <w:pPr>
              <w:spacing w:beforeAutospacing="1" w:afterAutospacing="1"/>
              <w:rPr>
                <w:sz w:val="20"/>
                <w:szCs w:val="20"/>
              </w:rPr>
            </w:pPr>
          </w:p>
        </w:tc>
        <w:tc>
          <w:tcPr>
            <w:tcW w:w="0" w:type="auto"/>
            <w:vAlign w:val="center"/>
            <w:hideMark/>
          </w:tcPr>
          <w:p w14:paraId="2373ACF7" w14:textId="77777777" w:rsidR="00485DF6" w:rsidRDefault="00485DF6">
            <w:pPr>
              <w:spacing w:beforeAutospacing="1" w:afterAutospacing="1"/>
              <w:rPr>
                <w:sz w:val="20"/>
                <w:szCs w:val="20"/>
              </w:rPr>
            </w:pPr>
          </w:p>
        </w:tc>
        <w:tc>
          <w:tcPr>
            <w:tcW w:w="0" w:type="auto"/>
            <w:vAlign w:val="center"/>
            <w:hideMark/>
          </w:tcPr>
          <w:p w14:paraId="27BF56CD" w14:textId="77777777" w:rsidR="00485DF6" w:rsidRDefault="00485DF6">
            <w:pPr>
              <w:spacing w:beforeAutospacing="1" w:afterAutospacing="1"/>
              <w:rPr>
                <w:sz w:val="20"/>
                <w:szCs w:val="20"/>
              </w:rPr>
            </w:pPr>
          </w:p>
        </w:tc>
        <w:tc>
          <w:tcPr>
            <w:tcW w:w="0" w:type="auto"/>
            <w:vAlign w:val="center"/>
            <w:hideMark/>
          </w:tcPr>
          <w:p w14:paraId="7271AC7E" w14:textId="77777777" w:rsidR="00485DF6" w:rsidRDefault="00485DF6">
            <w:pPr>
              <w:spacing w:beforeAutospacing="1" w:afterAutospacing="1"/>
              <w:rPr>
                <w:sz w:val="20"/>
                <w:szCs w:val="20"/>
              </w:rPr>
            </w:pPr>
          </w:p>
        </w:tc>
        <w:tc>
          <w:tcPr>
            <w:tcW w:w="0" w:type="auto"/>
            <w:vAlign w:val="center"/>
            <w:hideMark/>
          </w:tcPr>
          <w:p w14:paraId="0DF35C8E" w14:textId="77777777" w:rsidR="00485DF6" w:rsidRDefault="00485DF6">
            <w:pPr>
              <w:spacing w:beforeAutospacing="1" w:afterAutospacing="1"/>
              <w:rPr>
                <w:sz w:val="20"/>
                <w:szCs w:val="20"/>
              </w:rPr>
            </w:pPr>
          </w:p>
        </w:tc>
        <w:tc>
          <w:tcPr>
            <w:tcW w:w="0" w:type="auto"/>
            <w:vAlign w:val="center"/>
            <w:hideMark/>
          </w:tcPr>
          <w:p w14:paraId="4C3273F3" w14:textId="77777777" w:rsidR="00485DF6" w:rsidRDefault="00485DF6">
            <w:pPr>
              <w:spacing w:beforeAutospacing="1" w:afterAutospacing="1"/>
              <w:rPr>
                <w:sz w:val="20"/>
                <w:szCs w:val="20"/>
              </w:rPr>
            </w:pPr>
          </w:p>
        </w:tc>
        <w:tc>
          <w:tcPr>
            <w:tcW w:w="0" w:type="auto"/>
            <w:vAlign w:val="center"/>
            <w:hideMark/>
          </w:tcPr>
          <w:p w14:paraId="46970C3D" w14:textId="77777777" w:rsidR="00485DF6" w:rsidRDefault="00485DF6">
            <w:pPr>
              <w:spacing w:beforeAutospacing="1" w:afterAutospacing="1"/>
              <w:rPr>
                <w:sz w:val="20"/>
                <w:szCs w:val="20"/>
              </w:rPr>
            </w:pPr>
          </w:p>
        </w:tc>
        <w:tc>
          <w:tcPr>
            <w:tcW w:w="0" w:type="auto"/>
            <w:vAlign w:val="center"/>
            <w:hideMark/>
          </w:tcPr>
          <w:p w14:paraId="2BBD6DA2" w14:textId="77777777" w:rsidR="00485DF6" w:rsidRDefault="00485DF6">
            <w:pPr>
              <w:spacing w:beforeAutospacing="1" w:afterAutospacing="1"/>
              <w:rPr>
                <w:sz w:val="20"/>
                <w:szCs w:val="20"/>
              </w:rPr>
            </w:pPr>
          </w:p>
        </w:tc>
        <w:tc>
          <w:tcPr>
            <w:tcW w:w="0" w:type="auto"/>
            <w:vAlign w:val="center"/>
            <w:hideMark/>
          </w:tcPr>
          <w:p w14:paraId="1D23A1CA" w14:textId="77777777" w:rsidR="00485DF6" w:rsidRDefault="00485DF6">
            <w:pPr>
              <w:spacing w:beforeAutospacing="1" w:afterAutospacing="1"/>
              <w:rPr>
                <w:sz w:val="20"/>
                <w:szCs w:val="20"/>
              </w:rPr>
            </w:pPr>
          </w:p>
        </w:tc>
      </w:tr>
      <w:tr w:rsidR="00485DF6"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Default="00485DF6">
            <w:pPr>
              <w:spacing w:before="100" w:beforeAutospacing="1" w:after="100" w:afterAutospacing="1"/>
              <w:rPr>
                <w:b/>
                <w:bCs/>
                <w:sz w:val="20"/>
                <w:szCs w:val="20"/>
              </w:rPr>
            </w:pPr>
            <w:r>
              <w:rPr>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Default="00485DF6">
            <w:pPr>
              <w:spacing w:before="100" w:beforeAutospacing="1" w:after="100" w:afterAutospacing="1"/>
              <w:rPr>
                <w:b/>
                <w:bCs/>
                <w:sz w:val="20"/>
                <w:szCs w:val="20"/>
              </w:rPr>
            </w:pPr>
            <w:r>
              <w:rPr>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Default="00485DF6">
            <w:pPr>
              <w:spacing w:before="100" w:beforeAutospacing="1" w:after="100" w:afterAutospacing="1"/>
              <w:rPr>
                <w:b/>
                <w:bCs/>
                <w:sz w:val="20"/>
                <w:szCs w:val="20"/>
              </w:rPr>
            </w:pPr>
            <w:r>
              <w:rPr>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Default="00485DF6">
            <w:pPr>
              <w:spacing w:before="100" w:beforeAutospacing="1" w:after="100" w:afterAutospacing="1"/>
              <w:rPr>
                <w:b/>
                <w:bCs/>
                <w:sz w:val="20"/>
                <w:szCs w:val="20"/>
              </w:rPr>
            </w:pPr>
            <w:r>
              <w:rPr>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Default="00485DF6">
            <w:pPr>
              <w:spacing w:before="100" w:beforeAutospacing="1" w:after="100" w:afterAutospacing="1"/>
              <w:rPr>
                <w:b/>
                <w:bCs/>
                <w:sz w:val="20"/>
                <w:szCs w:val="20"/>
              </w:rPr>
            </w:pPr>
            <w:r>
              <w:rPr>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Default="00485DF6">
            <w:pPr>
              <w:spacing w:before="100" w:beforeAutospacing="1" w:after="100" w:afterAutospacing="1"/>
              <w:rPr>
                <w:b/>
                <w:bCs/>
                <w:sz w:val="20"/>
                <w:szCs w:val="20"/>
              </w:rPr>
            </w:pPr>
            <w:r>
              <w:rPr>
                <w:b/>
                <w:bCs/>
                <w:sz w:val="20"/>
                <w:szCs w:val="20"/>
              </w:rPr>
              <w:t>15.1</w:t>
            </w:r>
          </w:p>
        </w:tc>
      </w:tr>
    </w:tbl>
    <w:p w14:paraId="52549557" w14:textId="77777777" w:rsidR="00485DF6" w:rsidRDefault="00485DF6" w:rsidP="00485DF6">
      <w:r>
        <w:br/>
      </w:r>
      <w:r>
        <w:br/>
      </w:r>
      <w:r>
        <w:br/>
      </w:r>
    </w:p>
    <w:p w14:paraId="23FEBAD7" w14:textId="77777777" w:rsidR="00145B24" w:rsidRDefault="00145B24">
      <w:r>
        <w:br w:type="page"/>
      </w:r>
    </w:p>
    <w:p w14:paraId="11F1FB28" w14:textId="45F6B15B" w:rsidR="00485DF6" w:rsidRDefault="00485DF6" w:rsidP="00485DF6">
      <w:r>
        <w:lastRenderedPageBreak/>
        <w:t>Table-8</w:t>
      </w:r>
    </w:p>
    <w:p w14:paraId="0B3CEB20" w14:textId="77777777" w:rsidR="00485DF6" w:rsidRDefault="00485DF6" w:rsidP="00485DF6">
      <w:r>
        <w:t xml:space="preserve">Category-Periodic Table of Zi </w:t>
      </w:r>
      <w:r>
        <w:rPr>
          <w:rFonts w:ascii="MS Gothic" w:eastAsia="MS Gothic" w:hAnsi="MS Gothic" w:cs="MS Gothic" w:hint="eastAsia"/>
        </w:rPr>
        <w:t>子</w:t>
      </w:r>
      <w: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7"/>
        <w:gridCol w:w="945"/>
        <w:gridCol w:w="1513"/>
        <w:gridCol w:w="675"/>
        <w:gridCol w:w="667"/>
        <w:gridCol w:w="1057"/>
        <w:gridCol w:w="1142"/>
        <w:gridCol w:w="601"/>
        <w:gridCol w:w="598"/>
        <w:gridCol w:w="598"/>
      </w:tblGrid>
      <w:tr w:rsidR="00485DF6"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07C30600" w14:textId="77777777" w:rsidTr="00485DF6">
        <w:trPr>
          <w:tblHeader/>
        </w:trPr>
        <w:tc>
          <w:tcPr>
            <w:tcW w:w="0" w:type="auto"/>
            <w:vAlign w:val="center"/>
            <w:hideMark/>
          </w:tcPr>
          <w:p w14:paraId="69858BB7" w14:textId="77777777" w:rsidR="00485DF6" w:rsidRDefault="00485DF6">
            <w:pPr>
              <w:spacing w:before="100" w:beforeAutospacing="1" w:after="100" w:afterAutospacing="1"/>
              <w:rPr>
                <w:b/>
                <w:bCs/>
                <w:sz w:val="20"/>
                <w:szCs w:val="20"/>
              </w:rPr>
            </w:pPr>
          </w:p>
        </w:tc>
        <w:tc>
          <w:tcPr>
            <w:tcW w:w="0" w:type="auto"/>
            <w:vAlign w:val="center"/>
            <w:hideMark/>
          </w:tcPr>
          <w:p w14:paraId="434DDDF9" w14:textId="77777777" w:rsidR="00485DF6" w:rsidRDefault="00485DF6">
            <w:pPr>
              <w:spacing w:beforeAutospacing="1" w:afterAutospacing="1"/>
              <w:rPr>
                <w:sz w:val="20"/>
                <w:szCs w:val="20"/>
              </w:rPr>
            </w:pPr>
          </w:p>
        </w:tc>
        <w:tc>
          <w:tcPr>
            <w:tcW w:w="0" w:type="auto"/>
            <w:vAlign w:val="center"/>
            <w:hideMark/>
          </w:tcPr>
          <w:p w14:paraId="1D4961EA" w14:textId="77777777" w:rsidR="00485DF6" w:rsidRDefault="00485DF6">
            <w:pPr>
              <w:spacing w:beforeAutospacing="1" w:afterAutospacing="1"/>
              <w:rPr>
                <w:sz w:val="20"/>
                <w:szCs w:val="20"/>
              </w:rPr>
            </w:pPr>
          </w:p>
        </w:tc>
        <w:tc>
          <w:tcPr>
            <w:tcW w:w="0" w:type="auto"/>
            <w:vAlign w:val="center"/>
            <w:hideMark/>
          </w:tcPr>
          <w:p w14:paraId="233E1A49" w14:textId="77777777" w:rsidR="00485DF6" w:rsidRDefault="00485DF6">
            <w:pPr>
              <w:spacing w:beforeAutospacing="1" w:afterAutospacing="1"/>
              <w:rPr>
                <w:sz w:val="20"/>
                <w:szCs w:val="20"/>
              </w:rPr>
            </w:pPr>
          </w:p>
        </w:tc>
        <w:tc>
          <w:tcPr>
            <w:tcW w:w="0" w:type="auto"/>
            <w:vAlign w:val="center"/>
            <w:hideMark/>
          </w:tcPr>
          <w:p w14:paraId="208338EA" w14:textId="77777777" w:rsidR="00485DF6" w:rsidRDefault="00485DF6">
            <w:pPr>
              <w:spacing w:beforeAutospacing="1" w:afterAutospacing="1"/>
              <w:rPr>
                <w:sz w:val="20"/>
                <w:szCs w:val="20"/>
              </w:rPr>
            </w:pPr>
          </w:p>
        </w:tc>
        <w:tc>
          <w:tcPr>
            <w:tcW w:w="0" w:type="auto"/>
            <w:vAlign w:val="center"/>
            <w:hideMark/>
          </w:tcPr>
          <w:p w14:paraId="652B2D0A" w14:textId="77777777" w:rsidR="00485DF6" w:rsidRDefault="00485DF6">
            <w:pPr>
              <w:spacing w:beforeAutospacing="1" w:afterAutospacing="1"/>
              <w:rPr>
                <w:sz w:val="20"/>
                <w:szCs w:val="20"/>
              </w:rPr>
            </w:pPr>
          </w:p>
        </w:tc>
        <w:tc>
          <w:tcPr>
            <w:tcW w:w="0" w:type="auto"/>
            <w:vAlign w:val="center"/>
            <w:hideMark/>
          </w:tcPr>
          <w:p w14:paraId="446BD623" w14:textId="77777777" w:rsidR="00485DF6" w:rsidRDefault="00485DF6">
            <w:pPr>
              <w:spacing w:beforeAutospacing="1" w:afterAutospacing="1"/>
              <w:rPr>
                <w:sz w:val="20"/>
                <w:szCs w:val="20"/>
              </w:rPr>
            </w:pPr>
          </w:p>
        </w:tc>
        <w:tc>
          <w:tcPr>
            <w:tcW w:w="0" w:type="auto"/>
            <w:vAlign w:val="center"/>
            <w:hideMark/>
          </w:tcPr>
          <w:p w14:paraId="7802E011" w14:textId="77777777" w:rsidR="00485DF6" w:rsidRDefault="00485DF6">
            <w:pPr>
              <w:spacing w:beforeAutospacing="1" w:afterAutospacing="1"/>
              <w:rPr>
                <w:sz w:val="20"/>
                <w:szCs w:val="20"/>
              </w:rPr>
            </w:pPr>
          </w:p>
        </w:tc>
        <w:tc>
          <w:tcPr>
            <w:tcW w:w="0" w:type="auto"/>
            <w:vAlign w:val="center"/>
            <w:hideMark/>
          </w:tcPr>
          <w:p w14:paraId="215AE6D6" w14:textId="77777777" w:rsidR="00485DF6" w:rsidRDefault="00485DF6">
            <w:pPr>
              <w:spacing w:beforeAutospacing="1" w:afterAutospacing="1"/>
              <w:rPr>
                <w:sz w:val="20"/>
                <w:szCs w:val="20"/>
              </w:rPr>
            </w:pPr>
          </w:p>
        </w:tc>
        <w:tc>
          <w:tcPr>
            <w:tcW w:w="0" w:type="auto"/>
            <w:vAlign w:val="center"/>
            <w:hideMark/>
          </w:tcPr>
          <w:p w14:paraId="3756608E" w14:textId="77777777" w:rsidR="00485DF6" w:rsidRDefault="00485DF6">
            <w:pPr>
              <w:spacing w:beforeAutospacing="1" w:afterAutospacing="1"/>
              <w:rPr>
                <w:sz w:val="20"/>
                <w:szCs w:val="20"/>
              </w:rPr>
            </w:pPr>
          </w:p>
        </w:tc>
      </w:tr>
      <w:tr w:rsidR="00485DF6"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Default="00485DF6">
            <w:pPr>
              <w:spacing w:before="100" w:beforeAutospacing="1" w:after="100" w:afterAutospacing="1"/>
              <w:rPr>
                <w:sz w:val="20"/>
                <w:szCs w:val="20"/>
              </w:rPr>
            </w:pPr>
            <w:r>
              <w:rPr>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Default="00485DF6">
            <w:pPr>
              <w:spacing w:before="100" w:beforeAutospacing="1" w:after="100" w:afterAutospacing="1"/>
              <w:rPr>
                <w:sz w:val="20"/>
                <w:szCs w:val="20"/>
              </w:rPr>
            </w:pPr>
            <w:r>
              <w:rPr>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Default="00485DF6">
            <w:pPr>
              <w:spacing w:before="100" w:beforeAutospacing="1" w:after="100" w:afterAutospacing="1"/>
              <w:rPr>
                <w:sz w:val="20"/>
                <w:szCs w:val="20"/>
              </w:rPr>
            </w:pPr>
            <w:r>
              <w:rPr>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Default="00485DF6">
            <w:pPr>
              <w:spacing w:before="100" w:beforeAutospacing="1" w:after="100" w:afterAutospacing="1"/>
              <w:rPr>
                <w:sz w:val="20"/>
                <w:szCs w:val="20"/>
              </w:rPr>
            </w:pPr>
            <w:r>
              <w:rPr>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Default="00485DF6">
            <w:pPr>
              <w:spacing w:before="100" w:beforeAutospacing="1" w:after="100" w:afterAutospacing="1"/>
              <w:rPr>
                <w:sz w:val="20"/>
                <w:szCs w:val="20"/>
              </w:rPr>
            </w:pPr>
            <w:r>
              <w:rPr>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Default="00485DF6">
            <w:pPr>
              <w:spacing w:before="100" w:beforeAutospacing="1" w:after="100" w:afterAutospacing="1"/>
              <w:rPr>
                <w:sz w:val="20"/>
                <w:szCs w:val="20"/>
              </w:rPr>
            </w:pPr>
            <w:r>
              <w:rPr>
                <w:sz w:val="20"/>
                <w:szCs w:val="20"/>
              </w:rPr>
              <w:t>157.83</w:t>
            </w:r>
          </w:p>
        </w:tc>
      </w:tr>
      <w:tr w:rsidR="00485DF6" w14:paraId="3DA33824" w14:textId="77777777" w:rsidTr="00485DF6">
        <w:tc>
          <w:tcPr>
            <w:tcW w:w="0" w:type="auto"/>
            <w:vAlign w:val="center"/>
            <w:hideMark/>
          </w:tcPr>
          <w:p w14:paraId="6D463E68" w14:textId="77777777" w:rsidR="00485DF6" w:rsidRDefault="00485DF6">
            <w:pPr>
              <w:spacing w:before="100" w:beforeAutospacing="1" w:after="100" w:afterAutospacing="1"/>
              <w:rPr>
                <w:sz w:val="20"/>
                <w:szCs w:val="20"/>
              </w:rPr>
            </w:pPr>
          </w:p>
        </w:tc>
        <w:tc>
          <w:tcPr>
            <w:tcW w:w="0" w:type="auto"/>
            <w:vAlign w:val="center"/>
            <w:hideMark/>
          </w:tcPr>
          <w:p w14:paraId="3AD512FE" w14:textId="77777777" w:rsidR="00485DF6" w:rsidRDefault="00485DF6">
            <w:pPr>
              <w:spacing w:beforeAutospacing="1" w:afterAutospacing="1"/>
              <w:rPr>
                <w:sz w:val="20"/>
                <w:szCs w:val="20"/>
              </w:rPr>
            </w:pPr>
          </w:p>
        </w:tc>
        <w:tc>
          <w:tcPr>
            <w:tcW w:w="0" w:type="auto"/>
            <w:vAlign w:val="center"/>
            <w:hideMark/>
          </w:tcPr>
          <w:p w14:paraId="1B4673D1" w14:textId="77777777" w:rsidR="00485DF6" w:rsidRDefault="00485DF6">
            <w:pPr>
              <w:spacing w:beforeAutospacing="1" w:afterAutospacing="1"/>
              <w:rPr>
                <w:sz w:val="20"/>
                <w:szCs w:val="20"/>
              </w:rPr>
            </w:pPr>
          </w:p>
        </w:tc>
        <w:tc>
          <w:tcPr>
            <w:tcW w:w="0" w:type="auto"/>
            <w:vAlign w:val="center"/>
            <w:hideMark/>
          </w:tcPr>
          <w:p w14:paraId="78D5CEB9" w14:textId="77777777" w:rsidR="00485DF6" w:rsidRDefault="00485DF6">
            <w:pPr>
              <w:spacing w:beforeAutospacing="1" w:afterAutospacing="1"/>
              <w:rPr>
                <w:sz w:val="20"/>
                <w:szCs w:val="20"/>
              </w:rPr>
            </w:pPr>
          </w:p>
        </w:tc>
        <w:tc>
          <w:tcPr>
            <w:tcW w:w="0" w:type="auto"/>
            <w:vAlign w:val="center"/>
            <w:hideMark/>
          </w:tcPr>
          <w:p w14:paraId="3D687915" w14:textId="77777777" w:rsidR="00485DF6" w:rsidRDefault="00485DF6">
            <w:pPr>
              <w:spacing w:beforeAutospacing="1" w:afterAutospacing="1"/>
              <w:rPr>
                <w:sz w:val="20"/>
                <w:szCs w:val="20"/>
              </w:rPr>
            </w:pPr>
          </w:p>
        </w:tc>
        <w:tc>
          <w:tcPr>
            <w:tcW w:w="0" w:type="auto"/>
            <w:vAlign w:val="center"/>
            <w:hideMark/>
          </w:tcPr>
          <w:p w14:paraId="6BF9E76E" w14:textId="77777777" w:rsidR="00485DF6" w:rsidRDefault="00485DF6">
            <w:pPr>
              <w:spacing w:beforeAutospacing="1" w:afterAutospacing="1"/>
              <w:rPr>
                <w:sz w:val="20"/>
                <w:szCs w:val="20"/>
              </w:rPr>
            </w:pPr>
          </w:p>
        </w:tc>
        <w:tc>
          <w:tcPr>
            <w:tcW w:w="0" w:type="auto"/>
            <w:vAlign w:val="center"/>
            <w:hideMark/>
          </w:tcPr>
          <w:p w14:paraId="6D3047C4" w14:textId="77777777" w:rsidR="00485DF6" w:rsidRDefault="00485DF6">
            <w:pPr>
              <w:spacing w:beforeAutospacing="1" w:afterAutospacing="1"/>
              <w:rPr>
                <w:sz w:val="20"/>
                <w:szCs w:val="20"/>
              </w:rPr>
            </w:pPr>
          </w:p>
        </w:tc>
        <w:tc>
          <w:tcPr>
            <w:tcW w:w="0" w:type="auto"/>
            <w:vAlign w:val="center"/>
            <w:hideMark/>
          </w:tcPr>
          <w:p w14:paraId="703E1E1D" w14:textId="77777777" w:rsidR="00485DF6" w:rsidRDefault="00485DF6">
            <w:pPr>
              <w:spacing w:beforeAutospacing="1" w:afterAutospacing="1"/>
              <w:rPr>
                <w:sz w:val="20"/>
                <w:szCs w:val="20"/>
              </w:rPr>
            </w:pPr>
          </w:p>
        </w:tc>
        <w:tc>
          <w:tcPr>
            <w:tcW w:w="0" w:type="auto"/>
            <w:vAlign w:val="center"/>
            <w:hideMark/>
          </w:tcPr>
          <w:p w14:paraId="1A163EBD" w14:textId="77777777" w:rsidR="00485DF6" w:rsidRDefault="00485DF6">
            <w:pPr>
              <w:spacing w:beforeAutospacing="1" w:afterAutospacing="1"/>
              <w:rPr>
                <w:sz w:val="20"/>
                <w:szCs w:val="20"/>
              </w:rPr>
            </w:pPr>
          </w:p>
        </w:tc>
        <w:tc>
          <w:tcPr>
            <w:tcW w:w="0" w:type="auto"/>
            <w:vAlign w:val="center"/>
            <w:hideMark/>
          </w:tcPr>
          <w:p w14:paraId="6271AA68" w14:textId="77777777" w:rsidR="00485DF6" w:rsidRDefault="00485DF6">
            <w:pPr>
              <w:spacing w:beforeAutospacing="1" w:afterAutospacing="1"/>
              <w:rPr>
                <w:sz w:val="20"/>
                <w:szCs w:val="20"/>
              </w:rPr>
            </w:pPr>
          </w:p>
        </w:tc>
      </w:tr>
      <w:tr w:rsidR="00485DF6"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Default="00485DF6">
            <w:pPr>
              <w:spacing w:before="100" w:beforeAutospacing="1" w:after="100" w:afterAutospacing="1"/>
              <w:rPr>
                <w:sz w:val="20"/>
                <w:szCs w:val="20"/>
              </w:rPr>
            </w:pPr>
            <w:r>
              <w:rPr>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Default="00485DF6">
            <w:pPr>
              <w:spacing w:before="100" w:beforeAutospacing="1" w:after="100" w:afterAutospacing="1"/>
              <w:rPr>
                <w:sz w:val="20"/>
                <w:szCs w:val="20"/>
              </w:rPr>
            </w:pPr>
            <w:r>
              <w:rPr>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Default="00485DF6">
            <w:pPr>
              <w:spacing w:before="100" w:beforeAutospacing="1" w:after="100" w:afterAutospacing="1"/>
              <w:rPr>
                <w:sz w:val="20"/>
                <w:szCs w:val="20"/>
              </w:rPr>
            </w:pPr>
            <w:r>
              <w:rPr>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Default="00485DF6">
            <w:pPr>
              <w:spacing w:before="100" w:beforeAutospacing="1" w:after="100" w:afterAutospacing="1"/>
              <w:rPr>
                <w:sz w:val="20"/>
                <w:szCs w:val="20"/>
              </w:rPr>
            </w:pPr>
            <w:r>
              <w:rPr>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Default="00485DF6">
            <w:pPr>
              <w:spacing w:before="100" w:beforeAutospacing="1" w:after="100" w:afterAutospacing="1"/>
              <w:rPr>
                <w:sz w:val="20"/>
                <w:szCs w:val="20"/>
              </w:rPr>
            </w:pPr>
            <w:r>
              <w:rPr>
                <w:sz w:val="20"/>
                <w:szCs w:val="20"/>
              </w:rPr>
              <w:t>67.85</w:t>
            </w:r>
          </w:p>
        </w:tc>
      </w:tr>
      <w:tr w:rsidR="00485DF6" w14:paraId="0A804BFA" w14:textId="77777777" w:rsidTr="00485DF6">
        <w:tc>
          <w:tcPr>
            <w:tcW w:w="0" w:type="auto"/>
            <w:vAlign w:val="center"/>
            <w:hideMark/>
          </w:tcPr>
          <w:p w14:paraId="128D2BDA" w14:textId="77777777" w:rsidR="00485DF6" w:rsidRDefault="00485DF6">
            <w:pPr>
              <w:spacing w:before="100" w:beforeAutospacing="1" w:after="100" w:afterAutospacing="1"/>
              <w:rPr>
                <w:sz w:val="20"/>
                <w:szCs w:val="20"/>
              </w:rPr>
            </w:pPr>
          </w:p>
        </w:tc>
        <w:tc>
          <w:tcPr>
            <w:tcW w:w="0" w:type="auto"/>
            <w:vAlign w:val="center"/>
            <w:hideMark/>
          </w:tcPr>
          <w:p w14:paraId="4CD8169F" w14:textId="77777777" w:rsidR="00485DF6" w:rsidRDefault="00485DF6">
            <w:pPr>
              <w:spacing w:beforeAutospacing="1" w:afterAutospacing="1"/>
              <w:rPr>
                <w:sz w:val="20"/>
                <w:szCs w:val="20"/>
              </w:rPr>
            </w:pPr>
          </w:p>
        </w:tc>
        <w:tc>
          <w:tcPr>
            <w:tcW w:w="0" w:type="auto"/>
            <w:vAlign w:val="center"/>
            <w:hideMark/>
          </w:tcPr>
          <w:p w14:paraId="18E8B618" w14:textId="77777777" w:rsidR="00485DF6" w:rsidRDefault="00485DF6">
            <w:pPr>
              <w:spacing w:beforeAutospacing="1" w:afterAutospacing="1"/>
              <w:rPr>
                <w:sz w:val="20"/>
                <w:szCs w:val="20"/>
              </w:rPr>
            </w:pPr>
          </w:p>
        </w:tc>
        <w:tc>
          <w:tcPr>
            <w:tcW w:w="0" w:type="auto"/>
            <w:vAlign w:val="center"/>
            <w:hideMark/>
          </w:tcPr>
          <w:p w14:paraId="329E7283" w14:textId="77777777" w:rsidR="00485DF6" w:rsidRDefault="00485DF6">
            <w:pPr>
              <w:spacing w:beforeAutospacing="1" w:afterAutospacing="1"/>
              <w:rPr>
                <w:sz w:val="20"/>
                <w:szCs w:val="20"/>
              </w:rPr>
            </w:pPr>
          </w:p>
        </w:tc>
        <w:tc>
          <w:tcPr>
            <w:tcW w:w="0" w:type="auto"/>
            <w:vAlign w:val="center"/>
            <w:hideMark/>
          </w:tcPr>
          <w:p w14:paraId="039BE37C" w14:textId="77777777" w:rsidR="00485DF6" w:rsidRDefault="00485DF6">
            <w:pPr>
              <w:spacing w:beforeAutospacing="1" w:afterAutospacing="1"/>
              <w:rPr>
                <w:sz w:val="20"/>
                <w:szCs w:val="20"/>
              </w:rPr>
            </w:pPr>
          </w:p>
        </w:tc>
        <w:tc>
          <w:tcPr>
            <w:tcW w:w="0" w:type="auto"/>
            <w:vAlign w:val="center"/>
            <w:hideMark/>
          </w:tcPr>
          <w:p w14:paraId="0E72C200" w14:textId="77777777" w:rsidR="00485DF6" w:rsidRDefault="00485DF6">
            <w:pPr>
              <w:spacing w:beforeAutospacing="1" w:afterAutospacing="1"/>
              <w:rPr>
                <w:sz w:val="20"/>
                <w:szCs w:val="20"/>
              </w:rPr>
            </w:pPr>
          </w:p>
        </w:tc>
        <w:tc>
          <w:tcPr>
            <w:tcW w:w="0" w:type="auto"/>
            <w:vAlign w:val="center"/>
            <w:hideMark/>
          </w:tcPr>
          <w:p w14:paraId="63892515" w14:textId="77777777" w:rsidR="00485DF6" w:rsidRDefault="00485DF6">
            <w:pPr>
              <w:spacing w:beforeAutospacing="1" w:afterAutospacing="1"/>
              <w:rPr>
                <w:sz w:val="20"/>
                <w:szCs w:val="20"/>
              </w:rPr>
            </w:pPr>
          </w:p>
        </w:tc>
        <w:tc>
          <w:tcPr>
            <w:tcW w:w="0" w:type="auto"/>
            <w:vAlign w:val="center"/>
            <w:hideMark/>
          </w:tcPr>
          <w:p w14:paraId="1F60817B" w14:textId="77777777" w:rsidR="00485DF6" w:rsidRDefault="00485DF6">
            <w:pPr>
              <w:spacing w:beforeAutospacing="1" w:afterAutospacing="1"/>
              <w:rPr>
                <w:sz w:val="20"/>
                <w:szCs w:val="20"/>
              </w:rPr>
            </w:pPr>
          </w:p>
        </w:tc>
        <w:tc>
          <w:tcPr>
            <w:tcW w:w="0" w:type="auto"/>
            <w:vAlign w:val="center"/>
            <w:hideMark/>
          </w:tcPr>
          <w:p w14:paraId="5453FFE8" w14:textId="77777777" w:rsidR="00485DF6" w:rsidRDefault="00485DF6">
            <w:pPr>
              <w:spacing w:beforeAutospacing="1" w:afterAutospacing="1"/>
              <w:rPr>
                <w:sz w:val="20"/>
                <w:szCs w:val="20"/>
              </w:rPr>
            </w:pPr>
          </w:p>
        </w:tc>
        <w:tc>
          <w:tcPr>
            <w:tcW w:w="0" w:type="auto"/>
            <w:vAlign w:val="center"/>
            <w:hideMark/>
          </w:tcPr>
          <w:p w14:paraId="358D5846" w14:textId="77777777" w:rsidR="00485DF6" w:rsidRDefault="00485DF6">
            <w:pPr>
              <w:spacing w:beforeAutospacing="1" w:afterAutospacing="1"/>
              <w:rPr>
                <w:sz w:val="20"/>
                <w:szCs w:val="20"/>
              </w:rPr>
            </w:pPr>
          </w:p>
        </w:tc>
      </w:tr>
      <w:tr w:rsidR="00485DF6"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Default="00485DF6">
            <w:pPr>
              <w:spacing w:before="100" w:beforeAutospacing="1" w:after="100" w:afterAutospacing="1"/>
              <w:rPr>
                <w:sz w:val="20"/>
                <w:szCs w:val="20"/>
              </w:rPr>
            </w:pPr>
            <w:r>
              <w:rPr>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Default="00485DF6">
            <w:pPr>
              <w:spacing w:before="100" w:beforeAutospacing="1" w:after="100" w:afterAutospacing="1"/>
              <w:rPr>
                <w:sz w:val="20"/>
                <w:szCs w:val="20"/>
              </w:rPr>
            </w:pPr>
            <w:r>
              <w:rPr>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Default="00485DF6">
            <w:pPr>
              <w:spacing w:before="100" w:beforeAutospacing="1" w:after="100" w:afterAutospacing="1"/>
              <w:rPr>
                <w:sz w:val="20"/>
                <w:szCs w:val="20"/>
              </w:rPr>
            </w:pPr>
            <w:r>
              <w:rPr>
                <w:sz w:val="20"/>
                <w:szCs w:val="20"/>
              </w:rPr>
              <w:t>124.81</w:t>
            </w:r>
          </w:p>
        </w:tc>
      </w:tr>
      <w:tr w:rsidR="00485DF6" w14:paraId="0B06885E" w14:textId="77777777" w:rsidTr="00485DF6">
        <w:tc>
          <w:tcPr>
            <w:tcW w:w="0" w:type="auto"/>
            <w:vAlign w:val="center"/>
            <w:hideMark/>
          </w:tcPr>
          <w:p w14:paraId="10C4F8DF" w14:textId="77777777" w:rsidR="00485DF6" w:rsidRDefault="00485DF6">
            <w:pPr>
              <w:spacing w:before="100" w:beforeAutospacing="1" w:after="100" w:afterAutospacing="1"/>
              <w:rPr>
                <w:sz w:val="20"/>
                <w:szCs w:val="20"/>
              </w:rPr>
            </w:pPr>
          </w:p>
        </w:tc>
        <w:tc>
          <w:tcPr>
            <w:tcW w:w="0" w:type="auto"/>
            <w:vAlign w:val="center"/>
            <w:hideMark/>
          </w:tcPr>
          <w:p w14:paraId="6F8C2D92" w14:textId="77777777" w:rsidR="00485DF6" w:rsidRDefault="00485DF6">
            <w:pPr>
              <w:spacing w:beforeAutospacing="1" w:afterAutospacing="1"/>
              <w:rPr>
                <w:sz w:val="20"/>
                <w:szCs w:val="20"/>
              </w:rPr>
            </w:pPr>
          </w:p>
        </w:tc>
        <w:tc>
          <w:tcPr>
            <w:tcW w:w="0" w:type="auto"/>
            <w:vAlign w:val="center"/>
            <w:hideMark/>
          </w:tcPr>
          <w:p w14:paraId="6FBD1A78" w14:textId="77777777" w:rsidR="00485DF6" w:rsidRDefault="00485DF6">
            <w:pPr>
              <w:spacing w:beforeAutospacing="1" w:afterAutospacing="1"/>
              <w:rPr>
                <w:sz w:val="20"/>
                <w:szCs w:val="20"/>
              </w:rPr>
            </w:pPr>
          </w:p>
        </w:tc>
        <w:tc>
          <w:tcPr>
            <w:tcW w:w="0" w:type="auto"/>
            <w:vAlign w:val="center"/>
            <w:hideMark/>
          </w:tcPr>
          <w:p w14:paraId="44AD651B" w14:textId="77777777" w:rsidR="00485DF6" w:rsidRDefault="00485DF6">
            <w:pPr>
              <w:spacing w:beforeAutospacing="1" w:afterAutospacing="1"/>
              <w:rPr>
                <w:sz w:val="20"/>
                <w:szCs w:val="20"/>
              </w:rPr>
            </w:pPr>
          </w:p>
        </w:tc>
        <w:tc>
          <w:tcPr>
            <w:tcW w:w="0" w:type="auto"/>
            <w:vAlign w:val="center"/>
            <w:hideMark/>
          </w:tcPr>
          <w:p w14:paraId="4B0C8BDC" w14:textId="77777777" w:rsidR="00485DF6" w:rsidRDefault="00485DF6">
            <w:pPr>
              <w:spacing w:beforeAutospacing="1" w:afterAutospacing="1"/>
              <w:rPr>
                <w:sz w:val="20"/>
                <w:szCs w:val="20"/>
              </w:rPr>
            </w:pPr>
          </w:p>
        </w:tc>
        <w:tc>
          <w:tcPr>
            <w:tcW w:w="0" w:type="auto"/>
            <w:vAlign w:val="center"/>
            <w:hideMark/>
          </w:tcPr>
          <w:p w14:paraId="3B5E429A" w14:textId="77777777" w:rsidR="00485DF6" w:rsidRDefault="00485DF6">
            <w:pPr>
              <w:spacing w:beforeAutospacing="1" w:afterAutospacing="1"/>
              <w:rPr>
                <w:sz w:val="20"/>
                <w:szCs w:val="20"/>
              </w:rPr>
            </w:pPr>
          </w:p>
        </w:tc>
        <w:tc>
          <w:tcPr>
            <w:tcW w:w="0" w:type="auto"/>
            <w:vAlign w:val="center"/>
            <w:hideMark/>
          </w:tcPr>
          <w:p w14:paraId="2A2DD2F5" w14:textId="77777777" w:rsidR="00485DF6" w:rsidRDefault="00485DF6">
            <w:pPr>
              <w:spacing w:beforeAutospacing="1" w:afterAutospacing="1"/>
              <w:rPr>
                <w:sz w:val="20"/>
                <w:szCs w:val="20"/>
              </w:rPr>
            </w:pPr>
          </w:p>
        </w:tc>
        <w:tc>
          <w:tcPr>
            <w:tcW w:w="0" w:type="auto"/>
            <w:vAlign w:val="center"/>
            <w:hideMark/>
          </w:tcPr>
          <w:p w14:paraId="3B02BFA5" w14:textId="77777777" w:rsidR="00485DF6" w:rsidRDefault="00485DF6">
            <w:pPr>
              <w:spacing w:beforeAutospacing="1" w:afterAutospacing="1"/>
              <w:rPr>
                <w:sz w:val="20"/>
                <w:szCs w:val="20"/>
              </w:rPr>
            </w:pPr>
          </w:p>
        </w:tc>
        <w:tc>
          <w:tcPr>
            <w:tcW w:w="0" w:type="auto"/>
            <w:vAlign w:val="center"/>
            <w:hideMark/>
          </w:tcPr>
          <w:p w14:paraId="737EF115" w14:textId="77777777" w:rsidR="00485DF6" w:rsidRDefault="00485DF6">
            <w:pPr>
              <w:spacing w:beforeAutospacing="1" w:afterAutospacing="1"/>
              <w:rPr>
                <w:sz w:val="20"/>
                <w:szCs w:val="20"/>
              </w:rPr>
            </w:pPr>
          </w:p>
        </w:tc>
        <w:tc>
          <w:tcPr>
            <w:tcW w:w="0" w:type="auto"/>
            <w:vAlign w:val="center"/>
            <w:hideMark/>
          </w:tcPr>
          <w:p w14:paraId="67F3B228" w14:textId="77777777" w:rsidR="00485DF6" w:rsidRDefault="00485DF6">
            <w:pPr>
              <w:spacing w:beforeAutospacing="1" w:afterAutospacing="1"/>
              <w:rPr>
                <w:sz w:val="20"/>
                <w:szCs w:val="20"/>
              </w:rPr>
            </w:pPr>
          </w:p>
        </w:tc>
      </w:tr>
      <w:tr w:rsidR="00485DF6"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Default="00485DF6">
            <w:pPr>
              <w:spacing w:before="100" w:beforeAutospacing="1" w:after="100" w:afterAutospacing="1"/>
              <w:rPr>
                <w:sz w:val="20"/>
                <w:szCs w:val="20"/>
              </w:rPr>
            </w:pPr>
            <w:r>
              <w:rPr>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Default="00485DF6">
            <w:pPr>
              <w:spacing w:before="100" w:beforeAutospacing="1" w:after="100" w:afterAutospacing="1"/>
              <w:rPr>
                <w:sz w:val="20"/>
                <w:szCs w:val="20"/>
              </w:rPr>
            </w:pPr>
            <w:r>
              <w:rPr>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Default="00485DF6">
            <w:pPr>
              <w:spacing w:before="100" w:beforeAutospacing="1" w:after="100" w:afterAutospacing="1"/>
              <w:rPr>
                <w:sz w:val="20"/>
                <w:szCs w:val="20"/>
              </w:rPr>
            </w:pPr>
            <w:r>
              <w:rPr>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Default="00485DF6">
            <w:pPr>
              <w:spacing w:before="100" w:beforeAutospacing="1" w:after="100" w:afterAutospacing="1"/>
              <w:rPr>
                <w:sz w:val="20"/>
                <w:szCs w:val="20"/>
              </w:rPr>
            </w:pPr>
            <w:r>
              <w:rPr>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Default="00485DF6">
            <w:pPr>
              <w:spacing w:before="100" w:beforeAutospacing="1" w:after="100" w:afterAutospacing="1"/>
              <w:rPr>
                <w:sz w:val="20"/>
                <w:szCs w:val="20"/>
              </w:rPr>
            </w:pPr>
            <w:r>
              <w:rPr>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Default="00485DF6">
            <w:pPr>
              <w:spacing w:before="100" w:beforeAutospacing="1" w:after="100" w:afterAutospacing="1"/>
              <w:rPr>
                <w:sz w:val="20"/>
                <w:szCs w:val="20"/>
              </w:rPr>
            </w:pPr>
            <w:r>
              <w:rPr>
                <w:sz w:val="20"/>
                <w:szCs w:val="20"/>
              </w:rPr>
              <w:t>108.24</w:t>
            </w:r>
          </w:p>
        </w:tc>
      </w:tr>
      <w:tr w:rsidR="00485DF6" w14:paraId="7C15BE93" w14:textId="77777777" w:rsidTr="00485DF6">
        <w:tc>
          <w:tcPr>
            <w:tcW w:w="0" w:type="auto"/>
            <w:vAlign w:val="center"/>
            <w:hideMark/>
          </w:tcPr>
          <w:p w14:paraId="5CFC6630" w14:textId="77777777" w:rsidR="00485DF6" w:rsidRDefault="00485DF6">
            <w:pPr>
              <w:spacing w:before="100" w:beforeAutospacing="1" w:after="100" w:afterAutospacing="1"/>
              <w:rPr>
                <w:sz w:val="20"/>
                <w:szCs w:val="20"/>
              </w:rPr>
            </w:pPr>
          </w:p>
        </w:tc>
        <w:tc>
          <w:tcPr>
            <w:tcW w:w="0" w:type="auto"/>
            <w:vAlign w:val="center"/>
            <w:hideMark/>
          </w:tcPr>
          <w:p w14:paraId="59E935F9" w14:textId="77777777" w:rsidR="00485DF6" w:rsidRDefault="00485DF6">
            <w:pPr>
              <w:spacing w:beforeAutospacing="1" w:afterAutospacing="1"/>
              <w:rPr>
                <w:sz w:val="20"/>
                <w:szCs w:val="20"/>
              </w:rPr>
            </w:pPr>
          </w:p>
        </w:tc>
        <w:tc>
          <w:tcPr>
            <w:tcW w:w="0" w:type="auto"/>
            <w:vAlign w:val="center"/>
            <w:hideMark/>
          </w:tcPr>
          <w:p w14:paraId="62C878EE" w14:textId="77777777" w:rsidR="00485DF6" w:rsidRDefault="00485DF6">
            <w:pPr>
              <w:spacing w:beforeAutospacing="1" w:afterAutospacing="1"/>
              <w:rPr>
                <w:sz w:val="20"/>
                <w:szCs w:val="20"/>
              </w:rPr>
            </w:pPr>
          </w:p>
        </w:tc>
        <w:tc>
          <w:tcPr>
            <w:tcW w:w="0" w:type="auto"/>
            <w:vAlign w:val="center"/>
            <w:hideMark/>
          </w:tcPr>
          <w:p w14:paraId="3FD43CBF" w14:textId="77777777" w:rsidR="00485DF6" w:rsidRDefault="00485DF6">
            <w:pPr>
              <w:spacing w:beforeAutospacing="1" w:afterAutospacing="1"/>
              <w:rPr>
                <w:sz w:val="20"/>
                <w:szCs w:val="20"/>
              </w:rPr>
            </w:pPr>
          </w:p>
        </w:tc>
        <w:tc>
          <w:tcPr>
            <w:tcW w:w="0" w:type="auto"/>
            <w:vAlign w:val="center"/>
            <w:hideMark/>
          </w:tcPr>
          <w:p w14:paraId="4C2B2FA5" w14:textId="77777777" w:rsidR="00485DF6" w:rsidRDefault="00485DF6">
            <w:pPr>
              <w:spacing w:beforeAutospacing="1" w:afterAutospacing="1"/>
              <w:rPr>
                <w:sz w:val="20"/>
                <w:szCs w:val="20"/>
              </w:rPr>
            </w:pPr>
          </w:p>
        </w:tc>
        <w:tc>
          <w:tcPr>
            <w:tcW w:w="0" w:type="auto"/>
            <w:vAlign w:val="center"/>
            <w:hideMark/>
          </w:tcPr>
          <w:p w14:paraId="2FCFB8FD" w14:textId="77777777" w:rsidR="00485DF6" w:rsidRDefault="00485DF6">
            <w:pPr>
              <w:spacing w:beforeAutospacing="1" w:afterAutospacing="1"/>
              <w:rPr>
                <w:sz w:val="20"/>
                <w:szCs w:val="20"/>
              </w:rPr>
            </w:pPr>
          </w:p>
        </w:tc>
        <w:tc>
          <w:tcPr>
            <w:tcW w:w="0" w:type="auto"/>
            <w:vAlign w:val="center"/>
            <w:hideMark/>
          </w:tcPr>
          <w:p w14:paraId="4EF898E7" w14:textId="77777777" w:rsidR="00485DF6" w:rsidRDefault="00485DF6">
            <w:pPr>
              <w:spacing w:beforeAutospacing="1" w:afterAutospacing="1"/>
              <w:rPr>
                <w:sz w:val="20"/>
                <w:szCs w:val="20"/>
              </w:rPr>
            </w:pPr>
          </w:p>
        </w:tc>
        <w:tc>
          <w:tcPr>
            <w:tcW w:w="0" w:type="auto"/>
            <w:vAlign w:val="center"/>
            <w:hideMark/>
          </w:tcPr>
          <w:p w14:paraId="320EAB56" w14:textId="77777777" w:rsidR="00485DF6" w:rsidRDefault="00485DF6">
            <w:pPr>
              <w:spacing w:beforeAutospacing="1" w:afterAutospacing="1"/>
              <w:rPr>
                <w:sz w:val="20"/>
                <w:szCs w:val="20"/>
              </w:rPr>
            </w:pPr>
          </w:p>
        </w:tc>
        <w:tc>
          <w:tcPr>
            <w:tcW w:w="0" w:type="auto"/>
            <w:vAlign w:val="center"/>
            <w:hideMark/>
          </w:tcPr>
          <w:p w14:paraId="77CFDEC7" w14:textId="77777777" w:rsidR="00485DF6" w:rsidRDefault="00485DF6">
            <w:pPr>
              <w:spacing w:beforeAutospacing="1" w:afterAutospacing="1"/>
              <w:rPr>
                <w:sz w:val="20"/>
                <w:szCs w:val="20"/>
              </w:rPr>
            </w:pPr>
          </w:p>
        </w:tc>
        <w:tc>
          <w:tcPr>
            <w:tcW w:w="0" w:type="auto"/>
            <w:vAlign w:val="center"/>
            <w:hideMark/>
          </w:tcPr>
          <w:p w14:paraId="7CA25EA4" w14:textId="77777777" w:rsidR="00485DF6" w:rsidRDefault="00485DF6">
            <w:pPr>
              <w:spacing w:beforeAutospacing="1" w:afterAutospacing="1"/>
              <w:rPr>
                <w:sz w:val="20"/>
                <w:szCs w:val="20"/>
              </w:rPr>
            </w:pPr>
          </w:p>
        </w:tc>
      </w:tr>
      <w:tr w:rsidR="00485DF6"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Default="00485DF6">
            <w:pPr>
              <w:spacing w:before="100" w:beforeAutospacing="1" w:after="100" w:afterAutospacing="1"/>
              <w:rPr>
                <w:sz w:val="20"/>
                <w:szCs w:val="20"/>
              </w:rPr>
            </w:pPr>
            <w:r>
              <w:rPr>
                <w:sz w:val="20"/>
                <w:szCs w:val="20"/>
              </w:rPr>
              <w:t>75.77</w:t>
            </w:r>
          </w:p>
        </w:tc>
      </w:tr>
      <w:tr w:rsidR="00485DF6" w14:paraId="0D02E38C" w14:textId="77777777" w:rsidTr="00485DF6">
        <w:tc>
          <w:tcPr>
            <w:tcW w:w="0" w:type="auto"/>
            <w:vAlign w:val="center"/>
            <w:hideMark/>
          </w:tcPr>
          <w:p w14:paraId="311FC065" w14:textId="77777777" w:rsidR="00485DF6" w:rsidRDefault="00485DF6">
            <w:pPr>
              <w:spacing w:before="100" w:beforeAutospacing="1" w:after="100" w:afterAutospacing="1"/>
              <w:rPr>
                <w:sz w:val="20"/>
                <w:szCs w:val="20"/>
              </w:rPr>
            </w:pPr>
          </w:p>
        </w:tc>
        <w:tc>
          <w:tcPr>
            <w:tcW w:w="0" w:type="auto"/>
            <w:vAlign w:val="center"/>
            <w:hideMark/>
          </w:tcPr>
          <w:p w14:paraId="2A24A7C7" w14:textId="77777777" w:rsidR="00485DF6" w:rsidRDefault="00485DF6">
            <w:pPr>
              <w:spacing w:beforeAutospacing="1" w:afterAutospacing="1"/>
              <w:rPr>
                <w:sz w:val="20"/>
                <w:szCs w:val="20"/>
              </w:rPr>
            </w:pPr>
          </w:p>
        </w:tc>
        <w:tc>
          <w:tcPr>
            <w:tcW w:w="0" w:type="auto"/>
            <w:vAlign w:val="center"/>
            <w:hideMark/>
          </w:tcPr>
          <w:p w14:paraId="5B4542E6" w14:textId="77777777" w:rsidR="00485DF6" w:rsidRDefault="00485DF6">
            <w:pPr>
              <w:spacing w:beforeAutospacing="1" w:afterAutospacing="1"/>
              <w:rPr>
                <w:sz w:val="20"/>
                <w:szCs w:val="20"/>
              </w:rPr>
            </w:pPr>
          </w:p>
        </w:tc>
        <w:tc>
          <w:tcPr>
            <w:tcW w:w="0" w:type="auto"/>
            <w:vAlign w:val="center"/>
            <w:hideMark/>
          </w:tcPr>
          <w:p w14:paraId="0B2467F2" w14:textId="77777777" w:rsidR="00485DF6" w:rsidRDefault="00485DF6">
            <w:pPr>
              <w:spacing w:beforeAutospacing="1" w:afterAutospacing="1"/>
              <w:rPr>
                <w:sz w:val="20"/>
                <w:szCs w:val="20"/>
              </w:rPr>
            </w:pPr>
          </w:p>
        </w:tc>
        <w:tc>
          <w:tcPr>
            <w:tcW w:w="0" w:type="auto"/>
            <w:vAlign w:val="center"/>
            <w:hideMark/>
          </w:tcPr>
          <w:p w14:paraId="0EB46218" w14:textId="77777777" w:rsidR="00485DF6" w:rsidRDefault="00485DF6">
            <w:pPr>
              <w:spacing w:beforeAutospacing="1" w:afterAutospacing="1"/>
              <w:rPr>
                <w:sz w:val="20"/>
                <w:szCs w:val="20"/>
              </w:rPr>
            </w:pPr>
          </w:p>
        </w:tc>
        <w:tc>
          <w:tcPr>
            <w:tcW w:w="0" w:type="auto"/>
            <w:vAlign w:val="center"/>
            <w:hideMark/>
          </w:tcPr>
          <w:p w14:paraId="3923E885" w14:textId="77777777" w:rsidR="00485DF6" w:rsidRDefault="00485DF6">
            <w:pPr>
              <w:spacing w:beforeAutospacing="1" w:afterAutospacing="1"/>
              <w:rPr>
                <w:sz w:val="20"/>
                <w:szCs w:val="20"/>
              </w:rPr>
            </w:pPr>
          </w:p>
        </w:tc>
        <w:tc>
          <w:tcPr>
            <w:tcW w:w="0" w:type="auto"/>
            <w:vAlign w:val="center"/>
            <w:hideMark/>
          </w:tcPr>
          <w:p w14:paraId="319BF9D4" w14:textId="77777777" w:rsidR="00485DF6" w:rsidRDefault="00485DF6">
            <w:pPr>
              <w:spacing w:beforeAutospacing="1" w:afterAutospacing="1"/>
              <w:rPr>
                <w:sz w:val="20"/>
                <w:szCs w:val="20"/>
              </w:rPr>
            </w:pPr>
          </w:p>
        </w:tc>
        <w:tc>
          <w:tcPr>
            <w:tcW w:w="0" w:type="auto"/>
            <w:vAlign w:val="center"/>
            <w:hideMark/>
          </w:tcPr>
          <w:p w14:paraId="47CC06BE" w14:textId="77777777" w:rsidR="00485DF6" w:rsidRDefault="00485DF6">
            <w:pPr>
              <w:spacing w:beforeAutospacing="1" w:afterAutospacing="1"/>
              <w:rPr>
                <w:sz w:val="20"/>
                <w:szCs w:val="20"/>
              </w:rPr>
            </w:pPr>
          </w:p>
        </w:tc>
        <w:tc>
          <w:tcPr>
            <w:tcW w:w="0" w:type="auto"/>
            <w:vAlign w:val="center"/>
            <w:hideMark/>
          </w:tcPr>
          <w:p w14:paraId="792B80DC" w14:textId="77777777" w:rsidR="00485DF6" w:rsidRDefault="00485DF6">
            <w:pPr>
              <w:spacing w:beforeAutospacing="1" w:afterAutospacing="1"/>
              <w:rPr>
                <w:sz w:val="20"/>
                <w:szCs w:val="20"/>
              </w:rPr>
            </w:pPr>
          </w:p>
        </w:tc>
        <w:tc>
          <w:tcPr>
            <w:tcW w:w="0" w:type="auto"/>
            <w:vAlign w:val="center"/>
            <w:hideMark/>
          </w:tcPr>
          <w:p w14:paraId="14FB6FF6" w14:textId="77777777" w:rsidR="00485DF6" w:rsidRDefault="00485DF6">
            <w:pPr>
              <w:spacing w:beforeAutospacing="1" w:afterAutospacing="1"/>
              <w:rPr>
                <w:sz w:val="20"/>
                <w:szCs w:val="20"/>
              </w:rPr>
            </w:pPr>
          </w:p>
        </w:tc>
      </w:tr>
      <w:tr w:rsidR="00485DF6"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Default="00485DF6">
            <w:pPr>
              <w:spacing w:before="100" w:beforeAutospacing="1" w:after="100" w:afterAutospacing="1"/>
              <w:rPr>
                <w:sz w:val="20"/>
                <w:szCs w:val="20"/>
              </w:rPr>
            </w:pPr>
            <w:r>
              <w:rPr>
                <w:sz w:val="20"/>
                <w:szCs w:val="20"/>
              </w:rPr>
              <w:t>22.02</w:t>
            </w:r>
          </w:p>
        </w:tc>
      </w:tr>
      <w:tr w:rsidR="00485DF6" w14:paraId="2898156D" w14:textId="77777777" w:rsidTr="00485DF6">
        <w:tc>
          <w:tcPr>
            <w:tcW w:w="0" w:type="auto"/>
            <w:vAlign w:val="center"/>
            <w:hideMark/>
          </w:tcPr>
          <w:p w14:paraId="391D33CC" w14:textId="77777777" w:rsidR="00485DF6" w:rsidRDefault="00485DF6">
            <w:pPr>
              <w:spacing w:before="100" w:beforeAutospacing="1" w:after="100" w:afterAutospacing="1"/>
              <w:rPr>
                <w:sz w:val="20"/>
                <w:szCs w:val="20"/>
              </w:rPr>
            </w:pPr>
          </w:p>
        </w:tc>
        <w:tc>
          <w:tcPr>
            <w:tcW w:w="0" w:type="auto"/>
            <w:vAlign w:val="center"/>
            <w:hideMark/>
          </w:tcPr>
          <w:p w14:paraId="3058E338" w14:textId="77777777" w:rsidR="00485DF6" w:rsidRDefault="00485DF6">
            <w:pPr>
              <w:spacing w:beforeAutospacing="1" w:afterAutospacing="1"/>
              <w:rPr>
                <w:sz w:val="20"/>
                <w:szCs w:val="20"/>
              </w:rPr>
            </w:pPr>
          </w:p>
        </w:tc>
        <w:tc>
          <w:tcPr>
            <w:tcW w:w="0" w:type="auto"/>
            <w:vAlign w:val="center"/>
            <w:hideMark/>
          </w:tcPr>
          <w:p w14:paraId="5D11981C" w14:textId="77777777" w:rsidR="00485DF6" w:rsidRDefault="00485DF6">
            <w:pPr>
              <w:spacing w:beforeAutospacing="1" w:afterAutospacing="1"/>
              <w:rPr>
                <w:sz w:val="20"/>
                <w:szCs w:val="20"/>
              </w:rPr>
            </w:pPr>
          </w:p>
        </w:tc>
        <w:tc>
          <w:tcPr>
            <w:tcW w:w="0" w:type="auto"/>
            <w:vAlign w:val="center"/>
            <w:hideMark/>
          </w:tcPr>
          <w:p w14:paraId="07054FEE" w14:textId="77777777" w:rsidR="00485DF6" w:rsidRDefault="00485DF6">
            <w:pPr>
              <w:spacing w:beforeAutospacing="1" w:afterAutospacing="1"/>
              <w:rPr>
                <w:sz w:val="20"/>
                <w:szCs w:val="20"/>
              </w:rPr>
            </w:pPr>
          </w:p>
        </w:tc>
        <w:tc>
          <w:tcPr>
            <w:tcW w:w="0" w:type="auto"/>
            <w:vAlign w:val="center"/>
            <w:hideMark/>
          </w:tcPr>
          <w:p w14:paraId="71D80432" w14:textId="77777777" w:rsidR="00485DF6" w:rsidRDefault="00485DF6">
            <w:pPr>
              <w:spacing w:beforeAutospacing="1" w:afterAutospacing="1"/>
              <w:rPr>
                <w:sz w:val="20"/>
                <w:szCs w:val="20"/>
              </w:rPr>
            </w:pPr>
          </w:p>
        </w:tc>
        <w:tc>
          <w:tcPr>
            <w:tcW w:w="0" w:type="auto"/>
            <w:vAlign w:val="center"/>
            <w:hideMark/>
          </w:tcPr>
          <w:p w14:paraId="0725EED9" w14:textId="77777777" w:rsidR="00485DF6" w:rsidRDefault="00485DF6">
            <w:pPr>
              <w:spacing w:beforeAutospacing="1" w:afterAutospacing="1"/>
              <w:rPr>
                <w:sz w:val="20"/>
                <w:szCs w:val="20"/>
              </w:rPr>
            </w:pPr>
          </w:p>
        </w:tc>
        <w:tc>
          <w:tcPr>
            <w:tcW w:w="0" w:type="auto"/>
            <w:vAlign w:val="center"/>
            <w:hideMark/>
          </w:tcPr>
          <w:p w14:paraId="5548B7E6" w14:textId="77777777" w:rsidR="00485DF6" w:rsidRDefault="00485DF6">
            <w:pPr>
              <w:spacing w:beforeAutospacing="1" w:afterAutospacing="1"/>
              <w:rPr>
                <w:sz w:val="20"/>
                <w:szCs w:val="20"/>
              </w:rPr>
            </w:pPr>
          </w:p>
        </w:tc>
        <w:tc>
          <w:tcPr>
            <w:tcW w:w="0" w:type="auto"/>
            <w:vAlign w:val="center"/>
            <w:hideMark/>
          </w:tcPr>
          <w:p w14:paraId="61C3CDD1" w14:textId="77777777" w:rsidR="00485DF6" w:rsidRDefault="00485DF6">
            <w:pPr>
              <w:spacing w:beforeAutospacing="1" w:afterAutospacing="1"/>
              <w:rPr>
                <w:sz w:val="20"/>
                <w:szCs w:val="20"/>
              </w:rPr>
            </w:pPr>
          </w:p>
        </w:tc>
        <w:tc>
          <w:tcPr>
            <w:tcW w:w="0" w:type="auto"/>
            <w:vAlign w:val="center"/>
            <w:hideMark/>
          </w:tcPr>
          <w:p w14:paraId="2FBBADE8" w14:textId="77777777" w:rsidR="00485DF6" w:rsidRDefault="00485DF6">
            <w:pPr>
              <w:spacing w:beforeAutospacing="1" w:afterAutospacing="1"/>
              <w:rPr>
                <w:sz w:val="20"/>
                <w:szCs w:val="20"/>
              </w:rPr>
            </w:pPr>
          </w:p>
        </w:tc>
        <w:tc>
          <w:tcPr>
            <w:tcW w:w="0" w:type="auto"/>
            <w:vAlign w:val="center"/>
            <w:hideMark/>
          </w:tcPr>
          <w:p w14:paraId="4E0B7519" w14:textId="77777777" w:rsidR="00485DF6" w:rsidRDefault="00485DF6">
            <w:pPr>
              <w:spacing w:beforeAutospacing="1" w:afterAutospacing="1"/>
              <w:rPr>
                <w:sz w:val="20"/>
                <w:szCs w:val="20"/>
              </w:rPr>
            </w:pPr>
          </w:p>
        </w:tc>
      </w:tr>
      <w:tr w:rsidR="00485DF6"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Default="00485DF6">
            <w:pPr>
              <w:spacing w:before="100" w:beforeAutospacing="1" w:after="100" w:afterAutospacing="1"/>
              <w:rPr>
                <w:sz w:val="20"/>
                <w:szCs w:val="20"/>
              </w:rPr>
            </w:pPr>
            <w:r>
              <w:rPr>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Default="00485DF6">
            <w:pPr>
              <w:spacing w:before="100" w:beforeAutospacing="1" w:after="100" w:afterAutospacing="1"/>
              <w:rPr>
                <w:sz w:val="20"/>
                <w:szCs w:val="20"/>
              </w:rPr>
            </w:pPr>
            <w:r>
              <w:rPr>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Default="00485DF6">
            <w:pPr>
              <w:spacing w:before="100" w:beforeAutospacing="1" w:after="100" w:afterAutospacing="1"/>
              <w:rPr>
                <w:sz w:val="20"/>
                <w:szCs w:val="20"/>
              </w:rPr>
            </w:pPr>
            <w:r>
              <w:rPr>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Default="00485DF6">
            <w:pPr>
              <w:spacing w:before="100" w:beforeAutospacing="1" w:after="100" w:afterAutospacing="1"/>
              <w:rPr>
                <w:sz w:val="20"/>
                <w:szCs w:val="20"/>
              </w:rPr>
            </w:pPr>
            <w:r>
              <w:rPr>
                <w:sz w:val="20"/>
                <w:szCs w:val="20"/>
              </w:rPr>
              <w:t>17.70</w:t>
            </w:r>
          </w:p>
        </w:tc>
      </w:tr>
      <w:tr w:rsidR="00485DF6" w14:paraId="4C4E4B77" w14:textId="77777777" w:rsidTr="00485DF6">
        <w:tc>
          <w:tcPr>
            <w:tcW w:w="0" w:type="auto"/>
            <w:vAlign w:val="center"/>
            <w:hideMark/>
          </w:tcPr>
          <w:p w14:paraId="355BFEB1" w14:textId="77777777" w:rsidR="00485DF6" w:rsidRDefault="00485DF6">
            <w:pPr>
              <w:spacing w:before="100" w:beforeAutospacing="1" w:after="100" w:afterAutospacing="1"/>
              <w:rPr>
                <w:sz w:val="20"/>
                <w:szCs w:val="20"/>
              </w:rPr>
            </w:pPr>
          </w:p>
        </w:tc>
        <w:tc>
          <w:tcPr>
            <w:tcW w:w="0" w:type="auto"/>
            <w:vAlign w:val="center"/>
            <w:hideMark/>
          </w:tcPr>
          <w:p w14:paraId="25469E80" w14:textId="77777777" w:rsidR="00485DF6" w:rsidRDefault="00485DF6">
            <w:pPr>
              <w:spacing w:beforeAutospacing="1" w:afterAutospacing="1"/>
              <w:rPr>
                <w:sz w:val="20"/>
                <w:szCs w:val="20"/>
              </w:rPr>
            </w:pPr>
          </w:p>
        </w:tc>
        <w:tc>
          <w:tcPr>
            <w:tcW w:w="0" w:type="auto"/>
            <w:vAlign w:val="center"/>
            <w:hideMark/>
          </w:tcPr>
          <w:p w14:paraId="213B51F2" w14:textId="77777777" w:rsidR="00485DF6" w:rsidRDefault="00485DF6">
            <w:pPr>
              <w:spacing w:beforeAutospacing="1" w:afterAutospacing="1"/>
              <w:rPr>
                <w:sz w:val="20"/>
                <w:szCs w:val="20"/>
              </w:rPr>
            </w:pPr>
          </w:p>
        </w:tc>
        <w:tc>
          <w:tcPr>
            <w:tcW w:w="0" w:type="auto"/>
            <w:vAlign w:val="center"/>
            <w:hideMark/>
          </w:tcPr>
          <w:p w14:paraId="7BC3624A" w14:textId="77777777" w:rsidR="00485DF6" w:rsidRDefault="00485DF6">
            <w:pPr>
              <w:spacing w:beforeAutospacing="1" w:afterAutospacing="1"/>
              <w:rPr>
                <w:sz w:val="20"/>
                <w:szCs w:val="20"/>
              </w:rPr>
            </w:pPr>
          </w:p>
        </w:tc>
        <w:tc>
          <w:tcPr>
            <w:tcW w:w="0" w:type="auto"/>
            <w:vAlign w:val="center"/>
            <w:hideMark/>
          </w:tcPr>
          <w:p w14:paraId="119EA5A0" w14:textId="77777777" w:rsidR="00485DF6" w:rsidRDefault="00485DF6">
            <w:pPr>
              <w:spacing w:beforeAutospacing="1" w:afterAutospacing="1"/>
              <w:rPr>
                <w:sz w:val="20"/>
                <w:szCs w:val="20"/>
              </w:rPr>
            </w:pPr>
          </w:p>
        </w:tc>
        <w:tc>
          <w:tcPr>
            <w:tcW w:w="0" w:type="auto"/>
            <w:vAlign w:val="center"/>
            <w:hideMark/>
          </w:tcPr>
          <w:p w14:paraId="0E449E9B" w14:textId="77777777" w:rsidR="00485DF6" w:rsidRDefault="00485DF6">
            <w:pPr>
              <w:spacing w:beforeAutospacing="1" w:afterAutospacing="1"/>
              <w:rPr>
                <w:sz w:val="20"/>
                <w:szCs w:val="20"/>
              </w:rPr>
            </w:pPr>
          </w:p>
        </w:tc>
        <w:tc>
          <w:tcPr>
            <w:tcW w:w="0" w:type="auto"/>
            <w:vAlign w:val="center"/>
            <w:hideMark/>
          </w:tcPr>
          <w:p w14:paraId="79854B9D" w14:textId="77777777" w:rsidR="00485DF6" w:rsidRDefault="00485DF6">
            <w:pPr>
              <w:spacing w:beforeAutospacing="1" w:afterAutospacing="1"/>
              <w:rPr>
                <w:sz w:val="20"/>
                <w:szCs w:val="20"/>
              </w:rPr>
            </w:pPr>
          </w:p>
        </w:tc>
        <w:tc>
          <w:tcPr>
            <w:tcW w:w="0" w:type="auto"/>
            <w:vAlign w:val="center"/>
            <w:hideMark/>
          </w:tcPr>
          <w:p w14:paraId="09B2C5CB" w14:textId="77777777" w:rsidR="00485DF6" w:rsidRDefault="00485DF6">
            <w:pPr>
              <w:spacing w:beforeAutospacing="1" w:afterAutospacing="1"/>
              <w:rPr>
                <w:sz w:val="20"/>
                <w:szCs w:val="20"/>
              </w:rPr>
            </w:pPr>
          </w:p>
        </w:tc>
        <w:tc>
          <w:tcPr>
            <w:tcW w:w="0" w:type="auto"/>
            <w:vAlign w:val="center"/>
            <w:hideMark/>
          </w:tcPr>
          <w:p w14:paraId="2A5AA4AF" w14:textId="77777777" w:rsidR="00485DF6" w:rsidRDefault="00485DF6">
            <w:pPr>
              <w:spacing w:beforeAutospacing="1" w:afterAutospacing="1"/>
              <w:rPr>
                <w:sz w:val="20"/>
                <w:szCs w:val="20"/>
              </w:rPr>
            </w:pPr>
          </w:p>
        </w:tc>
        <w:tc>
          <w:tcPr>
            <w:tcW w:w="0" w:type="auto"/>
            <w:vAlign w:val="center"/>
            <w:hideMark/>
          </w:tcPr>
          <w:p w14:paraId="726CA04B" w14:textId="77777777" w:rsidR="00485DF6" w:rsidRDefault="00485DF6">
            <w:pPr>
              <w:spacing w:beforeAutospacing="1" w:afterAutospacing="1"/>
              <w:rPr>
                <w:sz w:val="20"/>
                <w:szCs w:val="20"/>
              </w:rPr>
            </w:pPr>
          </w:p>
        </w:tc>
      </w:tr>
      <w:tr w:rsidR="00485DF6"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Default="00485DF6">
            <w:pPr>
              <w:spacing w:before="100" w:beforeAutospacing="1" w:after="100" w:afterAutospacing="1"/>
              <w:rPr>
                <w:sz w:val="20"/>
                <w:szCs w:val="20"/>
              </w:rPr>
            </w:pPr>
            <w:r>
              <w:rPr>
                <w:sz w:val="20"/>
                <w:szCs w:val="20"/>
              </w:rPr>
              <w:t>16.06</w:t>
            </w:r>
          </w:p>
        </w:tc>
      </w:tr>
      <w:tr w:rsidR="00485DF6" w14:paraId="1431B80E" w14:textId="77777777" w:rsidTr="00485DF6">
        <w:tc>
          <w:tcPr>
            <w:tcW w:w="0" w:type="auto"/>
            <w:vAlign w:val="center"/>
            <w:hideMark/>
          </w:tcPr>
          <w:p w14:paraId="66D98EC8" w14:textId="77777777" w:rsidR="00485DF6" w:rsidRDefault="00485DF6">
            <w:pPr>
              <w:spacing w:before="100" w:beforeAutospacing="1" w:after="100" w:afterAutospacing="1"/>
              <w:rPr>
                <w:sz w:val="20"/>
                <w:szCs w:val="20"/>
              </w:rPr>
            </w:pPr>
          </w:p>
        </w:tc>
        <w:tc>
          <w:tcPr>
            <w:tcW w:w="0" w:type="auto"/>
            <w:vAlign w:val="center"/>
            <w:hideMark/>
          </w:tcPr>
          <w:p w14:paraId="434786FE" w14:textId="77777777" w:rsidR="00485DF6" w:rsidRDefault="00485DF6">
            <w:pPr>
              <w:spacing w:beforeAutospacing="1" w:afterAutospacing="1"/>
              <w:rPr>
                <w:sz w:val="20"/>
                <w:szCs w:val="20"/>
              </w:rPr>
            </w:pPr>
          </w:p>
        </w:tc>
        <w:tc>
          <w:tcPr>
            <w:tcW w:w="0" w:type="auto"/>
            <w:vAlign w:val="center"/>
            <w:hideMark/>
          </w:tcPr>
          <w:p w14:paraId="2A128D2D" w14:textId="77777777" w:rsidR="00485DF6" w:rsidRDefault="00485DF6">
            <w:pPr>
              <w:spacing w:beforeAutospacing="1" w:afterAutospacing="1"/>
              <w:rPr>
                <w:sz w:val="20"/>
                <w:szCs w:val="20"/>
              </w:rPr>
            </w:pPr>
          </w:p>
        </w:tc>
        <w:tc>
          <w:tcPr>
            <w:tcW w:w="0" w:type="auto"/>
            <w:vAlign w:val="center"/>
            <w:hideMark/>
          </w:tcPr>
          <w:p w14:paraId="24BEB517" w14:textId="77777777" w:rsidR="00485DF6" w:rsidRDefault="00485DF6">
            <w:pPr>
              <w:spacing w:beforeAutospacing="1" w:afterAutospacing="1"/>
              <w:rPr>
                <w:sz w:val="20"/>
                <w:szCs w:val="20"/>
              </w:rPr>
            </w:pPr>
          </w:p>
        </w:tc>
        <w:tc>
          <w:tcPr>
            <w:tcW w:w="0" w:type="auto"/>
            <w:vAlign w:val="center"/>
            <w:hideMark/>
          </w:tcPr>
          <w:p w14:paraId="4336009B" w14:textId="77777777" w:rsidR="00485DF6" w:rsidRDefault="00485DF6">
            <w:pPr>
              <w:spacing w:beforeAutospacing="1" w:afterAutospacing="1"/>
              <w:rPr>
                <w:sz w:val="20"/>
                <w:szCs w:val="20"/>
              </w:rPr>
            </w:pPr>
          </w:p>
        </w:tc>
        <w:tc>
          <w:tcPr>
            <w:tcW w:w="0" w:type="auto"/>
            <w:vAlign w:val="center"/>
            <w:hideMark/>
          </w:tcPr>
          <w:p w14:paraId="09C21E91" w14:textId="77777777" w:rsidR="00485DF6" w:rsidRDefault="00485DF6">
            <w:pPr>
              <w:spacing w:beforeAutospacing="1" w:afterAutospacing="1"/>
              <w:rPr>
                <w:sz w:val="20"/>
                <w:szCs w:val="20"/>
              </w:rPr>
            </w:pPr>
          </w:p>
        </w:tc>
        <w:tc>
          <w:tcPr>
            <w:tcW w:w="0" w:type="auto"/>
            <w:vAlign w:val="center"/>
            <w:hideMark/>
          </w:tcPr>
          <w:p w14:paraId="771B557F" w14:textId="77777777" w:rsidR="00485DF6" w:rsidRDefault="00485DF6">
            <w:pPr>
              <w:spacing w:beforeAutospacing="1" w:afterAutospacing="1"/>
              <w:rPr>
                <w:sz w:val="20"/>
                <w:szCs w:val="20"/>
              </w:rPr>
            </w:pPr>
          </w:p>
        </w:tc>
        <w:tc>
          <w:tcPr>
            <w:tcW w:w="0" w:type="auto"/>
            <w:vAlign w:val="center"/>
            <w:hideMark/>
          </w:tcPr>
          <w:p w14:paraId="6EABEB82" w14:textId="77777777" w:rsidR="00485DF6" w:rsidRDefault="00485DF6">
            <w:pPr>
              <w:spacing w:beforeAutospacing="1" w:afterAutospacing="1"/>
              <w:rPr>
                <w:sz w:val="20"/>
                <w:szCs w:val="20"/>
              </w:rPr>
            </w:pPr>
          </w:p>
        </w:tc>
        <w:tc>
          <w:tcPr>
            <w:tcW w:w="0" w:type="auto"/>
            <w:vAlign w:val="center"/>
            <w:hideMark/>
          </w:tcPr>
          <w:p w14:paraId="5476DC87" w14:textId="77777777" w:rsidR="00485DF6" w:rsidRDefault="00485DF6">
            <w:pPr>
              <w:spacing w:beforeAutospacing="1" w:afterAutospacing="1"/>
              <w:rPr>
                <w:sz w:val="20"/>
                <w:szCs w:val="20"/>
              </w:rPr>
            </w:pPr>
          </w:p>
        </w:tc>
        <w:tc>
          <w:tcPr>
            <w:tcW w:w="0" w:type="auto"/>
            <w:vAlign w:val="center"/>
            <w:hideMark/>
          </w:tcPr>
          <w:p w14:paraId="6EF6FC16" w14:textId="77777777" w:rsidR="00485DF6" w:rsidRDefault="00485DF6">
            <w:pPr>
              <w:spacing w:beforeAutospacing="1" w:afterAutospacing="1"/>
              <w:rPr>
                <w:sz w:val="20"/>
                <w:szCs w:val="20"/>
              </w:rPr>
            </w:pPr>
          </w:p>
        </w:tc>
      </w:tr>
      <w:tr w:rsidR="00485DF6"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Default="00485DF6">
            <w:pPr>
              <w:spacing w:before="100" w:beforeAutospacing="1" w:after="100" w:afterAutospacing="1"/>
              <w:rPr>
                <w:sz w:val="20"/>
                <w:szCs w:val="20"/>
              </w:rPr>
            </w:pPr>
            <w:r>
              <w:rPr>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Default="00485DF6">
            <w:pPr>
              <w:spacing w:before="100" w:beforeAutospacing="1" w:after="100" w:afterAutospacing="1"/>
              <w:rPr>
                <w:sz w:val="20"/>
                <w:szCs w:val="20"/>
              </w:rPr>
            </w:pPr>
            <w:r>
              <w:rPr>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Default="00485DF6">
            <w:pPr>
              <w:spacing w:before="100" w:beforeAutospacing="1" w:after="100" w:afterAutospacing="1"/>
              <w:rPr>
                <w:sz w:val="20"/>
                <w:szCs w:val="20"/>
              </w:rPr>
            </w:pPr>
            <w:r>
              <w:rPr>
                <w:sz w:val="20"/>
                <w:szCs w:val="20"/>
              </w:rPr>
              <w:t>86.26</w:t>
            </w:r>
          </w:p>
        </w:tc>
      </w:tr>
      <w:tr w:rsidR="00485DF6" w14:paraId="3DA532E5" w14:textId="77777777" w:rsidTr="00485DF6">
        <w:tc>
          <w:tcPr>
            <w:tcW w:w="0" w:type="auto"/>
            <w:vAlign w:val="center"/>
            <w:hideMark/>
          </w:tcPr>
          <w:p w14:paraId="6F089862" w14:textId="77777777" w:rsidR="00485DF6" w:rsidRDefault="00485DF6">
            <w:pPr>
              <w:spacing w:before="100" w:beforeAutospacing="1" w:after="100" w:afterAutospacing="1"/>
              <w:rPr>
                <w:sz w:val="20"/>
                <w:szCs w:val="20"/>
              </w:rPr>
            </w:pPr>
          </w:p>
        </w:tc>
        <w:tc>
          <w:tcPr>
            <w:tcW w:w="0" w:type="auto"/>
            <w:vAlign w:val="center"/>
            <w:hideMark/>
          </w:tcPr>
          <w:p w14:paraId="37CAE82E" w14:textId="77777777" w:rsidR="00485DF6" w:rsidRDefault="00485DF6">
            <w:pPr>
              <w:spacing w:beforeAutospacing="1" w:afterAutospacing="1"/>
              <w:rPr>
                <w:sz w:val="20"/>
                <w:szCs w:val="20"/>
              </w:rPr>
            </w:pPr>
          </w:p>
        </w:tc>
        <w:tc>
          <w:tcPr>
            <w:tcW w:w="0" w:type="auto"/>
            <w:vAlign w:val="center"/>
            <w:hideMark/>
          </w:tcPr>
          <w:p w14:paraId="7E39FADC" w14:textId="77777777" w:rsidR="00485DF6" w:rsidRDefault="00485DF6">
            <w:pPr>
              <w:spacing w:beforeAutospacing="1" w:afterAutospacing="1"/>
              <w:rPr>
                <w:sz w:val="20"/>
                <w:szCs w:val="20"/>
              </w:rPr>
            </w:pPr>
          </w:p>
        </w:tc>
        <w:tc>
          <w:tcPr>
            <w:tcW w:w="0" w:type="auto"/>
            <w:vAlign w:val="center"/>
            <w:hideMark/>
          </w:tcPr>
          <w:p w14:paraId="1159B513" w14:textId="77777777" w:rsidR="00485DF6" w:rsidRDefault="00485DF6">
            <w:pPr>
              <w:spacing w:beforeAutospacing="1" w:afterAutospacing="1"/>
              <w:rPr>
                <w:sz w:val="20"/>
                <w:szCs w:val="20"/>
              </w:rPr>
            </w:pPr>
          </w:p>
        </w:tc>
        <w:tc>
          <w:tcPr>
            <w:tcW w:w="0" w:type="auto"/>
            <w:vAlign w:val="center"/>
            <w:hideMark/>
          </w:tcPr>
          <w:p w14:paraId="398443CA" w14:textId="77777777" w:rsidR="00485DF6" w:rsidRDefault="00485DF6">
            <w:pPr>
              <w:spacing w:beforeAutospacing="1" w:afterAutospacing="1"/>
              <w:rPr>
                <w:sz w:val="20"/>
                <w:szCs w:val="20"/>
              </w:rPr>
            </w:pPr>
          </w:p>
        </w:tc>
        <w:tc>
          <w:tcPr>
            <w:tcW w:w="0" w:type="auto"/>
            <w:vAlign w:val="center"/>
            <w:hideMark/>
          </w:tcPr>
          <w:p w14:paraId="22296477" w14:textId="77777777" w:rsidR="00485DF6" w:rsidRDefault="00485DF6">
            <w:pPr>
              <w:spacing w:beforeAutospacing="1" w:afterAutospacing="1"/>
              <w:rPr>
                <w:sz w:val="20"/>
                <w:szCs w:val="20"/>
              </w:rPr>
            </w:pPr>
          </w:p>
        </w:tc>
        <w:tc>
          <w:tcPr>
            <w:tcW w:w="0" w:type="auto"/>
            <w:vAlign w:val="center"/>
            <w:hideMark/>
          </w:tcPr>
          <w:p w14:paraId="28FFF908" w14:textId="77777777" w:rsidR="00485DF6" w:rsidRDefault="00485DF6">
            <w:pPr>
              <w:spacing w:beforeAutospacing="1" w:afterAutospacing="1"/>
              <w:rPr>
                <w:sz w:val="20"/>
                <w:szCs w:val="20"/>
              </w:rPr>
            </w:pPr>
          </w:p>
        </w:tc>
        <w:tc>
          <w:tcPr>
            <w:tcW w:w="0" w:type="auto"/>
            <w:vAlign w:val="center"/>
            <w:hideMark/>
          </w:tcPr>
          <w:p w14:paraId="7F016C89" w14:textId="77777777" w:rsidR="00485DF6" w:rsidRDefault="00485DF6">
            <w:pPr>
              <w:spacing w:beforeAutospacing="1" w:afterAutospacing="1"/>
              <w:rPr>
                <w:sz w:val="20"/>
                <w:szCs w:val="20"/>
              </w:rPr>
            </w:pPr>
          </w:p>
        </w:tc>
        <w:tc>
          <w:tcPr>
            <w:tcW w:w="0" w:type="auto"/>
            <w:vAlign w:val="center"/>
            <w:hideMark/>
          </w:tcPr>
          <w:p w14:paraId="74ADD2A8" w14:textId="77777777" w:rsidR="00485DF6" w:rsidRDefault="00485DF6">
            <w:pPr>
              <w:spacing w:beforeAutospacing="1" w:afterAutospacing="1"/>
              <w:rPr>
                <w:sz w:val="20"/>
                <w:szCs w:val="20"/>
              </w:rPr>
            </w:pPr>
          </w:p>
        </w:tc>
        <w:tc>
          <w:tcPr>
            <w:tcW w:w="0" w:type="auto"/>
            <w:vAlign w:val="center"/>
            <w:hideMark/>
          </w:tcPr>
          <w:p w14:paraId="4B775FDB" w14:textId="77777777" w:rsidR="00485DF6" w:rsidRDefault="00485DF6">
            <w:pPr>
              <w:spacing w:beforeAutospacing="1" w:afterAutospacing="1"/>
              <w:rPr>
                <w:sz w:val="20"/>
                <w:szCs w:val="20"/>
              </w:rPr>
            </w:pPr>
          </w:p>
        </w:tc>
      </w:tr>
      <w:tr w:rsidR="00485DF6"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Default="00485DF6">
            <w:pPr>
              <w:spacing w:before="100" w:beforeAutospacing="1" w:after="100" w:afterAutospacing="1"/>
              <w:rPr>
                <w:sz w:val="20"/>
                <w:szCs w:val="20"/>
              </w:rPr>
            </w:pPr>
            <w:r>
              <w:rPr>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Default="00485DF6">
            <w:pPr>
              <w:spacing w:before="100" w:beforeAutospacing="1" w:after="100" w:afterAutospacing="1"/>
              <w:rPr>
                <w:sz w:val="20"/>
                <w:szCs w:val="20"/>
              </w:rPr>
            </w:pPr>
            <w:r>
              <w:rPr>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Default="00485DF6">
            <w:pPr>
              <w:spacing w:before="100" w:beforeAutospacing="1" w:after="100" w:afterAutospacing="1"/>
              <w:rPr>
                <w:sz w:val="20"/>
                <w:szCs w:val="20"/>
              </w:rPr>
            </w:pPr>
            <w:r>
              <w:rPr>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Default="00485DF6">
            <w:pPr>
              <w:spacing w:before="100" w:beforeAutospacing="1" w:after="100" w:afterAutospacing="1"/>
              <w:rPr>
                <w:sz w:val="20"/>
                <w:szCs w:val="20"/>
              </w:rPr>
            </w:pPr>
            <w:r>
              <w:rPr>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Default="00485DF6">
            <w:pPr>
              <w:spacing w:before="100" w:beforeAutospacing="1" w:after="100" w:afterAutospacing="1"/>
              <w:rPr>
                <w:sz w:val="20"/>
                <w:szCs w:val="20"/>
              </w:rPr>
            </w:pPr>
            <w:r>
              <w:rPr>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Default="00485DF6">
            <w:pPr>
              <w:spacing w:before="100" w:beforeAutospacing="1" w:after="100" w:afterAutospacing="1"/>
              <w:rPr>
                <w:sz w:val="20"/>
                <w:szCs w:val="20"/>
              </w:rPr>
            </w:pPr>
            <w:r>
              <w:rPr>
                <w:sz w:val="20"/>
                <w:szCs w:val="20"/>
              </w:rPr>
              <w:t>111.89</w:t>
            </w:r>
          </w:p>
        </w:tc>
      </w:tr>
      <w:tr w:rsidR="00485DF6" w14:paraId="0799E743" w14:textId="77777777" w:rsidTr="00485DF6">
        <w:tc>
          <w:tcPr>
            <w:tcW w:w="0" w:type="auto"/>
            <w:vAlign w:val="center"/>
            <w:hideMark/>
          </w:tcPr>
          <w:p w14:paraId="5104CDDC" w14:textId="77777777" w:rsidR="00485DF6" w:rsidRDefault="00485DF6">
            <w:pPr>
              <w:spacing w:before="100" w:beforeAutospacing="1" w:after="100" w:afterAutospacing="1"/>
              <w:rPr>
                <w:sz w:val="20"/>
                <w:szCs w:val="20"/>
              </w:rPr>
            </w:pPr>
          </w:p>
        </w:tc>
        <w:tc>
          <w:tcPr>
            <w:tcW w:w="0" w:type="auto"/>
            <w:vAlign w:val="center"/>
            <w:hideMark/>
          </w:tcPr>
          <w:p w14:paraId="405A53E7" w14:textId="77777777" w:rsidR="00485DF6" w:rsidRDefault="00485DF6">
            <w:pPr>
              <w:spacing w:beforeAutospacing="1" w:afterAutospacing="1"/>
              <w:rPr>
                <w:sz w:val="20"/>
                <w:szCs w:val="20"/>
              </w:rPr>
            </w:pPr>
          </w:p>
        </w:tc>
        <w:tc>
          <w:tcPr>
            <w:tcW w:w="0" w:type="auto"/>
            <w:vAlign w:val="center"/>
            <w:hideMark/>
          </w:tcPr>
          <w:p w14:paraId="64519CBB" w14:textId="77777777" w:rsidR="00485DF6" w:rsidRDefault="00485DF6">
            <w:pPr>
              <w:spacing w:beforeAutospacing="1" w:afterAutospacing="1"/>
              <w:rPr>
                <w:sz w:val="20"/>
                <w:szCs w:val="20"/>
              </w:rPr>
            </w:pPr>
          </w:p>
        </w:tc>
        <w:tc>
          <w:tcPr>
            <w:tcW w:w="0" w:type="auto"/>
            <w:vAlign w:val="center"/>
            <w:hideMark/>
          </w:tcPr>
          <w:p w14:paraId="29F6ADA4" w14:textId="77777777" w:rsidR="00485DF6" w:rsidRDefault="00485DF6">
            <w:pPr>
              <w:spacing w:beforeAutospacing="1" w:afterAutospacing="1"/>
              <w:rPr>
                <w:sz w:val="20"/>
                <w:szCs w:val="20"/>
              </w:rPr>
            </w:pPr>
          </w:p>
        </w:tc>
        <w:tc>
          <w:tcPr>
            <w:tcW w:w="0" w:type="auto"/>
            <w:vAlign w:val="center"/>
            <w:hideMark/>
          </w:tcPr>
          <w:p w14:paraId="77704225" w14:textId="77777777" w:rsidR="00485DF6" w:rsidRDefault="00485DF6">
            <w:pPr>
              <w:spacing w:beforeAutospacing="1" w:afterAutospacing="1"/>
              <w:rPr>
                <w:sz w:val="20"/>
                <w:szCs w:val="20"/>
              </w:rPr>
            </w:pPr>
          </w:p>
        </w:tc>
        <w:tc>
          <w:tcPr>
            <w:tcW w:w="0" w:type="auto"/>
            <w:vAlign w:val="center"/>
            <w:hideMark/>
          </w:tcPr>
          <w:p w14:paraId="28A66FEB" w14:textId="77777777" w:rsidR="00485DF6" w:rsidRDefault="00485DF6">
            <w:pPr>
              <w:spacing w:beforeAutospacing="1" w:afterAutospacing="1"/>
              <w:rPr>
                <w:sz w:val="20"/>
                <w:szCs w:val="20"/>
              </w:rPr>
            </w:pPr>
          </w:p>
        </w:tc>
        <w:tc>
          <w:tcPr>
            <w:tcW w:w="0" w:type="auto"/>
            <w:vAlign w:val="center"/>
            <w:hideMark/>
          </w:tcPr>
          <w:p w14:paraId="14204232" w14:textId="77777777" w:rsidR="00485DF6" w:rsidRDefault="00485DF6">
            <w:pPr>
              <w:spacing w:beforeAutospacing="1" w:afterAutospacing="1"/>
              <w:rPr>
                <w:sz w:val="20"/>
                <w:szCs w:val="20"/>
              </w:rPr>
            </w:pPr>
          </w:p>
        </w:tc>
        <w:tc>
          <w:tcPr>
            <w:tcW w:w="0" w:type="auto"/>
            <w:vAlign w:val="center"/>
            <w:hideMark/>
          </w:tcPr>
          <w:p w14:paraId="34983801" w14:textId="77777777" w:rsidR="00485DF6" w:rsidRDefault="00485DF6">
            <w:pPr>
              <w:spacing w:beforeAutospacing="1" w:afterAutospacing="1"/>
              <w:rPr>
                <w:sz w:val="20"/>
                <w:szCs w:val="20"/>
              </w:rPr>
            </w:pPr>
          </w:p>
        </w:tc>
        <w:tc>
          <w:tcPr>
            <w:tcW w:w="0" w:type="auto"/>
            <w:vAlign w:val="center"/>
            <w:hideMark/>
          </w:tcPr>
          <w:p w14:paraId="4EA94EE9" w14:textId="77777777" w:rsidR="00485DF6" w:rsidRDefault="00485DF6">
            <w:pPr>
              <w:spacing w:beforeAutospacing="1" w:afterAutospacing="1"/>
              <w:rPr>
                <w:sz w:val="20"/>
                <w:szCs w:val="20"/>
              </w:rPr>
            </w:pPr>
          </w:p>
        </w:tc>
        <w:tc>
          <w:tcPr>
            <w:tcW w:w="0" w:type="auto"/>
            <w:vAlign w:val="center"/>
            <w:hideMark/>
          </w:tcPr>
          <w:p w14:paraId="50452499" w14:textId="77777777" w:rsidR="00485DF6" w:rsidRDefault="00485DF6">
            <w:pPr>
              <w:spacing w:beforeAutospacing="1" w:afterAutospacing="1"/>
              <w:rPr>
                <w:sz w:val="20"/>
                <w:szCs w:val="20"/>
              </w:rPr>
            </w:pPr>
          </w:p>
        </w:tc>
      </w:tr>
      <w:tr w:rsidR="00485DF6"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Default="00485DF6">
            <w:pPr>
              <w:spacing w:before="100" w:beforeAutospacing="1" w:after="100" w:afterAutospacing="1"/>
              <w:rPr>
                <w:sz w:val="20"/>
                <w:szCs w:val="20"/>
              </w:rPr>
            </w:pPr>
            <w:r>
              <w:rPr>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Default="00485DF6">
            <w:pPr>
              <w:spacing w:before="100" w:beforeAutospacing="1" w:after="100" w:afterAutospacing="1"/>
              <w:rPr>
                <w:sz w:val="20"/>
                <w:szCs w:val="20"/>
              </w:rPr>
            </w:pPr>
            <w:r>
              <w:rPr>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Default="00485DF6">
            <w:pPr>
              <w:spacing w:before="100" w:beforeAutospacing="1" w:after="100" w:afterAutospacing="1"/>
              <w:rPr>
                <w:sz w:val="20"/>
                <w:szCs w:val="20"/>
              </w:rPr>
            </w:pPr>
            <w:r>
              <w:rPr>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Default="00485DF6">
            <w:pPr>
              <w:spacing w:before="100" w:beforeAutospacing="1" w:after="100" w:afterAutospacing="1"/>
              <w:rPr>
                <w:sz w:val="20"/>
                <w:szCs w:val="20"/>
              </w:rPr>
            </w:pPr>
            <w:r>
              <w:rPr>
                <w:sz w:val="20"/>
                <w:szCs w:val="20"/>
              </w:rPr>
              <w:t>57.43</w:t>
            </w:r>
          </w:p>
        </w:tc>
      </w:tr>
      <w:tr w:rsidR="00485DF6" w14:paraId="0F88EBC9" w14:textId="77777777" w:rsidTr="00485DF6">
        <w:tc>
          <w:tcPr>
            <w:tcW w:w="0" w:type="auto"/>
            <w:vAlign w:val="center"/>
            <w:hideMark/>
          </w:tcPr>
          <w:p w14:paraId="19C066F3" w14:textId="77777777" w:rsidR="00485DF6" w:rsidRDefault="00485DF6">
            <w:pPr>
              <w:spacing w:before="100" w:beforeAutospacing="1" w:after="100" w:afterAutospacing="1"/>
              <w:rPr>
                <w:sz w:val="20"/>
                <w:szCs w:val="20"/>
              </w:rPr>
            </w:pPr>
          </w:p>
        </w:tc>
        <w:tc>
          <w:tcPr>
            <w:tcW w:w="0" w:type="auto"/>
            <w:vAlign w:val="center"/>
            <w:hideMark/>
          </w:tcPr>
          <w:p w14:paraId="053A417C" w14:textId="77777777" w:rsidR="00485DF6" w:rsidRDefault="00485DF6">
            <w:pPr>
              <w:spacing w:beforeAutospacing="1" w:afterAutospacing="1"/>
              <w:rPr>
                <w:sz w:val="20"/>
                <w:szCs w:val="20"/>
              </w:rPr>
            </w:pPr>
          </w:p>
        </w:tc>
        <w:tc>
          <w:tcPr>
            <w:tcW w:w="0" w:type="auto"/>
            <w:vAlign w:val="center"/>
            <w:hideMark/>
          </w:tcPr>
          <w:p w14:paraId="26EEF748" w14:textId="77777777" w:rsidR="00485DF6" w:rsidRDefault="00485DF6">
            <w:pPr>
              <w:spacing w:beforeAutospacing="1" w:afterAutospacing="1"/>
              <w:rPr>
                <w:sz w:val="20"/>
                <w:szCs w:val="20"/>
              </w:rPr>
            </w:pPr>
          </w:p>
        </w:tc>
        <w:tc>
          <w:tcPr>
            <w:tcW w:w="0" w:type="auto"/>
            <w:vAlign w:val="center"/>
            <w:hideMark/>
          </w:tcPr>
          <w:p w14:paraId="389158B4" w14:textId="77777777" w:rsidR="00485DF6" w:rsidRDefault="00485DF6">
            <w:pPr>
              <w:spacing w:beforeAutospacing="1" w:afterAutospacing="1"/>
              <w:rPr>
                <w:sz w:val="20"/>
                <w:szCs w:val="20"/>
              </w:rPr>
            </w:pPr>
          </w:p>
        </w:tc>
        <w:tc>
          <w:tcPr>
            <w:tcW w:w="0" w:type="auto"/>
            <w:vAlign w:val="center"/>
            <w:hideMark/>
          </w:tcPr>
          <w:p w14:paraId="3B04B92C" w14:textId="77777777" w:rsidR="00485DF6" w:rsidRDefault="00485DF6">
            <w:pPr>
              <w:spacing w:beforeAutospacing="1" w:afterAutospacing="1"/>
              <w:rPr>
                <w:sz w:val="20"/>
                <w:szCs w:val="20"/>
              </w:rPr>
            </w:pPr>
          </w:p>
        </w:tc>
        <w:tc>
          <w:tcPr>
            <w:tcW w:w="0" w:type="auto"/>
            <w:vAlign w:val="center"/>
            <w:hideMark/>
          </w:tcPr>
          <w:p w14:paraId="3F40A746" w14:textId="77777777" w:rsidR="00485DF6" w:rsidRDefault="00485DF6">
            <w:pPr>
              <w:spacing w:beforeAutospacing="1" w:afterAutospacing="1"/>
              <w:rPr>
                <w:sz w:val="20"/>
                <w:szCs w:val="20"/>
              </w:rPr>
            </w:pPr>
          </w:p>
        </w:tc>
        <w:tc>
          <w:tcPr>
            <w:tcW w:w="0" w:type="auto"/>
            <w:vAlign w:val="center"/>
            <w:hideMark/>
          </w:tcPr>
          <w:p w14:paraId="2E5DFD8D" w14:textId="77777777" w:rsidR="00485DF6" w:rsidRDefault="00485DF6">
            <w:pPr>
              <w:spacing w:beforeAutospacing="1" w:afterAutospacing="1"/>
              <w:rPr>
                <w:sz w:val="20"/>
                <w:szCs w:val="20"/>
              </w:rPr>
            </w:pPr>
          </w:p>
        </w:tc>
        <w:tc>
          <w:tcPr>
            <w:tcW w:w="0" w:type="auto"/>
            <w:vAlign w:val="center"/>
            <w:hideMark/>
          </w:tcPr>
          <w:p w14:paraId="66D4CAE2" w14:textId="77777777" w:rsidR="00485DF6" w:rsidRDefault="00485DF6">
            <w:pPr>
              <w:spacing w:beforeAutospacing="1" w:afterAutospacing="1"/>
              <w:rPr>
                <w:sz w:val="20"/>
                <w:szCs w:val="20"/>
              </w:rPr>
            </w:pPr>
          </w:p>
        </w:tc>
        <w:tc>
          <w:tcPr>
            <w:tcW w:w="0" w:type="auto"/>
            <w:vAlign w:val="center"/>
            <w:hideMark/>
          </w:tcPr>
          <w:p w14:paraId="0C7836F1" w14:textId="77777777" w:rsidR="00485DF6" w:rsidRDefault="00485DF6">
            <w:pPr>
              <w:spacing w:beforeAutospacing="1" w:afterAutospacing="1"/>
              <w:rPr>
                <w:sz w:val="20"/>
                <w:szCs w:val="20"/>
              </w:rPr>
            </w:pPr>
          </w:p>
        </w:tc>
        <w:tc>
          <w:tcPr>
            <w:tcW w:w="0" w:type="auto"/>
            <w:vAlign w:val="center"/>
            <w:hideMark/>
          </w:tcPr>
          <w:p w14:paraId="7AE0722C" w14:textId="77777777" w:rsidR="00485DF6" w:rsidRDefault="00485DF6">
            <w:pPr>
              <w:spacing w:beforeAutospacing="1" w:afterAutospacing="1"/>
              <w:rPr>
                <w:sz w:val="20"/>
                <w:szCs w:val="20"/>
              </w:rPr>
            </w:pPr>
          </w:p>
        </w:tc>
      </w:tr>
      <w:tr w:rsidR="00485DF6"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Default="00485DF6">
            <w:pPr>
              <w:spacing w:before="100" w:beforeAutospacing="1" w:after="100" w:afterAutospacing="1"/>
              <w:rPr>
                <w:sz w:val="20"/>
                <w:szCs w:val="20"/>
              </w:rPr>
            </w:pPr>
            <w:r>
              <w:rPr>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Default="00485DF6">
            <w:pPr>
              <w:spacing w:before="100" w:beforeAutospacing="1" w:after="100" w:afterAutospacing="1"/>
              <w:rPr>
                <w:sz w:val="20"/>
                <w:szCs w:val="20"/>
              </w:rPr>
            </w:pPr>
            <w:r>
              <w:rPr>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Default="00485DF6">
            <w:pPr>
              <w:spacing w:before="100" w:beforeAutospacing="1" w:after="100" w:afterAutospacing="1"/>
              <w:rPr>
                <w:sz w:val="20"/>
                <w:szCs w:val="20"/>
              </w:rPr>
            </w:pPr>
            <w:r>
              <w:rPr>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Default="00485DF6">
            <w:pPr>
              <w:spacing w:before="100" w:beforeAutospacing="1" w:after="100" w:afterAutospacing="1"/>
              <w:rPr>
                <w:sz w:val="20"/>
                <w:szCs w:val="20"/>
              </w:rPr>
            </w:pPr>
            <w:r>
              <w:rPr>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Default="00485DF6">
            <w:pPr>
              <w:spacing w:before="100" w:beforeAutospacing="1" w:after="100" w:afterAutospacing="1"/>
              <w:rPr>
                <w:sz w:val="20"/>
                <w:szCs w:val="20"/>
              </w:rPr>
            </w:pPr>
            <w:r>
              <w:rPr>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Default="00485DF6">
            <w:pPr>
              <w:spacing w:before="100" w:beforeAutospacing="1" w:after="100" w:afterAutospacing="1"/>
              <w:rPr>
                <w:sz w:val="20"/>
                <w:szCs w:val="20"/>
              </w:rPr>
            </w:pPr>
            <w:r>
              <w:rPr>
                <w:sz w:val="20"/>
                <w:szCs w:val="20"/>
              </w:rPr>
              <w:t>48.71</w:t>
            </w:r>
          </w:p>
        </w:tc>
      </w:tr>
      <w:tr w:rsidR="00485DF6" w14:paraId="6EC076E4" w14:textId="77777777" w:rsidTr="00485DF6">
        <w:tc>
          <w:tcPr>
            <w:tcW w:w="0" w:type="auto"/>
            <w:vAlign w:val="center"/>
            <w:hideMark/>
          </w:tcPr>
          <w:p w14:paraId="6BCE8BB6" w14:textId="77777777" w:rsidR="00485DF6" w:rsidRDefault="00485DF6">
            <w:pPr>
              <w:spacing w:before="100" w:beforeAutospacing="1" w:after="100" w:afterAutospacing="1"/>
              <w:rPr>
                <w:sz w:val="20"/>
                <w:szCs w:val="20"/>
              </w:rPr>
            </w:pPr>
          </w:p>
        </w:tc>
        <w:tc>
          <w:tcPr>
            <w:tcW w:w="0" w:type="auto"/>
            <w:vAlign w:val="center"/>
            <w:hideMark/>
          </w:tcPr>
          <w:p w14:paraId="6DD2C28B" w14:textId="77777777" w:rsidR="00485DF6" w:rsidRDefault="00485DF6">
            <w:pPr>
              <w:spacing w:beforeAutospacing="1" w:afterAutospacing="1"/>
              <w:rPr>
                <w:sz w:val="20"/>
                <w:szCs w:val="20"/>
              </w:rPr>
            </w:pPr>
          </w:p>
        </w:tc>
        <w:tc>
          <w:tcPr>
            <w:tcW w:w="0" w:type="auto"/>
            <w:vAlign w:val="center"/>
            <w:hideMark/>
          </w:tcPr>
          <w:p w14:paraId="497E5165" w14:textId="77777777" w:rsidR="00485DF6" w:rsidRDefault="00485DF6">
            <w:pPr>
              <w:spacing w:beforeAutospacing="1" w:afterAutospacing="1"/>
              <w:rPr>
                <w:sz w:val="20"/>
                <w:szCs w:val="20"/>
              </w:rPr>
            </w:pPr>
          </w:p>
        </w:tc>
        <w:tc>
          <w:tcPr>
            <w:tcW w:w="0" w:type="auto"/>
            <w:vAlign w:val="center"/>
            <w:hideMark/>
          </w:tcPr>
          <w:p w14:paraId="0E05761F" w14:textId="77777777" w:rsidR="00485DF6" w:rsidRDefault="00485DF6">
            <w:pPr>
              <w:spacing w:beforeAutospacing="1" w:afterAutospacing="1"/>
              <w:rPr>
                <w:sz w:val="20"/>
                <w:szCs w:val="20"/>
              </w:rPr>
            </w:pPr>
          </w:p>
        </w:tc>
        <w:tc>
          <w:tcPr>
            <w:tcW w:w="0" w:type="auto"/>
            <w:vAlign w:val="center"/>
            <w:hideMark/>
          </w:tcPr>
          <w:p w14:paraId="0291425B" w14:textId="77777777" w:rsidR="00485DF6" w:rsidRDefault="00485DF6">
            <w:pPr>
              <w:spacing w:beforeAutospacing="1" w:afterAutospacing="1"/>
              <w:rPr>
                <w:sz w:val="20"/>
                <w:szCs w:val="20"/>
              </w:rPr>
            </w:pPr>
          </w:p>
        </w:tc>
        <w:tc>
          <w:tcPr>
            <w:tcW w:w="0" w:type="auto"/>
            <w:vAlign w:val="center"/>
            <w:hideMark/>
          </w:tcPr>
          <w:p w14:paraId="19AB4E4A" w14:textId="77777777" w:rsidR="00485DF6" w:rsidRDefault="00485DF6">
            <w:pPr>
              <w:spacing w:beforeAutospacing="1" w:afterAutospacing="1"/>
              <w:rPr>
                <w:sz w:val="20"/>
                <w:szCs w:val="20"/>
              </w:rPr>
            </w:pPr>
          </w:p>
        </w:tc>
        <w:tc>
          <w:tcPr>
            <w:tcW w:w="0" w:type="auto"/>
            <w:vAlign w:val="center"/>
            <w:hideMark/>
          </w:tcPr>
          <w:p w14:paraId="5BE72D52" w14:textId="77777777" w:rsidR="00485DF6" w:rsidRDefault="00485DF6">
            <w:pPr>
              <w:spacing w:beforeAutospacing="1" w:afterAutospacing="1"/>
              <w:rPr>
                <w:sz w:val="20"/>
                <w:szCs w:val="20"/>
              </w:rPr>
            </w:pPr>
          </w:p>
        </w:tc>
        <w:tc>
          <w:tcPr>
            <w:tcW w:w="0" w:type="auto"/>
            <w:vAlign w:val="center"/>
            <w:hideMark/>
          </w:tcPr>
          <w:p w14:paraId="4EC29BB9" w14:textId="77777777" w:rsidR="00485DF6" w:rsidRDefault="00485DF6">
            <w:pPr>
              <w:spacing w:beforeAutospacing="1" w:afterAutospacing="1"/>
              <w:rPr>
                <w:sz w:val="20"/>
                <w:szCs w:val="20"/>
              </w:rPr>
            </w:pPr>
          </w:p>
        </w:tc>
        <w:tc>
          <w:tcPr>
            <w:tcW w:w="0" w:type="auto"/>
            <w:vAlign w:val="center"/>
            <w:hideMark/>
          </w:tcPr>
          <w:p w14:paraId="1ADCE87E" w14:textId="77777777" w:rsidR="00485DF6" w:rsidRDefault="00485DF6">
            <w:pPr>
              <w:spacing w:beforeAutospacing="1" w:afterAutospacing="1"/>
              <w:rPr>
                <w:sz w:val="20"/>
                <w:szCs w:val="20"/>
              </w:rPr>
            </w:pPr>
          </w:p>
        </w:tc>
        <w:tc>
          <w:tcPr>
            <w:tcW w:w="0" w:type="auto"/>
            <w:vAlign w:val="center"/>
            <w:hideMark/>
          </w:tcPr>
          <w:p w14:paraId="27CFECE9" w14:textId="77777777" w:rsidR="00485DF6" w:rsidRDefault="00485DF6">
            <w:pPr>
              <w:spacing w:beforeAutospacing="1" w:afterAutospacing="1"/>
              <w:rPr>
                <w:sz w:val="20"/>
                <w:szCs w:val="20"/>
              </w:rPr>
            </w:pPr>
          </w:p>
        </w:tc>
      </w:tr>
      <w:tr w:rsidR="00485DF6"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Default="00485DF6">
            <w:pPr>
              <w:spacing w:before="100" w:beforeAutospacing="1" w:after="100" w:afterAutospacing="1"/>
              <w:rPr>
                <w:sz w:val="20"/>
                <w:szCs w:val="20"/>
              </w:rPr>
            </w:pPr>
            <w:r>
              <w:rPr>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Default="00485DF6">
            <w:pPr>
              <w:spacing w:before="100" w:beforeAutospacing="1" w:after="100" w:afterAutospacing="1"/>
              <w:rPr>
                <w:sz w:val="20"/>
                <w:szCs w:val="20"/>
              </w:rPr>
            </w:pPr>
            <w:r>
              <w:rPr>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Default="00485DF6">
            <w:pPr>
              <w:spacing w:before="100" w:beforeAutospacing="1" w:after="100" w:afterAutospacing="1"/>
              <w:rPr>
                <w:sz w:val="20"/>
                <w:szCs w:val="20"/>
              </w:rPr>
            </w:pPr>
            <w:r>
              <w:rPr>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Default="00485DF6">
            <w:pPr>
              <w:spacing w:before="100" w:beforeAutospacing="1" w:after="100" w:afterAutospacing="1"/>
              <w:rPr>
                <w:sz w:val="20"/>
                <w:szCs w:val="20"/>
              </w:rPr>
            </w:pPr>
            <w:r>
              <w:rPr>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Default="00485DF6">
            <w:pPr>
              <w:spacing w:before="100" w:beforeAutospacing="1" w:after="100" w:afterAutospacing="1"/>
              <w:rPr>
                <w:sz w:val="20"/>
                <w:szCs w:val="20"/>
              </w:rPr>
            </w:pPr>
            <w:r>
              <w:rPr>
                <w:sz w:val="20"/>
                <w:szCs w:val="20"/>
              </w:rPr>
              <w:t>21.04</w:t>
            </w:r>
          </w:p>
        </w:tc>
      </w:tr>
      <w:tr w:rsidR="00485DF6" w14:paraId="6666B174" w14:textId="77777777" w:rsidTr="00485DF6">
        <w:tc>
          <w:tcPr>
            <w:tcW w:w="0" w:type="auto"/>
            <w:vAlign w:val="center"/>
            <w:hideMark/>
          </w:tcPr>
          <w:p w14:paraId="0B68D068" w14:textId="77777777" w:rsidR="00485DF6" w:rsidRDefault="00485DF6">
            <w:pPr>
              <w:spacing w:before="100" w:beforeAutospacing="1" w:after="100" w:afterAutospacing="1"/>
              <w:rPr>
                <w:sz w:val="20"/>
                <w:szCs w:val="20"/>
              </w:rPr>
            </w:pPr>
          </w:p>
        </w:tc>
        <w:tc>
          <w:tcPr>
            <w:tcW w:w="0" w:type="auto"/>
            <w:vAlign w:val="center"/>
            <w:hideMark/>
          </w:tcPr>
          <w:p w14:paraId="4F0FEB2A" w14:textId="77777777" w:rsidR="00485DF6" w:rsidRDefault="00485DF6">
            <w:pPr>
              <w:spacing w:beforeAutospacing="1" w:afterAutospacing="1"/>
              <w:rPr>
                <w:sz w:val="20"/>
                <w:szCs w:val="20"/>
              </w:rPr>
            </w:pPr>
          </w:p>
        </w:tc>
        <w:tc>
          <w:tcPr>
            <w:tcW w:w="0" w:type="auto"/>
            <w:vAlign w:val="center"/>
            <w:hideMark/>
          </w:tcPr>
          <w:p w14:paraId="30BD8BBE" w14:textId="77777777" w:rsidR="00485DF6" w:rsidRDefault="00485DF6">
            <w:pPr>
              <w:spacing w:beforeAutospacing="1" w:afterAutospacing="1"/>
              <w:rPr>
                <w:sz w:val="20"/>
                <w:szCs w:val="20"/>
              </w:rPr>
            </w:pPr>
          </w:p>
        </w:tc>
        <w:tc>
          <w:tcPr>
            <w:tcW w:w="0" w:type="auto"/>
            <w:vAlign w:val="center"/>
            <w:hideMark/>
          </w:tcPr>
          <w:p w14:paraId="72A6B78F" w14:textId="77777777" w:rsidR="00485DF6" w:rsidRDefault="00485DF6">
            <w:pPr>
              <w:spacing w:beforeAutospacing="1" w:afterAutospacing="1"/>
              <w:rPr>
                <w:sz w:val="20"/>
                <w:szCs w:val="20"/>
              </w:rPr>
            </w:pPr>
          </w:p>
        </w:tc>
        <w:tc>
          <w:tcPr>
            <w:tcW w:w="0" w:type="auto"/>
            <w:vAlign w:val="center"/>
            <w:hideMark/>
          </w:tcPr>
          <w:p w14:paraId="00DCEA5B" w14:textId="77777777" w:rsidR="00485DF6" w:rsidRDefault="00485DF6">
            <w:pPr>
              <w:spacing w:beforeAutospacing="1" w:afterAutospacing="1"/>
              <w:rPr>
                <w:sz w:val="20"/>
                <w:szCs w:val="20"/>
              </w:rPr>
            </w:pPr>
          </w:p>
        </w:tc>
        <w:tc>
          <w:tcPr>
            <w:tcW w:w="0" w:type="auto"/>
            <w:vAlign w:val="center"/>
            <w:hideMark/>
          </w:tcPr>
          <w:p w14:paraId="36174CD9" w14:textId="77777777" w:rsidR="00485DF6" w:rsidRDefault="00485DF6">
            <w:pPr>
              <w:spacing w:beforeAutospacing="1" w:afterAutospacing="1"/>
              <w:rPr>
                <w:sz w:val="20"/>
                <w:szCs w:val="20"/>
              </w:rPr>
            </w:pPr>
          </w:p>
        </w:tc>
        <w:tc>
          <w:tcPr>
            <w:tcW w:w="0" w:type="auto"/>
            <w:vAlign w:val="center"/>
            <w:hideMark/>
          </w:tcPr>
          <w:p w14:paraId="36EBE59E" w14:textId="77777777" w:rsidR="00485DF6" w:rsidRDefault="00485DF6">
            <w:pPr>
              <w:spacing w:beforeAutospacing="1" w:afterAutospacing="1"/>
              <w:rPr>
                <w:sz w:val="20"/>
                <w:szCs w:val="20"/>
              </w:rPr>
            </w:pPr>
          </w:p>
        </w:tc>
        <w:tc>
          <w:tcPr>
            <w:tcW w:w="0" w:type="auto"/>
            <w:vAlign w:val="center"/>
            <w:hideMark/>
          </w:tcPr>
          <w:p w14:paraId="12D4B9F7" w14:textId="77777777" w:rsidR="00485DF6" w:rsidRDefault="00485DF6">
            <w:pPr>
              <w:spacing w:beforeAutospacing="1" w:afterAutospacing="1"/>
              <w:rPr>
                <w:sz w:val="20"/>
                <w:szCs w:val="20"/>
              </w:rPr>
            </w:pPr>
          </w:p>
        </w:tc>
        <w:tc>
          <w:tcPr>
            <w:tcW w:w="0" w:type="auto"/>
            <w:vAlign w:val="center"/>
            <w:hideMark/>
          </w:tcPr>
          <w:p w14:paraId="05EEEADD" w14:textId="77777777" w:rsidR="00485DF6" w:rsidRDefault="00485DF6">
            <w:pPr>
              <w:spacing w:beforeAutospacing="1" w:afterAutospacing="1"/>
              <w:rPr>
                <w:sz w:val="20"/>
                <w:szCs w:val="20"/>
              </w:rPr>
            </w:pPr>
          </w:p>
        </w:tc>
        <w:tc>
          <w:tcPr>
            <w:tcW w:w="0" w:type="auto"/>
            <w:vAlign w:val="center"/>
            <w:hideMark/>
          </w:tcPr>
          <w:p w14:paraId="39B4C141" w14:textId="77777777" w:rsidR="00485DF6" w:rsidRDefault="00485DF6">
            <w:pPr>
              <w:spacing w:beforeAutospacing="1" w:afterAutospacing="1"/>
              <w:rPr>
                <w:sz w:val="20"/>
                <w:szCs w:val="20"/>
              </w:rPr>
            </w:pPr>
          </w:p>
        </w:tc>
      </w:tr>
      <w:tr w:rsidR="00485DF6"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Default="00485DF6">
            <w:pPr>
              <w:spacing w:before="100" w:beforeAutospacing="1" w:after="100" w:afterAutospacing="1"/>
              <w:rPr>
                <w:sz w:val="20"/>
                <w:szCs w:val="20"/>
              </w:rPr>
            </w:pPr>
            <w:r>
              <w:rPr>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Default="00485DF6">
            <w:pPr>
              <w:spacing w:before="100" w:beforeAutospacing="1" w:after="100" w:afterAutospacing="1"/>
              <w:rPr>
                <w:sz w:val="20"/>
                <w:szCs w:val="20"/>
              </w:rPr>
            </w:pPr>
            <w:r>
              <w:rPr>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Default="00485DF6">
            <w:pPr>
              <w:spacing w:before="100" w:beforeAutospacing="1" w:after="100" w:afterAutospacing="1"/>
              <w:rPr>
                <w:sz w:val="20"/>
                <w:szCs w:val="20"/>
              </w:rPr>
            </w:pPr>
            <w:r>
              <w:rPr>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Default="00485DF6">
            <w:pPr>
              <w:spacing w:before="100" w:beforeAutospacing="1" w:after="100" w:afterAutospacing="1"/>
              <w:rPr>
                <w:sz w:val="20"/>
                <w:szCs w:val="20"/>
              </w:rPr>
            </w:pPr>
            <w:r>
              <w:rPr>
                <w:sz w:val="20"/>
                <w:szCs w:val="20"/>
              </w:rPr>
              <w:t>22.85</w:t>
            </w:r>
          </w:p>
        </w:tc>
      </w:tr>
      <w:tr w:rsidR="00485DF6" w14:paraId="133C44C5" w14:textId="77777777" w:rsidTr="00485DF6">
        <w:tc>
          <w:tcPr>
            <w:tcW w:w="0" w:type="auto"/>
            <w:vAlign w:val="center"/>
            <w:hideMark/>
          </w:tcPr>
          <w:p w14:paraId="650FD3FD" w14:textId="77777777" w:rsidR="00485DF6" w:rsidRDefault="00485DF6">
            <w:pPr>
              <w:spacing w:before="100" w:beforeAutospacing="1" w:after="100" w:afterAutospacing="1"/>
              <w:rPr>
                <w:sz w:val="20"/>
                <w:szCs w:val="20"/>
              </w:rPr>
            </w:pPr>
          </w:p>
        </w:tc>
        <w:tc>
          <w:tcPr>
            <w:tcW w:w="0" w:type="auto"/>
            <w:vAlign w:val="center"/>
            <w:hideMark/>
          </w:tcPr>
          <w:p w14:paraId="2B448247" w14:textId="77777777" w:rsidR="00485DF6" w:rsidRDefault="00485DF6">
            <w:pPr>
              <w:spacing w:beforeAutospacing="1" w:afterAutospacing="1"/>
              <w:rPr>
                <w:sz w:val="20"/>
                <w:szCs w:val="20"/>
              </w:rPr>
            </w:pPr>
          </w:p>
        </w:tc>
        <w:tc>
          <w:tcPr>
            <w:tcW w:w="0" w:type="auto"/>
            <w:vAlign w:val="center"/>
            <w:hideMark/>
          </w:tcPr>
          <w:p w14:paraId="7E46B0CF" w14:textId="77777777" w:rsidR="00485DF6" w:rsidRDefault="00485DF6">
            <w:pPr>
              <w:spacing w:beforeAutospacing="1" w:afterAutospacing="1"/>
              <w:rPr>
                <w:sz w:val="20"/>
                <w:szCs w:val="20"/>
              </w:rPr>
            </w:pPr>
          </w:p>
        </w:tc>
        <w:tc>
          <w:tcPr>
            <w:tcW w:w="0" w:type="auto"/>
            <w:vAlign w:val="center"/>
            <w:hideMark/>
          </w:tcPr>
          <w:p w14:paraId="78F9FF4A" w14:textId="77777777" w:rsidR="00485DF6" w:rsidRDefault="00485DF6">
            <w:pPr>
              <w:spacing w:beforeAutospacing="1" w:afterAutospacing="1"/>
              <w:rPr>
                <w:sz w:val="20"/>
                <w:szCs w:val="20"/>
              </w:rPr>
            </w:pPr>
          </w:p>
        </w:tc>
        <w:tc>
          <w:tcPr>
            <w:tcW w:w="0" w:type="auto"/>
            <w:vAlign w:val="center"/>
            <w:hideMark/>
          </w:tcPr>
          <w:p w14:paraId="29C3B118" w14:textId="77777777" w:rsidR="00485DF6" w:rsidRDefault="00485DF6">
            <w:pPr>
              <w:spacing w:beforeAutospacing="1" w:afterAutospacing="1"/>
              <w:rPr>
                <w:sz w:val="20"/>
                <w:szCs w:val="20"/>
              </w:rPr>
            </w:pPr>
          </w:p>
        </w:tc>
        <w:tc>
          <w:tcPr>
            <w:tcW w:w="0" w:type="auto"/>
            <w:vAlign w:val="center"/>
            <w:hideMark/>
          </w:tcPr>
          <w:p w14:paraId="536DBF42" w14:textId="77777777" w:rsidR="00485DF6" w:rsidRDefault="00485DF6">
            <w:pPr>
              <w:spacing w:beforeAutospacing="1" w:afterAutospacing="1"/>
              <w:rPr>
                <w:sz w:val="20"/>
                <w:szCs w:val="20"/>
              </w:rPr>
            </w:pPr>
          </w:p>
        </w:tc>
        <w:tc>
          <w:tcPr>
            <w:tcW w:w="0" w:type="auto"/>
            <w:vAlign w:val="center"/>
            <w:hideMark/>
          </w:tcPr>
          <w:p w14:paraId="344F2324" w14:textId="77777777" w:rsidR="00485DF6" w:rsidRDefault="00485DF6">
            <w:pPr>
              <w:spacing w:beforeAutospacing="1" w:afterAutospacing="1"/>
              <w:rPr>
                <w:sz w:val="20"/>
                <w:szCs w:val="20"/>
              </w:rPr>
            </w:pPr>
          </w:p>
        </w:tc>
        <w:tc>
          <w:tcPr>
            <w:tcW w:w="0" w:type="auto"/>
            <w:vAlign w:val="center"/>
            <w:hideMark/>
          </w:tcPr>
          <w:p w14:paraId="5B03DF96" w14:textId="77777777" w:rsidR="00485DF6" w:rsidRDefault="00485DF6">
            <w:pPr>
              <w:spacing w:beforeAutospacing="1" w:afterAutospacing="1"/>
              <w:rPr>
                <w:sz w:val="20"/>
                <w:szCs w:val="20"/>
              </w:rPr>
            </w:pPr>
          </w:p>
        </w:tc>
        <w:tc>
          <w:tcPr>
            <w:tcW w:w="0" w:type="auto"/>
            <w:vAlign w:val="center"/>
            <w:hideMark/>
          </w:tcPr>
          <w:p w14:paraId="3EA57095" w14:textId="77777777" w:rsidR="00485DF6" w:rsidRDefault="00485DF6">
            <w:pPr>
              <w:spacing w:beforeAutospacing="1" w:afterAutospacing="1"/>
              <w:rPr>
                <w:sz w:val="20"/>
                <w:szCs w:val="20"/>
              </w:rPr>
            </w:pPr>
          </w:p>
        </w:tc>
        <w:tc>
          <w:tcPr>
            <w:tcW w:w="0" w:type="auto"/>
            <w:vAlign w:val="center"/>
            <w:hideMark/>
          </w:tcPr>
          <w:p w14:paraId="6BDCDDF7" w14:textId="77777777" w:rsidR="00485DF6" w:rsidRDefault="00485DF6">
            <w:pPr>
              <w:spacing w:beforeAutospacing="1" w:afterAutospacing="1"/>
              <w:rPr>
                <w:sz w:val="20"/>
                <w:szCs w:val="20"/>
              </w:rPr>
            </w:pPr>
          </w:p>
        </w:tc>
      </w:tr>
      <w:tr w:rsidR="00485DF6"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Default="00485DF6">
            <w:pPr>
              <w:spacing w:before="100" w:beforeAutospacing="1" w:after="100" w:afterAutospacing="1"/>
              <w:rPr>
                <w:sz w:val="20"/>
                <w:szCs w:val="20"/>
              </w:rPr>
            </w:pPr>
            <w:r>
              <w:rPr>
                <w:sz w:val="20"/>
                <w:szCs w:val="20"/>
              </w:rPr>
              <w:t>55.35</w:t>
            </w:r>
          </w:p>
        </w:tc>
      </w:tr>
      <w:tr w:rsidR="00485DF6" w14:paraId="57070394" w14:textId="77777777" w:rsidTr="00485DF6">
        <w:tc>
          <w:tcPr>
            <w:tcW w:w="0" w:type="auto"/>
            <w:vAlign w:val="center"/>
            <w:hideMark/>
          </w:tcPr>
          <w:p w14:paraId="2C11F1AC" w14:textId="77777777" w:rsidR="00485DF6" w:rsidRDefault="00485DF6">
            <w:pPr>
              <w:spacing w:before="100" w:beforeAutospacing="1" w:after="100" w:afterAutospacing="1"/>
              <w:rPr>
                <w:sz w:val="20"/>
                <w:szCs w:val="20"/>
              </w:rPr>
            </w:pPr>
          </w:p>
        </w:tc>
        <w:tc>
          <w:tcPr>
            <w:tcW w:w="0" w:type="auto"/>
            <w:vAlign w:val="center"/>
            <w:hideMark/>
          </w:tcPr>
          <w:p w14:paraId="47712921" w14:textId="77777777" w:rsidR="00485DF6" w:rsidRDefault="00485DF6">
            <w:pPr>
              <w:spacing w:beforeAutospacing="1" w:afterAutospacing="1"/>
              <w:rPr>
                <w:sz w:val="20"/>
                <w:szCs w:val="20"/>
              </w:rPr>
            </w:pPr>
          </w:p>
        </w:tc>
        <w:tc>
          <w:tcPr>
            <w:tcW w:w="0" w:type="auto"/>
            <w:vAlign w:val="center"/>
            <w:hideMark/>
          </w:tcPr>
          <w:p w14:paraId="5B43A211" w14:textId="77777777" w:rsidR="00485DF6" w:rsidRDefault="00485DF6">
            <w:pPr>
              <w:spacing w:beforeAutospacing="1" w:afterAutospacing="1"/>
              <w:rPr>
                <w:sz w:val="20"/>
                <w:szCs w:val="20"/>
              </w:rPr>
            </w:pPr>
          </w:p>
        </w:tc>
        <w:tc>
          <w:tcPr>
            <w:tcW w:w="0" w:type="auto"/>
            <w:vAlign w:val="center"/>
            <w:hideMark/>
          </w:tcPr>
          <w:p w14:paraId="4CAD402A" w14:textId="77777777" w:rsidR="00485DF6" w:rsidRDefault="00485DF6">
            <w:pPr>
              <w:spacing w:beforeAutospacing="1" w:afterAutospacing="1"/>
              <w:rPr>
                <w:sz w:val="20"/>
                <w:szCs w:val="20"/>
              </w:rPr>
            </w:pPr>
          </w:p>
        </w:tc>
        <w:tc>
          <w:tcPr>
            <w:tcW w:w="0" w:type="auto"/>
            <w:vAlign w:val="center"/>
            <w:hideMark/>
          </w:tcPr>
          <w:p w14:paraId="2D836ADE" w14:textId="77777777" w:rsidR="00485DF6" w:rsidRDefault="00485DF6">
            <w:pPr>
              <w:spacing w:beforeAutospacing="1" w:afterAutospacing="1"/>
              <w:rPr>
                <w:sz w:val="20"/>
                <w:szCs w:val="20"/>
              </w:rPr>
            </w:pPr>
          </w:p>
        </w:tc>
        <w:tc>
          <w:tcPr>
            <w:tcW w:w="0" w:type="auto"/>
            <w:vAlign w:val="center"/>
            <w:hideMark/>
          </w:tcPr>
          <w:p w14:paraId="25A797CC" w14:textId="77777777" w:rsidR="00485DF6" w:rsidRDefault="00485DF6">
            <w:pPr>
              <w:spacing w:beforeAutospacing="1" w:afterAutospacing="1"/>
              <w:rPr>
                <w:sz w:val="20"/>
                <w:szCs w:val="20"/>
              </w:rPr>
            </w:pPr>
          </w:p>
        </w:tc>
        <w:tc>
          <w:tcPr>
            <w:tcW w:w="0" w:type="auto"/>
            <w:vAlign w:val="center"/>
            <w:hideMark/>
          </w:tcPr>
          <w:p w14:paraId="29773C16" w14:textId="77777777" w:rsidR="00485DF6" w:rsidRDefault="00485DF6">
            <w:pPr>
              <w:spacing w:beforeAutospacing="1" w:afterAutospacing="1"/>
              <w:rPr>
                <w:sz w:val="20"/>
                <w:szCs w:val="20"/>
              </w:rPr>
            </w:pPr>
          </w:p>
        </w:tc>
        <w:tc>
          <w:tcPr>
            <w:tcW w:w="0" w:type="auto"/>
            <w:vAlign w:val="center"/>
            <w:hideMark/>
          </w:tcPr>
          <w:p w14:paraId="5E48DCB3" w14:textId="77777777" w:rsidR="00485DF6" w:rsidRDefault="00485DF6">
            <w:pPr>
              <w:spacing w:beforeAutospacing="1" w:afterAutospacing="1"/>
              <w:rPr>
                <w:sz w:val="20"/>
                <w:szCs w:val="20"/>
              </w:rPr>
            </w:pPr>
          </w:p>
        </w:tc>
        <w:tc>
          <w:tcPr>
            <w:tcW w:w="0" w:type="auto"/>
            <w:vAlign w:val="center"/>
            <w:hideMark/>
          </w:tcPr>
          <w:p w14:paraId="2C47AE86" w14:textId="77777777" w:rsidR="00485DF6" w:rsidRDefault="00485DF6">
            <w:pPr>
              <w:spacing w:beforeAutospacing="1" w:afterAutospacing="1"/>
              <w:rPr>
                <w:sz w:val="20"/>
                <w:szCs w:val="20"/>
              </w:rPr>
            </w:pPr>
          </w:p>
        </w:tc>
        <w:tc>
          <w:tcPr>
            <w:tcW w:w="0" w:type="auto"/>
            <w:vAlign w:val="center"/>
            <w:hideMark/>
          </w:tcPr>
          <w:p w14:paraId="54FF08F2" w14:textId="77777777" w:rsidR="00485DF6" w:rsidRDefault="00485DF6">
            <w:pPr>
              <w:spacing w:beforeAutospacing="1" w:afterAutospacing="1"/>
              <w:rPr>
                <w:sz w:val="20"/>
                <w:szCs w:val="20"/>
              </w:rPr>
            </w:pPr>
          </w:p>
        </w:tc>
      </w:tr>
      <w:tr w:rsidR="00485DF6"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Default="00485DF6">
            <w:pPr>
              <w:spacing w:before="100" w:beforeAutospacing="1" w:after="100" w:afterAutospacing="1"/>
              <w:rPr>
                <w:sz w:val="20"/>
                <w:szCs w:val="20"/>
              </w:rPr>
            </w:pPr>
            <w:r>
              <w:rPr>
                <w:sz w:val="20"/>
                <w:szCs w:val="20"/>
              </w:rPr>
              <w:t>36.81</w:t>
            </w:r>
          </w:p>
        </w:tc>
      </w:tr>
      <w:tr w:rsidR="00485DF6" w14:paraId="0137BE9C" w14:textId="77777777" w:rsidTr="00485DF6">
        <w:tc>
          <w:tcPr>
            <w:tcW w:w="0" w:type="auto"/>
            <w:vAlign w:val="center"/>
            <w:hideMark/>
          </w:tcPr>
          <w:p w14:paraId="7D20622B" w14:textId="77777777" w:rsidR="00485DF6" w:rsidRDefault="00485DF6">
            <w:pPr>
              <w:spacing w:before="100" w:beforeAutospacing="1" w:after="100" w:afterAutospacing="1"/>
              <w:rPr>
                <w:sz w:val="20"/>
                <w:szCs w:val="20"/>
              </w:rPr>
            </w:pPr>
          </w:p>
        </w:tc>
        <w:tc>
          <w:tcPr>
            <w:tcW w:w="0" w:type="auto"/>
            <w:vAlign w:val="center"/>
            <w:hideMark/>
          </w:tcPr>
          <w:p w14:paraId="5E6309A6" w14:textId="77777777" w:rsidR="00485DF6" w:rsidRDefault="00485DF6">
            <w:pPr>
              <w:spacing w:beforeAutospacing="1" w:afterAutospacing="1"/>
              <w:rPr>
                <w:sz w:val="20"/>
                <w:szCs w:val="20"/>
              </w:rPr>
            </w:pPr>
          </w:p>
        </w:tc>
        <w:tc>
          <w:tcPr>
            <w:tcW w:w="0" w:type="auto"/>
            <w:vAlign w:val="center"/>
            <w:hideMark/>
          </w:tcPr>
          <w:p w14:paraId="1876133A" w14:textId="77777777" w:rsidR="00485DF6" w:rsidRDefault="00485DF6">
            <w:pPr>
              <w:spacing w:beforeAutospacing="1" w:afterAutospacing="1"/>
              <w:rPr>
                <w:sz w:val="20"/>
                <w:szCs w:val="20"/>
              </w:rPr>
            </w:pPr>
          </w:p>
        </w:tc>
        <w:tc>
          <w:tcPr>
            <w:tcW w:w="0" w:type="auto"/>
            <w:vAlign w:val="center"/>
            <w:hideMark/>
          </w:tcPr>
          <w:p w14:paraId="04CC5D75" w14:textId="77777777" w:rsidR="00485DF6" w:rsidRDefault="00485DF6">
            <w:pPr>
              <w:spacing w:beforeAutospacing="1" w:afterAutospacing="1"/>
              <w:rPr>
                <w:sz w:val="20"/>
                <w:szCs w:val="20"/>
              </w:rPr>
            </w:pPr>
          </w:p>
        </w:tc>
        <w:tc>
          <w:tcPr>
            <w:tcW w:w="0" w:type="auto"/>
            <w:vAlign w:val="center"/>
            <w:hideMark/>
          </w:tcPr>
          <w:p w14:paraId="2F2A0CA0" w14:textId="77777777" w:rsidR="00485DF6" w:rsidRDefault="00485DF6">
            <w:pPr>
              <w:spacing w:beforeAutospacing="1" w:afterAutospacing="1"/>
              <w:rPr>
                <w:sz w:val="20"/>
                <w:szCs w:val="20"/>
              </w:rPr>
            </w:pPr>
          </w:p>
        </w:tc>
        <w:tc>
          <w:tcPr>
            <w:tcW w:w="0" w:type="auto"/>
            <w:vAlign w:val="center"/>
            <w:hideMark/>
          </w:tcPr>
          <w:p w14:paraId="7B3315A9" w14:textId="77777777" w:rsidR="00485DF6" w:rsidRDefault="00485DF6">
            <w:pPr>
              <w:spacing w:beforeAutospacing="1" w:afterAutospacing="1"/>
              <w:rPr>
                <w:sz w:val="20"/>
                <w:szCs w:val="20"/>
              </w:rPr>
            </w:pPr>
          </w:p>
        </w:tc>
        <w:tc>
          <w:tcPr>
            <w:tcW w:w="0" w:type="auto"/>
            <w:vAlign w:val="center"/>
            <w:hideMark/>
          </w:tcPr>
          <w:p w14:paraId="71D2F5CB" w14:textId="77777777" w:rsidR="00485DF6" w:rsidRDefault="00485DF6">
            <w:pPr>
              <w:spacing w:beforeAutospacing="1" w:afterAutospacing="1"/>
              <w:rPr>
                <w:sz w:val="20"/>
                <w:szCs w:val="20"/>
              </w:rPr>
            </w:pPr>
          </w:p>
        </w:tc>
        <w:tc>
          <w:tcPr>
            <w:tcW w:w="0" w:type="auto"/>
            <w:vAlign w:val="center"/>
            <w:hideMark/>
          </w:tcPr>
          <w:p w14:paraId="452C6142" w14:textId="77777777" w:rsidR="00485DF6" w:rsidRDefault="00485DF6">
            <w:pPr>
              <w:spacing w:beforeAutospacing="1" w:afterAutospacing="1"/>
              <w:rPr>
                <w:sz w:val="20"/>
                <w:szCs w:val="20"/>
              </w:rPr>
            </w:pPr>
          </w:p>
        </w:tc>
        <w:tc>
          <w:tcPr>
            <w:tcW w:w="0" w:type="auto"/>
            <w:vAlign w:val="center"/>
            <w:hideMark/>
          </w:tcPr>
          <w:p w14:paraId="529C0C33" w14:textId="77777777" w:rsidR="00485DF6" w:rsidRDefault="00485DF6">
            <w:pPr>
              <w:spacing w:beforeAutospacing="1" w:afterAutospacing="1"/>
              <w:rPr>
                <w:sz w:val="20"/>
                <w:szCs w:val="20"/>
              </w:rPr>
            </w:pPr>
          </w:p>
        </w:tc>
        <w:tc>
          <w:tcPr>
            <w:tcW w:w="0" w:type="auto"/>
            <w:vAlign w:val="center"/>
            <w:hideMark/>
          </w:tcPr>
          <w:p w14:paraId="478CD798" w14:textId="77777777" w:rsidR="00485DF6" w:rsidRDefault="00485DF6">
            <w:pPr>
              <w:spacing w:beforeAutospacing="1" w:afterAutospacing="1"/>
              <w:rPr>
                <w:sz w:val="20"/>
                <w:szCs w:val="20"/>
              </w:rPr>
            </w:pPr>
          </w:p>
        </w:tc>
      </w:tr>
      <w:tr w:rsidR="00485DF6"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Default="00485DF6">
            <w:pPr>
              <w:spacing w:before="100" w:beforeAutospacing="1" w:after="100" w:afterAutospacing="1"/>
              <w:rPr>
                <w:sz w:val="20"/>
                <w:szCs w:val="20"/>
              </w:rPr>
            </w:pPr>
            <w:r>
              <w:rPr>
                <w:sz w:val="20"/>
                <w:szCs w:val="20"/>
              </w:rPr>
              <w:t>64.22</w:t>
            </w:r>
          </w:p>
        </w:tc>
      </w:tr>
      <w:tr w:rsidR="00485DF6" w14:paraId="349EF727" w14:textId="77777777" w:rsidTr="00485DF6">
        <w:tc>
          <w:tcPr>
            <w:tcW w:w="0" w:type="auto"/>
            <w:vAlign w:val="center"/>
            <w:hideMark/>
          </w:tcPr>
          <w:p w14:paraId="528D74FC" w14:textId="77777777" w:rsidR="00485DF6" w:rsidRDefault="00485DF6">
            <w:pPr>
              <w:spacing w:before="100" w:beforeAutospacing="1" w:after="100" w:afterAutospacing="1"/>
              <w:rPr>
                <w:sz w:val="20"/>
                <w:szCs w:val="20"/>
              </w:rPr>
            </w:pPr>
          </w:p>
        </w:tc>
        <w:tc>
          <w:tcPr>
            <w:tcW w:w="0" w:type="auto"/>
            <w:vAlign w:val="center"/>
            <w:hideMark/>
          </w:tcPr>
          <w:p w14:paraId="17CDD2EC" w14:textId="77777777" w:rsidR="00485DF6" w:rsidRDefault="00485DF6">
            <w:pPr>
              <w:spacing w:beforeAutospacing="1" w:afterAutospacing="1"/>
              <w:rPr>
                <w:sz w:val="20"/>
                <w:szCs w:val="20"/>
              </w:rPr>
            </w:pPr>
          </w:p>
        </w:tc>
        <w:tc>
          <w:tcPr>
            <w:tcW w:w="0" w:type="auto"/>
            <w:vAlign w:val="center"/>
            <w:hideMark/>
          </w:tcPr>
          <w:p w14:paraId="4E216660" w14:textId="77777777" w:rsidR="00485DF6" w:rsidRDefault="00485DF6">
            <w:pPr>
              <w:spacing w:beforeAutospacing="1" w:afterAutospacing="1"/>
              <w:rPr>
                <w:sz w:val="20"/>
                <w:szCs w:val="20"/>
              </w:rPr>
            </w:pPr>
          </w:p>
        </w:tc>
        <w:tc>
          <w:tcPr>
            <w:tcW w:w="0" w:type="auto"/>
            <w:vAlign w:val="center"/>
            <w:hideMark/>
          </w:tcPr>
          <w:p w14:paraId="72614504" w14:textId="77777777" w:rsidR="00485DF6" w:rsidRDefault="00485DF6">
            <w:pPr>
              <w:spacing w:beforeAutospacing="1" w:afterAutospacing="1"/>
              <w:rPr>
                <w:sz w:val="20"/>
                <w:szCs w:val="20"/>
              </w:rPr>
            </w:pPr>
          </w:p>
        </w:tc>
        <w:tc>
          <w:tcPr>
            <w:tcW w:w="0" w:type="auto"/>
            <w:vAlign w:val="center"/>
            <w:hideMark/>
          </w:tcPr>
          <w:p w14:paraId="18A1A9FC" w14:textId="77777777" w:rsidR="00485DF6" w:rsidRDefault="00485DF6">
            <w:pPr>
              <w:spacing w:beforeAutospacing="1" w:afterAutospacing="1"/>
              <w:rPr>
                <w:sz w:val="20"/>
                <w:szCs w:val="20"/>
              </w:rPr>
            </w:pPr>
          </w:p>
        </w:tc>
        <w:tc>
          <w:tcPr>
            <w:tcW w:w="0" w:type="auto"/>
            <w:vAlign w:val="center"/>
            <w:hideMark/>
          </w:tcPr>
          <w:p w14:paraId="0D02E205" w14:textId="77777777" w:rsidR="00485DF6" w:rsidRDefault="00485DF6">
            <w:pPr>
              <w:spacing w:beforeAutospacing="1" w:afterAutospacing="1"/>
              <w:rPr>
                <w:sz w:val="20"/>
                <w:szCs w:val="20"/>
              </w:rPr>
            </w:pPr>
          </w:p>
        </w:tc>
        <w:tc>
          <w:tcPr>
            <w:tcW w:w="0" w:type="auto"/>
            <w:vAlign w:val="center"/>
            <w:hideMark/>
          </w:tcPr>
          <w:p w14:paraId="42A59981" w14:textId="77777777" w:rsidR="00485DF6" w:rsidRDefault="00485DF6">
            <w:pPr>
              <w:spacing w:beforeAutospacing="1" w:afterAutospacing="1"/>
              <w:rPr>
                <w:sz w:val="20"/>
                <w:szCs w:val="20"/>
              </w:rPr>
            </w:pPr>
          </w:p>
        </w:tc>
        <w:tc>
          <w:tcPr>
            <w:tcW w:w="0" w:type="auto"/>
            <w:vAlign w:val="center"/>
            <w:hideMark/>
          </w:tcPr>
          <w:p w14:paraId="65FED2D6" w14:textId="77777777" w:rsidR="00485DF6" w:rsidRDefault="00485DF6">
            <w:pPr>
              <w:spacing w:beforeAutospacing="1" w:afterAutospacing="1"/>
              <w:rPr>
                <w:sz w:val="20"/>
                <w:szCs w:val="20"/>
              </w:rPr>
            </w:pPr>
          </w:p>
        </w:tc>
        <w:tc>
          <w:tcPr>
            <w:tcW w:w="0" w:type="auto"/>
            <w:vAlign w:val="center"/>
            <w:hideMark/>
          </w:tcPr>
          <w:p w14:paraId="7BEB47EF" w14:textId="77777777" w:rsidR="00485DF6" w:rsidRDefault="00485DF6">
            <w:pPr>
              <w:spacing w:beforeAutospacing="1" w:afterAutospacing="1"/>
              <w:rPr>
                <w:sz w:val="20"/>
                <w:szCs w:val="20"/>
              </w:rPr>
            </w:pPr>
          </w:p>
        </w:tc>
        <w:tc>
          <w:tcPr>
            <w:tcW w:w="0" w:type="auto"/>
            <w:vAlign w:val="center"/>
            <w:hideMark/>
          </w:tcPr>
          <w:p w14:paraId="0C33A71F" w14:textId="77777777" w:rsidR="00485DF6" w:rsidRDefault="00485DF6">
            <w:pPr>
              <w:spacing w:beforeAutospacing="1" w:afterAutospacing="1"/>
              <w:rPr>
                <w:sz w:val="20"/>
                <w:szCs w:val="20"/>
              </w:rPr>
            </w:pPr>
          </w:p>
        </w:tc>
      </w:tr>
      <w:tr w:rsidR="00485DF6"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Default="00485DF6">
            <w:pPr>
              <w:spacing w:before="100" w:beforeAutospacing="1" w:after="100" w:afterAutospacing="1"/>
              <w:rPr>
                <w:sz w:val="20"/>
                <w:szCs w:val="20"/>
              </w:rPr>
            </w:pPr>
            <w:r>
              <w:rPr>
                <w:sz w:val="20"/>
                <w:szCs w:val="20"/>
              </w:rPr>
              <w:t>29.39</w:t>
            </w:r>
          </w:p>
        </w:tc>
      </w:tr>
      <w:tr w:rsidR="00485DF6" w14:paraId="45076320" w14:textId="77777777" w:rsidTr="00485DF6">
        <w:tc>
          <w:tcPr>
            <w:tcW w:w="0" w:type="auto"/>
            <w:vAlign w:val="center"/>
            <w:hideMark/>
          </w:tcPr>
          <w:p w14:paraId="044CDF4D" w14:textId="77777777" w:rsidR="00485DF6" w:rsidRDefault="00485DF6">
            <w:pPr>
              <w:spacing w:before="100" w:beforeAutospacing="1" w:after="100" w:afterAutospacing="1"/>
              <w:rPr>
                <w:sz w:val="20"/>
                <w:szCs w:val="20"/>
              </w:rPr>
            </w:pPr>
          </w:p>
        </w:tc>
        <w:tc>
          <w:tcPr>
            <w:tcW w:w="0" w:type="auto"/>
            <w:vAlign w:val="center"/>
            <w:hideMark/>
          </w:tcPr>
          <w:p w14:paraId="141F51D6" w14:textId="77777777" w:rsidR="00485DF6" w:rsidRDefault="00485DF6">
            <w:pPr>
              <w:spacing w:beforeAutospacing="1" w:afterAutospacing="1"/>
              <w:rPr>
                <w:sz w:val="20"/>
                <w:szCs w:val="20"/>
              </w:rPr>
            </w:pPr>
          </w:p>
        </w:tc>
        <w:tc>
          <w:tcPr>
            <w:tcW w:w="0" w:type="auto"/>
            <w:vAlign w:val="center"/>
            <w:hideMark/>
          </w:tcPr>
          <w:p w14:paraId="10932F73" w14:textId="77777777" w:rsidR="00485DF6" w:rsidRDefault="00485DF6">
            <w:pPr>
              <w:spacing w:beforeAutospacing="1" w:afterAutospacing="1"/>
              <w:rPr>
                <w:sz w:val="20"/>
                <w:szCs w:val="20"/>
              </w:rPr>
            </w:pPr>
          </w:p>
        </w:tc>
        <w:tc>
          <w:tcPr>
            <w:tcW w:w="0" w:type="auto"/>
            <w:vAlign w:val="center"/>
            <w:hideMark/>
          </w:tcPr>
          <w:p w14:paraId="799004CC" w14:textId="77777777" w:rsidR="00485DF6" w:rsidRDefault="00485DF6">
            <w:pPr>
              <w:spacing w:beforeAutospacing="1" w:afterAutospacing="1"/>
              <w:rPr>
                <w:sz w:val="20"/>
                <w:szCs w:val="20"/>
              </w:rPr>
            </w:pPr>
          </w:p>
        </w:tc>
        <w:tc>
          <w:tcPr>
            <w:tcW w:w="0" w:type="auto"/>
            <w:vAlign w:val="center"/>
            <w:hideMark/>
          </w:tcPr>
          <w:p w14:paraId="251504E4" w14:textId="77777777" w:rsidR="00485DF6" w:rsidRDefault="00485DF6">
            <w:pPr>
              <w:spacing w:beforeAutospacing="1" w:afterAutospacing="1"/>
              <w:rPr>
                <w:sz w:val="20"/>
                <w:szCs w:val="20"/>
              </w:rPr>
            </w:pPr>
          </w:p>
        </w:tc>
        <w:tc>
          <w:tcPr>
            <w:tcW w:w="0" w:type="auto"/>
            <w:vAlign w:val="center"/>
            <w:hideMark/>
          </w:tcPr>
          <w:p w14:paraId="32695F31" w14:textId="77777777" w:rsidR="00485DF6" w:rsidRDefault="00485DF6">
            <w:pPr>
              <w:spacing w:beforeAutospacing="1" w:afterAutospacing="1"/>
              <w:rPr>
                <w:sz w:val="20"/>
                <w:szCs w:val="20"/>
              </w:rPr>
            </w:pPr>
          </w:p>
        </w:tc>
        <w:tc>
          <w:tcPr>
            <w:tcW w:w="0" w:type="auto"/>
            <w:vAlign w:val="center"/>
            <w:hideMark/>
          </w:tcPr>
          <w:p w14:paraId="0F75B5C4" w14:textId="77777777" w:rsidR="00485DF6" w:rsidRDefault="00485DF6">
            <w:pPr>
              <w:spacing w:beforeAutospacing="1" w:afterAutospacing="1"/>
              <w:rPr>
                <w:sz w:val="20"/>
                <w:szCs w:val="20"/>
              </w:rPr>
            </w:pPr>
          </w:p>
        </w:tc>
        <w:tc>
          <w:tcPr>
            <w:tcW w:w="0" w:type="auto"/>
            <w:vAlign w:val="center"/>
            <w:hideMark/>
          </w:tcPr>
          <w:p w14:paraId="31CAE750" w14:textId="77777777" w:rsidR="00485DF6" w:rsidRDefault="00485DF6">
            <w:pPr>
              <w:spacing w:beforeAutospacing="1" w:afterAutospacing="1"/>
              <w:rPr>
                <w:sz w:val="20"/>
                <w:szCs w:val="20"/>
              </w:rPr>
            </w:pPr>
          </w:p>
        </w:tc>
        <w:tc>
          <w:tcPr>
            <w:tcW w:w="0" w:type="auto"/>
            <w:vAlign w:val="center"/>
            <w:hideMark/>
          </w:tcPr>
          <w:p w14:paraId="5018AA00" w14:textId="77777777" w:rsidR="00485DF6" w:rsidRDefault="00485DF6">
            <w:pPr>
              <w:spacing w:beforeAutospacing="1" w:afterAutospacing="1"/>
              <w:rPr>
                <w:sz w:val="20"/>
                <w:szCs w:val="20"/>
              </w:rPr>
            </w:pPr>
          </w:p>
        </w:tc>
        <w:tc>
          <w:tcPr>
            <w:tcW w:w="0" w:type="auto"/>
            <w:vAlign w:val="center"/>
            <w:hideMark/>
          </w:tcPr>
          <w:p w14:paraId="5D3E95D8" w14:textId="77777777" w:rsidR="00485DF6" w:rsidRDefault="00485DF6">
            <w:pPr>
              <w:spacing w:beforeAutospacing="1" w:afterAutospacing="1"/>
              <w:rPr>
                <w:sz w:val="20"/>
                <w:szCs w:val="20"/>
              </w:rPr>
            </w:pPr>
          </w:p>
        </w:tc>
      </w:tr>
      <w:tr w:rsidR="00485DF6"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Default="00485DF6">
            <w:pPr>
              <w:spacing w:before="100" w:beforeAutospacing="1" w:after="100" w:afterAutospacing="1"/>
              <w:rPr>
                <w:sz w:val="20"/>
                <w:szCs w:val="20"/>
              </w:rPr>
            </w:pPr>
            <w:r>
              <w:rPr>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Default="00485DF6">
            <w:pPr>
              <w:spacing w:before="100" w:beforeAutospacing="1" w:after="100" w:afterAutospacing="1"/>
              <w:rPr>
                <w:sz w:val="20"/>
                <w:szCs w:val="20"/>
              </w:rPr>
            </w:pPr>
            <w:r>
              <w:rPr>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Default="00485DF6">
            <w:pPr>
              <w:spacing w:before="100" w:beforeAutospacing="1" w:after="100" w:afterAutospacing="1"/>
              <w:rPr>
                <w:sz w:val="20"/>
                <w:szCs w:val="20"/>
              </w:rPr>
            </w:pPr>
            <w:r>
              <w:rPr>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Default="00485DF6">
            <w:pPr>
              <w:spacing w:before="100" w:beforeAutospacing="1" w:after="100" w:afterAutospacing="1"/>
              <w:rPr>
                <w:sz w:val="20"/>
                <w:szCs w:val="20"/>
              </w:rPr>
            </w:pPr>
            <w:r>
              <w:rPr>
                <w:sz w:val="20"/>
                <w:szCs w:val="20"/>
              </w:rPr>
              <w:t>67.86</w:t>
            </w:r>
          </w:p>
        </w:tc>
      </w:tr>
      <w:tr w:rsidR="00485DF6" w14:paraId="6DA5D813" w14:textId="77777777" w:rsidTr="00485DF6">
        <w:tc>
          <w:tcPr>
            <w:tcW w:w="0" w:type="auto"/>
            <w:vAlign w:val="center"/>
            <w:hideMark/>
          </w:tcPr>
          <w:p w14:paraId="65533B50" w14:textId="77777777" w:rsidR="00485DF6" w:rsidRDefault="00485DF6">
            <w:pPr>
              <w:spacing w:before="100" w:beforeAutospacing="1" w:after="100" w:afterAutospacing="1"/>
              <w:rPr>
                <w:sz w:val="20"/>
                <w:szCs w:val="20"/>
              </w:rPr>
            </w:pPr>
          </w:p>
        </w:tc>
        <w:tc>
          <w:tcPr>
            <w:tcW w:w="0" w:type="auto"/>
            <w:vAlign w:val="center"/>
            <w:hideMark/>
          </w:tcPr>
          <w:p w14:paraId="4517503E" w14:textId="77777777" w:rsidR="00485DF6" w:rsidRDefault="00485DF6">
            <w:pPr>
              <w:spacing w:beforeAutospacing="1" w:afterAutospacing="1"/>
              <w:rPr>
                <w:sz w:val="20"/>
                <w:szCs w:val="20"/>
              </w:rPr>
            </w:pPr>
          </w:p>
        </w:tc>
        <w:tc>
          <w:tcPr>
            <w:tcW w:w="0" w:type="auto"/>
            <w:vAlign w:val="center"/>
            <w:hideMark/>
          </w:tcPr>
          <w:p w14:paraId="2A6E2EBF" w14:textId="77777777" w:rsidR="00485DF6" w:rsidRDefault="00485DF6">
            <w:pPr>
              <w:spacing w:beforeAutospacing="1" w:afterAutospacing="1"/>
              <w:rPr>
                <w:sz w:val="20"/>
                <w:szCs w:val="20"/>
              </w:rPr>
            </w:pPr>
          </w:p>
        </w:tc>
        <w:tc>
          <w:tcPr>
            <w:tcW w:w="0" w:type="auto"/>
            <w:vAlign w:val="center"/>
            <w:hideMark/>
          </w:tcPr>
          <w:p w14:paraId="60040F28" w14:textId="77777777" w:rsidR="00485DF6" w:rsidRDefault="00485DF6">
            <w:pPr>
              <w:spacing w:beforeAutospacing="1" w:afterAutospacing="1"/>
              <w:rPr>
                <w:sz w:val="20"/>
                <w:szCs w:val="20"/>
              </w:rPr>
            </w:pPr>
          </w:p>
        </w:tc>
        <w:tc>
          <w:tcPr>
            <w:tcW w:w="0" w:type="auto"/>
            <w:vAlign w:val="center"/>
            <w:hideMark/>
          </w:tcPr>
          <w:p w14:paraId="16C64D19" w14:textId="77777777" w:rsidR="00485DF6" w:rsidRDefault="00485DF6">
            <w:pPr>
              <w:spacing w:beforeAutospacing="1" w:afterAutospacing="1"/>
              <w:rPr>
                <w:sz w:val="20"/>
                <w:szCs w:val="20"/>
              </w:rPr>
            </w:pPr>
          </w:p>
        </w:tc>
        <w:tc>
          <w:tcPr>
            <w:tcW w:w="0" w:type="auto"/>
            <w:vAlign w:val="center"/>
            <w:hideMark/>
          </w:tcPr>
          <w:p w14:paraId="50886A35" w14:textId="77777777" w:rsidR="00485DF6" w:rsidRDefault="00485DF6">
            <w:pPr>
              <w:spacing w:beforeAutospacing="1" w:afterAutospacing="1"/>
              <w:rPr>
                <w:sz w:val="20"/>
                <w:szCs w:val="20"/>
              </w:rPr>
            </w:pPr>
          </w:p>
        </w:tc>
        <w:tc>
          <w:tcPr>
            <w:tcW w:w="0" w:type="auto"/>
            <w:vAlign w:val="center"/>
            <w:hideMark/>
          </w:tcPr>
          <w:p w14:paraId="1C5F60F4" w14:textId="77777777" w:rsidR="00485DF6" w:rsidRDefault="00485DF6">
            <w:pPr>
              <w:spacing w:beforeAutospacing="1" w:afterAutospacing="1"/>
              <w:rPr>
                <w:sz w:val="20"/>
                <w:szCs w:val="20"/>
              </w:rPr>
            </w:pPr>
          </w:p>
        </w:tc>
        <w:tc>
          <w:tcPr>
            <w:tcW w:w="0" w:type="auto"/>
            <w:vAlign w:val="center"/>
            <w:hideMark/>
          </w:tcPr>
          <w:p w14:paraId="1217211F" w14:textId="77777777" w:rsidR="00485DF6" w:rsidRDefault="00485DF6">
            <w:pPr>
              <w:spacing w:beforeAutospacing="1" w:afterAutospacing="1"/>
              <w:rPr>
                <w:sz w:val="20"/>
                <w:szCs w:val="20"/>
              </w:rPr>
            </w:pPr>
          </w:p>
        </w:tc>
        <w:tc>
          <w:tcPr>
            <w:tcW w:w="0" w:type="auto"/>
            <w:vAlign w:val="center"/>
            <w:hideMark/>
          </w:tcPr>
          <w:p w14:paraId="1C5E69BF" w14:textId="77777777" w:rsidR="00485DF6" w:rsidRDefault="00485DF6">
            <w:pPr>
              <w:spacing w:beforeAutospacing="1" w:afterAutospacing="1"/>
              <w:rPr>
                <w:sz w:val="20"/>
                <w:szCs w:val="20"/>
              </w:rPr>
            </w:pPr>
          </w:p>
        </w:tc>
        <w:tc>
          <w:tcPr>
            <w:tcW w:w="0" w:type="auto"/>
            <w:vAlign w:val="center"/>
            <w:hideMark/>
          </w:tcPr>
          <w:p w14:paraId="6D0B82CD" w14:textId="77777777" w:rsidR="00485DF6" w:rsidRDefault="00485DF6">
            <w:pPr>
              <w:spacing w:beforeAutospacing="1" w:afterAutospacing="1"/>
              <w:rPr>
                <w:sz w:val="20"/>
                <w:szCs w:val="20"/>
              </w:rPr>
            </w:pPr>
          </w:p>
        </w:tc>
      </w:tr>
      <w:tr w:rsidR="00485DF6"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Default="00485DF6">
            <w:pPr>
              <w:spacing w:before="100" w:beforeAutospacing="1" w:after="100" w:afterAutospacing="1"/>
              <w:rPr>
                <w:sz w:val="20"/>
                <w:szCs w:val="20"/>
              </w:rPr>
            </w:pPr>
            <w:r>
              <w:rPr>
                <w:sz w:val="20"/>
                <w:szCs w:val="20"/>
              </w:rPr>
              <w:t>17.05</w:t>
            </w:r>
          </w:p>
        </w:tc>
      </w:tr>
      <w:tr w:rsidR="00485DF6" w14:paraId="4DB443C7" w14:textId="77777777" w:rsidTr="00485DF6">
        <w:tc>
          <w:tcPr>
            <w:tcW w:w="0" w:type="auto"/>
            <w:vAlign w:val="center"/>
            <w:hideMark/>
          </w:tcPr>
          <w:p w14:paraId="6856C0B0" w14:textId="77777777" w:rsidR="00485DF6" w:rsidRDefault="00485DF6">
            <w:pPr>
              <w:spacing w:before="100" w:beforeAutospacing="1" w:after="100" w:afterAutospacing="1"/>
              <w:rPr>
                <w:sz w:val="20"/>
                <w:szCs w:val="20"/>
              </w:rPr>
            </w:pPr>
          </w:p>
        </w:tc>
        <w:tc>
          <w:tcPr>
            <w:tcW w:w="0" w:type="auto"/>
            <w:vAlign w:val="center"/>
            <w:hideMark/>
          </w:tcPr>
          <w:p w14:paraId="632B04A4" w14:textId="77777777" w:rsidR="00485DF6" w:rsidRDefault="00485DF6">
            <w:pPr>
              <w:spacing w:beforeAutospacing="1" w:afterAutospacing="1"/>
              <w:rPr>
                <w:sz w:val="20"/>
                <w:szCs w:val="20"/>
              </w:rPr>
            </w:pPr>
          </w:p>
        </w:tc>
        <w:tc>
          <w:tcPr>
            <w:tcW w:w="0" w:type="auto"/>
            <w:vAlign w:val="center"/>
            <w:hideMark/>
          </w:tcPr>
          <w:p w14:paraId="045DE637" w14:textId="77777777" w:rsidR="00485DF6" w:rsidRDefault="00485DF6">
            <w:pPr>
              <w:spacing w:beforeAutospacing="1" w:afterAutospacing="1"/>
              <w:rPr>
                <w:sz w:val="20"/>
                <w:szCs w:val="20"/>
              </w:rPr>
            </w:pPr>
          </w:p>
        </w:tc>
        <w:tc>
          <w:tcPr>
            <w:tcW w:w="0" w:type="auto"/>
            <w:vAlign w:val="center"/>
            <w:hideMark/>
          </w:tcPr>
          <w:p w14:paraId="21558F45" w14:textId="77777777" w:rsidR="00485DF6" w:rsidRDefault="00485DF6">
            <w:pPr>
              <w:spacing w:beforeAutospacing="1" w:afterAutospacing="1"/>
              <w:rPr>
                <w:sz w:val="20"/>
                <w:szCs w:val="20"/>
              </w:rPr>
            </w:pPr>
          </w:p>
        </w:tc>
        <w:tc>
          <w:tcPr>
            <w:tcW w:w="0" w:type="auto"/>
            <w:vAlign w:val="center"/>
            <w:hideMark/>
          </w:tcPr>
          <w:p w14:paraId="6A6601E3" w14:textId="77777777" w:rsidR="00485DF6" w:rsidRDefault="00485DF6">
            <w:pPr>
              <w:spacing w:beforeAutospacing="1" w:afterAutospacing="1"/>
              <w:rPr>
                <w:sz w:val="20"/>
                <w:szCs w:val="20"/>
              </w:rPr>
            </w:pPr>
          </w:p>
        </w:tc>
        <w:tc>
          <w:tcPr>
            <w:tcW w:w="0" w:type="auto"/>
            <w:vAlign w:val="center"/>
            <w:hideMark/>
          </w:tcPr>
          <w:p w14:paraId="666347AA" w14:textId="77777777" w:rsidR="00485DF6" w:rsidRDefault="00485DF6">
            <w:pPr>
              <w:spacing w:beforeAutospacing="1" w:afterAutospacing="1"/>
              <w:rPr>
                <w:sz w:val="20"/>
                <w:szCs w:val="20"/>
              </w:rPr>
            </w:pPr>
          </w:p>
        </w:tc>
        <w:tc>
          <w:tcPr>
            <w:tcW w:w="0" w:type="auto"/>
            <w:vAlign w:val="center"/>
            <w:hideMark/>
          </w:tcPr>
          <w:p w14:paraId="09C13BAC" w14:textId="77777777" w:rsidR="00485DF6" w:rsidRDefault="00485DF6">
            <w:pPr>
              <w:spacing w:beforeAutospacing="1" w:afterAutospacing="1"/>
              <w:rPr>
                <w:sz w:val="20"/>
                <w:szCs w:val="20"/>
              </w:rPr>
            </w:pPr>
          </w:p>
        </w:tc>
        <w:tc>
          <w:tcPr>
            <w:tcW w:w="0" w:type="auto"/>
            <w:vAlign w:val="center"/>
            <w:hideMark/>
          </w:tcPr>
          <w:p w14:paraId="551AF313" w14:textId="77777777" w:rsidR="00485DF6" w:rsidRDefault="00485DF6">
            <w:pPr>
              <w:spacing w:beforeAutospacing="1" w:afterAutospacing="1"/>
              <w:rPr>
                <w:sz w:val="20"/>
                <w:szCs w:val="20"/>
              </w:rPr>
            </w:pPr>
          </w:p>
        </w:tc>
        <w:tc>
          <w:tcPr>
            <w:tcW w:w="0" w:type="auto"/>
            <w:vAlign w:val="center"/>
            <w:hideMark/>
          </w:tcPr>
          <w:p w14:paraId="05EC0595" w14:textId="77777777" w:rsidR="00485DF6" w:rsidRDefault="00485DF6">
            <w:pPr>
              <w:spacing w:beforeAutospacing="1" w:afterAutospacing="1"/>
              <w:rPr>
                <w:sz w:val="20"/>
                <w:szCs w:val="20"/>
              </w:rPr>
            </w:pPr>
          </w:p>
        </w:tc>
        <w:tc>
          <w:tcPr>
            <w:tcW w:w="0" w:type="auto"/>
            <w:vAlign w:val="center"/>
            <w:hideMark/>
          </w:tcPr>
          <w:p w14:paraId="4A9EEB43" w14:textId="77777777" w:rsidR="00485DF6" w:rsidRDefault="00485DF6">
            <w:pPr>
              <w:spacing w:beforeAutospacing="1" w:afterAutospacing="1"/>
              <w:rPr>
                <w:sz w:val="20"/>
                <w:szCs w:val="20"/>
              </w:rPr>
            </w:pPr>
          </w:p>
        </w:tc>
      </w:tr>
      <w:tr w:rsidR="00485DF6"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Default="00485DF6">
            <w:pPr>
              <w:spacing w:before="100" w:beforeAutospacing="1" w:after="100" w:afterAutospacing="1"/>
              <w:rPr>
                <w:sz w:val="20"/>
                <w:szCs w:val="20"/>
              </w:rPr>
            </w:pPr>
            <w:r>
              <w:rPr>
                <w:sz w:val="20"/>
                <w:szCs w:val="20"/>
              </w:rPr>
              <w:t>10.70</w:t>
            </w:r>
          </w:p>
        </w:tc>
      </w:tr>
      <w:tr w:rsidR="00485DF6" w14:paraId="7BAD516B" w14:textId="77777777" w:rsidTr="00485DF6">
        <w:tc>
          <w:tcPr>
            <w:tcW w:w="0" w:type="auto"/>
            <w:vAlign w:val="center"/>
            <w:hideMark/>
          </w:tcPr>
          <w:p w14:paraId="0BBA7F4B" w14:textId="77777777" w:rsidR="00485DF6" w:rsidRDefault="00485DF6">
            <w:pPr>
              <w:spacing w:before="100" w:beforeAutospacing="1" w:after="100" w:afterAutospacing="1"/>
              <w:rPr>
                <w:sz w:val="20"/>
                <w:szCs w:val="20"/>
              </w:rPr>
            </w:pPr>
          </w:p>
        </w:tc>
        <w:tc>
          <w:tcPr>
            <w:tcW w:w="0" w:type="auto"/>
            <w:vAlign w:val="center"/>
            <w:hideMark/>
          </w:tcPr>
          <w:p w14:paraId="0CB210A7" w14:textId="77777777" w:rsidR="00485DF6" w:rsidRDefault="00485DF6">
            <w:pPr>
              <w:spacing w:beforeAutospacing="1" w:afterAutospacing="1"/>
              <w:rPr>
                <w:sz w:val="20"/>
                <w:szCs w:val="20"/>
              </w:rPr>
            </w:pPr>
          </w:p>
        </w:tc>
        <w:tc>
          <w:tcPr>
            <w:tcW w:w="0" w:type="auto"/>
            <w:vAlign w:val="center"/>
            <w:hideMark/>
          </w:tcPr>
          <w:p w14:paraId="2635972F" w14:textId="77777777" w:rsidR="00485DF6" w:rsidRDefault="00485DF6">
            <w:pPr>
              <w:spacing w:beforeAutospacing="1" w:afterAutospacing="1"/>
              <w:rPr>
                <w:sz w:val="20"/>
                <w:szCs w:val="20"/>
              </w:rPr>
            </w:pPr>
          </w:p>
        </w:tc>
        <w:tc>
          <w:tcPr>
            <w:tcW w:w="0" w:type="auto"/>
            <w:vAlign w:val="center"/>
            <w:hideMark/>
          </w:tcPr>
          <w:p w14:paraId="70F5A89C" w14:textId="77777777" w:rsidR="00485DF6" w:rsidRDefault="00485DF6">
            <w:pPr>
              <w:spacing w:beforeAutospacing="1" w:afterAutospacing="1"/>
              <w:rPr>
                <w:sz w:val="20"/>
                <w:szCs w:val="20"/>
              </w:rPr>
            </w:pPr>
          </w:p>
        </w:tc>
        <w:tc>
          <w:tcPr>
            <w:tcW w:w="0" w:type="auto"/>
            <w:vAlign w:val="center"/>
            <w:hideMark/>
          </w:tcPr>
          <w:p w14:paraId="1B524DE7" w14:textId="77777777" w:rsidR="00485DF6" w:rsidRDefault="00485DF6">
            <w:pPr>
              <w:spacing w:beforeAutospacing="1" w:afterAutospacing="1"/>
              <w:rPr>
                <w:sz w:val="20"/>
                <w:szCs w:val="20"/>
              </w:rPr>
            </w:pPr>
          </w:p>
        </w:tc>
        <w:tc>
          <w:tcPr>
            <w:tcW w:w="0" w:type="auto"/>
            <w:vAlign w:val="center"/>
            <w:hideMark/>
          </w:tcPr>
          <w:p w14:paraId="3F8359AE" w14:textId="77777777" w:rsidR="00485DF6" w:rsidRDefault="00485DF6">
            <w:pPr>
              <w:spacing w:beforeAutospacing="1" w:afterAutospacing="1"/>
              <w:rPr>
                <w:sz w:val="20"/>
                <w:szCs w:val="20"/>
              </w:rPr>
            </w:pPr>
          </w:p>
        </w:tc>
        <w:tc>
          <w:tcPr>
            <w:tcW w:w="0" w:type="auto"/>
            <w:vAlign w:val="center"/>
            <w:hideMark/>
          </w:tcPr>
          <w:p w14:paraId="2D143BFB" w14:textId="77777777" w:rsidR="00485DF6" w:rsidRDefault="00485DF6">
            <w:pPr>
              <w:spacing w:beforeAutospacing="1" w:afterAutospacing="1"/>
              <w:rPr>
                <w:sz w:val="20"/>
                <w:szCs w:val="20"/>
              </w:rPr>
            </w:pPr>
          </w:p>
        </w:tc>
        <w:tc>
          <w:tcPr>
            <w:tcW w:w="0" w:type="auto"/>
            <w:vAlign w:val="center"/>
            <w:hideMark/>
          </w:tcPr>
          <w:p w14:paraId="7C4DE8DE" w14:textId="77777777" w:rsidR="00485DF6" w:rsidRDefault="00485DF6">
            <w:pPr>
              <w:spacing w:beforeAutospacing="1" w:afterAutospacing="1"/>
              <w:rPr>
                <w:sz w:val="20"/>
                <w:szCs w:val="20"/>
              </w:rPr>
            </w:pPr>
          </w:p>
        </w:tc>
        <w:tc>
          <w:tcPr>
            <w:tcW w:w="0" w:type="auto"/>
            <w:vAlign w:val="center"/>
            <w:hideMark/>
          </w:tcPr>
          <w:p w14:paraId="53EB80F0" w14:textId="77777777" w:rsidR="00485DF6" w:rsidRDefault="00485DF6">
            <w:pPr>
              <w:spacing w:beforeAutospacing="1" w:afterAutospacing="1"/>
              <w:rPr>
                <w:sz w:val="20"/>
                <w:szCs w:val="20"/>
              </w:rPr>
            </w:pPr>
          </w:p>
        </w:tc>
        <w:tc>
          <w:tcPr>
            <w:tcW w:w="0" w:type="auto"/>
            <w:vAlign w:val="center"/>
            <w:hideMark/>
          </w:tcPr>
          <w:p w14:paraId="0CBE4D6F" w14:textId="77777777" w:rsidR="00485DF6" w:rsidRDefault="00485DF6">
            <w:pPr>
              <w:spacing w:beforeAutospacing="1" w:afterAutospacing="1"/>
              <w:rPr>
                <w:sz w:val="20"/>
                <w:szCs w:val="20"/>
              </w:rPr>
            </w:pPr>
          </w:p>
        </w:tc>
      </w:tr>
      <w:tr w:rsidR="00485DF6"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Default="00485DF6">
            <w:pPr>
              <w:spacing w:before="100" w:beforeAutospacing="1" w:after="100" w:afterAutospacing="1"/>
              <w:rPr>
                <w:b/>
                <w:bCs/>
                <w:sz w:val="20"/>
                <w:szCs w:val="20"/>
              </w:rPr>
            </w:pPr>
            <w:r>
              <w:rPr>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Default="00485DF6">
            <w:pPr>
              <w:spacing w:before="100" w:beforeAutospacing="1" w:after="100" w:afterAutospacing="1"/>
              <w:rPr>
                <w:b/>
                <w:bCs/>
                <w:sz w:val="20"/>
                <w:szCs w:val="20"/>
              </w:rPr>
            </w:pPr>
            <w:r>
              <w:rPr>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Default="00485DF6">
            <w:pPr>
              <w:spacing w:before="100" w:beforeAutospacing="1" w:after="100" w:afterAutospacing="1"/>
              <w:rPr>
                <w:b/>
                <w:bCs/>
                <w:sz w:val="20"/>
                <w:szCs w:val="20"/>
              </w:rPr>
            </w:pPr>
            <w:r>
              <w:rPr>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Default="00485DF6">
            <w:pPr>
              <w:spacing w:before="100" w:beforeAutospacing="1" w:after="100" w:afterAutospacing="1"/>
              <w:rPr>
                <w:b/>
                <w:bCs/>
                <w:sz w:val="20"/>
                <w:szCs w:val="20"/>
              </w:rPr>
            </w:pPr>
            <w:r>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Default="00485DF6">
            <w:pPr>
              <w:spacing w:before="100" w:beforeAutospacing="1" w:after="100" w:afterAutospacing="1"/>
              <w:rPr>
                <w:b/>
                <w:bCs/>
                <w:sz w:val="20"/>
                <w:szCs w:val="20"/>
              </w:rPr>
            </w:pPr>
            <w:r>
              <w:rPr>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Default="00485DF6">
            <w:pPr>
              <w:spacing w:before="100" w:beforeAutospacing="1" w:after="100" w:afterAutospacing="1"/>
              <w:rPr>
                <w:b/>
                <w:bCs/>
                <w:sz w:val="20"/>
                <w:szCs w:val="20"/>
              </w:rPr>
            </w:pPr>
            <w:r>
              <w:rPr>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Default="00485DF6">
            <w:pPr>
              <w:spacing w:before="100" w:beforeAutospacing="1" w:after="100" w:afterAutospacing="1"/>
              <w:rPr>
                <w:b/>
                <w:bCs/>
                <w:sz w:val="20"/>
                <w:szCs w:val="20"/>
              </w:rPr>
            </w:pPr>
            <w:r>
              <w:rPr>
                <w:b/>
                <w:bCs/>
                <w:sz w:val="20"/>
                <w:szCs w:val="20"/>
              </w:rPr>
              <w:t>41.92</w:t>
            </w:r>
          </w:p>
        </w:tc>
      </w:tr>
    </w:tbl>
    <w:p w14:paraId="058D4B5E" w14:textId="77777777" w:rsidR="00485DF6" w:rsidRDefault="00485DF6" w:rsidP="00485DF6">
      <w:r>
        <w:br/>
      </w:r>
      <w:r>
        <w:br/>
      </w:r>
      <w:r>
        <w:br/>
      </w:r>
    </w:p>
    <w:p w14:paraId="06EC47A5" w14:textId="77777777" w:rsidR="00145B24" w:rsidRDefault="00145B24">
      <w:r>
        <w:br w:type="page"/>
      </w:r>
    </w:p>
    <w:p w14:paraId="1890FD03" w14:textId="1F1BC1F3" w:rsidR="00485DF6" w:rsidRDefault="00485DF6" w:rsidP="00485DF6">
      <w:r>
        <w:lastRenderedPageBreak/>
        <w:t>Table-9</w:t>
      </w:r>
    </w:p>
    <w:p w14:paraId="0D4727D9" w14:textId="77777777" w:rsidR="00485DF6" w:rsidRDefault="00485DF6" w:rsidP="00485DF6">
      <w: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87"/>
        <w:gridCol w:w="619"/>
        <w:gridCol w:w="540"/>
        <w:gridCol w:w="594"/>
        <w:gridCol w:w="916"/>
        <w:gridCol w:w="728"/>
        <w:gridCol w:w="556"/>
        <w:gridCol w:w="916"/>
        <w:gridCol w:w="728"/>
        <w:gridCol w:w="630"/>
        <w:gridCol w:w="791"/>
        <w:gridCol w:w="728"/>
      </w:tblGrid>
      <w:tr w:rsidR="00485DF6"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Default="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Default="00485DF6">
            <w:pPr>
              <w:spacing w:before="100" w:beforeAutospacing="1" w:after="100" w:afterAutospacing="1"/>
              <w:rPr>
                <w:b/>
                <w:bCs/>
                <w:sz w:val="20"/>
                <w:szCs w:val="20"/>
              </w:rPr>
            </w:pPr>
            <w:r>
              <w:rPr>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Default="00485DF6">
            <w:pPr>
              <w:spacing w:before="100" w:beforeAutospacing="1" w:after="100" w:afterAutospacing="1"/>
              <w:rPr>
                <w:b/>
                <w:bCs/>
                <w:sz w:val="20"/>
                <w:szCs w:val="20"/>
              </w:rPr>
            </w:pPr>
            <w:r>
              <w:rPr>
                <w:b/>
                <w:bCs/>
                <w:sz w:val="20"/>
                <w:szCs w:val="20"/>
              </w:rPr>
              <w:t>HG</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pm</w:t>
            </w:r>
          </w:p>
        </w:tc>
      </w:tr>
      <w:tr w:rsidR="00485DF6"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Default="00485DF6">
            <w:pPr>
              <w:spacing w:before="100" w:beforeAutospacing="1" w:after="100" w:afterAutospacing="1"/>
              <w:rPr>
                <w:sz w:val="20"/>
                <w:szCs w:val="20"/>
              </w:rPr>
            </w:pPr>
            <w:r>
              <w:rPr>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Default="00485DF6">
            <w:pPr>
              <w:spacing w:before="100" w:beforeAutospacing="1" w:after="100" w:afterAutospacing="1"/>
              <w:rPr>
                <w:sz w:val="20"/>
                <w:szCs w:val="20"/>
              </w:rPr>
            </w:pPr>
            <w:r>
              <w:rPr>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Default="00485DF6">
            <w:pPr>
              <w:spacing w:before="100" w:beforeAutospacing="1" w:after="100" w:afterAutospacing="1"/>
              <w:rPr>
                <w:sz w:val="20"/>
                <w:szCs w:val="20"/>
              </w:rPr>
            </w:pPr>
            <w:r>
              <w:rPr>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Default="00485DF6">
            <w:pPr>
              <w:spacing w:before="100" w:beforeAutospacing="1" w:after="100" w:afterAutospacing="1"/>
              <w:rPr>
                <w:sz w:val="20"/>
                <w:szCs w:val="20"/>
              </w:rPr>
            </w:pPr>
            <w:r>
              <w:rPr>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Default="00485DF6">
            <w:pPr>
              <w:spacing w:before="100" w:beforeAutospacing="1" w:after="100" w:afterAutospacing="1"/>
              <w:rPr>
                <w:sz w:val="20"/>
                <w:szCs w:val="20"/>
              </w:rPr>
            </w:pPr>
            <w:r>
              <w:rPr>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Default="00485DF6">
            <w:pPr>
              <w:spacing w:before="100" w:beforeAutospacing="1" w:after="100" w:afterAutospacing="1"/>
              <w:rPr>
                <w:sz w:val="20"/>
                <w:szCs w:val="20"/>
              </w:rPr>
            </w:pPr>
            <w:r>
              <w:rPr>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Default="00485DF6">
            <w:pPr>
              <w:spacing w:before="100" w:beforeAutospacing="1" w:after="100" w:afterAutospacing="1"/>
              <w:rPr>
                <w:sz w:val="20"/>
                <w:szCs w:val="20"/>
              </w:rPr>
            </w:pPr>
            <w:r>
              <w:rPr>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Default="00485DF6">
            <w:pPr>
              <w:spacing w:before="100" w:beforeAutospacing="1" w:after="100" w:afterAutospacing="1"/>
              <w:rPr>
                <w:sz w:val="20"/>
                <w:szCs w:val="20"/>
              </w:rPr>
            </w:pPr>
            <w:r>
              <w:rPr>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Default="00485DF6">
            <w:pPr>
              <w:spacing w:before="100" w:beforeAutospacing="1" w:after="100" w:afterAutospacing="1"/>
              <w:rPr>
                <w:sz w:val="20"/>
                <w:szCs w:val="20"/>
              </w:rPr>
            </w:pPr>
            <w:r>
              <w:rPr>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Default="00485DF6">
            <w:pPr>
              <w:spacing w:before="100" w:beforeAutospacing="1" w:after="100" w:afterAutospacing="1"/>
              <w:rPr>
                <w:sz w:val="20"/>
                <w:szCs w:val="20"/>
              </w:rPr>
            </w:pPr>
            <w:r>
              <w:rPr>
                <w:sz w:val="20"/>
                <w:szCs w:val="20"/>
              </w:rPr>
              <w:t>104.10</w:t>
            </w:r>
          </w:p>
        </w:tc>
      </w:tr>
      <w:tr w:rsidR="00485DF6"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Default="00485DF6">
            <w:pPr>
              <w:spacing w:before="100" w:beforeAutospacing="1" w:after="100" w:afterAutospacing="1"/>
              <w:rPr>
                <w:sz w:val="20"/>
                <w:szCs w:val="20"/>
              </w:rPr>
            </w:pPr>
            <w:r>
              <w:rPr>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Default="00485DF6">
            <w:pPr>
              <w:spacing w:before="100" w:beforeAutospacing="1" w:after="100" w:afterAutospacing="1"/>
              <w:rPr>
                <w:sz w:val="20"/>
                <w:szCs w:val="20"/>
              </w:rPr>
            </w:pPr>
            <w:r>
              <w:rPr>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Default="00485DF6">
            <w:pPr>
              <w:spacing w:before="100" w:beforeAutospacing="1" w:after="100" w:afterAutospacing="1"/>
              <w:rPr>
                <w:sz w:val="20"/>
                <w:szCs w:val="20"/>
              </w:rPr>
            </w:pPr>
            <w:r>
              <w:rPr>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Default="00485DF6">
            <w:pPr>
              <w:spacing w:before="100" w:beforeAutospacing="1" w:after="100" w:afterAutospacing="1"/>
              <w:rPr>
                <w:sz w:val="20"/>
                <w:szCs w:val="20"/>
              </w:rPr>
            </w:pPr>
            <w:r>
              <w:rPr>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Default="00485DF6">
            <w:pPr>
              <w:spacing w:before="100" w:beforeAutospacing="1" w:after="100" w:afterAutospacing="1"/>
              <w:rPr>
                <w:sz w:val="20"/>
                <w:szCs w:val="20"/>
              </w:rPr>
            </w:pPr>
            <w:r>
              <w:rPr>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Default="00485DF6">
            <w:pPr>
              <w:spacing w:before="100" w:beforeAutospacing="1" w:after="100" w:afterAutospacing="1"/>
              <w:rPr>
                <w:sz w:val="20"/>
                <w:szCs w:val="20"/>
              </w:rPr>
            </w:pPr>
            <w:r>
              <w:rPr>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Default="00485DF6">
            <w:pPr>
              <w:spacing w:before="100" w:beforeAutospacing="1" w:after="100" w:afterAutospacing="1"/>
              <w:rPr>
                <w:sz w:val="20"/>
                <w:szCs w:val="20"/>
              </w:rPr>
            </w:pPr>
            <w:r>
              <w:rPr>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Default="00485DF6">
            <w:pPr>
              <w:spacing w:before="100" w:beforeAutospacing="1" w:after="100" w:afterAutospacing="1"/>
              <w:rPr>
                <w:sz w:val="20"/>
                <w:szCs w:val="20"/>
              </w:rPr>
            </w:pPr>
            <w:r>
              <w:rPr>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Default="00485DF6">
            <w:pPr>
              <w:spacing w:before="100" w:beforeAutospacing="1" w:after="100" w:afterAutospacing="1"/>
              <w:rPr>
                <w:sz w:val="20"/>
                <w:szCs w:val="20"/>
              </w:rPr>
            </w:pPr>
            <w:r>
              <w:rPr>
                <w:sz w:val="20"/>
                <w:szCs w:val="20"/>
              </w:rPr>
              <w:t>38.39</w:t>
            </w:r>
          </w:p>
        </w:tc>
      </w:tr>
      <w:tr w:rsidR="00485DF6"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Default="00485DF6">
            <w:pPr>
              <w:spacing w:before="100" w:beforeAutospacing="1" w:after="100" w:afterAutospacing="1"/>
              <w:rPr>
                <w:sz w:val="20"/>
                <w:szCs w:val="20"/>
              </w:rPr>
            </w:pPr>
            <w:r>
              <w:rPr>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Default="00485DF6">
            <w:pPr>
              <w:spacing w:before="100" w:beforeAutospacing="1" w:after="100" w:afterAutospacing="1"/>
              <w:rPr>
                <w:sz w:val="20"/>
                <w:szCs w:val="20"/>
              </w:rPr>
            </w:pPr>
            <w:r>
              <w:rPr>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Default="00485DF6">
            <w:pPr>
              <w:spacing w:before="100" w:beforeAutospacing="1" w:after="100" w:afterAutospacing="1"/>
              <w:rPr>
                <w:sz w:val="20"/>
                <w:szCs w:val="20"/>
              </w:rPr>
            </w:pPr>
            <w:r>
              <w:rPr>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Default="00485DF6">
            <w:pPr>
              <w:spacing w:before="100" w:beforeAutospacing="1" w:after="100" w:afterAutospacing="1"/>
              <w:rPr>
                <w:sz w:val="20"/>
                <w:szCs w:val="20"/>
              </w:rPr>
            </w:pPr>
            <w:r>
              <w:rPr>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Default="00485DF6">
            <w:pPr>
              <w:spacing w:before="100" w:beforeAutospacing="1" w:after="100" w:afterAutospacing="1"/>
              <w:rPr>
                <w:sz w:val="20"/>
                <w:szCs w:val="20"/>
              </w:rPr>
            </w:pPr>
            <w:r>
              <w:rPr>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Default="00485DF6">
            <w:pPr>
              <w:spacing w:before="100" w:beforeAutospacing="1" w:after="100" w:afterAutospacing="1"/>
              <w:rPr>
                <w:sz w:val="20"/>
                <w:szCs w:val="20"/>
              </w:rPr>
            </w:pPr>
            <w:r>
              <w:rPr>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Default="00485DF6">
            <w:pPr>
              <w:spacing w:before="100" w:beforeAutospacing="1" w:after="100" w:afterAutospacing="1"/>
              <w:rPr>
                <w:sz w:val="20"/>
                <w:szCs w:val="20"/>
              </w:rPr>
            </w:pPr>
            <w:r>
              <w:rPr>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Default="00485DF6">
            <w:pPr>
              <w:spacing w:before="100" w:beforeAutospacing="1" w:after="100" w:afterAutospacing="1"/>
              <w:rPr>
                <w:sz w:val="20"/>
                <w:szCs w:val="20"/>
              </w:rPr>
            </w:pPr>
            <w:r>
              <w:rPr>
                <w:sz w:val="20"/>
                <w:szCs w:val="20"/>
              </w:rPr>
              <w:t>39.48</w:t>
            </w:r>
          </w:p>
        </w:tc>
      </w:tr>
      <w:tr w:rsidR="00485DF6"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Default="00485DF6">
            <w:pPr>
              <w:spacing w:before="100" w:beforeAutospacing="1" w:after="100" w:afterAutospacing="1"/>
              <w:rPr>
                <w:sz w:val="20"/>
                <w:szCs w:val="20"/>
              </w:rPr>
            </w:pPr>
            <w:r>
              <w:rPr>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Default="00485DF6">
            <w:pPr>
              <w:spacing w:before="100" w:beforeAutospacing="1" w:after="100" w:afterAutospacing="1"/>
              <w:rPr>
                <w:sz w:val="20"/>
                <w:szCs w:val="20"/>
              </w:rPr>
            </w:pPr>
            <w:r>
              <w:rPr>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Default="00485DF6">
            <w:pPr>
              <w:spacing w:before="100" w:beforeAutospacing="1" w:after="100" w:afterAutospacing="1"/>
              <w:rPr>
                <w:sz w:val="20"/>
                <w:szCs w:val="20"/>
              </w:rPr>
            </w:pPr>
            <w:r>
              <w:rPr>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Default="00485DF6">
            <w:pPr>
              <w:spacing w:before="100" w:beforeAutospacing="1" w:after="100" w:afterAutospacing="1"/>
              <w:rPr>
                <w:sz w:val="20"/>
                <w:szCs w:val="20"/>
              </w:rPr>
            </w:pPr>
            <w:r>
              <w:rPr>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Default="00485DF6">
            <w:pPr>
              <w:spacing w:before="100" w:beforeAutospacing="1" w:after="100" w:afterAutospacing="1"/>
              <w:rPr>
                <w:sz w:val="20"/>
                <w:szCs w:val="20"/>
              </w:rPr>
            </w:pPr>
            <w:r>
              <w:rPr>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Default="00485DF6">
            <w:pPr>
              <w:spacing w:before="100" w:beforeAutospacing="1" w:after="100" w:afterAutospacing="1"/>
              <w:rPr>
                <w:sz w:val="20"/>
                <w:szCs w:val="20"/>
              </w:rPr>
            </w:pPr>
            <w:r>
              <w:rPr>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Default="00485DF6">
            <w:pPr>
              <w:spacing w:before="100" w:beforeAutospacing="1" w:after="100" w:afterAutospacing="1"/>
              <w:rPr>
                <w:sz w:val="20"/>
                <w:szCs w:val="20"/>
              </w:rPr>
            </w:pPr>
            <w:r>
              <w:rPr>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Default="00485DF6">
            <w:pPr>
              <w:spacing w:before="100" w:beforeAutospacing="1" w:after="100" w:afterAutospacing="1"/>
              <w:rPr>
                <w:sz w:val="20"/>
                <w:szCs w:val="20"/>
              </w:rPr>
            </w:pPr>
            <w:r>
              <w:rPr>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Default="00485DF6">
            <w:pPr>
              <w:spacing w:before="100" w:beforeAutospacing="1" w:after="100" w:afterAutospacing="1"/>
              <w:rPr>
                <w:sz w:val="20"/>
                <w:szCs w:val="20"/>
              </w:rPr>
            </w:pPr>
            <w:r>
              <w:rPr>
                <w:sz w:val="20"/>
                <w:szCs w:val="20"/>
              </w:rPr>
              <w:t>76.16</w:t>
            </w:r>
          </w:p>
        </w:tc>
      </w:tr>
      <w:tr w:rsidR="00485DF6"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Default="00485DF6">
            <w:pPr>
              <w:spacing w:before="100" w:beforeAutospacing="1" w:after="100" w:afterAutospacing="1"/>
              <w:rPr>
                <w:sz w:val="20"/>
                <w:szCs w:val="20"/>
              </w:rPr>
            </w:pPr>
            <w:proofErr w:type="spellStart"/>
            <w:r>
              <w:rPr>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Default="00485DF6">
            <w:pPr>
              <w:spacing w:before="100" w:beforeAutospacing="1" w:after="100" w:afterAutospacing="1"/>
              <w:rPr>
                <w:sz w:val="20"/>
                <w:szCs w:val="20"/>
              </w:rPr>
            </w:pPr>
            <w:r>
              <w:rPr>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Default="00485DF6">
            <w:pPr>
              <w:spacing w:before="100" w:beforeAutospacing="1" w:after="100" w:afterAutospacing="1"/>
              <w:rPr>
                <w:sz w:val="20"/>
                <w:szCs w:val="20"/>
              </w:rPr>
            </w:pPr>
            <w:r>
              <w:rPr>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Default="00485DF6">
            <w:pPr>
              <w:spacing w:before="100" w:beforeAutospacing="1" w:after="100" w:afterAutospacing="1"/>
              <w:rPr>
                <w:sz w:val="20"/>
                <w:szCs w:val="20"/>
              </w:rPr>
            </w:pPr>
            <w:r>
              <w:rPr>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Default="00485DF6">
            <w:pPr>
              <w:spacing w:before="100" w:beforeAutospacing="1" w:after="100" w:afterAutospacing="1"/>
              <w:rPr>
                <w:sz w:val="20"/>
                <w:szCs w:val="20"/>
              </w:rPr>
            </w:pPr>
            <w:r>
              <w:rPr>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Default="00485DF6">
            <w:pPr>
              <w:spacing w:before="100" w:beforeAutospacing="1" w:after="100" w:afterAutospacing="1"/>
              <w:rPr>
                <w:sz w:val="20"/>
                <w:szCs w:val="20"/>
              </w:rPr>
            </w:pPr>
            <w:r>
              <w:rPr>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Default="00485DF6">
            <w:pPr>
              <w:spacing w:before="100" w:beforeAutospacing="1" w:after="100" w:afterAutospacing="1"/>
              <w:rPr>
                <w:sz w:val="20"/>
                <w:szCs w:val="20"/>
              </w:rPr>
            </w:pPr>
            <w:r>
              <w:rPr>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Default="00485DF6">
            <w:pPr>
              <w:spacing w:before="100" w:beforeAutospacing="1" w:after="100" w:afterAutospacing="1"/>
              <w:rPr>
                <w:sz w:val="20"/>
                <w:szCs w:val="20"/>
              </w:rPr>
            </w:pPr>
            <w:r>
              <w:rPr>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Default="00485DF6">
            <w:pPr>
              <w:spacing w:before="100" w:beforeAutospacing="1" w:after="100" w:afterAutospacing="1"/>
              <w:rPr>
                <w:sz w:val="20"/>
                <w:szCs w:val="20"/>
              </w:rPr>
            </w:pPr>
            <w:r>
              <w:rPr>
                <w:sz w:val="20"/>
                <w:szCs w:val="20"/>
              </w:rPr>
              <w:t>33.32</w:t>
            </w:r>
          </w:p>
        </w:tc>
      </w:tr>
      <w:tr w:rsidR="00485DF6"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Default="00485DF6">
            <w:pPr>
              <w:spacing w:before="100" w:beforeAutospacing="1" w:after="100" w:afterAutospacing="1"/>
              <w:rPr>
                <w:sz w:val="20"/>
                <w:szCs w:val="20"/>
              </w:rPr>
            </w:pPr>
            <w:r>
              <w:rPr>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Default="00485DF6">
            <w:pPr>
              <w:spacing w:before="100" w:beforeAutospacing="1" w:after="100" w:afterAutospacing="1"/>
              <w:rPr>
                <w:sz w:val="20"/>
                <w:szCs w:val="20"/>
              </w:rPr>
            </w:pPr>
            <w:r>
              <w:rPr>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Default="00485DF6">
            <w:pPr>
              <w:spacing w:before="100" w:beforeAutospacing="1" w:after="100" w:afterAutospacing="1"/>
              <w:rPr>
                <w:sz w:val="20"/>
                <w:szCs w:val="20"/>
              </w:rPr>
            </w:pPr>
            <w:r>
              <w:rPr>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Default="00485DF6">
            <w:pPr>
              <w:spacing w:before="100" w:beforeAutospacing="1" w:after="100" w:afterAutospacing="1"/>
              <w:rPr>
                <w:sz w:val="20"/>
                <w:szCs w:val="20"/>
              </w:rPr>
            </w:pPr>
            <w:r>
              <w:rPr>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Default="00485DF6">
            <w:pPr>
              <w:spacing w:before="100" w:beforeAutospacing="1" w:after="100" w:afterAutospacing="1"/>
              <w:rPr>
                <w:sz w:val="20"/>
                <w:szCs w:val="20"/>
              </w:rPr>
            </w:pPr>
            <w:r>
              <w:rPr>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Default="00485DF6">
            <w:pPr>
              <w:spacing w:before="100" w:beforeAutospacing="1" w:after="100" w:afterAutospacing="1"/>
              <w:rPr>
                <w:sz w:val="20"/>
                <w:szCs w:val="20"/>
              </w:rPr>
            </w:pPr>
            <w:r>
              <w:rPr>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Default="00485DF6">
            <w:pPr>
              <w:spacing w:before="100" w:beforeAutospacing="1" w:after="100" w:afterAutospacing="1"/>
              <w:rPr>
                <w:sz w:val="20"/>
                <w:szCs w:val="20"/>
              </w:rPr>
            </w:pPr>
            <w:r>
              <w:rPr>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Default="00485DF6">
            <w:pPr>
              <w:spacing w:before="100" w:beforeAutospacing="1" w:after="100" w:afterAutospacing="1"/>
              <w:rPr>
                <w:sz w:val="20"/>
                <w:szCs w:val="20"/>
              </w:rPr>
            </w:pPr>
            <w:r>
              <w:rPr>
                <w:sz w:val="20"/>
                <w:szCs w:val="20"/>
              </w:rPr>
              <w:t>25.71</w:t>
            </w:r>
          </w:p>
        </w:tc>
      </w:tr>
      <w:tr w:rsidR="00485DF6"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Default="00485DF6">
            <w:pPr>
              <w:spacing w:before="100" w:beforeAutospacing="1" w:after="100" w:afterAutospacing="1"/>
              <w:rPr>
                <w:sz w:val="20"/>
                <w:szCs w:val="20"/>
              </w:rPr>
            </w:pPr>
            <w:r>
              <w:rPr>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Default="00485DF6">
            <w:pPr>
              <w:spacing w:before="100" w:beforeAutospacing="1" w:after="100" w:afterAutospacing="1"/>
              <w:rPr>
                <w:sz w:val="20"/>
                <w:szCs w:val="20"/>
              </w:rPr>
            </w:pPr>
            <w:r>
              <w:rPr>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Default="00485DF6">
            <w:pPr>
              <w:spacing w:before="100" w:beforeAutospacing="1" w:after="100" w:afterAutospacing="1"/>
              <w:rPr>
                <w:sz w:val="20"/>
                <w:szCs w:val="20"/>
              </w:rPr>
            </w:pPr>
            <w:r>
              <w:rPr>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Default="00485DF6">
            <w:pPr>
              <w:spacing w:before="100" w:beforeAutospacing="1" w:after="100" w:afterAutospacing="1"/>
              <w:rPr>
                <w:sz w:val="20"/>
                <w:szCs w:val="20"/>
              </w:rPr>
            </w:pPr>
            <w:r>
              <w:rPr>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Default="00485DF6">
            <w:pPr>
              <w:spacing w:before="100" w:beforeAutospacing="1" w:after="100" w:afterAutospacing="1"/>
              <w:rPr>
                <w:sz w:val="20"/>
                <w:szCs w:val="20"/>
              </w:rPr>
            </w:pPr>
            <w:r>
              <w:rPr>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Default="00485DF6">
            <w:pPr>
              <w:spacing w:before="100" w:beforeAutospacing="1" w:after="100" w:afterAutospacing="1"/>
              <w:rPr>
                <w:sz w:val="20"/>
                <w:szCs w:val="20"/>
              </w:rPr>
            </w:pPr>
            <w:r>
              <w:rPr>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Default="00485DF6">
            <w:pPr>
              <w:spacing w:before="100" w:beforeAutospacing="1" w:after="100" w:afterAutospacing="1"/>
              <w:rPr>
                <w:sz w:val="20"/>
                <w:szCs w:val="20"/>
              </w:rPr>
            </w:pPr>
            <w:r>
              <w:rPr>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Default="00485DF6">
            <w:pPr>
              <w:spacing w:before="100" w:beforeAutospacing="1" w:after="100" w:afterAutospacing="1"/>
              <w:rPr>
                <w:sz w:val="20"/>
                <w:szCs w:val="20"/>
              </w:rPr>
            </w:pPr>
            <w:r>
              <w:rPr>
                <w:sz w:val="20"/>
                <w:szCs w:val="20"/>
              </w:rPr>
              <w:t>41.78</w:t>
            </w:r>
          </w:p>
        </w:tc>
      </w:tr>
      <w:tr w:rsidR="00485DF6"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Default="00485DF6">
            <w:pPr>
              <w:spacing w:before="100" w:beforeAutospacing="1" w:after="100" w:afterAutospacing="1"/>
              <w:rPr>
                <w:sz w:val="20"/>
                <w:szCs w:val="20"/>
              </w:rPr>
            </w:pPr>
            <w:r>
              <w:rPr>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Default="00485DF6">
            <w:pPr>
              <w:spacing w:before="100" w:beforeAutospacing="1" w:after="100" w:afterAutospacing="1"/>
              <w:rPr>
                <w:sz w:val="20"/>
                <w:szCs w:val="20"/>
              </w:rPr>
            </w:pPr>
            <w:r>
              <w:rPr>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Default="00485DF6">
            <w:pPr>
              <w:spacing w:before="100" w:beforeAutospacing="1" w:after="100" w:afterAutospacing="1"/>
              <w:rPr>
                <w:sz w:val="20"/>
                <w:szCs w:val="20"/>
              </w:rPr>
            </w:pPr>
            <w:r>
              <w:rPr>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Default="00485DF6">
            <w:pPr>
              <w:spacing w:before="100" w:beforeAutospacing="1" w:after="100" w:afterAutospacing="1"/>
              <w:rPr>
                <w:sz w:val="20"/>
                <w:szCs w:val="20"/>
              </w:rPr>
            </w:pPr>
            <w:r>
              <w:rPr>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Default="00485DF6">
            <w:pPr>
              <w:spacing w:before="100" w:beforeAutospacing="1" w:after="100" w:afterAutospacing="1"/>
              <w:rPr>
                <w:sz w:val="20"/>
                <w:szCs w:val="20"/>
              </w:rPr>
            </w:pPr>
            <w:r>
              <w:rPr>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Default="00485DF6">
            <w:pPr>
              <w:spacing w:before="100" w:beforeAutospacing="1" w:after="100" w:afterAutospacing="1"/>
              <w:rPr>
                <w:sz w:val="20"/>
                <w:szCs w:val="20"/>
              </w:rPr>
            </w:pPr>
            <w:r>
              <w:rPr>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Default="00485DF6">
            <w:pPr>
              <w:spacing w:before="100" w:beforeAutospacing="1" w:after="100" w:afterAutospacing="1"/>
              <w:rPr>
                <w:sz w:val="20"/>
                <w:szCs w:val="20"/>
              </w:rPr>
            </w:pPr>
            <w:r>
              <w:rPr>
                <w:sz w:val="20"/>
                <w:szCs w:val="20"/>
              </w:rPr>
              <w:t>50.56</w:t>
            </w:r>
          </w:p>
        </w:tc>
      </w:tr>
      <w:tr w:rsidR="00485DF6"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Default="00485DF6">
            <w:pPr>
              <w:spacing w:before="100" w:beforeAutospacing="1" w:after="100" w:afterAutospacing="1"/>
              <w:rPr>
                <w:sz w:val="20"/>
                <w:szCs w:val="20"/>
              </w:rPr>
            </w:pPr>
            <w:r>
              <w:rPr>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Default="00485DF6">
            <w:pPr>
              <w:spacing w:before="100" w:beforeAutospacing="1" w:after="100" w:afterAutospacing="1"/>
              <w:rPr>
                <w:sz w:val="20"/>
                <w:szCs w:val="20"/>
              </w:rPr>
            </w:pPr>
            <w:r>
              <w:rPr>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Default="00485DF6">
            <w:pPr>
              <w:spacing w:before="100" w:beforeAutospacing="1" w:after="100" w:afterAutospacing="1"/>
              <w:rPr>
                <w:sz w:val="20"/>
                <w:szCs w:val="20"/>
              </w:rPr>
            </w:pPr>
            <w:r>
              <w:rPr>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Default="00485DF6">
            <w:pPr>
              <w:spacing w:before="100" w:beforeAutospacing="1" w:after="100" w:afterAutospacing="1"/>
              <w:rPr>
                <w:sz w:val="20"/>
                <w:szCs w:val="20"/>
              </w:rPr>
            </w:pPr>
            <w:r>
              <w:rPr>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Default="00485DF6">
            <w:pPr>
              <w:spacing w:before="100" w:beforeAutospacing="1" w:after="100" w:afterAutospacing="1"/>
              <w:rPr>
                <w:sz w:val="20"/>
                <w:szCs w:val="20"/>
              </w:rPr>
            </w:pPr>
            <w:r>
              <w:rPr>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Default="00485DF6">
            <w:pPr>
              <w:spacing w:before="100" w:beforeAutospacing="1" w:after="100" w:afterAutospacing="1"/>
              <w:rPr>
                <w:sz w:val="20"/>
                <w:szCs w:val="20"/>
              </w:rPr>
            </w:pPr>
            <w:r>
              <w:rPr>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Default="00485DF6">
            <w:pPr>
              <w:spacing w:before="100" w:beforeAutospacing="1" w:after="100" w:afterAutospacing="1"/>
              <w:rPr>
                <w:sz w:val="20"/>
                <w:szCs w:val="20"/>
              </w:rPr>
            </w:pPr>
            <w:r>
              <w:rPr>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Default="00485DF6">
            <w:pPr>
              <w:spacing w:before="100" w:beforeAutospacing="1" w:after="100" w:afterAutospacing="1"/>
              <w:rPr>
                <w:sz w:val="20"/>
                <w:szCs w:val="20"/>
              </w:rPr>
            </w:pPr>
            <w:r>
              <w:rPr>
                <w:sz w:val="20"/>
                <w:szCs w:val="20"/>
              </w:rPr>
              <w:t>47.03</w:t>
            </w:r>
          </w:p>
        </w:tc>
      </w:tr>
      <w:tr w:rsidR="00485DF6"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Default="00485DF6">
            <w:pPr>
              <w:spacing w:before="100" w:beforeAutospacing="1" w:after="100" w:afterAutospacing="1"/>
              <w:rPr>
                <w:sz w:val="20"/>
                <w:szCs w:val="20"/>
              </w:rPr>
            </w:pPr>
            <w:r>
              <w:rPr>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Default="00485DF6">
            <w:pPr>
              <w:spacing w:before="100" w:beforeAutospacing="1" w:after="100" w:afterAutospacing="1"/>
              <w:rPr>
                <w:sz w:val="20"/>
                <w:szCs w:val="20"/>
              </w:rPr>
            </w:pPr>
            <w:r>
              <w:rPr>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Default="00485DF6">
            <w:pPr>
              <w:spacing w:before="100" w:beforeAutospacing="1" w:after="100" w:afterAutospacing="1"/>
              <w:rPr>
                <w:sz w:val="20"/>
                <w:szCs w:val="20"/>
              </w:rPr>
            </w:pPr>
            <w:r>
              <w:rPr>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Default="00485DF6">
            <w:pPr>
              <w:spacing w:before="100" w:beforeAutospacing="1" w:after="100" w:afterAutospacing="1"/>
              <w:rPr>
                <w:sz w:val="20"/>
                <w:szCs w:val="20"/>
              </w:rPr>
            </w:pPr>
            <w:r>
              <w:rPr>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Default="00485DF6">
            <w:pPr>
              <w:spacing w:before="100" w:beforeAutospacing="1" w:after="100" w:afterAutospacing="1"/>
              <w:rPr>
                <w:sz w:val="20"/>
                <w:szCs w:val="20"/>
              </w:rPr>
            </w:pPr>
            <w:r>
              <w:rPr>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Default="00485DF6">
            <w:pPr>
              <w:spacing w:before="100" w:beforeAutospacing="1" w:after="100" w:afterAutospacing="1"/>
              <w:rPr>
                <w:sz w:val="20"/>
                <w:szCs w:val="20"/>
              </w:rPr>
            </w:pPr>
            <w:r>
              <w:rPr>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Default="00485DF6">
            <w:pPr>
              <w:spacing w:before="100" w:beforeAutospacing="1" w:after="100" w:afterAutospacing="1"/>
              <w:rPr>
                <w:sz w:val="20"/>
                <w:szCs w:val="20"/>
              </w:rPr>
            </w:pPr>
            <w:r>
              <w:rPr>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Default="00485DF6">
            <w:pPr>
              <w:spacing w:before="100" w:beforeAutospacing="1" w:after="100" w:afterAutospacing="1"/>
              <w:rPr>
                <w:sz w:val="20"/>
                <w:szCs w:val="20"/>
              </w:rPr>
            </w:pPr>
            <w:r>
              <w:rPr>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Default="00485DF6">
            <w:pPr>
              <w:spacing w:before="100" w:beforeAutospacing="1" w:after="100" w:afterAutospacing="1"/>
              <w:rPr>
                <w:sz w:val="20"/>
                <w:szCs w:val="20"/>
              </w:rPr>
            </w:pPr>
            <w:r>
              <w:rPr>
                <w:sz w:val="20"/>
                <w:szCs w:val="20"/>
              </w:rPr>
              <w:t>85.48</w:t>
            </w:r>
          </w:p>
        </w:tc>
      </w:tr>
      <w:tr w:rsidR="00485DF6"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Default="00485DF6">
            <w:pPr>
              <w:spacing w:before="100" w:beforeAutospacing="1" w:after="100" w:afterAutospacing="1"/>
              <w:rPr>
                <w:sz w:val="20"/>
                <w:szCs w:val="20"/>
              </w:rPr>
            </w:pPr>
            <w:r>
              <w:rPr>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Default="00485DF6">
            <w:pPr>
              <w:spacing w:before="100" w:beforeAutospacing="1" w:after="100" w:afterAutospacing="1"/>
              <w:rPr>
                <w:sz w:val="20"/>
                <w:szCs w:val="20"/>
              </w:rPr>
            </w:pPr>
            <w:r>
              <w:rPr>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Default="00485DF6">
            <w:pPr>
              <w:spacing w:before="100" w:beforeAutospacing="1" w:after="100" w:afterAutospacing="1"/>
              <w:rPr>
                <w:sz w:val="20"/>
                <w:szCs w:val="20"/>
              </w:rPr>
            </w:pPr>
            <w:r>
              <w:rPr>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Default="00485DF6">
            <w:pPr>
              <w:spacing w:before="100" w:beforeAutospacing="1" w:after="100" w:afterAutospacing="1"/>
              <w:rPr>
                <w:sz w:val="20"/>
                <w:szCs w:val="20"/>
              </w:rPr>
            </w:pPr>
            <w:r>
              <w:rPr>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Default="00485DF6">
            <w:pPr>
              <w:spacing w:before="100" w:beforeAutospacing="1" w:after="100" w:afterAutospacing="1"/>
              <w:rPr>
                <w:sz w:val="20"/>
                <w:szCs w:val="20"/>
              </w:rPr>
            </w:pPr>
            <w:r>
              <w:rPr>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Default="00485DF6">
            <w:pPr>
              <w:spacing w:before="100" w:beforeAutospacing="1" w:after="100" w:afterAutospacing="1"/>
              <w:rPr>
                <w:sz w:val="20"/>
                <w:szCs w:val="20"/>
              </w:rPr>
            </w:pPr>
            <w:r>
              <w:rPr>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Default="00485DF6">
            <w:pPr>
              <w:spacing w:before="100" w:beforeAutospacing="1" w:after="100" w:afterAutospacing="1"/>
              <w:rPr>
                <w:sz w:val="20"/>
                <w:szCs w:val="20"/>
              </w:rPr>
            </w:pPr>
            <w:r>
              <w:rPr>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Default="00485DF6">
            <w:pPr>
              <w:spacing w:before="100" w:beforeAutospacing="1" w:after="100" w:afterAutospacing="1"/>
              <w:rPr>
                <w:sz w:val="20"/>
                <w:szCs w:val="20"/>
              </w:rPr>
            </w:pPr>
            <w:r>
              <w:rPr>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Default="00485DF6">
            <w:pPr>
              <w:spacing w:before="100" w:beforeAutospacing="1" w:after="100" w:afterAutospacing="1"/>
              <w:rPr>
                <w:sz w:val="20"/>
                <w:szCs w:val="20"/>
              </w:rPr>
            </w:pPr>
            <w:r>
              <w:rPr>
                <w:sz w:val="20"/>
                <w:szCs w:val="20"/>
              </w:rPr>
              <w:t>65.74</w:t>
            </w:r>
          </w:p>
        </w:tc>
      </w:tr>
      <w:tr w:rsidR="00485DF6"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Default="00485DF6">
            <w:pPr>
              <w:spacing w:before="100" w:beforeAutospacing="1" w:after="100" w:afterAutospacing="1"/>
              <w:rPr>
                <w:sz w:val="20"/>
                <w:szCs w:val="20"/>
              </w:rPr>
            </w:pPr>
            <w:r>
              <w:rPr>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Default="00485DF6">
            <w:pPr>
              <w:spacing w:before="100" w:beforeAutospacing="1" w:after="100" w:afterAutospacing="1"/>
              <w:rPr>
                <w:sz w:val="20"/>
                <w:szCs w:val="20"/>
              </w:rPr>
            </w:pPr>
            <w:r>
              <w:rPr>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Default="00485DF6">
            <w:pPr>
              <w:spacing w:before="100" w:beforeAutospacing="1" w:after="100" w:afterAutospacing="1"/>
              <w:rPr>
                <w:sz w:val="20"/>
                <w:szCs w:val="20"/>
              </w:rPr>
            </w:pPr>
            <w:r>
              <w:rPr>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Default="00485DF6">
            <w:pPr>
              <w:spacing w:before="100" w:beforeAutospacing="1" w:after="100" w:afterAutospacing="1"/>
              <w:rPr>
                <w:sz w:val="20"/>
                <w:szCs w:val="20"/>
              </w:rPr>
            </w:pPr>
            <w:r>
              <w:rPr>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Default="00485DF6">
            <w:pPr>
              <w:spacing w:before="100" w:beforeAutospacing="1" w:after="100" w:afterAutospacing="1"/>
              <w:rPr>
                <w:sz w:val="20"/>
                <w:szCs w:val="20"/>
              </w:rPr>
            </w:pPr>
            <w:r>
              <w:rPr>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Default="00485DF6">
            <w:pPr>
              <w:spacing w:before="100" w:beforeAutospacing="1" w:after="100" w:afterAutospacing="1"/>
              <w:rPr>
                <w:sz w:val="20"/>
                <w:szCs w:val="20"/>
              </w:rPr>
            </w:pPr>
            <w:r>
              <w:rPr>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Default="00485DF6">
            <w:pPr>
              <w:spacing w:before="100" w:beforeAutospacing="1" w:after="100" w:afterAutospacing="1"/>
              <w:rPr>
                <w:sz w:val="20"/>
                <w:szCs w:val="20"/>
              </w:rPr>
            </w:pPr>
            <w:r>
              <w:rPr>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Default="00485DF6">
            <w:pPr>
              <w:spacing w:before="100" w:beforeAutospacing="1" w:after="100" w:afterAutospacing="1"/>
              <w:rPr>
                <w:sz w:val="20"/>
                <w:szCs w:val="20"/>
              </w:rPr>
            </w:pPr>
            <w:r>
              <w:rPr>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Default="00485DF6">
            <w:pPr>
              <w:spacing w:before="100" w:beforeAutospacing="1" w:after="100" w:afterAutospacing="1"/>
              <w:rPr>
                <w:sz w:val="20"/>
                <w:szCs w:val="20"/>
              </w:rPr>
            </w:pPr>
            <w:r>
              <w:rPr>
                <w:sz w:val="20"/>
                <w:szCs w:val="20"/>
              </w:rPr>
              <w:t>77.54</w:t>
            </w:r>
          </w:p>
        </w:tc>
      </w:tr>
      <w:tr w:rsidR="00485DF6"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Default="00485DF6">
            <w:pPr>
              <w:spacing w:before="100" w:beforeAutospacing="1" w:after="100" w:afterAutospacing="1"/>
              <w:rPr>
                <w:sz w:val="20"/>
                <w:szCs w:val="20"/>
              </w:rPr>
            </w:pPr>
            <w:r>
              <w:rPr>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Default="00485DF6">
            <w:pPr>
              <w:spacing w:before="100" w:beforeAutospacing="1" w:after="100" w:afterAutospacing="1"/>
              <w:rPr>
                <w:sz w:val="20"/>
                <w:szCs w:val="20"/>
              </w:rPr>
            </w:pPr>
            <w:r>
              <w:rPr>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Default="00485DF6">
            <w:pPr>
              <w:spacing w:before="100" w:beforeAutospacing="1" w:after="100" w:afterAutospacing="1"/>
              <w:rPr>
                <w:sz w:val="20"/>
                <w:szCs w:val="20"/>
              </w:rPr>
            </w:pPr>
            <w:r>
              <w:rPr>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Default="00485DF6">
            <w:pPr>
              <w:spacing w:before="100" w:beforeAutospacing="1" w:after="100" w:afterAutospacing="1"/>
              <w:rPr>
                <w:sz w:val="20"/>
                <w:szCs w:val="20"/>
              </w:rPr>
            </w:pPr>
            <w:r>
              <w:rPr>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Default="00485DF6">
            <w:pPr>
              <w:spacing w:before="100" w:beforeAutospacing="1" w:after="100" w:afterAutospacing="1"/>
              <w:rPr>
                <w:sz w:val="20"/>
                <w:szCs w:val="20"/>
              </w:rPr>
            </w:pPr>
            <w:r>
              <w:rPr>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Default="00485DF6">
            <w:pPr>
              <w:spacing w:before="100" w:beforeAutospacing="1" w:after="100" w:afterAutospacing="1"/>
              <w:rPr>
                <w:sz w:val="20"/>
                <w:szCs w:val="20"/>
              </w:rPr>
            </w:pPr>
            <w:r>
              <w:rPr>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Default="00485DF6">
            <w:pPr>
              <w:spacing w:before="100" w:beforeAutospacing="1" w:after="100" w:afterAutospacing="1"/>
              <w:rPr>
                <w:sz w:val="20"/>
                <w:szCs w:val="20"/>
              </w:rPr>
            </w:pPr>
            <w:r>
              <w:rPr>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Default="00485DF6">
            <w:pPr>
              <w:spacing w:before="100" w:beforeAutospacing="1" w:after="100" w:afterAutospacing="1"/>
              <w:rPr>
                <w:sz w:val="20"/>
                <w:szCs w:val="20"/>
              </w:rPr>
            </w:pPr>
            <w:r>
              <w:rPr>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Default="00485DF6">
            <w:pPr>
              <w:spacing w:before="100" w:beforeAutospacing="1" w:after="100" w:afterAutospacing="1"/>
              <w:rPr>
                <w:sz w:val="20"/>
                <w:szCs w:val="20"/>
              </w:rPr>
            </w:pPr>
            <w:r>
              <w:rPr>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Default="00485DF6">
            <w:pPr>
              <w:spacing w:before="100" w:beforeAutospacing="1" w:after="100" w:afterAutospacing="1"/>
              <w:rPr>
                <w:sz w:val="20"/>
                <w:szCs w:val="20"/>
              </w:rPr>
            </w:pPr>
            <w:r>
              <w:rPr>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Default="00485DF6">
            <w:pPr>
              <w:spacing w:before="100" w:beforeAutospacing="1" w:after="100" w:afterAutospacing="1"/>
              <w:rPr>
                <w:sz w:val="20"/>
                <w:szCs w:val="20"/>
              </w:rPr>
            </w:pPr>
            <w:r>
              <w:rPr>
                <w:sz w:val="20"/>
                <w:szCs w:val="20"/>
              </w:rPr>
              <w:t>246.06</w:t>
            </w:r>
          </w:p>
        </w:tc>
      </w:tr>
      <w:tr w:rsidR="00485DF6"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Default="00485DF6">
            <w:pPr>
              <w:spacing w:before="100" w:beforeAutospacing="1" w:after="100" w:afterAutospacing="1"/>
              <w:rPr>
                <w:sz w:val="20"/>
                <w:szCs w:val="20"/>
              </w:rPr>
            </w:pPr>
            <w:r>
              <w:rPr>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Default="00485DF6">
            <w:pPr>
              <w:spacing w:before="100" w:beforeAutospacing="1" w:after="100" w:afterAutospacing="1"/>
              <w:rPr>
                <w:sz w:val="20"/>
                <w:szCs w:val="20"/>
              </w:rPr>
            </w:pPr>
            <w:r>
              <w:rPr>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Default="00485DF6">
            <w:pPr>
              <w:spacing w:before="100" w:beforeAutospacing="1" w:after="100" w:afterAutospacing="1"/>
              <w:rPr>
                <w:sz w:val="20"/>
                <w:szCs w:val="20"/>
              </w:rPr>
            </w:pPr>
            <w:r>
              <w:rPr>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Default="00485DF6">
            <w:pPr>
              <w:spacing w:before="100" w:beforeAutospacing="1" w:after="100" w:afterAutospacing="1"/>
              <w:rPr>
                <w:sz w:val="20"/>
                <w:szCs w:val="20"/>
              </w:rPr>
            </w:pPr>
            <w:r>
              <w:rPr>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Default="00485DF6">
            <w:pPr>
              <w:spacing w:before="100" w:beforeAutospacing="1" w:after="100" w:afterAutospacing="1"/>
              <w:rPr>
                <w:sz w:val="20"/>
                <w:szCs w:val="20"/>
              </w:rPr>
            </w:pPr>
            <w:r>
              <w:rPr>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Default="00485DF6">
            <w:pPr>
              <w:spacing w:before="100" w:beforeAutospacing="1" w:after="100" w:afterAutospacing="1"/>
              <w:rPr>
                <w:sz w:val="20"/>
                <w:szCs w:val="20"/>
              </w:rPr>
            </w:pPr>
            <w:r>
              <w:rPr>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Default="00485DF6">
            <w:pPr>
              <w:spacing w:before="100" w:beforeAutospacing="1" w:after="100" w:afterAutospacing="1"/>
              <w:rPr>
                <w:sz w:val="20"/>
                <w:szCs w:val="20"/>
              </w:rPr>
            </w:pPr>
            <w:r>
              <w:rPr>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Default="00485DF6">
            <w:pPr>
              <w:spacing w:before="100" w:beforeAutospacing="1" w:after="100" w:afterAutospacing="1"/>
              <w:rPr>
                <w:sz w:val="20"/>
                <w:szCs w:val="20"/>
              </w:rPr>
            </w:pPr>
            <w:r>
              <w:rPr>
                <w:sz w:val="20"/>
                <w:szCs w:val="20"/>
              </w:rPr>
              <w:t>50.47</w:t>
            </w:r>
          </w:p>
        </w:tc>
      </w:tr>
      <w:tr w:rsidR="00485DF6"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Default="00485DF6">
            <w:pPr>
              <w:spacing w:before="100" w:beforeAutospacing="1" w:after="100" w:afterAutospacing="1"/>
              <w:rPr>
                <w:sz w:val="20"/>
                <w:szCs w:val="20"/>
              </w:rPr>
            </w:pPr>
            <w:proofErr w:type="spellStart"/>
            <w:r>
              <w:rPr>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Default="00485DF6">
            <w:pPr>
              <w:spacing w:before="100" w:beforeAutospacing="1" w:after="100" w:afterAutospacing="1"/>
              <w:rPr>
                <w:sz w:val="20"/>
                <w:szCs w:val="20"/>
              </w:rPr>
            </w:pPr>
            <w:r>
              <w:rPr>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Default="00485DF6">
            <w:pPr>
              <w:spacing w:before="100" w:beforeAutospacing="1" w:after="100" w:afterAutospacing="1"/>
              <w:rPr>
                <w:sz w:val="20"/>
                <w:szCs w:val="20"/>
              </w:rPr>
            </w:pPr>
            <w:r>
              <w:rPr>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Default="00485DF6">
            <w:pPr>
              <w:spacing w:before="100" w:beforeAutospacing="1" w:after="100" w:afterAutospacing="1"/>
              <w:rPr>
                <w:sz w:val="20"/>
                <w:szCs w:val="20"/>
              </w:rPr>
            </w:pPr>
            <w:r>
              <w:rPr>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Default="00485DF6">
            <w:pPr>
              <w:spacing w:before="100" w:beforeAutospacing="1" w:after="100" w:afterAutospacing="1"/>
              <w:rPr>
                <w:sz w:val="20"/>
                <w:szCs w:val="20"/>
              </w:rPr>
            </w:pPr>
            <w:r>
              <w:rPr>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Default="00485DF6">
            <w:pPr>
              <w:spacing w:before="100" w:beforeAutospacing="1" w:after="100" w:afterAutospacing="1"/>
              <w:rPr>
                <w:sz w:val="20"/>
                <w:szCs w:val="20"/>
              </w:rPr>
            </w:pPr>
            <w:r>
              <w:rPr>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Default="00485DF6">
            <w:pPr>
              <w:spacing w:before="100" w:beforeAutospacing="1" w:after="100" w:afterAutospacing="1"/>
              <w:rPr>
                <w:sz w:val="20"/>
                <w:szCs w:val="20"/>
              </w:rPr>
            </w:pPr>
            <w:r>
              <w:rPr>
                <w:sz w:val="20"/>
                <w:szCs w:val="20"/>
              </w:rPr>
              <w:t>71.25</w:t>
            </w:r>
          </w:p>
        </w:tc>
      </w:tr>
      <w:tr w:rsidR="00485DF6"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Default="00485DF6">
            <w:pPr>
              <w:spacing w:before="100" w:beforeAutospacing="1" w:after="100" w:afterAutospacing="1"/>
              <w:rPr>
                <w:sz w:val="20"/>
                <w:szCs w:val="20"/>
              </w:rPr>
            </w:pPr>
            <w:proofErr w:type="spellStart"/>
            <w:r>
              <w:rPr>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Default="00485DF6">
            <w:pPr>
              <w:spacing w:before="100" w:beforeAutospacing="1" w:after="100" w:afterAutospacing="1"/>
              <w:rPr>
                <w:sz w:val="20"/>
                <w:szCs w:val="20"/>
              </w:rPr>
            </w:pPr>
            <w:r>
              <w:rPr>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Default="00485DF6">
            <w:pPr>
              <w:spacing w:before="100" w:beforeAutospacing="1" w:after="100" w:afterAutospacing="1"/>
              <w:rPr>
                <w:sz w:val="20"/>
                <w:szCs w:val="20"/>
              </w:rPr>
            </w:pPr>
            <w:r>
              <w:rPr>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Default="00485DF6">
            <w:pPr>
              <w:spacing w:before="100" w:beforeAutospacing="1" w:after="100" w:afterAutospacing="1"/>
              <w:rPr>
                <w:sz w:val="20"/>
                <w:szCs w:val="20"/>
              </w:rPr>
            </w:pPr>
            <w:r>
              <w:rPr>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Default="00485DF6">
            <w:pPr>
              <w:spacing w:before="100" w:beforeAutospacing="1" w:after="100" w:afterAutospacing="1"/>
              <w:rPr>
                <w:sz w:val="20"/>
                <w:szCs w:val="20"/>
              </w:rPr>
            </w:pPr>
            <w:r>
              <w:rPr>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Default="00485DF6">
            <w:pPr>
              <w:spacing w:before="100" w:beforeAutospacing="1" w:after="100" w:afterAutospacing="1"/>
              <w:rPr>
                <w:sz w:val="20"/>
                <w:szCs w:val="20"/>
              </w:rPr>
            </w:pPr>
            <w:r>
              <w:rPr>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Default="00485DF6">
            <w:pPr>
              <w:spacing w:before="100" w:beforeAutospacing="1" w:after="100" w:afterAutospacing="1"/>
              <w:rPr>
                <w:sz w:val="20"/>
                <w:szCs w:val="20"/>
              </w:rPr>
            </w:pPr>
            <w:r>
              <w:rPr>
                <w:sz w:val="20"/>
                <w:szCs w:val="20"/>
              </w:rPr>
              <w:t>96.98</w:t>
            </w:r>
          </w:p>
        </w:tc>
      </w:tr>
      <w:tr w:rsidR="00485DF6"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Default="00485DF6">
            <w:pPr>
              <w:spacing w:before="100" w:beforeAutospacing="1" w:after="100" w:afterAutospacing="1"/>
              <w:rPr>
                <w:sz w:val="20"/>
                <w:szCs w:val="20"/>
              </w:rPr>
            </w:pPr>
            <w:r>
              <w:rPr>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Default="00485DF6">
            <w:pPr>
              <w:spacing w:before="100" w:beforeAutospacing="1" w:after="100" w:afterAutospacing="1"/>
              <w:rPr>
                <w:sz w:val="20"/>
                <w:szCs w:val="20"/>
              </w:rPr>
            </w:pPr>
            <w:r>
              <w:rPr>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Default="00485DF6">
            <w:pPr>
              <w:spacing w:before="100" w:beforeAutospacing="1" w:after="100" w:afterAutospacing="1"/>
              <w:rPr>
                <w:sz w:val="20"/>
                <w:szCs w:val="20"/>
              </w:rPr>
            </w:pPr>
            <w:r>
              <w:rPr>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Default="00485DF6">
            <w:pPr>
              <w:spacing w:before="100" w:beforeAutospacing="1" w:after="100" w:afterAutospacing="1"/>
              <w:rPr>
                <w:sz w:val="20"/>
                <w:szCs w:val="20"/>
              </w:rPr>
            </w:pPr>
            <w:r>
              <w:rPr>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Default="00485DF6">
            <w:pPr>
              <w:spacing w:before="100" w:beforeAutospacing="1" w:after="100" w:afterAutospacing="1"/>
              <w:rPr>
                <w:sz w:val="20"/>
                <w:szCs w:val="20"/>
              </w:rPr>
            </w:pPr>
            <w:r>
              <w:rPr>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Default="00485DF6">
            <w:pPr>
              <w:spacing w:before="100" w:beforeAutospacing="1" w:after="100" w:afterAutospacing="1"/>
              <w:rPr>
                <w:sz w:val="20"/>
                <w:szCs w:val="20"/>
              </w:rPr>
            </w:pPr>
            <w:r>
              <w:rPr>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Default="00485DF6">
            <w:pPr>
              <w:spacing w:before="100" w:beforeAutospacing="1" w:after="100" w:afterAutospacing="1"/>
              <w:rPr>
                <w:sz w:val="20"/>
                <w:szCs w:val="20"/>
              </w:rPr>
            </w:pPr>
            <w:r>
              <w:rPr>
                <w:sz w:val="20"/>
                <w:szCs w:val="20"/>
              </w:rPr>
              <w:t>24.39</w:t>
            </w:r>
          </w:p>
        </w:tc>
      </w:tr>
      <w:tr w:rsidR="00485DF6"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Default="00485DF6">
            <w:pPr>
              <w:spacing w:before="100" w:beforeAutospacing="1" w:after="100" w:afterAutospacing="1"/>
              <w:rPr>
                <w:sz w:val="20"/>
                <w:szCs w:val="20"/>
              </w:rPr>
            </w:pPr>
            <w:r>
              <w:rPr>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Default="00485DF6">
            <w:pPr>
              <w:spacing w:before="100" w:beforeAutospacing="1" w:after="100" w:afterAutospacing="1"/>
              <w:rPr>
                <w:sz w:val="20"/>
                <w:szCs w:val="20"/>
              </w:rPr>
            </w:pPr>
            <w:r>
              <w:rPr>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Default="00485DF6">
            <w:pPr>
              <w:spacing w:before="100" w:beforeAutospacing="1" w:after="100" w:afterAutospacing="1"/>
              <w:rPr>
                <w:sz w:val="20"/>
                <w:szCs w:val="20"/>
              </w:rPr>
            </w:pPr>
            <w:r>
              <w:rPr>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Default="00485DF6">
            <w:pPr>
              <w:spacing w:before="100" w:beforeAutospacing="1" w:after="100" w:afterAutospacing="1"/>
              <w:rPr>
                <w:sz w:val="20"/>
                <w:szCs w:val="20"/>
              </w:rPr>
            </w:pPr>
            <w:r>
              <w:rPr>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Default="00485DF6">
            <w:pPr>
              <w:spacing w:before="100" w:beforeAutospacing="1" w:after="100" w:afterAutospacing="1"/>
              <w:rPr>
                <w:sz w:val="20"/>
                <w:szCs w:val="20"/>
              </w:rPr>
            </w:pPr>
            <w:r>
              <w:rPr>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Default="00485DF6">
            <w:pPr>
              <w:spacing w:before="100" w:beforeAutospacing="1" w:after="100" w:afterAutospacing="1"/>
              <w:rPr>
                <w:sz w:val="20"/>
                <w:szCs w:val="20"/>
              </w:rPr>
            </w:pPr>
            <w:r>
              <w:rPr>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Default="00485DF6">
            <w:pPr>
              <w:spacing w:before="100" w:beforeAutospacing="1" w:after="100" w:afterAutospacing="1"/>
              <w:rPr>
                <w:sz w:val="20"/>
                <w:szCs w:val="20"/>
              </w:rPr>
            </w:pPr>
            <w:r>
              <w:rPr>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Default="00485DF6">
            <w:pPr>
              <w:spacing w:before="100" w:beforeAutospacing="1" w:after="100" w:afterAutospacing="1"/>
              <w:rPr>
                <w:sz w:val="20"/>
                <w:szCs w:val="20"/>
              </w:rPr>
            </w:pPr>
            <w:r>
              <w:rPr>
                <w:sz w:val="20"/>
                <w:szCs w:val="20"/>
              </w:rPr>
              <w:t>20.87</w:t>
            </w:r>
          </w:p>
        </w:tc>
      </w:tr>
      <w:tr w:rsidR="00485DF6"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Default="00485DF6">
            <w:pPr>
              <w:spacing w:before="100" w:beforeAutospacing="1" w:after="100" w:afterAutospacing="1"/>
              <w:rPr>
                <w:sz w:val="20"/>
                <w:szCs w:val="20"/>
              </w:rPr>
            </w:pPr>
            <w:proofErr w:type="spellStart"/>
            <w:r>
              <w:rPr>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Default="00485DF6">
            <w:pPr>
              <w:spacing w:before="100" w:beforeAutospacing="1" w:after="100" w:afterAutospacing="1"/>
              <w:rPr>
                <w:sz w:val="20"/>
                <w:szCs w:val="20"/>
              </w:rPr>
            </w:pPr>
            <w:r>
              <w:rPr>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Default="00485DF6">
            <w:pPr>
              <w:spacing w:before="100" w:beforeAutospacing="1" w:after="100" w:afterAutospacing="1"/>
              <w:rPr>
                <w:sz w:val="20"/>
                <w:szCs w:val="20"/>
              </w:rPr>
            </w:pPr>
            <w:r>
              <w:rPr>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Default="00485DF6">
            <w:pPr>
              <w:spacing w:before="100" w:beforeAutospacing="1" w:after="100" w:afterAutospacing="1"/>
              <w:rPr>
                <w:sz w:val="20"/>
                <w:szCs w:val="20"/>
              </w:rPr>
            </w:pPr>
            <w:r>
              <w:rPr>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Default="00485DF6">
            <w:pPr>
              <w:spacing w:before="100" w:beforeAutospacing="1" w:after="100" w:afterAutospacing="1"/>
              <w:rPr>
                <w:sz w:val="20"/>
                <w:szCs w:val="20"/>
              </w:rPr>
            </w:pPr>
            <w:r>
              <w:rPr>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Default="00485DF6">
            <w:pPr>
              <w:spacing w:before="100" w:beforeAutospacing="1" w:after="100" w:afterAutospacing="1"/>
              <w:rPr>
                <w:sz w:val="20"/>
                <w:szCs w:val="20"/>
              </w:rPr>
            </w:pPr>
            <w:r>
              <w:rPr>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Default="00485DF6">
            <w:pPr>
              <w:spacing w:before="100" w:beforeAutospacing="1" w:after="100" w:afterAutospacing="1"/>
              <w:rPr>
                <w:sz w:val="20"/>
                <w:szCs w:val="20"/>
              </w:rPr>
            </w:pPr>
            <w:r>
              <w:rPr>
                <w:sz w:val="20"/>
                <w:szCs w:val="20"/>
              </w:rPr>
              <w:t>10.56</w:t>
            </w:r>
          </w:p>
        </w:tc>
      </w:tr>
      <w:tr w:rsidR="00485DF6"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Default="00485DF6">
            <w:pPr>
              <w:spacing w:before="100" w:beforeAutospacing="1" w:after="100" w:afterAutospacing="1"/>
              <w:rPr>
                <w:sz w:val="20"/>
                <w:szCs w:val="20"/>
              </w:rPr>
            </w:pPr>
            <w:r>
              <w:rPr>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Default="00485DF6">
            <w:pPr>
              <w:spacing w:before="100" w:beforeAutospacing="1" w:after="100" w:afterAutospacing="1"/>
              <w:rPr>
                <w:sz w:val="20"/>
                <w:szCs w:val="20"/>
              </w:rPr>
            </w:pPr>
            <w:r>
              <w:rPr>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Default="00485DF6">
            <w:pPr>
              <w:spacing w:before="100" w:beforeAutospacing="1" w:after="100" w:afterAutospacing="1"/>
              <w:rPr>
                <w:sz w:val="20"/>
                <w:szCs w:val="20"/>
              </w:rPr>
            </w:pPr>
            <w:r>
              <w:rPr>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Default="00485DF6">
            <w:pPr>
              <w:spacing w:before="100" w:beforeAutospacing="1" w:after="100" w:afterAutospacing="1"/>
              <w:rPr>
                <w:sz w:val="20"/>
                <w:szCs w:val="20"/>
              </w:rPr>
            </w:pPr>
            <w:r>
              <w:rPr>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Default="00485DF6">
            <w:pPr>
              <w:spacing w:before="100" w:beforeAutospacing="1" w:after="100" w:afterAutospacing="1"/>
              <w:rPr>
                <w:sz w:val="20"/>
                <w:szCs w:val="20"/>
              </w:rPr>
            </w:pPr>
            <w:r>
              <w:rPr>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Default="00485DF6">
            <w:pPr>
              <w:spacing w:before="100" w:beforeAutospacing="1" w:after="100" w:afterAutospacing="1"/>
              <w:rPr>
                <w:sz w:val="20"/>
                <w:szCs w:val="20"/>
              </w:rPr>
            </w:pPr>
            <w:r>
              <w:rPr>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Default="00485DF6">
            <w:pPr>
              <w:spacing w:before="100" w:beforeAutospacing="1" w:after="100" w:afterAutospacing="1"/>
              <w:rPr>
                <w:sz w:val="20"/>
                <w:szCs w:val="20"/>
              </w:rPr>
            </w:pPr>
            <w:r>
              <w:rPr>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Default="00485DF6">
            <w:pPr>
              <w:spacing w:before="100" w:beforeAutospacing="1" w:after="100" w:afterAutospacing="1"/>
              <w:rPr>
                <w:sz w:val="20"/>
                <w:szCs w:val="20"/>
              </w:rPr>
            </w:pPr>
            <w:r>
              <w:rPr>
                <w:sz w:val="20"/>
                <w:szCs w:val="20"/>
              </w:rPr>
              <w:t>38.98</w:t>
            </w:r>
          </w:p>
        </w:tc>
      </w:tr>
      <w:tr w:rsidR="00485DF6"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Default="00485DF6">
            <w:pPr>
              <w:spacing w:before="100" w:beforeAutospacing="1" w:after="100" w:afterAutospacing="1"/>
              <w:rPr>
                <w:sz w:val="20"/>
                <w:szCs w:val="20"/>
              </w:rPr>
            </w:pPr>
            <w:proofErr w:type="spellStart"/>
            <w:r>
              <w:rPr>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Default="00485DF6">
            <w:pPr>
              <w:spacing w:before="100" w:beforeAutospacing="1" w:after="100" w:afterAutospacing="1"/>
              <w:rPr>
                <w:sz w:val="20"/>
                <w:szCs w:val="20"/>
              </w:rPr>
            </w:pPr>
            <w:r>
              <w:rPr>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Default="00485DF6">
            <w:pPr>
              <w:spacing w:before="100" w:beforeAutospacing="1" w:after="100" w:afterAutospacing="1"/>
              <w:rPr>
                <w:sz w:val="20"/>
                <w:szCs w:val="20"/>
              </w:rPr>
            </w:pPr>
            <w:r>
              <w:rPr>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Default="00485DF6">
            <w:pPr>
              <w:spacing w:before="100" w:beforeAutospacing="1" w:after="100" w:afterAutospacing="1"/>
              <w:rPr>
                <w:sz w:val="20"/>
                <w:szCs w:val="20"/>
              </w:rPr>
            </w:pPr>
            <w:r>
              <w:rPr>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Default="00485DF6">
            <w:pPr>
              <w:spacing w:before="100" w:beforeAutospacing="1" w:after="100" w:afterAutospacing="1"/>
              <w:rPr>
                <w:sz w:val="20"/>
                <w:szCs w:val="20"/>
              </w:rPr>
            </w:pPr>
            <w:r>
              <w:rPr>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Default="00485DF6">
            <w:pPr>
              <w:spacing w:before="100" w:beforeAutospacing="1" w:after="100" w:afterAutospacing="1"/>
              <w:rPr>
                <w:sz w:val="20"/>
                <w:szCs w:val="20"/>
              </w:rPr>
            </w:pPr>
            <w:r>
              <w:rPr>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Default="00485DF6">
            <w:pPr>
              <w:spacing w:before="100" w:beforeAutospacing="1" w:after="100" w:afterAutospacing="1"/>
              <w:rPr>
                <w:sz w:val="20"/>
                <w:szCs w:val="20"/>
              </w:rPr>
            </w:pPr>
            <w:r>
              <w:rPr>
                <w:sz w:val="20"/>
                <w:szCs w:val="20"/>
              </w:rPr>
              <w:t>9.39</w:t>
            </w:r>
          </w:p>
        </w:tc>
      </w:tr>
      <w:tr w:rsidR="00485DF6"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Default="00485DF6">
            <w:pPr>
              <w:spacing w:before="100" w:beforeAutospacing="1" w:after="100" w:afterAutospacing="1"/>
              <w:rPr>
                <w:sz w:val="20"/>
                <w:szCs w:val="20"/>
              </w:rPr>
            </w:pPr>
            <w:r>
              <w:rPr>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Default="00485DF6">
            <w:pPr>
              <w:spacing w:before="100" w:beforeAutospacing="1" w:after="100" w:afterAutospacing="1"/>
              <w:rPr>
                <w:sz w:val="20"/>
                <w:szCs w:val="20"/>
              </w:rPr>
            </w:pPr>
            <w:r>
              <w:rPr>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Default="00485DF6">
            <w:pPr>
              <w:spacing w:before="100" w:beforeAutospacing="1" w:after="100" w:afterAutospacing="1"/>
              <w:rPr>
                <w:sz w:val="20"/>
                <w:szCs w:val="20"/>
              </w:rPr>
            </w:pPr>
            <w:r>
              <w:rPr>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Default="00485DF6">
            <w:pPr>
              <w:spacing w:before="100" w:beforeAutospacing="1" w:after="100" w:afterAutospacing="1"/>
              <w:rPr>
                <w:sz w:val="20"/>
                <w:szCs w:val="20"/>
              </w:rPr>
            </w:pPr>
            <w:r>
              <w:rPr>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Default="00485DF6">
            <w:pPr>
              <w:spacing w:before="100" w:beforeAutospacing="1" w:after="100" w:afterAutospacing="1"/>
              <w:rPr>
                <w:sz w:val="20"/>
                <w:szCs w:val="20"/>
              </w:rPr>
            </w:pPr>
            <w:r>
              <w:rPr>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Default="00485DF6">
            <w:pPr>
              <w:spacing w:before="100" w:beforeAutospacing="1" w:after="100" w:afterAutospacing="1"/>
              <w:rPr>
                <w:sz w:val="20"/>
                <w:szCs w:val="20"/>
              </w:rPr>
            </w:pPr>
            <w:r>
              <w:rPr>
                <w:sz w:val="20"/>
                <w:szCs w:val="20"/>
              </w:rPr>
              <w:t>16.72</w:t>
            </w:r>
          </w:p>
        </w:tc>
      </w:tr>
      <w:tr w:rsidR="00485DF6"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Default="00485DF6">
            <w:pPr>
              <w:spacing w:before="100" w:beforeAutospacing="1" w:after="100" w:afterAutospacing="1"/>
              <w:rPr>
                <w:sz w:val="20"/>
                <w:szCs w:val="20"/>
              </w:rPr>
            </w:pPr>
            <w:r>
              <w:rPr>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Default="00485DF6">
            <w:pPr>
              <w:spacing w:before="100" w:beforeAutospacing="1" w:after="100" w:afterAutospacing="1"/>
              <w:rPr>
                <w:sz w:val="20"/>
                <w:szCs w:val="20"/>
              </w:rPr>
            </w:pPr>
            <w:r>
              <w:rPr>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Default="00485DF6">
            <w:pPr>
              <w:spacing w:before="100" w:beforeAutospacing="1" w:after="100" w:afterAutospacing="1"/>
              <w:rPr>
                <w:sz w:val="20"/>
                <w:szCs w:val="20"/>
              </w:rPr>
            </w:pPr>
            <w:r>
              <w:rPr>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Default="00485DF6">
            <w:pPr>
              <w:spacing w:before="100" w:beforeAutospacing="1" w:after="100" w:afterAutospacing="1"/>
              <w:rPr>
                <w:sz w:val="20"/>
                <w:szCs w:val="20"/>
              </w:rPr>
            </w:pPr>
            <w:r>
              <w:rPr>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Default="00485DF6">
            <w:pPr>
              <w:spacing w:before="100" w:beforeAutospacing="1" w:after="100" w:afterAutospacing="1"/>
              <w:rPr>
                <w:sz w:val="20"/>
                <w:szCs w:val="20"/>
              </w:rPr>
            </w:pPr>
            <w:r>
              <w:rPr>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Default="00485DF6">
            <w:pPr>
              <w:spacing w:before="100" w:beforeAutospacing="1" w:after="100" w:afterAutospacing="1"/>
              <w:rPr>
                <w:sz w:val="20"/>
                <w:szCs w:val="20"/>
              </w:rPr>
            </w:pPr>
            <w:r>
              <w:rPr>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Default="00485DF6">
            <w:pPr>
              <w:spacing w:before="100" w:beforeAutospacing="1" w:after="100" w:afterAutospacing="1"/>
              <w:rPr>
                <w:sz w:val="20"/>
                <w:szCs w:val="20"/>
              </w:rPr>
            </w:pPr>
            <w:r>
              <w:rPr>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Default="00485DF6">
            <w:pPr>
              <w:spacing w:before="100" w:beforeAutospacing="1" w:after="100" w:afterAutospacing="1"/>
              <w:rPr>
                <w:sz w:val="20"/>
                <w:szCs w:val="20"/>
              </w:rPr>
            </w:pPr>
            <w:r>
              <w:rPr>
                <w:sz w:val="20"/>
                <w:szCs w:val="20"/>
              </w:rPr>
              <w:t>21.99</w:t>
            </w:r>
          </w:p>
        </w:tc>
      </w:tr>
      <w:tr w:rsidR="00485DF6"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Default="00485DF6">
            <w:pPr>
              <w:spacing w:before="100" w:beforeAutospacing="1" w:after="100" w:afterAutospacing="1"/>
              <w:rPr>
                <w:sz w:val="20"/>
                <w:szCs w:val="20"/>
              </w:rPr>
            </w:pPr>
            <w:proofErr w:type="spellStart"/>
            <w:r>
              <w:rPr>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Default="00485DF6">
            <w:pPr>
              <w:spacing w:before="100" w:beforeAutospacing="1" w:after="100" w:afterAutospacing="1"/>
              <w:rPr>
                <w:sz w:val="20"/>
                <w:szCs w:val="20"/>
              </w:rPr>
            </w:pPr>
            <w:r>
              <w:rPr>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Default="00485DF6">
            <w:pPr>
              <w:spacing w:before="100" w:beforeAutospacing="1" w:after="100" w:afterAutospacing="1"/>
              <w:rPr>
                <w:sz w:val="20"/>
                <w:szCs w:val="20"/>
              </w:rPr>
            </w:pPr>
            <w:r>
              <w:rPr>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Default="00485DF6">
            <w:pPr>
              <w:spacing w:before="100" w:beforeAutospacing="1" w:after="100" w:afterAutospacing="1"/>
              <w:rPr>
                <w:sz w:val="20"/>
                <w:szCs w:val="20"/>
              </w:rPr>
            </w:pPr>
            <w:r>
              <w:rPr>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Default="00485DF6">
            <w:pPr>
              <w:spacing w:before="100" w:beforeAutospacing="1" w:after="100" w:afterAutospacing="1"/>
              <w:rPr>
                <w:sz w:val="20"/>
                <w:szCs w:val="20"/>
              </w:rPr>
            </w:pPr>
            <w:r>
              <w:rPr>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Default="00485DF6">
            <w:pPr>
              <w:spacing w:before="100" w:beforeAutospacing="1" w:after="100" w:afterAutospacing="1"/>
              <w:rPr>
                <w:sz w:val="20"/>
                <w:szCs w:val="20"/>
              </w:rPr>
            </w:pPr>
            <w:r>
              <w:rPr>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Default="00485DF6">
            <w:pPr>
              <w:spacing w:before="100" w:beforeAutospacing="1" w:after="100" w:afterAutospacing="1"/>
              <w:rPr>
                <w:sz w:val="20"/>
                <w:szCs w:val="20"/>
              </w:rPr>
            </w:pPr>
            <w:r>
              <w:rPr>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Default="00485DF6">
            <w:pPr>
              <w:spacing w:before="100" w:beforeAutospacing="1" w:after="100" w:afterAutospacing="1"/>
              <w:rPr>
                <w:sz w:val="20"/>
                <w:szCs w:val="20"/>
              </w:rPr>
            </w:pPr>
            <w:r>
              <w:rPr>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Default="00485DF6">
            <w:pPr>
              <w:spacing w:before="100" w:beforeAutospacing="1" w:after="100" w:afterAutospacing="1"/>
              <w:rPr>
                <w:sz w:val="20"/>
                <w:szCs w:val="20"/>
              </w:rPr>
            </w:pPr>
            <w:r>
              <w:rPr>
                <w:sz w:val="20"/>
                <w:szCs w:val="20"/>
              </w:rPr>
              <w:t>42.39</w:t>
            </w:r>
          </w:p>
        </w:tc>
      </w:tr>
      <w:tr w:rsidR="00485DF6"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Default="00485DF6">
            <w:pPr>
              <w:spacing w:before="100" w:beforeAutospacing="1" w:after="100" w:afterAutospacing="1"/>
              <w:rPr>
                <w:sz w:val="20"/>
                <w:szCs w:val="20"/>
              </w:rPr>
            </w:pPr>
            <w:r>
              <w:rPr>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Default="00485DF6">
            <w:pPr>
              <w:spacing w:before="100" w:beforeAutospacing="1" w:after="100" w:afterAutospacing="1"/>
              <w:rPr>
                <w:sz w:val="20"/>
                <w:szCs w:val="20"/>
              </w:rPr>
            </w:pPr>
            <w:r>
              <w:rPr>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Default="00485DF6">
            <w:pPr>
              <w:spacing w:before="100" w:beforeAutospacing="1" w:after="100" w:afterAutospacing="1"/>
              <w:rPr>
                <w:sz w:val="20"/>
                <w:szCs w:val="20"/>
              </w:rPr>
            </w:pPr>
            <w:r>
              <w:rPr>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Default="00485DF6">
            <w:pPr>
              <w:spacing w:before="100" w:beforeAutospacing="1" w:after="100" w:afterAutospacing="1"/>
              <w:rPr>
                <w:sz w:val="20"/>
                <w:szCs w:val="20"/>
              </w:rPr>
            </w:pPr>
            <w:r>
              <w:rPr>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Default="00485DF6">
            <w:pPr>
              <w:spacing w:before="100" w:beforeAutospacing="1" w:after="100" w:afterAutospacing="1"/>
              <w:rPr>
                <w:sz w:val="20"/>
                <w:szCs w:val="20"/>
              </w:rPr>
            </w:pPr>
            <w:r>
              <w:rPr>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Default="00485DF6">
            <w:pPr>
              <w:spacing w:before="100" w:beforeAutospacing="1" w:after="100" w:afterAutospacing="1"/>
              <w:rPr>
                <w:sz w:val="20"/>
                <w:szCs w:val="20"/>
              </w:rPr>
            </w:pPr>
            <w:r>
              <w:rPr>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Default="00485DF6">
            <w:pPr>
              <w:spacing w:before="100" w:beforeAutospacing="1" w:after="100" w:afterAutospacing="1"/>
              <w:rPr>
                <w:sz w:val="20"/>
                <w:szCs w:val="20"/>
              </w:rPr>
            </w:pPr>
            <w:r>
              <w:rPr>
                <w:sz w:val="20"/>
                <w:szCs w:val="20"/>
              </w:rPr>
              <w:t>18.45</w:t>
            </w:r>
          </w:p>
        </w:tc>
      </w:tr>
      <w:tr w:rsidR="00485DF6"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Default="00485DF6">
            <w:pPr>
              <w:spacing w:before="100" w:beforeAutospacing="1" w:after="100" w:afterAutospacing="1"/>
              <w:rPr>
                <w:sz w:val="20"/>
                <w:szCs w:val="20"/>
              </w:rPr>
            </w:pPr>
            <w:proofErr w:type="spellStart"/>
            <w:r>
              <w:rPr>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Default="00485DF6">
            <w:pPr>
              <w:spacing w:before="100" w:beforeAutospacing="1" w:after="100" w:afterAutospacing="1"/>
              <w:rPr>
                <w:sz w:val="20"/>
                <w:szCs w:val="20"/>
              </w:rPr>
            </w:pPr>
            <w:r>
              <w:rPr>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Default="00485DF6">
            <w:pPr>
              <w:spacing w:before="100" w:beforeAutospacing="1" w:after="100" w:afterAutospacing="1"/>
              <w:rPr>
                <w:sz w:val="20"/>
                <w:szCs w:val="20"/>
              </w:rPr>
            </w:pPr>
            <w:r>
              <w:rPr>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Default="00485DF6">
            <w:pPr>
              <w:spacing w:before="100" w:beforeAutospacing="1" w:after="100" w:afterAutospacing="1"/>
              <w:rPr>
                <w:sz w:val="20"/>
                <w:szCs w:val="20"/>
              </w:rPr>
            </w:pPr>
            <w:r>
              <w:rPr>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Default="00485DF6">
            <w:pPr>
              <w:spacing w:before="100" w:beforeAutospacing="1" w:after="100" w:afterAutospacing="1"/>
              <w:rPr>
                <w:sz w:val="20"/>
                <w:szCs w:val="20"/>
              </w:rPr>
            </w:pPr>
            <w:r>
              <w:rPr>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Default="00485DF6">
            <w:pPr>
              <w:spacing w:before="100" w:beforeAutospacing="1" w:after="100" w:afterAutospacing="1"/>
              <w:rPr>
                <w:sz w:val="20"/>
                <w:szCs w:val="20"/>
              </w:rPr>
            </w:pPr>
            <w:r>
              <w:rPr>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Default="00485DF6">
            <w:pPr>
              <w:spacing w:before="100" w:beforeAutospacing="1" w:after="100" w:afterAutospacing="1"/>
              <w:rPr>
                <w:sz w:val="20"/>
                <w:szCs w:val="20"/>
              </w:rPr>
            </w:pPr>
            <w:r>
              <w:rPr>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Default="00485DF6">
            <w:pPr>
              <w:spacing w:before="100" w:beforeAutospacing="1" w:after="100" w:afterAutospacing="1"/>
              <w:rPr>
                <w:sz w:val="20"/>
                <w:szCs w:val="20"/>
              </w:rPr>
            </w:pPr>
            <w:r>
              <w:rPr>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Default="00485DF6">
            <w:pPr>
              <w:spacing w:before="100" w:beforeAutospacing="1" w:after="100" w:afterAutospacing="1"/>
              <w:rPr>
                <w:sz w:val="20"/>
                <w:szCs w:val="20"/>
              </w:rPr>
            </w:pPr>
            <w:r>
              <w:rPr>
                <w:sz w:val="20"/>
                <w:szCs w:val="20"/>
              </w:rPr>
              <w:t>41.72</w:t>
            </w:r>
          </w:p>
        </w:tc>
      </w:tr>
      <w:tr w:rsidR="00485DF6"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Default="00485DF6">
            <w:pPr>
              <w:spacing w:before="100" w:beforeAutospacing="1" w:after="100" w:afterAutospacing="1"/>
              <w:rPr>
                <w:sz w:val="20"/>
                <w:szCs w:val="20"/>
              </w:rPr>
            </w:pPr>
            <w:r>
              <w:rPr>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Default="00485DF6">
            <w:pPr>
              <w:spacing w:before="100" w:beforeAutospacing="1" w:after="100" w:afterAutospacing="1"/>
              <w:rPr>
                <w:sz w:val="20"/>
                <w:szCs w:val="20"/>
              </w:rPr>
            </w:pPr>
            <w:r>
              <w:rPr>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Default="00485DF6">
            <w:pPr>
              <w:spacing w:before="100" w:beforeAutospacing="1" w:after="100" w:afterAutospacing="1"/>
              <w:rPr>
                <w:sz w:val="20"/>
                <w:szCs w:val="20"/>
              </w:rPr>
            </w:pPr>
            <w:r>
              <w:rPr>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Default="00485DF6">
            <w:pPr>
              <w:spacing w:before="100" w:beforeAutospacing="1" w:after="100" w:afterAutospacing="1"/>
              <w:rPr>
                <w:sz w:val="20"/>
                <w:szCs w:val="20"/>
              </w:rPr>
            </w:pPr>
            <w:r>
              <w:rPr>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Default="00485DF6">
            <w:pPr>
              <w:spacing w:before="100" w:beforeAutospacing="1" w:after="100" w:afterAutospacing="1"/>
              <w:rPr>
                <w:sz w:val="20"/>
                <w:szCs w:val="20"/>
              </w:rPr>
            </w:pPr>
            <w:r>
              <w:rPr>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Default="00485DF6">
            <w:pPr>
              <w:spacing w:before="100" w:beforeAutospacing="1" w:after="100" w:afterAutospacing="1"/>
              <w:rPr>
                <w:sz w:val="20"/>
                <w:szCs w:val="20"/>
              </w:rPr>
            </w:pPr>
            <w:r>
              <w:rPr>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Default="00485DF6">
            <w:pPr>
              <w:spacing w:before="100" w:beforeAutospacing="1" w:after="100" w:afterAutospacing="1"/>
              <w:rPr>
                <w:sz w:val="20"/>
                <w:szCs w:val="20"/>
              </w:rPr>
            </w:pPr>
            <w:r>
              <w:rPr>
                <w:sz w:val="20"/>
                <w:szCs w:val="20"/>
              </w:rPr>
              <w:t>5.33</w:t>
            </w:r>
          </w:p>
        </w:tc>
      </w:tr>
      <w:tr w:rsidR="00485DF6"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Default="00485DF6">
            <w:pPr>
              <w:spacing w:before="100" w:beforeAutospacing="1" w:after="100" w:afterAutospacing="1"/>
              <w:rPr>
                <w:sz w:val="20"/>
                <w:szCs w:val="20"/>
              </w:rPr>
            </w:pPr>
            <w:r>
              <w:rPr>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Default="00485DF6">
            <w:pPr>
              <w:spacing w:before="100" w:beforeAutospacing="1" w:after="100" w:afterAutospacing="1"/>
              <w:rPr>
                <w:sz w:val="20"/>
                <w:szCs w:val="20"/>
              </w:rPr>
            </w:pPr>
            <w:r>
              <w:rPr>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Default="00485DF6">
            <w:pPr>
              <w:spacing w:before="100" w:beforeAutospacing="1" w:after="100" w:afterAutospacing="1"/>
              <w:rPr>
                <w:sz w:val="20"/>
                <w:szCs w:val="20"/>
              </w:rPr>
            </w:pPr>
            <w:r>
              <w:rPr>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Default="00485DF6">
            <w:pPr>
              <w:spacing w:before="100" w:beforeAutospacing="1" w:after="100" w:afterAutospacing="1"/>
              <w:rPr>
                <w:sz w:val="20"/>
                <w:szCs w:val="20"/>
              </w:rPr>
            </w:pPr>
            <w:r>
              <w:rPr>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Default="00485DF6">
            <w:pPr>
              <w:spacing w:before="100" w:beforeAutospacing="1" w:after="100" w:afterAutospacing="1"/>
              <w:rPr>
                <w:sz w:val="20"/>
                <w:szCs w:val="20"/>
              </w:rPr>
            </w:pPr>
            <w:r>
              <w:rPr>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Default="00485DF6">
            <w:pPr>
              <w:spacing w:before="100" w:beforeAutospacing="1" w:after="100" w:afterAutospacing="1"/>
              <w:rPr>
                <w:sz w:val="20"/>
                <w:szCs w:val="20"/>
              </w:rPr>
            </w:pPr>
            <w:r>
              <w:rPr>
                <w:sz w:val="20"/>
                <w:szCs w:val="20"/>
              </w:rPr>
              <w:t>34.04</w:t>
            </w:r>
          </w:p>
        </w:tc>
      </w:tr>
      <w:tr w:rsidR="00485DF6"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Default="00485DF6">
            <w:pPr>
              <w:spacing w:before="100" w:beforeAutospacing="1" w:after="100" w:afterAutospacing="1"/>
              <w:rPr>
                <w:sz w:val="20"/>
                <w:szCs w:val="20"/>
              </w:rPr>
            </w:pPr>
            <w:r>
              <w:rPr>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Default="00485DF6">
            <w:pPr>
              <w:spacing w:before="100" w:beforeAutospacing="1" w:after="100" w:afterAutospacing="1"/>
              <w:rPr>
                <w:sz w:val="20"/>
                <w:szCs w:val="20"/>
              </w:rPr>
            </w:pPr>
            <w:r>
              <w:rPr>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Default="00485DF6">
            <w:pPr>
              <w:spacing w:before="100" w:beforeAutospacing="1" w:after="100" w:afterAutospacing="1"/>
              <w:rPr>
                <w:sz w:val="20"/>
                <w:szCs w:val="20"/>
              </w:rPr>
            </w:pPr>
            <w:r>
              <w:rPr>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Default="00485DF6">
            <w:pPr>
              <w:spacing w:before="100" w:beforeAutospacing="1" w:after="100" w:afterAutospacing="1"/>
              <w:rPr>
                <w:sz w:val="20"/>
                <w:szCs w:val="20"/>
              </w:rPr>
            </w:pPr>
            <w:r>
              <w:rPr>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Default="00485DF6">
            <w:pPr>
              <w:spacing w:before="100" w:beforeAutospacing="1" w:after="100" w:afterAutospacing="1"/>
              <w:rPr>
                <w:sz w:val="20"/>
                <w:szCs w:val="20"/>
              </w:rPr>
            </w:pPr>
            <w:r>
              <w:rPr>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Default="00485DF6">
            <w:pPr>
              <w:spacing w:before="100" w:beforeAutospacing="1" w:after="100" w:afterAutospacing="1"/>
              <w:rPr>
                <w:sz w:val="20"/>
                <w:szCs w:val="20"/>
              </w:rPr>
            </w:pPr>
            <w:r>
              <w:rPr>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Default="00485DF6">
            <w:pPr>
              <w:spacing w:before="100" w:beforeAutospacing="1" w:after="100" w:afterAutospacing="1"/>
              <w:rPr>
                <w:sz w:val="20"/>
                <w:szCs w:val="20"/>
              </w:rPr>
            </w:pPr>
            <w:r>
              <w:rPr>
                <w:sz w:val="20"/>
                <w:szCs w:val="20"/>
              </w:rPr>
              <w:t>38.85</w:t>
            </w:r>
          </w:p>
        </w:tc>
      </w:tr>
      <w:tr w:rsidR="00485DF6"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Default="00485DF6">
            <w:pPr>
              <w:spacing w:before="100" w:beforeAutospacing="1" w:after="100" w:afterAutospacing="1"/>
              <w:rPr>
                <w:sz w:val="20"/>
                <w:szCs w:val="20"/>
              </w:rPr>
            </w:pPr>
            <w:r>
              <w:rPr>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Default="00485DF6">
            <w:pPr>
              <w:spacing w:before="100" w:beforeAutospacing="1" w:after="100" w:afterAutospacing="1"/>
              <w:rPr>
                <w:sz w:val="20"/>
                <w:szCs w:val="20"/>
              </w:rPr>
            </w:pPr>
            <w:r>
              <w:rPr>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Default="00485DF6">
            <w:pPr>
              <w:spacing w:before="100" w:beforeAutospacing="1" w:after="100" w:afterAutospacing="1"/>
              <w:rPr>
                <w:sz w:val="20"/>
                <w:szCs w:val="20"/>
              </w:rPr>
            </w:pPr>
            <w:r>
              <w:rPr>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Default="00485DF6">
            <w:pPr>
              <w:spacing w:before="100" w:beforeAutospacing="1" w:after="100" w:afterAutospacing="1"/>
              <w:rPr>
                <w:sz w:val="20"/>
                <w:szCs w:val="20"/>
              </w:rPr>
            </w:pPr>
            <w:r>
              <w:rPr>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Default="00485DF6">
            <w:pPr>
              <w:spacing w:before="100" w:beforeAutospacing="1" w:after="100" w:afterAutospacing="1"/>
              <w:rPr>
                <w:sz w:val="20"/>
                <w:szCs w:val="20"/>
              </w:rPr>
            </w:pPr>
            <w:r>
              <w:rPr>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Default="00485DF6">
            <w:pPr>
              <w:spacing w:before="100" w:beforeAutospacing="1" w:after="100" w:afterAutospacing="1"/>
              <w:rPr>
                <w:sz w:val="20"/>
                <w:szCs w:val="20"/>
              </w:rPr>
            </w:pPr>
            <w:r>
              <w:rPr>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Default="00485DF6">
            <w:pPr>
              <w:spacing w:before="100" w:beforeAutospacing="1" w:after="100" w:afterAutospacing="1"/>
              <w:rPr>
                <w:sz w:val="20"/>
                <w:szCs w:val="20"/>
              </w:rPr>
            </w:pPr>
            <w:r>
              <w:rPr>
                <w:sz w:val="20"/>
                <w:szCs w:val="20"/>
              </w:rPr>
              <w:t>13.46</w:t>
            </w:r>
          </w:p>
        </w:tc>
      </w:tr>
      <w:tr w:rsidR="00485DF6"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Default="00485DF6">
            <w:pPr>
              <w:spacing w:before="100" w:beforeAutospacing="1" w:after="100" w:afterAutospacing="1"/>
              <w:rPr>
                <w:sz w:val="20"/>
                <w:szCs w:val="20"/>
              </w:rPr>
            </w:pPr>
            <w:r>
              <w:rPr>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Default="00485DF6">
            <w:pPr>
              <w:spacing w:before="100" w:beforeAutospacing="1" w:after="100" w:afterAutospacing="1"/>
              <w:rPr>
                <w:sz w:val="20"/>
                <w:szCs w:val="20"/>
              </w:rPr>
            </w:pPr>
            <w:r>
              <w:rPr>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Default="00485DF6">
            <w:pPr>
              <w:spacing w:before="100" w:beforeAutospacing="1" w:after="100" w:afterAutospacing="1"/>
              <w:rPr>
                <w:sz w:val="20"/>
                <w:szCs w:val="20"/>
              </w:rPr>
            </w:pPr>
            <w:r>
              <w:rPr>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Default="00485DF6">
            <w:pPr>
              <w:spacing w:before="100" w:beforeAutospacing="1" w:after="100" w:afterAutospacing="1"/>
              <w:rPr>
                <w:sz w:val="20"/>
                <w:szCs w:val="20"/>
              </w:rPr>
            </w:pPr>
            <w:r>
              <w:rPr>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Default="00485DF6">
            <w:pPr>
              <w:spacing w:before="100" w:beforeAutospacing="1" w:after="100" w:afterAutospacing="1"/>
              <w:rPr>
                <w:sz w:val="20"/>
                <w:szCs w:val="20"/>
              </w:rPr>
            </w:pPr>
            <w:r>
              <w:rPr>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Default="00485DF6">
            <w:pPr>
              <w:spacing w:before="100" w:beforeAutospacing="1" w:after="100" w:afterAutospacing="1"/>
              <w:rPr>
                <w:sz w:val="20"/>
                <w:szCs w:val="20"/>
              </w:rPr>
            </w:pPr>
            <w:r>
              <w:rPr>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Default="00485DF6">
            <w:pPr>
              <w:spacing w:before="100" w:beforeAutospacing="1" w:after="100" w:afterAutospacing="1"/>
              <w:rPr>
                <w:sz w:val="20"/>
                <w:szCs w:val="20"/>
              </w:rPr>
            </w:pPr>
            <w:r>
              <w:rPr>
                <w:sz w:val="20"/>
                <w:szCs w:val="20"/>
              </w:rPr>
              <w:t>0.00</w:t>
            </w:r>
          </w:p>
        </w:tc>
      </w:tr>
      <w:tr w:rsidR="00485DF6"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Default="00485DF6">
            <w:pPr>
              <w:spacing w:before="100" w:beforeAutospacing="1" w:after="100" w:afterAutospacing="1"/>
              <w:rPr>
                <w:sz w:val="20"/>
                <w:szCs w:val="20"/>
              </w:rPr>
            </w:pPr>
            <w:r>
              <w:rPr>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Default="00485DF6">
            <w:pPr>
              <w:spacing w:before="100" w:beforeAutospacing="1" w:after="100" w:afterAutospacing="1"/>
              <w:rPr>
                <w:sz w:val="20"/>
                <w:szCs w:val="20"/>
              </w:rPr>
            </w:pPr>
            <w:r>
              <w:rPr>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Default="00485DF6">
            <w:pPr>
              <w:spacing w:before="100" w:beforeAutospacing="1" w:after="100" w:afterAutospacing="1"/>
              <w:rPr>
                <w:sz w:val="20"/>
                <w:szCs w:val="20"/>
              </w:rPr>
            </w:pPr>
            <w:r>
              <w:rPr>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Default="00485DF6">
            <w:pPr>
              <w:spacing w:before="100" w:beforeAutospacing="1" w:after="100" w:afterAutospacing="1"/>
              <w:rPr>
                <w:sz w:val="20"/>
                <w:szCs w:val="20"/>
              </w:rPr>
            </w:pPr>
            <w:r>
              <w:rPr>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Default="00485DF6">
            <w:pPr>
              <w:spacing w:before="100" w:beforeAutospacing="1" w:after="100" w:afterAutospacing="1"/>
              <w:rPr>
                <w:sz w:val="20"/>
                <w:szCs w:val="20"/>
              </w:rPr>
            </w:pPr>
            <w:r>
              <w:rPr>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Default="00485DF6">
            <w:pPr>
              <w:spacing w:before="100" w:beforeAutospacing="1" w:after="100" w:afterAutospacing="1"/>
              <w:rPr>
                <w:sz w:val="20"/>
                <w:szCs w:val="20"/>
              </w:rPr>
            </w:pPr>
            <w:r>
              <w:rPr>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Default="00485DF6">
            <w:pPr>
              <w:spacing w:before="100" w:beforeAutospacing="1" w:after="100" w:afterAutospacing="1"/>
              <w:rPr>
                <w:sz w:val="20"/>
                <w:szCs w:val="20"/>
              </w:rPr>
            </w:pPr>
            <w:r>
              <w:rPr>
                <w:sz w:val="20"/>
                <w:szCs w:val="20"/>
              </w:rPr>
              <w:t>15.90</w:t>
            </w:r>
          </w:p>
        </w:tc>
      </w:tr>
      <w:tr w:rsidR="00485DF6"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Default="00485DF6">
            <w:pPr>
              <w:spacing w:before="100" w:beforeAutospacing="1" w:after="100" w:afterAutospacing="1"/>
              <w:rPr>
                <w:sz w:val="20"/>
                <w:szCs w:val="20"/>
              </w:rPr>
            </w:pPr>
            <w:r>
              <w:rPr>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Default="00485DF6">
            <w:pPr>
              <w:spacing w:before="100" w:beforeAutospacing="1" w:after="100" w:afterAutospacing="1"/>
              <w:rPr>
                <w:sz w:val="20"/>
                <w:szCs w:val="20"/>
              </w:rPr>
            </w:pPr>
            <w:r>
              <w:rPr>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Default="00485DF6">
            <w:pPr>
              <w:spacing w:before="100" w:beforeAutospacing="1" w:after="100" w:afterAutospacing="1"/>
              <w:rPr>
                <w:sz w:val="20"/>
                <w:szCs w:val="20"/>
              </w:rPr>
            </w:pPr>
            <w:r>
              <w:rPr>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Default="00485DF6">
            <w:pPr>
              <w:spacing w:before="100" w:beforeAutospacing="1" w:after="100" w:afterAutospacing="1"/>
              <w:rPr>
                <w:sz w:val="20"/>
                <w:szCs w:val="20"/>
              </w:rPr>
            </w:pPr>
            <w:r>
              <w:rPr>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Default="00485DF6">
            <w:pPr>
              <w:spacing w:before="100" w:beforeAutospacing="1" w:after="100" w:afterAutospacing="1"/>
              <w:rPr>
                <w:sz w:val="20"/>
                <w:szCs w:val="20"/>
              </w:rPr>
            </w:pPr>
            <w:r>
              <w:rPr>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Default="00485DF6">
            <w:pPr>
              <w:spacing w:before="100" w:beforeAutospacing="1" w:after="100" w:afterAutospacing="1"/>
              <w:rPr>
                <w:sz w:val="20"/>
                <w:szCs w:val="20"/>
              </w:rPr>
            </w:pPr>
            <w:r>
              <w:rPr>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Default="00485DF6">
            <w:pPr>
              <w:spacing w:before="100" w:beforeAutospacing="1" w:after="100" w:afterAutospacing="1"/>
              <w:rPr>
                <w:sz w:val="20"/>
                <w:szCs w:val="20"/>
              </w:rPr>
            </w:pPr>
            <w:r>
              <w:rPr>
                <w:sz w:val="20"/>
                <w:szCs w:val="20"/>
              </w:rPr>
              <w:t>15.06</w:t>
            </w:r>
          </w:p>
        </w:tc>
      </w:tr>
      <w:tr w:rsidR="00485DF6"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Default="00485DF6">
            <w:pPr>
              <w:spacing w:before="100" w:beforeAutospacing="1" w:after="100" w:afterAutospacing="1"/>
              <w:rPr>
                <w:sz w:val="20"/>
                <w:szCs w:val="20"/>
              </w:rPr>
            </w:pPr>
            <w:r>
              <w:rPr>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Default="00485DF6">
            <w:pPr>
              <w:spacing w:before="100" w:beforeAutospacing="1" w:after="100" w:afterAutospacing="1"/>
              <w:rPr>
                <w:sz w:val="20"/>
                <w:szCs w:val="20"/>
              </w:rPr>
            </w:pPr>
            <w:r>
              <w:rPr>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Default="00485DF6">
            <w:pPr>
              <w:spacing w:before="100" w:beforeAutospacing="1" w:after="100" w:afterAutospacing="1"/>
              <w:rPr>
                <w:sz w:val="20"/>
                <w:szCs w:val="20"/>
              </w:rPr>
            </w:pPr>
            <w:r>
              <w:rPr>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Default="00485DF6">
            <w:pPr>
              <w:spacing w:before="100" w:beforeAutospacing="1" w:after="100" w:afterAutospacing="1"/>
              <w:rPr>
                <w:sz w:val="20"/>
                <w:szCs w:val="20"/>
              </w:rPr>
            </w:pPr>
            <w:r>
              <w:rPr>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Default="00485DF6">
            <w:pPr>
              <w:spacing w:before="100" w:beforeAutospacing="1" w:after="100" w:afterAutospacing="1"/>
              <w:rPr>
                <w:sz w:val="20"/>
                <w:szCs w:val="20"/>
              </w:rPr>
            </w:pPr>
            <w:r>
              <w:rPr>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Default="00485DF6">
            <w:pPr>
              <w:spacing w:before="100" w:beforeAutospacing="1" w:after="100" w:afterAutospacing="1"/>
              <w:rPr>
                <w:sz w:val="20"/>
                <w:szCs w:val="20"/>
              </w:rPr>
            </w:pPr>
            <w:r>
              <w:rPr>
                <w:sz w:val="20"/>
                <w:szCs w:val="20"/>
              </w:rPr>
              <w:t>0.00</w:t>
            </w:r>
          </w:p>
        </w:tc>
      </w:tr>
      <w:tr w:rsidR="00485DF6"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Default="00485DF6">
            <w:pPr>
              <w:spacing w:before="100" w:beforeAutospacing="1" w:after="100" w:afterAutospacing="1"/>
              <w:rPr>
                <w:sz w:val="20"/>
                <w:szCs w:val="20"/>
              </w:rPr>
            </w:pPr>
            <w:proofErr w:type="spellStart"/>
            <w:r>
              <w:rPr>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Default="00485DF6">
            <w:pPr>
              <w:spacing w:before="100" w:beforeAutospacing="1" w:after="100" w:afterAutospacing="1"/>
              <w:rPr>
                <w:sz w:val="20"/>
                <w:szCs w:val="20"/>
              </w:rPr>
            </w:pPr>
            <w:r>
              <w:rPr>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Default="00485DF6">
            <w:pPr>
              <w:spacing w:before="100" w:beforeAutospacing="1" w:after="100" w:afterAutospacing="1"/>
              <w:rPr>
                <w:sz w:val="20"/>
                <w:szCs w:val="20"/>
              </w:rPr>
            </w:pPr>
            <w:r>
              <w:rPr>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Default="00485DF6">
            <w:pPr>
              <w:spacing w:before="100" w:beforeAutospacing="1" w:after="100" w:afterAutospacing="1"/>
              <w:rPr>
                <w:sz w:val="20"/>
                <w:szCs w:val="20"/>
              </w:rPr>
            </w:pPr>
            <w:r>
              <w:rPr>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Default="00485DF6">
            <w:pPr>
              <w:spacing w:before="100" w:beforeAutospacing="1" w:after="100" w:afterAutospacing="1"/>
              <w:rPr>
                <w:sz w:val="20"/>
                <w:szCs w:val="20"/>
              </w:rPr>
            </w:pPr>
            <w:r>
              <w:rPr>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Default="00485DF6">
            <w:pPr>
              <w:spacing w:before="100" w:beforeAutospacing="1" w:after="100" w:afterAutospacing="1"/>
              <w:rPr>
                <w:sz w:val="20"/>
                <w:szCs w:val="20"/>
              </w:rPr>
            </w:pPr>
            <w:r>
              <w:rPr>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Default="00485DF6">
            <w:pPr>
              <w:spacing w:before="100" w:beforeAutospacing="1" w:after="100" w:afterAutospacing="1"/>
              <w:rPr>
                <w:sz w:val="20"/>
                <w:szCs w:val="20"/>
              </w:rPr>
            </w:pPr>
            <w:r>
              <w:rPr>
                <w:sz w:val="20"/>
                <w:szCs w:val="20"/>
              </w:rPr>
              <w:t>0.00</w:t>
            </w:r>
          </w:p>
        </w:tc>
      </w:tr>
      <w:tr w:rsidR="00485DF6"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Default="00485DF6">
            <w:pPr>
              <w:spacing w:before="100" w:beforeAutospacing="1" w:after="100" w:afterAutospacing="1"/>
              <w:rPr>
                <w:sz w:val="20"/>
                <w:szCs w:val="20"/>
              </w:rPr>
            </w:pPr>
            <w:r>
              <w:rPr>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Default="00485DF6">
            <w:pPr>
              <w:spacing w:before="100" w:beforeAutospacing="1" w:after="100" w:afterAutospacing="1"/>
              <w:rPr>
                <w:sz w:val="20"/>
                <w:szCs w:val="20"/>
              </w:rPr>
            </w:pPr>
            <w:r>
              <w:rPr>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Default="00485DF6">
            <w:pPr>
              <w:spacing w:before="100" w:beforeAutospacing="1" w:after="100" w:afterAutospacing="1"/>
              <w:rPr>
                <w:sz w:val="20"/>
                <w:szCs w:val="20"/>
              </w:rPr>
            </w:pPr>
            <w:r>
              <w:rPr>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Default="00485DF6">
            <w:pPr>
              <w:spacing w:before="100" w:beforeAutospacing="1" w:after="100" w:afterAutospacing="1"/>
              <w:rPr>
                <w:sz w:val="20"/>
                <w:szCs w:val="20"/>
              </w:rPr>
            </w:pPr>
            <w:r>
              <w:rPr>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Default="00485DF6">
            <w:pPr>
              <w:spacing w:before="100" w:beforeAutospacing="1" w:after="100" w:afterAutospacing="1"/>
              <w:rPr>
                <w:sz w:val="20"/>
                <w:szCs w:val="20"/>
              </w:rPr>
            </w:pPr>
            <w:r>
              <w:rPr>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Default="00485DF6">
            <w:pPr>
              <w:spacing w:before="100" w:beforeAutospacing="1" w:after="100" w:afterAutospacing="1"/>
              <w:rPr>
                <w:sz w:val="20"/>
                <w:szCs w:val="20"/>
              </w:rPr>
            </w:pPr>
            <w:r>
              <w:rPr>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Default="00485DF6">
            <w:pPr>
              <w:spacing w:before="100" w:beforeAutospacing="1" w:after="100" w:afterAutospacing="1"/>
              <w:rPr>
                <w:sz w:val="20"/>
                <w:szCs w:val="20"/>
              </w:rPr>
            </w:pPr>
            <w:r>
              <w:rPr>
                <w:sz w:val="20"/>
                <w:szCs w:val="20"/>
              </w:rPr>
              <w:t>16.98</w:t>
            </w:r>
          </w:p>
        </w:tc>
      </w:tr>
      <w:tr w:rsidR="00485DF6"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Default="00485DF6">
            <w:pPr>
              <w:spacing w:before="100" w:beforeAutospacing="1" w:after="100" w:afterAutospacing="1"/>
              <w:rPr>
                <w:sz w:val="20"/>
                <w:szCs w:val="20"/>
              </w:rPr>
            </w:pPr>
            <w:r>
              <w:rPr>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Default="00485DF6">
            <w:pPr>
              <w:spacing w:before="100" w:beforeAutospacing="1" w:after="100" w:afterAutospacing="1"/>
              <w:rPr>
                <w:sz w:val="20"/>
                <w:szCs w:val="20"/>
              </w:rPr>
            </w:pPr>
            <w:r>
              <w:rPr>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Default="00485DF6">
            <w:pPr>
              <w:spacing w:before="100" w:beforeAutospacing="1" w:after="100" w:afterAutospacing="1"/>
              <w:rPr>
                <w:sz w:val="20"/>
                <w:szCs w:val="20"/>
              </w:rPr>
            </w:pPr>
            <w:r>
              <w:rPr>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Default="00485DF6">
            <w:pPr>
              <w:spacing w:before="100" w:beforeAutospacing="1" w:after="100" w:afterAutospacing="1"/>
              <w:rPr>
                <w:sz w:val="20"/>
                <w:szCs w:val="20"/>
              </w:rPr>
            </w:pPr>
            <w:r>
              <w:rPr>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Default="00485DF6">
            <w:pPr>
              <w:spacing w:before="100" w:beforeAutospacing="1" w:after="100" w:afterAutospacing="1"/>
              <w:rPr>
                <w:sz w:val="20"/>
                <w:szCs w:val="20"/>
              </w:rPr>
            </w:pPr>
            <w:r>
              <w:rPr>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Default="00485DF6">
            <w:pPr>
              <w:spacing w:before="100" w:beforeAutospacing="1" w:after="100" w:afterAutospacing="1"/>
              <w:rPr>
                <w:sz w:val="20"/>
                <w:szCs w:val="20"/>
              </w:rPr>
            </w:pPr>
            <w:r>
              <w:rPr>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Default="00485DF6">
            <w:pPr>
              <w:spacing w:before="100" w:beforeAutospacing="1" w:after="100" w:afterAutospacing="1"/>
              <w:rPr>
                <w:sz w:val="20"/>
                <w:szCs w:val="20"/>
              </w:rPr>
            </w:pPr>
            <w:r>
              <w:rPr>
                <w:sz w:val="20"/>
                <w:szCs w:val="20"/>
              </w:rPr>
              <w:t>84.53</w:t>
            </w:r>
          </w:p>
        </w:tc>
      </w:tr>
      <w:tr w:rsidR="00485DF6"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Default="00485DF6">
            <w:pPr>
              <w:spacing w:before="100" w:beforeAutospacing="1" w:after="100" w:afterAutospacing="1"/>
              <w:rPr>
                <w:sz w:val="20"/>
                <w:szCs w:val="20"/>
              </w:rPr>
            </w:pPr>
            <w:proofErr w:type="spellStart"/>
            <w:r>
              <w:rPr>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Default="00485DF6">
            <w:pPr>
              <w:spacing w:before="100" w:beforeAutospacing="1" w:after="100" w:afterAutospacing="1"/>
              <w:rPr>
                <w:sz w:val="20"/>
                <w:szCs w:val="20"/>
              </w:rPr>
            </w:pPr>
            <w:r>
              <w:rPr>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Default="00485DF6">
            <w:pPr>
              <w:spacing w:before="100" w:beforeAutospacing="1" w:after="100" w:afterAutospacing="1"/>
              <w:rPr>
                <w:sz w:val="20"/>
                <w:szCs w:val="20"/>
              </w:rPr>
            </w:pPr>
            <w:r>
              <w:rPr>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Default="00485DF6">
            <w:pPr>
              <w:spacing w:before="100" w:beforeAutospacing="1" w:after="100" w:afterAutospacing="1"/>
              <w:rPr>
                <w:sz w:val="20"/>
                <w:szCs w:val="20"/>
              </w:rPr>
            </w:pPr>
            <w:r>
              <w:rPr>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Default="00485DF6">
            <w:pPr>
              <w:spacing w:before="100" w:beforeAutospacing="1" w:after="100" w:afterAutospacing="1"/>
              <w:rPr>
                <w:sz w:val="20"/>
                <w:szCs w:val="20"/>
              </w:rPr>
            </w:pPr>
            <w:r>
              <w:rPr>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Default="00485DF6">
            <w:pPr>
              <w:spacing w:before="100" w:beforeAutospacing="1" w:after="100" w:afterAutospacing="1"/>
              <w:rPr>
                <w:sz w:val="20"/>
                <w:szCs w:val="20"/>
              </w:rPr>
            </w:pPr>
            <w:r>
              <w:rPr>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Default="00485DF6">
            <w:pPr>
              <w:spacing w:before="100" w:beforeAutospacing="1" w:after="100" w:afterAutospacing="1"/>
              <w:rPr>
                <w:sz w:val="20"/>
                <w:szCs w:val="20"/>
              </w:rPr>
            </w:pPr>
            <w:r>
              <w:rPr>
                <w:sz w:val="20"/>
                <w:szCs w:val="20"/>
              </w:rPr>
              <w:t>20.27</w:t>
            </w:r>
          </w:p>
        </w:tc>
      </w:tr>
      <w:tr w:rsidR="00485DF6"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Default="00485DF6">
            <w:pPr>
              <w:spacing w:before="100" w:beforeAutospacing="1" w:after="100" w:afterAutospacing="1"/>
              <w:rPr>
                <w:sz w:val="20"/>
                <w:szCs w:val="20"/>
              </w:rPr>
            </w:pPr>
            <w:r>
              <w:rPr>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Default="00485DF6">
            <w:pPr>
              <w:spacing w:before="100" w:beforeAutospacing="1" w:after="100" w:afterAutospacing="1"/>
              <w:rPr>
                <w:sz w:val="20"/>
                <w:szCs w:val="20"/>
              </w:rPr>
            </w:pPr>
            <w:r>
              <w:rPr>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Default="00485DF6">
            <w:pPr>
              <w:spacing w:before="100" w:beforeAutospacing="1" w:after="100" w:afterAutospacing="1"/>
              <w:rPr>
                <w:sz w:val="20"/>
                <w:szCs w:val="20"/>
              </w:rPr>
            </w:pPr>
            <w:r>
              <w:rPr>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Default="00485DF6">
            <w:pPr>
              <w:spacing w:before="100" w:beforeAutospacing="1" w:after="100" w:afterAutospacing="1"/>
              <w:rPr>
                <w:sz w:val="20"/>
                <w:szCs w:val="20"/>
              </w:rPr>
            </w:pPr>
            <w:r>
              <w:rPr>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Default="00485DF6">
            <w:pPr>
              <w:spacing w:before="100" w:beforeAutospacing="1" w:after="100" w:afterAutospacing="1"/>
              <w:rPr>
                <w:sz w:val="20"/>
                <w:szCs w:val="20"/>
              </w:rPr>
            </w:pPr>
            <w:r>
              <w:rPr>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Default="00485DF6">
            <w:pPr>
              <w:spacing w:before="100" w:beforeAutospacing="1" w:after="100" w:afterAutospacing="1"/>
              <w:rPr>
                <w:sz w:val="20"/>
                <w:szCs w:val="20"/>
              </w:rPr>
            </w:pPr>
            <w:r>
              <w:rPr>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Default="00485DF6">
            <w:pPr>
              <w:spacing w:before="100" w:beforeAutospacing="1" w:after="100" w:afterAutospacing="1"/>
              <w:rPr>
                <w:sz w:val="20"/>
                <w:szCs w:val="20"/>
              </w:rPr>
            </w:pPr>
            <w:r>
              <w:rPr>
                <w:sz w:val="20"/>
                <w:szCs w:val="20"/>
              </w:rPr>
              <w:t>34.71</w:t>
            </w:r>
          </w:p>
        </w:tc>
      </w:tr>
      <w:tr w:rsidR="00485DF6"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Default="00485DF6">
            <w:pPr>
              <w:spacing w:before="100" w:beforeAutospacing="1" w:after="100" w:afterAutospacing="1"/>
              <w:rPr>
                <w:sz w:val="20"/>
                <w:szCs w:val="20"/>
              </w:rPr>
            </w:pPr>
            <w:r>
              <w:rPr>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Default="00485DF6">
            <w:pPr>
              <w:spacing w:before="100" w:beforeAutospacing="1" w:after="100" w:afterAutospacing="1"/>
              <w:rPr>
                <w:sz w:val="20"/>
                <w:szCs w:val="20"/>
              </w:rPr>
            </w:pPr>
            <w:r>
              <w:rPr>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Default="00485DF6">
            <w:pPr>
              <w:spacing w:before="100" w:beforeAutospacing="1" w:after="100" w:afterAutospacing="1"/>
              <w:rPr>
                <w:sz w:val="20"/>
                <w:szCs w:val="20"/>
              </w:rPr>
            </w:pPr>
            <w:r>
              <w:rPr>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Default="00485DF6">
            <w:pPr>
              <w:spacing w:before="100" w:beforeAutospacing="1" w:after="100" w:afterAutospacing="1"/>
              <w:rPr>
                <w:sz w:val="20"/>
                <w:szCs w:val="20"/>
              </w:rPr>
            </w:pPr>
            <w:r>
              <w:rPr>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Default="00485DF6">
            <w:pPr>
              <w:spacing w:before="100" w:beforeAutospacing="1" w:after="100" w:afterAutospacing="1"/>
              <w:rPr>
                <w:sz w:val="20"/>
                <w:szCs w:val="20"/>
              </w:rPr>
            </w:pPr>
            <w:r>
              <w:rPr>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Default="00485DF6">
            <w:pPr>
              <w:spacing w:before="100" w:beforeAutospacing="1" w:after="100" w:afterAutospacing="1"/>
              <w:rPr>
                <w:sz w:val="20"/>
                <w:szCs w:val="20"/>
              </w:rPr>
            </w:pPr>
            <w:r>
              <w:rPr>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Default="00485DF6">
            <w:pPr>
              <w:spacing w:before="100" w:beforeAutospacing="1" w:after="100" w:afterAutospacing="1"/>
              <w:rPr>
                <w:sz w:val="20"/>
                <w:szCs w:val="20"/>
              </w:rPr>
            </w:pPr>
            <w:r>
              <w:rPr>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Default="00485DF6">
            <w:pPr>
              <w:spacing w:before="100" w:beforeAutospacing="1" w:after="100" w:afterAutospacing="1"/>
              <w:rPr>
                <w:sz w:val="20"/>
                <w:szCs w:val="20"/>
              </w:rPr>
            </w:pPr>
            <w:r>
              <w:rPr>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Default="00485DF6">
            <w:pPr>
              <w:spacing w:before="100" w:beforeAutospacing="1" w:after="100" w:afterAutospacing="1"/>
              <w:rPr>
                <w:sz w:val="20"/>
                <w:szCs w:val="20"/>
              </w:rPr>
            </w:pPr>
            <w:r>
              <w:rPr>
                <w:sz w:val="20"/>
                <w:szCs w:val="20"/>
              </w:rPr>
              <w:t>60.28</w:t>
            </w:r>
          </w:p>
        </w:tc>
      </w:tr>
      <w:tr w:rsidR="00485DF6"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Default="00485DF6">
            <w:pPr>
              <w:spacing w:before="100" w:beforeAutospacing="1" w:after="100" w:afterAutospacing="1"/>
              <w:rPr>
                <w:sz w:val="20"/>
                <w:szCs w:val="20"/>
              </w:rPr>
            </w:pPr>
            <w:r>
              <w:rPr>
                <w:sz w:val="20"/>
                <w:szCs w:val="20"/>
              </w:rPr>
              <w:lastRenderedPageBreak/>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Default="00485DF6">
            <w:pPr>
              <w:spacing w:before="100" w:beforeAutospacing="1" w:after="100" w:afterAutospacing="1"/>
              <w:rPr>
                <w:sz w:val="20"/>
                <w:szCs w:val="20"/>
              </w:rPr>
            </w:pPr>
            <w:proofErr w:type="spellStart"/>
            <w:r>
              <w:rPr>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Default="00485DF6">
            <w:pPr>
              <w:spacing w:before="100" w:beforeAutospacing="1" w:after="100" w:afterAutospacing="1"/>
              <w:rPr>
                <w:sz w:val="20"/>
                <w:szCs w:val="20"/>
              </w:rPr>
            </w:pPr>
            <w:r>
              <w:rPr>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Default="00485DF6">
            <w:pPr>
              <w:spacing w:before="100" w:beforeAutospacing="1" w:after="100" w:afterAutospacing="1"/>
              <w:rPr>
                <w:sz w:val="20"/>
                <w:szCs w:val="20"/>
              </w:rPr>
            </w:pPr>
            <w:r>
              <w:rPr>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Default="00485DF6">
            <w:pPr>
              <w:spacing w:before="100" w:beforeAutospacing="1" w:after="100" w:afterAutospacing="1"/>
              <w:rPr>
                <w:sz w:val="20"/>
                <w:szCs w:val="20"/>
              </w:rPr>
            </w:pPr>
            <w:r>
              <w:rPr>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Default="00485DF6">
            <w:pPr>
              <w:spacing w:before="100" w:beforeAutospacing="1" w:after="100" w:afterAutospacing="1"/>
              <w:rPr>
                <w:sz w:val="20"/>
                <w:szCs w:val="20"/>
              </w:rPr>
            </w:pPr>
            <w:r>
              <w:rPr>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Default="00485DF6">
            <w:pPr>
              <w:spacing w:before="100" w:beforeAutospacing="1" w:after="100" w:afterAutospacing="1"/>
              <w:rPr>
                <w:sz w:val="20"/>
                <w:szCs w:val="20"/>
              </w:rPr>
            </w:pPr>
            <w:r>
              <w:rPr>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Default="00485DF6">
            <w:pPr>
              <w:spacing w:before="100" w:beforeAutospacing="1" w:after="100" w:afterAutospacing="1"/>
              <w:rPr>
                <w:sz w:val="20"/>
                <w:szCs w:val="20"/>
              </w:rPr>
            </w:pPr>
            <w:r>
              <w:rPr>
                <w:sz w:val="20"/>
                <w:szCs w:val="20"/>
              </w:rPr>
              <w:t>60.54</w:t>
            </w:r>
          </w:p>
        </w:tc>
      </w:tr>
      <w:tr w:rsidR="00485DF6"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Default="00485DF6">
            <w:pPr>
              <w:spacing w:before="100" w:beforeAutospacing="1" w:after="100" w:afterAutospacing="1"/>
              <w:rPr>
                <w:sz w:val="20"/>
                <w:szCs w:val="20"/>
              </w:rPr>
            </w:pPr>
            <w:proofErr w:type="spellStart"/>
            <w:r>
              <w:rPr>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Default="00485DF6">
            <w:pPr>
              <w:spacing w:before="100" w:beforeAutospacing="1" w:after="100" w:afterAutospacing="1"/>
              <w:rPr>
                <w:sz w:val="20"/>
                <w:szCs w:val="20"/>
              </w:rPr>
            </w:pPr>
            <w:r>
              <w:rPr>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Default="00485DF6">
            <w:pPr>
              <w:spacing w:before="100" w:beforeAutospacing="1" w:after="100" w:afterAutospacing="1"/>
              <w:rPr>
                <w:sz w:val="20"/>
                <w:szCs w:val="20"/>
              </w:rPr>
            </w:pPr>
            <w:r>
              <w:rPr>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Default="00485DF6">
            <w:pPr>
              <w:spacing w:before="100" w:beforeAutospacing="1" w:after="100" w:afterAutospacing="1"/>
              <w:rPr>
                <w:sz w:val="20"/>
                <w:szCs w:val="20"/>
              </w:rPr>
            </w:pPr>
            <w:r>
              <w:rPr>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Default="00485DF6">
            <w:pPr>
              <w:spacing w:before="100" w:beforeAutospacing="1" w:after="100" w:afterAutospacing="1"/>
              <w:rPr>
                <w:sz w:val="20"/>
                <w:szCs w:val="20"/>
              </w:rPr>
            </w:pPr>
            <w:r>
              <w:rPr>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Default="00485DF6">
            <w:pPr>
              <w:spacing w:before="100" w:beforeAutospacing="1" w:after="100" w:afterAutospacing="1"/>
              <w:rPr>
                <w:sz w:val="20"/>
                <w:szCs w:val="20"/>
              </w:rPr>
            </w:pPr>
            <w:r>
              <w:rPr>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Default="00485DF6">
            <w:pPr>
              <w:spacing w:before="100" w:beforeAutospacing="1" w:after="100" w:afterAutospacing="1"/>
              <w:rPr>
                <w:sz w:val="20"/>
                <w:szCs w:val="20"/>
              </w:rPr>
            </w:pPr>
            <w:r>
              <w:rPr>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Default="00485DF6">
            <w:pPr>
              <w:spacing w:before="100" w:beforeAutospacing="1" w:after="100" w:afterAutospacing="1"/>
              <w:rPr>
                <w:sz w:val="20"/>
                <w:szCs w:val="20"/>
              </w:rPr>
            </w:pPr>
            <w:r>
              <w:rPr>
                <w:sz w:val="20"/>
                <w:szCs w:val="20"/>
              </w:rPr>
              <w:t>54.08</w:t>
            </w:r>
          </w:p>
        </w:tc>
      </w:tr>
      <w:tr w:rsidR="00485DF6"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Default="00485DF6">
            <w:pPr>
              <w:spacing w:before="100" w:beforeAutospacing="1" w:after="100" w:afterAutospacing="1"/>
              <w:rPr>
                <w:sz w:val="20"/>
                <w:szCs w:val="20"/>
              </w:rPr>
            </w:pPr>
            <w:proofErr w:type="spellStart"/>
            <w:r>
              <w:rPr>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Default="00485DF6">
            <w:pPr>
              <w:spacing w:before="100" w:beforeAutospacing="1" w:after="100" w:afterAutospacing="1"/>
              <w:rPr>
                <w:sz w:val="20"/>
                <w:szCs w:val="20"/>
              </w:rPr>
            </w:pPr>
            <w:r>
              <w:rPr>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Default="00485DF6">
            <w:pPr>
              <w:spacing w:before="100" w:beforeAutospacing="1" w:after="100" w:afterAutospacing="1"/>
              <w:rPr>
                <w:sz w:val="20"/>
                <w:szCs w:val="20"/>
              </w:rPr>
            </w:pPr>
            <w:r>
              <w:rPr>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Default="00485DF6">
            <w:pPr>
              <w:spacing w:before="100" w:beforeAutospacing="1" w:after="100" w:afterAutospacing="1"/>
              <w:rPr>
                <w:sz w:val="20"/>
                <w:szCs w:val="20"/>
              </w:rPr>
            </w:pPr>
            <w:r>
              <w:rPr>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Default="00485DF6">
            <w:pPr>
              <w:spacing w:before="100" w:beforeAutospacing="1" w:after="100" w:afterAutospacing="1"/>
              <w:rPr>
                <w:sz w:val="20"/>
                <w:szCs w:val="20"/>
              </w:rPr>
            </w:pPr>
            <w:r>
              <w:rPr>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Default="00485DF6">
            <w:pPr>
              <w:spacing w:before="100" w:beforeAutospacing="1" w:after="100" w:afterAutospacing="1"/>
              <w:rPr>
                <w:sz w:val="20"/>
                <w:szCs w:val="20"/>
              </w:rPr>
            </w:pPr>
            <w:r>
              <w:rPr>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Default="00485DF6">
            <w:pPr>
              <w:spacing w:before="100" w:beforeAutospacing="1" w:after="100" w:afterAutospacing="1"/>
              <w:rPr>
                <w:sz w:val="20"/>
                <w:szCs w:val="20"/>
              </w:rPr>
            </w:pPr>
            <w:r>
              <w:rPr>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Default="00485DF6">
            <w:pPr>
              <w:spacing w:before="100" w:beforeAutospacing="1" w:after="100" w:afterAutospacing="1"/>
              <w:rPr>
                <w:sz w:val="20"/>
                <w:szCs w:val="20"/>
              </w:rPr>
            </w:pPr>
            <w:r>
              <w:rPr>
                <w:sz w:val="20"/>
                <w:szCs w:val="20"/>
              </w:rPr>
              <w:t>45.51</w:t>
            </w:r>
          </w:p>
        </w:tc>
      </w:tr>
      <w:tr w:rsidR="00485DF6"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Default="00485DF6">
            <w:pPr>
              <w:spacing w:before="100" w:beforeAutospacing="1" w:after="100" w:afterAutospacing="1"/>
              <w:rPr>
                <w:sz w:val="20"/>
                <w:szCs w:val="20"/>
              </w:rPr>
            </w:pPr>
            <w:r>
              <w:rPr>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Default="00485DF6">
            <w:pPr>
              <w:spacing w:before="100" w:beforeAutospacing="1" w:after="100" w:afterAutospacing="1"/>
              <w:rPr>
                <w:sz w:val="20"/>
                <w:szCs w:val="20"/>
              </w:rPr>
            </w:pPr>
            <w:r>
              <w:rPr>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Default="00485DF6">
            <w:pPr>
              <w:spacing w:before="100" w:beforeAutospacing="1" w:after="100" w:afterAutospacing="1"/>
              <w:rPr>
                <w:sz w:val="20"/>
                <w:szCs w:val="20"/>
              </w:rPr>
            </w:pPr>
            <w:r>
              <w:rPr>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Default="00485DF6">
            <w:pPr>
              <w:spacing w:before="100" w:beforeAutospacing="1" w:after="100" w:afterAutospacing="1"/>
              <w:rPr>
                <w:sz w:val="20"/>
                <w:szCs w:val="20"/>
              </w:rPr>
            </w:pPr>
            <w:r>
              <w:rPr>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Default="00485DF6">
            <w:pPr>
              <w:spacing w:before="100" w:beforeAutospacing="1" w:after="100" w:afterAutospacing="1"/>
              <w:rPr>
                <w:sz w:val="20"/>
                <w:szCs w:val="20"/>
              </w:rPr>
            </w:pPr>
            <w:r>
              <w:rPr>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Default="00485DF6">
            <w:pPr>
              <w:spacing w:before="100" w:beforeAutospacing="1" w:after="100" w:afterAutospacing="1"/>
              <w:rPr>
                <w:sz w:val="20"/>
                <w:szCs w:val="20"/>
              </w:rPr>
            </w:pPr>
            <w:r>
              <w:rPr>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Default="00485DF6">
            <w:pPr>
              <w:spacing w:before="100" w:beforeAutospacing="1" w:after="100" w:afterAutospacing="1"/>
              <w:rPr>
                <w:sz w:val="20"/>
                <w:szCs w:val="20"/>
              </w:rPr>
            </w:pPr>
            <w:r>
              <w:rPr>
                <w:sz w:val="20"/>
                <w:szCs w:val="20"/>
              </w:rPr>
              <w:t>13.56</w:t>
            </w:r>
          </w:p>
        </w:tc>
      </w:tr>
      <w:tr w:rsidR="00485DF6"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Default="00485DF6">
            <w:pPr>
              <w:spacing w:before="100" w:beforeAutospacing="1" w:after="100" w:afterAutospacing="1"/>
              <w:rPr>
                <w:sz w:val="20"/>
                <w:szCs w:val="20"/>
              </w:rPr>
            </w:pPr>
            <w:r>
              <w:rPr>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Default="00485DF6">
            <w:pPr>
              <w:spacing w:before="100" w:beforeAutospacing="1" w:after="100" w:afterAutospacing="1"/>
              <w:rPr>
                <w:sz w:val="20"/>
                <w:szCs w:val="20"/>
              </w:rPr>
            </w:pPr>
            <w:r>
              <w:rPr>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Default="00485DF6">
            <w:pPr>
              <w:spacing w:before="100" w:beforeAutospacing="1" w:after="100" w:afterAutospacing="1"/>
              <w:rPr>
                <w:sz w:val="20"/>
                <w:szCs w:val="20"/>
              </w:rPr>
            </w:pPr>
            <w:r>
              <w:rPr>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Default="00485DF6">
            <w:pPr>
              <w:spacing w:before="100" w:beforeAutospacing="1" w:after="100" w:afterAutospacing="1"/>
              <w:rPr>
                <w:sz w:val="20"/>
                <w:szCs w:val="20"/>
              </w:rPr>
            </w:pPr>
            <w:r>
              <w:rPr>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Default="00485DF6">
            <w:pPr>
              <w:spacing w:before="100" w:beforeAutospacing="1" w:after="100" w:afterAutospacing="1"/>
              <w:rPr>
                <w:sz w:val="20"/>
                <w:szCs w:val="20"/>
              </w:rPr>
            </w:pPr>
            <w:r>
              <w:rPr>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Default="00485DF6">
            <w:pPr>
              <w:spacing w:before="100" w:beforeAutospacing="1" w:after="100" w:afterAutospacing="1"/>
              <w:rPr>
                <w:sz w:val="20"/>
                <w:szCs w:val="20"/>
              </w:rPr>
            </w:pPr>
            <w:r>
              <w:rPr>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Default="00485DF6">
            <w:pPr>
              <w:spacing w:before="100" w:beforeAutospacing="1" w:after="100" w:afterAutospacing="1"/>
              <w:rPr>
                <w:sz w:val="20"/>
                <w:szCs w:val="20"/>
              </w:rPr>
            </w:pPr>
            <w:r>
              <w:rPr>
                <w:sz w:val="20"/>
                <w:szCs w:val="20"/>
              </w:rPr>
              <w:t>27.08</w:t>
            </w:r>
          </w:p>
        </w:tc>
      </w:tr>
      <w:tr w:rsidR="00485DF6"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Default="00485DF6">
            <w:pPr>
              <w:spacing w:before="100" w:beforeAutospacing="1" w:after="100" w:afterAutospacing="1"/>
              <w:rPr>
                <w:sz w:val="20"/>
                <w:szCs w:val="20"/>
              </w:rPr>
            </w:pPr>
            <w:r>
              <w:rPr>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Default="00485DF6">
            <w:pPr>
              <w:spacing w:before="100" w:beforeAutospacing="1" w:after="100" w:afterAutospacing="1"/>
              <w:rPr>
                <w:sz w:val="20"/>
                <w:szCs w:val="20"/>
              </w:rPr>
            </w:pPr>
            <w:r>
              <w:rPr>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Default="00485DF6">
            <w:pPr>
              <w:spacing w:before="100" w:beforeAutospacing="1" w:after="100" w:afterAutospacing="1"/>
              <w:rPr>
                <w:sz w:val="20"/>
                <w:szCs w:val="20"/>
              </w:rPr>
            </w:pPr>
            <w:r>
              <w:rPr>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Default="00485DF6">
            <w:pPr>
              <w:spacing w:before="100" w:beforeAutospacing="1" w:after="100" w:afterAutospacing="1"/>
              <w:rPr>
                <w:sz w:val="20"/>
                <w:szCs w:val="20"/>
              </w:rPr>
            </w:pPr>
            <w:r>
              <w:rPr>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Default="00485DF6">
            <w:pPr>
              <w:spacing w:before="100" w:beforeAutospacing="1" w:after="100" w:afterAutospacing="1"/>
              <w:rPr>
                <w:sz w:val="20"/>
                <w:szCs w:val="20"/>
              </w:rPr>
            </w:pPr>
            <w:r>
              <w:rPr>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Default="00485DF6">
            <w:pPr>
              <w:spacing w:before="100" w:beforeAutospacing="1" w:after="100" w:afterAutospacing="1"/>
              <w:rPr>
                <w:sz w:val="20"/>
                <w:szCs w:val="20"/>
              </w:rPr>
            </w:pPr>
            <w:r>
              <w:rPr>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Default="00485DF6">
            <w:pPr>
              <w:spacing w:before="100" w:beforeAutospacing="1" w:after="100" w:afterAutospacing="1"/>
              <w:rPr>
                <w:sz w:val="20"/>
                <w:szCs w:val="20"/>
              </w:rPr>
            </w:pPr>
            <w:r>
              <w:rPr>
                <w:sz w:val="20"/>
                <w:szCs w:val="20"/>
              </w:rPr>
              <w:t>13.34</w:t>
            </w:r>
          </w:p>
        </w:tc>
      </w:tr>
      <w:tr w:rsidR="00485DF6"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Default="00485DF6">
            <w:pPr>
              <w:spacing w:before="100" w:beforeAutospacing="1" w:after="100" w:afterAutospacing="1"/>
              <w:rPr>
                <w:sz w:val="20"/>
                <w:szCs w:val="20"/>
              </w:rPr>
            </w:pPr>
            <w:r>
              <w:rPr>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Default="00485DF6">
            <w:pPr>
              <w:spacing w:before="100" w:beforeAutospacing="1" w:after="100" w:afterAutospacing="1"/>
              <w:rPr>
                <w:sz w:val="20"/>
                <w:szCs w:val="20"/>
              </w:rPr>
            </w:pPr>
            <w:r>
              <w:rPr>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Default="00485DF6">
            <w:pPr>
              <w:spacing w:before="100" w:beforeAutospacing="1" w:after="100" w:afterAutospacing="1"/>
              <w:rPr>
                <w:sz w:val="20"/>
                <w:szCs w:val="20"/>
              </w:rPr>
            </w:pPr>
            <w:r>
              <w:rPr>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Default="00485DF6">
            <w:pPr>
              <w:spacing w:before="100" w:beforeAutospacing="1" w:after="100" w:afterAutospacing="1"/>
              <w:rPr>
                <w:sz w:val="20"/>
                <w:szCs w:val="20"/>
              </w:rPr>
            </w:pPr>
            <w:r>
              <w:rPr>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Default="00485DF6">
            <w:pPr>
              <w:spacing w:before="100" w:beforeAutospacing="1" w:after="100" w:afterAutospacing="1"/>
              <w:rPr>
                <w:sz w:val="20"/>
                <w:szCs w:val="20"/>
              </w:rPr>
            </w:pPr>
            <w:r>
              <w:rPr>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Default="00485DF6">
            <w:pPr>
              <w:spacing w:before="100" w:beforeAutospacing="1" w:after="100" w:afterAutospacing="1"/>
              <w:rPr>
                <w:sz w:val="20"/>
                <w:szCs w:val="20"/>
              </w:rPr>
            </w:pPr>
            <w:r>
              <w:rPr>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Default="00485DF6">
            <w:pPr>
              <w:spacing w:before="100" w:beforeAutospacing="1" w:after="100" w:afterAutospacing="1"/>
              <w:rPr>
                <w:sz w:val="20"/>
                <w:szCs w:val="20"/>
              </w:rPr>
            </w:pPr>
            <w:r>
              <w:rPr>
                <w:sz w:val="20"/>
                <w:szCs w:val="20"/>
              </w:rPr>
              <w:t>8.06</w:t>
            </w:r>
          </w:p>
        </w:tc>
      </w:tr>
      <w:tr w:rsidR="00485DF6"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Default="00485DF6">
            <w:pPr>
              <w:spacing w:before="100" w:beforeAutospacing="1" w:after="100" w:afterAutospacing="1"/>
              <w:rPr>
                <w:sz w:val="20"/>
                <w:szCs w:val="20"/>
              </w:rPr>
            </w:pPr>
            <w:r>
              <w:rPr>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Default="00485DF6">
            <w:pPr>
              <w:spacing w:before="100" w:beforeAutospacing="1" w:after="100" w:afterAutospacing="1"/>
              <w:rPr>
                <w:sz w:val="20"/>
                <w:szCs w:val="20"/>
              </w:rPr>
            </w:pPr>
            <w:r>
              <w:rPr>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Default="00485DF6">
            <w:pPr>
              <w:spacing w:before="100" w:beforeAutospacing="1" w:after="100" w:afterAutospacing="1"/>
              <w:rPr>
                <w:sz w:val="20"/>
                <w:szCs w:val="20"/>
              </w:rPr>
            </w:pPr>
            <w:r>
              <w:rPr>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Default="00485DF6">
            <w:pPr>
              <w:spacing w:before="100" w:beforeAutospacing="1" w:after="100" w:afterAutospacing="1"/>
              <w:rPr>
                <w:sz w:val="20"/>
                <w:szCs w:val="20"/>
              </w:rPr>
            </w:pPr>
            <w:r>
              <w:rPr>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Default="00485DF6">
            <w:pPr>
              <w:spacing w:before="100" w:beforeAutospacing="1" w:after="100" w:afterAutospacing="1"/>
              <w:rPr>
                <w:sz w:val="20"/>
                <w:szCs w:val="20"/>
              </w:rPr>
            </w:pPr>
            <w:r>
              <w:rPr>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Default="00485DF6">
            <w:pPr>
              <w:spacing w:before="100" w:beforeAutospacing="1" w:after="100" w:afterAutospacing="1"/>
              <w:rPr>
                <w:sz w:val="20"/>
                <w:szCs w:val="20"/>
              </w:rPr>
            </w:pPr>
            <w:r>
              <w:rPr>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Default="00485DF6">
            <w:pPr>
              <w:spacing w:before="100" w:beforeAutospacing="1" w:after="100" w:afterAutospacing="1"/>
              <w:rPr>
                <w:sz w:val="20"/>
                <w:szCs w:val="20"/>
              </w:rPr>
            </w:pPr>
            <w:r>
              <w:rPr>
                <w:sz w:val="20"/>
                <w:szCs w:val="20"/>
              </w:rPr>
              <w:t>60.48</w:t>
            </w:r>
          </w:p>
        </w:tc>
      </w:tr>
      <w:tr w:rsidR="00485DF6"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Default="00485DF6">
            <w:pPr>
              <w:spacing w:before="100" w:beforeAutospacing="1" w:after="100" w:afterAutospacing="1"/>
              <w:rPr>
                <w:sz w:val="20"/>
                <w:szCs w:val="20"/>
              </w:rPr>
            </w:pPr>
            <w:r>
              <w:rPr>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Default="00485DF6">
            <w:pPr>
              <w:spacing w:before="100" w:beforeAutospacing="1" w:after="100" w:afterAutospacing="1"/>
              <w:rPr>
                <w:sz w:val="20"/>
                <w:szCs w:val="20"/>
              </w:rPr>
            </w:pPr>
            <w:r>
              <w:rPr>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Default="00485DF6">
            <w:pPr>
              <w:spacing w:before="100" w:beforeAutospacing="1" w:after="100" w:afterAutospacing="1"/>
              <w:rPr>
                <w:sz w:val="20"/>
                <w:szCs w:val="20"/>
              </w:rPr>
            </w:pPr>
            <w:r>
              <w:rPr>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Default="00485DF6">
            <w:pPr>
              <w:spacing w:before="100" w:beforeAutospacing="1" w:after="100" w:afterAutospacing="1"/>
              <w:rPr>
                <w:sz w:val="20"/>
                <w:szCs w:val="20"/>
              </w:rPr>
            </w:pPr>
            <w:r>
              <w:rPr>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Default="00485DF6">
            <w:pPr>
              <w:spacing w:before="100" w:beforeAutospacing="1" w:after="100" w:afterAutospacing="1"/>
              <w:rPr>
                <w:sz w:val="20"/>
                <w:szCs w:val="20"/>
              </w:rPr>
            </w:pPr>
            <w:r>
              <w:rPr>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Default="00485DF6">
            <w:pPr>
              <w:spacing w:before="100" w:beforeAutospacing="1" w:after="100" w:afterAutospacing="1"/>
              <w:rPr>
                <w:sz w:val="20"/>
                <w:szCs w:val="20"/>
              </w:rPr>
            </w:pPr>
            <w:r>
              <w:rPr>
                <w:sz w:val="20"/>
                <w:szCs w:val="20"/>
              </w:rPr>
              <w:t>21.92</w:t>
            </w:r>
          </w:p>
        </w:tc>
      </w:tr>
      <w:tr w:rsidR="00485DF6"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Default="00485DF6">
            <w:pPr>
              <w:spacing w:before="100" w:beforeAutospacing="1" w:after="100" w:afterAutospacing="1"/>
              <w:rPr>
                <w:sz w:val="20"/>
                <w:szCs w:val="20"/>
              </w:rPr>
            </w:pPr>
            <w:proofErr w:type="spellStart"/>
            <w:r>
              <w:rPr>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Default="00485DF6">
            <w:pPr>
              <w:spacing w:before="100" w:beforeAutospacing="1" w:after="100" w:afterAutospacing="1"/>
              <w:rPr>
                <w:sz w:val="20"/>
                <w:szCs w:val="20"/>
              </w:rPr>
            </w:pPr>
            <w:r>
              <w:rPr>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Default="00485DF6">
            <w:pPr>
              <w:spacing w:before="100" w:beforeAutospacing="1" w:after="100" w:afterAutospacing="1"/>
              <w:rPr>
                <w:sz w:val="20"/>
                <w:szCs w:val="20"/>
              </w:rPr>
            </w:pPr>
            <w:r>
              <w:rPr>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Default="00485DF6">
            <w:pPr>
              <w:spacing w:before="100" w:beforeAutospacing="1" w:after="100" w:afterAutospacing="1"/>
              <w:rPr>
                <w:sz w:val="20"/>
                <w:szCs w:val="20"/>
              </w:rPr>
            </w:pPr>
            <w:r>
              <w:rPr>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Default="00485DF6">
            <w:pPr>
              <w:spacing w:before="100" w:beforeAutospacing="1" w:after="100" w:afterAutospacing="1"/>
              <w:rPr>
                <w:sz w:val="20"/>
                <w:szCs w:val="20"/>
              </w:rPr>
            </w:pPr>
            <w:r>
              <w:rPr>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Default="00485DF6">
            <w:pPr>
              <w:spacing w:before="100" w:beforeAutospacing="1" w:after="100" w:afterAutospacing="1"/>
              <w:rPr>
                <w:sz w:val="20"/>
                <w:szCs w:val="20"/>
              </w:rPr>
            </w:pPr>
            <w:r>
              <w:rPr>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Default="00485DF6">
            <w:pPr>
              <w:spacing w:before="100" w:beforeAutospacing="1" w:after="100" w:afterAutospacing="1"/>
              <w:rPr>
                <w:sz w:val="20"/>
                <w:szCs w:val="20"/>
              </w:rPr>
            </w:pPr>
            <w:r>
              <w:rPr>
                <w:sz w:val="20"/>
                <w:szCs w:val="20"/>
              </w:rPr>
              <w:t>8.23</w:t>
            </w:r>
          </w:p>
        </w:tc>
      </w:tr>
      <w:tr w:rsidR="00485DF6"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Default="00485DF6">
            <w:pPr>
              <w:spacing w:before="100" w:beforeAutospacing="1" w:after="100" w:afterAutospacing="1"/>
              <w:rPr>
                <w:sz w:val="20"/>
                <w:szCs w:val="20"/>
              </w:rPr>
            </w:pPr>
            <w:r>
              <w:rPr>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Default="00485DF6">
            <w:pPr>
              <w:spacing w:before="100" w:beforeAutospacing="1" w:after="100" w:afterAutospacing="1"/>
              <w:rPr>
                <w:sz w:val="20"/>
                <w:szCs w:val="20"/>
              </w:rPr>
            </w:pPr>
            <w:r>
              <w:rPr>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Default="00485DF6">
            <w:pPr>
              <w:spacing w:before="100" w:beforeAutospacing="1" w:after="100" w:afterAutospacing="1"/>
              <w:rPr>
                <w:sz w:val="20"/>
                <w:szCs w:val="20"/>
              </w:rPr>
            </w:pPr>
            <w:r>
              <w:rPr>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Default="00485DF6">
            <w:pPr>
              <w:spacing w:before="100" w:beforeAutospacing="1" w:after="100" w:afterAutospacing="1"/>
              <w:rPr>
                <w:sz w:val="20"/>
                <w:szCs w:val="20"/>
              </w:rPr>
            </w:pPr>
            <w:r>
              <w:rPr>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Default="00485DF6">
            <w:pPr>
              <w:spacing w:before="100" w:beforeAutospacing="1" w:after="100" w:afterAutospacing="1"/>
              <w:rPr>
                <w:sz w:val="20"/>
                <w:szCs w:val="20"/>
              </w:rPr>
            </w:pPr>
            <w:r>
              <w:rPr>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Default="00485DF6">
            <w:pPr>
              <w:spacing w:before="100" w:beforeAutospacing="1" w:after="100" w:afterAutospacing="1"/>
              <w:rPr>
                <w:sz w:val="20"/>
                <w:szCs w:val="20"/>
              </w:rPr>
            </w:pPr>
            <w:r>
              <w:rPr>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Default="00485DF6">
            <w:pPr>
              <w:spacing w:before="100" w:beforeAutospacing="1" w:after="100" w:afterAutospacing="1"/>
              <w:rPr>
                <w:sz w:val="20"/>
                <w:szCs w:val="20"/>
              </w:rPr>
            </w:pPr>
            <w:r>
              <w:rPr>
                <w:sz w:val="20"/>
                <w:szCs w:val="20"/>
              </w:rPr>
              <w:t>13.00</w:t>
            </w:r>
          </w:p>
        </w:tc>
      </w:tr>
      <w:tr w:rsidR="00485DF6"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Default="00485DF6">
            <w:pPr>
              <w:spacing w:before="100" w:beforeAutospacing="1" w:after="100" w:afterAutospacing="1"/>
              <w:rPr>
                <w:sz w:val="20"/>
                <w:szCs w:val="20"/>
              </w:rPr>
            </w:pPr>
            <w:r>
              <w:rPr>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Default="00485DF6">
            <w:pPr>
              <w:spacing w:before="100" w:beforeAutospacing="1" w:after="100" w:afterAutospacing="1"/>
              <w:rPr>
                <w:sz w:val="20"/>
                <w:szCs w:val="20"/>
              </w:rPr>
            </w:pPr>
            <w:r>
              <w:rPr>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Default="00485DF6">
            <w:pPr>
              <w:spacing w:before="100" w:beforeAutospacing="1" w:after="100" w:afterAutospacing="1"/>
              <w:rPr>
                <w:sz w:val="20"/>
                <w:szCs w:val="20"/>
              </w:rPr>
            </w:pPr>
            <w:r>
              <w:rPr>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Default="00485DF6">
            <w:pPr>
              <w:spacing w:before="100" w:beforeAutospacing="1" w:after="100" w:afterAutospacing="1"/>
              <w:rPr>
                <w:sz w:val="20"/>
                <w:szCs w:val="20"/>
              </w:rPr>
            </w:pPr>
            <w:r>
              <w:rPr>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Default="00485DF6">
            <w:pPr>
              <w:spacing w:before="100" w:beforeAutospacing="1" w:after="100" w:afterAutospacing="1"/>
              <w:rPr>
                <w:sz w:val="20"/>
                <w:szCs w:val="20"/>
              </w:rPr>
            </w:pPr>
            <w:r>
              <w:rPr>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Default="00485DF6">
            <w:pPr>
              <w:spacing w:before="100" w:beforeAutospacing="1" w:after="100" w:afterAutospacing="1"/>
              <w:rPr>
                <w:sz w:val="20"/>
                <w:szCs w:val="20"/>
              </w:rPr>
            </w:pPr>
            <w:r>
              <w:rPr>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Default="00485DF6">
            <w:pPr>
              <w:spacing w:before="100" w:beforeAutospacing="1" w:after="100" w:afterAutospacing="1"/>
              <w:rPr>
                <w:sz w:val="20"/>
                <w:szCs w:val="20"/>
              </w:rPr>
            </w:pPr>
            <w:r>
              <w:rPr>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Default="00485DF6">
            <w:pPr>
              <w:spacing w:before="100" w:beforeAutospacing="1" w:after="100" w:afterAutospacing="1"/>
              <w:rPr>
                <w:sz w:val="20"/>
                <w:szCs w:val="20"/>
              </w:rPr>
            </w:pPr>
            <w:r>
              <w:rPr>
                <w:sz w:val="20"/>
                <w:szCs w:val="20"/>
              </w:rPr>
              <w:t>14.78</w:t>
            </w:r>
          </w:p>
        </w:tc>
      </w:tr>
      <w:tr w:rsidR="00485DF6"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Default="00485DF6">
            <w:pPr>
              <w:spacing w:before="100" w:beforeAutospacing="1" w:after="100" w:afterAutospacing="1"/>
              <w:rPr>
                <w:sz w:val="20"/>
                <w:szCs w:val="20"/>
              </w:rPr>
            </w:pPr>
            <w:r>
              <w:rPr>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Default="00485DF6">
            <w:pPr>
              <w:spacing w:before="100" w:beforeAutospacing="1" w:after="100" w:afterAutospacing="1"/>
              <w:rPr>
                <w:sz w:val="20"/>
                <w:szCs w:val="20"/>
              </w:rPr>
            </w:pPr>
            <w:r>
              <w:rPr>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Default="00485DF6">
            <w:pPr>
              <w:spacing w:before="100" w:beforeAutospacing="1" w:after="100" w:afterAutospacing="1"/>
              <w:rPr>
                <w:sz w:val="20"/>
                <w:szCs w:val="20"/>
              </w:rPr>
            </w:pPr>
            <w:r>
              <w:rPr>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Default="00485DF6">
            <w:pPr>
              <w:spacing w:before="100" w:beforeAutospacing="1" w:after="100" w:afterAutospacing="1"/>
              <w:rPr>
                <w:sz w:val="20"/>
                <w:szCs w:val="20"/>
              </w:rPr>
            </w:pPr>
            <w:r>
              <w:rPr>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Default="00485DF6">
            <w:pPr>
              <w:spacing w:before="100" w:beforeAutospacing="1" w:after="100" w:afterAutospacing="1"/>
              <w:rPr>
                <w:sz w:val="20"/>
                <w:szCs w:val="20"/>
              </w:rPr>
            </w:pPr>
            <w:r>
              <w:rPr>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Default="00485DF6">
            <w:pPr>
              <w:spacing w:before="100" w:beforeAutospacing="1" w:after="100" w:afterAutospacing="1"/>
              <w:rPr>
                <w:sz w:val="20"/>
                <w:szCs w:val="20"/>
              </w:rPr>
            </w:pPr>
            <w:r>
              <w:rPr>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Default="00485DF6">
            <w:pPr>
              <w:spacing w:before="100" w:beforeAutospacing="1" w:after="100" w:afterAutospacing="1"/>
              <w:rPr>
                <w:sz w:val="20"/>
                <w:szCs w:val="20"/>
              </w:rPr>
            </w:pPr>
            <w:r>
              <w:rPr>
                <w:sz w:val="20"/>
                <w:szCs w:val="20"/>
              </w:rPr>
              <w:t>8.87</w:t>
            </w:r>
          </w:p>
        </w:tc>
      </w:tr>
      <w:tr w:rsidR="00485DF6"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Default="00485DF6">
            <w:pPr>
              <w:spacing w:before="100" w:beforeAutospacing="1" w:after="100" w:afterAutospacing="1"/>
              <w:rPr>
                <w:sz w:val="20"/>
                <w:szCs w:val="20"/>
              </w:rPr>
            </w:pPr>
            <w:r>
              <w:rPr>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Default="00485DF6">
            <w:pPr>
              <w:spacing w:before="100" w:beforeAutospacing="1" w:after="100" w:afterAutospacing="1"/>
              <w:rPr>
                <w:sz w:val="20"/>
                <w:szCs w:val="20"/>
              </w:rPr>
            </w:pPr>
            <w:r>
              <w:rPr>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Default="00485DF6">
            <w:pPr>
              <w:spacing w:before="100" w:beforeAutospacing="1" w:after="100" w:afterAutospacing="1"/>
              <w:rPr>
                <w:sz w:val="20"/>
                <w:szCs w:val="20"/>
              </w:rPr>
            </w:pPr>
            <w:r>
              <w:rPr>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Default="00485DF6">
            <w:pPr>
              <w:spacing w:before="100" w:beforeAutospacing="1" w:after="100" w:afterAutospacing="1"/>
              <w:rPr>
                <w:sz w:val="20"/>
                <w:szCs w:val="20"/>
              </w:rPr>
            </w:pPr>
            <w:r>
              <w:rPr>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Default="00485DF6">
            <w:pPr>
              <w:spacing w:before="100" w:beforeAutospacing="1" w:after="100" w:afterAutospacing="1"/>
              <w:rPr>
                <w:sz w:val="20"/>
                <w:szCs w:val="20"/>
              </w:rPr>
            </w:pPr>
            <w:r>
              <w:rPr>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Default="00485DF6">
            <w:pPr>
              <w:spacing w:before="100" w:beforeAutospacing="1" w:after="100" w:afterAutospacing="1"/>
              <w:rPr>
                <w:sz w:val="20"/>
                <w:szCs w:val="20"/>
              </w:rPr>
            </w:pPr>
            <w:r>
              <w:rPr>
                <w:sz w:val="20"/>
                <w:szCs w:val="20"/>
              </w:rPr>
              <w:t>27.54</w:t>
            </w:r>
          </w:p>
        </w:tc>
      </w:tr>
      <w:tr w:rsidR="00485DF6"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Default="00485DF6">
            <w:pPr>
              <w:spacing w:before="100" w:beforeAutospacing="1" w:after="100" w:afterAutospacing="1"/>
              <w:rPr>
                <w:sz w:val="20"/>
                <w:szCs w:val="20"/>
              </w:rPr>
            </w:pPr>
            <w:r>
              <w:rPr>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Default="00485DF6">
            <w:pPr>
              <w:spacing w:before="100" w:beforeAutospacing="1" w:after="100" w:afterAutospacing="1"/>
              <w:rPr>
                <w:sz w:val="20"/>
                <w:szCs w:val="20"/>
              </w:rPr>
            </w:pPr>
            <w:r>
              <w:rPr>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Default="00485DF6">
            <w:pPr>
              <w:spacing w:before="100" w:beforeAutospacing="1" w:after="100" w:afterAutospacing="1"/>
              <w:rPr>
                <w:sz w:val="20"/>
                <w:szCs w:val="20"/>
              </w:rPr>
            </w:pPr>
            <w:r>
              <w:rPr>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Default="00485DF6">
            <w:pPr>
              <w:spacing w:before="100" w:beforeAutospacing="1" w:after="100" w:afterAutospacing="1"/>
              <w:rPr>
                <w:sz w:val="20"/>
                <w:szCs w:val="20"/>
              </w:rPr>
            </w:pPr>
            <w:r>
              <w:rPr>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Default="00485DF6">
            <w:pPr>
              <w:spacing w:before="100" w:beforeAutospacing="1" w:after="100" w:afterAutospacing="1"/>
              <w:rPr>
                <w:sz w:val="20"/>
                <w:szCs w:val="20"/>
              </w:rPr>
            </w:pPr>
            <w:r>
              <w:rPr>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Default="00485DF6">
            <w:pPr>
              <w:spacing w:before="100" w:beforeAutospacing="1" w:after="100" w:afterAutospacing="1"/>
              <w:rPr>
                <w:sz w:val="20"/>
                <w:szCs w:val="20"/>
              </w:rPr>
            </w:pPr>
            <w:r>
              <w:rPr>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Default="00485DF6">
            <w:pPr>
              <w:spacing w:before="100" w:beforeAutospacing="1" w:after="100" w:afterAutospacing="1"/>
              <w:rPr>
                <w:sz w:val="20"/>
                <w:szCs w:val="20"/>
              </w:rPr>
            </w:pPr>
            <w:r>
              <w:rPr>
                <w:sz w:val="20"/>
                <w:szCs w:val="20"/>
              </w:rPr>
              <w:t>10.40</w:t>
            </w:r>
          </w:p>
        </w:tc>
      </w:tr>
      <w:tr w:rsidR="00485DF6"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Default="00485DF6">
            <w:pPr>
              <w:spacing w:before="100" w:beforeAutospacing="1" w:after="100" w:afterAutospacing="1"/>
              <w:rPr>
                <w:sz w:val="20"/>
                <w:szCs w:val="20"/>
              </w:rPr>
            </w:pPr>
            <w:r>
              <w:rPr>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Default="00485DF6">
            <w:pPr>
              <w:spacing w:before="100" w:beforeAutospacing="1" w:after="100" w:afterAutospacing="1"/>
              <w:rPr>
                <w:sz w:val="20"/>
                <w:szCs w:val="20"/>
              </w:rPr>
            </w:pPr>
            <w:r>
              <w:rPr>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Default="00485DF6">
            <w:pPr>
              <w:spacing w:before="100" w:beforeAutospacing="1" w:after="100" w:afterAutospacing="1"/>
              <w:rPr>
                <w:sz w:val="20"/>
                <w:szCs w:val="20"/>
              </w:rPr>
            </w:pPr>
            <w:r>
              <w:rPr>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Default="00485DF6">
            <w:pPr>
              <w:spacing w:before="100" w:beforeAutospacing="1" w:after="100" w:afterAutospacing="1"/>
              <w:rPr>
                <w:sz w:val="20"/>
                <w:szCs w:val="20"/>
              </w:rPr>
            </w:pPr>
            <w:r>
              <w:rPr>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Default="00485DF6">
            <w:pPr>
              <w:spacing w:before="100" w:beforeAutospacing="1" w:after="100" w:afterAutospacing="1"/>
              <w:rPr>
                <w:sz w:val="20"/>
                <w:szCs w:val="20"/>
              </w:rPr>
            </w:pPr>
            <w:r>
              <w:rPr>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Default="00485DF6">
            <w:pPr>
              <w:spacing w:before="100" w:beforeAutospacing="1" w:after="100" w:afterAutospacing="1"/>
              <w:rPr>
                <w:sz w:val="20"/>
                <w:szCs w:val="20"/>
              </w:rPr>
            </w:pPr>
            <w:r>
              <w:rPr>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Default="00485DF6">
            <w:pPr>
              <w:spacing w:before="100" w:beforeAutospacing="1" w:after="100" w:afterAutospacing="1"/>
              <w:rPr>
                <w:sz w:val="20"/>
                <w:szCs w:val="20"/>
              </w:rPr>
            </w:pPr>
            <w:r>
              <w:rPr>
                <w:sz w:val="20"/>
                <w:szCs w:val="20"/>
              </w:rPr>
              <w:t>36.73</w:t>
            </w:r>
          </w:p>
        </w:tc>
      </w:tr>
      <w:tr w:rsidR="00485DF6"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Default="00485DF6">
            <w:pPr>
              <w:spacing w:before="100" w:beforeAutospacing="1" w:after="100" w:afterAutospacing="1"/>
              <w:rPr>
                <w:sz w:val="20"/>
                <w:szCs w:val="20"/>
              </w:rPr>
            </w:pPr>
            <w:proofErr w:type="spellStart"/>
            <w:r>
              <w:rPr>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Default="00485DF6">
            <w:pPr>
              <w:spacing w:before="100" w:beforeAutospacing="1" w:after="100" w:afterAutospacing="1"/>
              <w:rPr>
                <w:sz w:val="20"/>
                <w:szCs w:val="20"/>
              </w:rPr>
            </w:pPr>
            <w:r>
              <w:rPr>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Default="00485DF6">
            <w:pPr>
              <w:spacing w:before="100" w:beforeAutospacing="1" w:after="100" w:afterAutospacing="1"/>
              <w:rPr>
                <w:sz w:val="20"/>
                <w:szCs w:val="20"/>
              </w:rPr>
            </w:pPr>
            <w:r>
              <w:rPr>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Default="00485DF6">
            <w:pPr>
              <w:spacing w:before="100" w:beforeAutospacing="1" w:after="100" w:afterAutospacing="1"/>
              <w:rPr>
                <w:sz w:val="20"/>
                <w:szCs w:val="20"/>
              </w:rPr>
            </w:pPr>
            <w:r>
              <w:rPr>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Default="00485DF6">
            <w:pPr>
              <w:spacing w:before="100" w:beforeAutospacing="1" w:after="100" w:afterAutospacing="1"/>
              <w:rPr>
                <w:sz w:val="20"/>
                <w:szCs w:val="20"/>
              </w:rPr>
            </w:pPr>
            <w:r>
              <w:rPr>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Default="00485DF6">
            <w:pPr>
              <w:spacing w:before="100" w:beforeAutospacing="1" w:after="100" w:afterAutospacing="1"/>
              <w:rPr>
                <w:sz w:val="20"/>
                <w:szCs w:val="20"/>
              </w:rPr>
            </w:pPr>
            <w:r>
              <w:rPr>
                <w:sz w:val="20"/>
                <w:szCs w:val="20"/>
              </w:rPr>
              <w:t>19.16</w:t>
            </w:r>
          </w:p>
        </w:tc>
      </w:tr>
      <w:tr w:rsidR="00485DF6"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Default="00485DF6">
            <w:pPr>
              <w:spacing w:before="100" w:beforeAutospacing="1" w:after="100" w:afterAutospacing="1"/>
              <w:rPr>
                <w:sz w:val="20"/>
                <w:szCs w:val="20"/>
              </w:rPr>
            </w:pPr>
            <w:r>
              <w:rPr>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Default="00485DF6">
            <w:pPr>
              <w:spacing w:before="100" w:beforeAutospacing="1" w:after="100" w:afterAutospacing="1"/>
              <w:rPr>
                <w:sz w:val="20"/>
                <w:szCs w:val="20"/>
              </w:rPr>
            </w:pPr>
            <w:r>
              <w:rPr>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Default="00485DF6">
            <w:pPr>
              <w:spacing w:before="100" w:beforeAutospacing="1" w:after="100" w:afterAutospacing="1"/>
              <w:rPr>
                <w:sz w:val="20"/>
                <w:szCs w:val="20"/>
              </w:rPr>
            </w:pPr>
            <w:r>
              <w:rPr>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Default="00485DF6">
            <w:pPr>
              <w:spacing w:before="100" w:beforeAutospacing="1" w:after="100" w:afterAutospacing="1"/>
              <w:rPr>
                <w:sz w:val="20"/>
                <w:szCs w:val="20"/>
              </w:rPr>
            </w:pPr>
            <w:r>
              <w:rPr>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Default="00485DF6">
            <w:pPr>
              <w:spacing w:before="100" w:beforeAutospacing="1" w:after="100" w:afterAutospacing="1"/>
              <w:rPr>
                <w:sz w:val="20"/>
                <w:szCs w:val="20"/>
              </w:rPr>
            </w:pPr>
            <w:r>
              <w:rPr>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Default="00485DF6">
            <w:pPr>
              <w:spacing w:before="100" w:beforeAutospacing="1" w:after="100" w:afterAutospacing="1"/>
              <w:rPr>
                <w:sz w:val="20"/>
                <w:szCs w:val="20"/>
              </w:rPr>
            </w:pPr>
            <w:r>
              <w:rPr>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Default="00485DF6">
            <w:pPr>
              <w:spacing w:before="100" w:beforeAutospacing="1" w:after="100" w:afterAutospacing="1"/>
              <w:rPr>
                <w:sz w:val="20"/>
                <w:szCs w:val="20"/>
              </w:rPr>
            </w:pPr>
            <w:r>
              <w:rPr>
                <w:sz w:val="20"/>
                <w:szCs w:val="20"/>
              </w:rPr>
              <w:t>45.00</w:t>
            </w:r>
          </w:p>
        </w:tc>
      </w:tr>
      <w:tr w:rsidR="00485DF6"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Default="00485DF6">
            <w:pPr>
              <w:spacing w:before="100" w:beforeAutospacing="1" w:after="100" w:afterAutospacing="1"/>
              <w:rPr>
                <w:sz w:val="20"/>
                <w:szCs w:val="20"/>
              </w:rPr>
            </w:pPr>
            <w:r>
              <w:rPr>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Default="00485DF6">
            <w:pPr>
              <w:spacing w:before="100" w:beforeAutospacing="1" w:after="100" w:afterAutospacing="1"/>
              <w:rPr>
                <w:sz w:val="20"/>
                <w:szCs w:val="20"/>
              </w:rPr>
            </w:pPr>
            <w:r>
              <w:rPr>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Default="00485DF6">
            <w:pPr>
              <w:spacing w:before="100" w:beforeAutospacing="1" w:after="100" w:afterAutospacing="1"/>
              <w:rPr>
                <w:sz w:val="20"/>
                <w:szCs w:val="20"/>
              </w:rPr>
            </w:pPr>
            <w:r>
              <w:rPr>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Default="00485DF6">
            <w:pPr>
              <w:spacing w:before="100" w:beforeAutospacing="1" w:after="100" w:afterAutospacing="1"/>
              <w:rPr>
                <w:sz w:val="20"/>
                <w:szCs w:val="20"/>
              </w:rPr>
            </w:pPr>
            <w:r>
              <w:rPr>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Default="00485DF6">
            <w:pPr>
              <w:spacing w:before="100" w:beforeAutospacing="1" w:after="100" w:afterAutospacing="1"/>
              <w:rPr>
                <w:sz w:val="20"/>
                <w:szCs w:val="20"/>
              </w:rPr>
            </w:pPr>
            <w:r>
              <w:rPr>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Default="00485DF6">
            <w:pPr>
              <w:spacing w:before="100" w:beforeAutospacing="1" w:after="100" w:afterAutospacing="1"/>
              <w:rPr>
                <w:sz w:val="20"/>
                <w:szCs w:val="20"/>
              </w:rPr>
            </w:pPr>
            <w:r>
              <w:rPr>
                <w:sz w:val="20"/>
                <w:szCs w:val="20"/>
              </w:rPr>
              <w:t>4.11</w:t>
            </w:r>
          </w:p>
        </w:tc>
      </w:tr>
      <w:tr w:rsidR="00485DF6"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Default="00485DF6">
            <w:pPr>
              <w:spacing w:before="100" w:beforeAutospacing="1" w:after="100" w:afterAutospacing="1"/>
              <w:rPr>
                <w:sz w:val="20"/>
                <w:szCs w:val="20"/>
              </w:rPr>
            </w:pPr>
            <w:r>
              <w:rPr>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Default="00485DF6">
            <w:pPr>
              <w:spacing w:before="100" w:beforeAutospacing="1" w:after="100" w:afterAutospacing="1"/>
              <w:rPr>
                <w:sz w:val="20"/>
                <w:szCs w:val="20"/>
              </w:rPr>
            </w:pPr>
            <w:r>
              <w:rPr>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Default="00485DF6">
            <w:pPr>
              <w:spacing w:before="100" w:beforeAutospacing="1" w:after="100" w:afterAutospacing="1"/>
              <w:rPr>
                <w:sz w:val="20"/>
                <w:szCs w:val="20"/>
              </w:rPr>
            </w:pPr>
            <w:r>
              <w:rPr>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Default="00485DF6">
            <w:pPr>
              <w:spacing w:before="100" w:beforeAutospacing="1" w:after="100" w:afterAutospacing="1"/>
              <w:rPr>
                <w:sz w:val="20"/>
                <w:szCs w:val="20"/>
              </w:rPr>
            </w:pPr>
            <w:r>
              <w:rPr>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Default="00485DF6">
            <w:pPr>
              <w:spacing w:before="100" w:beforeAutospacing="1" w:after="100" w:afterAutospacing="1"/>
              <w:rPr>
                <w:sz w:val="20"/>
                <w:szCs w:val="20"/>
              </w:rPr>
            </w:pPr>
            <w:r>
              <w:rPr>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Default="00485DF6">
            <w:pPr>
              <w:spacing w:before="100" w:beforeAutospacing="1" w:after="100" w:afterAutospacing="1"/>
              <w:rPr>
                <w:sz w:val="20"/>
                <w:szCs w:val="20"/>
              </w:rPr>
            </w:pPr>
            <w:r>
              <w:rPr>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Default="00485DF6">
            <w:pPr>
              <w:spacing w:before="100" w:beforeAutospacing="1" w:after="100" w:afterAutospacing="1"/>
              <w:rPr>
                <w:sz w:val="20"/>
                <w:szCs w:val="20"/>
              </w:rPr>
            </w:pPr>
            <w:r>
              <w:rPr>
                <w:sz w:val="20"/>
                <w:szCs w:val="20"/>
              </w:rPr>
              <w:t>7.70</w:t>
            </w:r>
          </w:p>
        </w:tc>
      </w:tr>
      <w:tr w:rsidR="00485DF6"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Default="00485DF6">
            <w:pPr>
              <w:spacing w:before="100" w:beforeAutospacing="1" w:after="100" w:afterAutospacing="1"/>
              <w:rPr>
                <w:sz w:val="20"/>
                <w:szCs w:val="20"/>
              </w:rPr>
            </w:pPr>
            <w:r>
              <w:rPr>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Default="00485DF6">
            <w:pPr>
              <w:spacing w:before="100" w:beforeAutospacing="1" w:after="100" w:afterAutospacing="1"/>
              <w:rPr>
                <w:sz w:val="20"/>
                <w:szCs w:val="20"/>
              </w:rPr>
            </w:pPr>
            <w:r>
              <w:rPr>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Default="00485DF6">
            <w:pPr>
              <w:spacing w:before="100" w:beforeAutospacing="1" w:after="100" w:afterAutospacing="1"/>
              <w:rPr>
                <w:sz w:val="20"/>
                <w:szCs w:val="20"/>
              </w:rPr>
            </w:pPr>
            <w:r>
              <w:rPr>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Default="00485DF6">
            <w:pPr>
              <w:spacing w:before="100" w:beforeAutospacing="1" w:after="100" w:afterAutospacing="1"/>
              <w:rPr>
                <w:sz w:val="20"/>
                <w:szCs w:val="20"/>
              </w:rPr>
            </w:pPr>
            <w:r>
              <w:rPr>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Default="00485DF6">
            <w:pPr>
              <w:spacing w:before="100" w:beforeAutospacing="1" w:after="100" w:afterAutospacing="1"/>
              <w:rPr>
                <w:sz w:val="20"/>
                <w:szCs w:val="20"/>
              </w:rPr>
            </w:pPr>
            <w:r>
              <w:rPr>
                <w:sz w:val="20"/>
                <w:szCs w:val="20"/>
              </w:rPr>
              <w:t>18.77</w:t>
            </w:r>
          </w:p>
        </w:tc>
      </w:tr>
      <w:tr w:rsidR="00485DF6"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Default="00485DF6">
            <w:pPr>
              <w:spacing w:before="100" w:beforeAutospacing="1" w:after="100" w:afterAutospacing="1"/>
              <w:rPr>
                <w:sz w:val="20"/>
                <w:szCs w:val="20"/>
              </w:rPr>
            </w:pPr>
            <w:r>
              <w:rPr>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Default="00485DF6">
            <w:pPr>
              <w:spacing w:before="100" w:beforeAutospacing="1" w:after="100" w:afterAutospacing="1"/>
              <w:rPr>
                <w:sz w:val="20"/>
                <w:szCs w:val="20"/>
              </w:rPr>
            </w:pPr>
            <w:r>
              <w:rPr>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Default="00485DF6">
            <w:pPr>
              <w:spacing w:before="100" w:beforeAutospacing="1" w:after="100" w:afterAutospacing="1"/>
              <w:rPr>
                <w:sz w:val="20"/>
                <w:szCs w:val="20"/>
              </w:rPr>
            </w:pPr>
            <w:r>
              <w:rPr>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Default="00485DF6">
            <w:pPr>
              <w:spacing w:before="100" w:beforeAutospacing="1" w:after="100" w:afterAutospacing="1"/>
              <w:rPr>
                <w:sz w:val="20"/>
                <w:szCs w:val="20"/>
              </w:rPr>
            </w:pPr>
            <w:r>
              <w:rPr>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Default="00485DF6">
            <w:pPr>
              <w:spacing w:before="100" w:beforeAutospacing="1" w:after="100" w:afterAutospacing="1"/>
              <w:rPr>
                <w:sz w:val="20"/>
                <w:szCs w:val="20"/>
              </w:rPr>
            </w:pPr>
            <w:r>
              <w:rPr>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Default="00485DF6">
            <w:pPr>
              <w:spacing w:before="100" w:beforeAutospacing="1" w:after="100" w:afterAutospacing="1"/>
              <w:rPr>
                <w:sz w:val="20"/>
                <w:szCs w:val="20"/>
              </w:rPr>
            </w:pPr>
            <w:r>
              <w:rPr>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Default="00485DF6">
            <w:pPr>
              <w:spacing w:before="100" w:beforeAutospacing="1" w:after="100" w:afterAutospacing="1"/>
              <w:rPr>
                <w:sz w:val="20"/>
                <w:szCs w:val="20"/>
              </w:rPr>
            </w:pPr>
            <w:r>
              <w:rPr>
                <w:sz w:val="20"/>
                <w:szCs w:val="20"/>
              </w:rPr>
              <w:t>129.17</w:t>
            </w:r>
          </w:p>
        </w:tc>
      </w:tr>
      <w:tr w:rsidR="00485DF6"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Default="00485DF6">
            <w:pPr>
              <w:spacing w:before="100" w:beforeAutospacing="1" w:after="100" w:afterAutospacing="1"/>
              <w:rPr>
                <w:sz w:val="20"/>
                <w:szCs w:val="20"/>
              </w:rPr>
            </w:pPr>
            <w:r>
              <w:rPr>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Default="00485DF6">
            <w:pPr>
              <w:spacing w:before="100" w:beforeAutospacing="1" w:after="100" w:afterAutospacing="1"/>
              <w:rPr>
                <w:sz w:val="20"/>
                <w:szCs w:val="20"/>
              </w:rPr>
            </w:pPr>
            <w:r>
              <w:rPr>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Default="00485DF6">
            <w:pPr>
              <w:spacing w:before="100" w:beforeAutospacing="1" w:after="100" w:afterAutospacing="1"/>
              <w:rPr>
                <w:sz w:val="20"/>
                <w:szCs w:val="20"/>
              </w:rPr>
            </w:pPr>
            <w:r>
              <w:rPr>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Default="00485DF6">
            <w:pPr>
              <w:spacing w:before="100" w:beforeAutospacing="1" w:after="100" w:afterAutospacing="1"/>
              <w:rPr>
                <w:sz w:val="20"/>
                <w:szCs w:val="20"/>
              </w:rPr>
            </w:pPr>
            <w:r>
              <w:rPr>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Default="00485DF6">
            <w:pPr>
              <w:spacing w:before="100" w:beforeAutospacing="1" w:after="100" w:afterAutospacing="1"/>
              <w:rPr>
                <w:sz w:val="20"/>
                <w:szCs w:val="20"/>
              </w:rPr>
            </w:pPr>
            <w:r>
              <w:rPr>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Default="00485DF6">
            <w:pPr>
              <w:spacing w:before="100" w:beforeAutospacing="1" w:after="100" w:afterAutospacing="1"/>
              <w:rPr>
                <w:sz w:val="20"/>
                <w:szCs w:val="20"/>
              </w:rPr>
            </w:pPr>
            <w:r>
              <w:rPr>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Default="00485DF6">
            <w:pPr>
              <w:spacing w:before="100" w:beforeAutospacing="1" w:after="100" w:afterAutospacing="1"/>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Default="00485DF6">
            <w:pPr>
              <w:spacing w:before="100" w:beforeAutospacing="1" w:after="100" w:afterAutospacing="1"/>
              <w:rPr>
                <w:sz w:val="20"/>
                <w:szCs w:val="20"/>
              </w:rPr>
            </w:pPr>
            <w:r>
              <w:rPr>
                <w:sz w:val="20"/>
                <w:szCs w:val="20"/>
              </w:rPr>
              <w:t>149.25</w:t>
            </w:r>
          </w:p>
        </w:tc>
      </w:tr>
      <w:tr w:rsidR="00485DF6"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Default="00485DF6">
            <w:pPr>
              <w:spacing w:before="100" w:beforeAutospacing="1" w:after="100" w:afterAutospacing="1"/>
              <w:rPr>
                <w:sz w:val="20"/>
                <w:szCs w:val="20"/>
              </w:rPr>
            </w:pPr>
            <w:r>
              <w:rPr>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Default="00485DF6">
            <w:pPr>
              <w:spacing w:before="100" w:beforeAutospacing="1" w:after="100" w:afterAutospacing="1"/>
              <w:rPr>
                <w:sz w:val="20"/>
                <w:szCs w:val="20"/>
              </w:rPr>
            </w:pPr>
            <w:r>
              <w:rPr>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Default="00485DF6">
            <w:pPr>
              <w:spacing w:before="100" w:beforeAutospacing="1" w:after="100" w:afterAutospacing="1"/>
              <w:rPr>
                <w:sz w:val="20"/>
                <w:szCs w:val="20"/>
              </w:rPr>
            </w:pPr>
            <w:r>
              <w:rPr>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Default="00485DF6">
            <w:pPr>
              <w:spacing w:before="100" w:beforeAutospacing="1" w:after="100" w:afterAutospacing="1"/>
              <w:rPr>
                <w:sz w:val="20"/>
                <w:szCs w:val="20"/>
              </w:rPr>
            </w:pPr>
            <w:r>
              <w:rPr>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Default="00485DF6">
            <w:pPr>
              <w:spacing w:before="100" w:beforeAutospacing="1" w:after="100" w:afterAutospacing="1"/>
              <w:rPr>
                <w:sz w:val="20"/>
                <w:szCs w:val="20"/>
              </w:rPr>
            </w:pPr>
            <w:r>
              <w:rPr>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Default="00485DF6">
            <w:pPr>
              <w:spacing w:before="100" w:beforeAutospacing="1" w:after="100" w:afterAutospacing="1"/>
              <w:rPr>
                <w:sz w:val="20"/>
                <w:szCs w:val="20"/>
              </w:rPr>
            </w:pPr>
            <w:r>
              <w:rPr>
                <w:sz w:val="20"/>
                <w:szCs w:val="20"/>
              </w:rPr>
              <w:t>28.65</w:t>
            </w:r>
          </w:p>
        </w:tc>
      </w:tr>
      <w:tr w:rsidR="00485DF6"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Default="00485DF6">
            <w:pPr>
              <w:spacing w:before="100" w:beforeAutospacing="1" w:after="100" w:afterAutospacing="1"/>
              <w:rPr>
                <w:sz w:val="20"/>
                <w:szCs w:val="20"/>
              </w:rPr>
            </w:pPr>
            <w:r>
              <w:rPr>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Default="00485DF6">
            <w:pPr>
              <w:spacing w:before="100" w:beforeAutospacing="1" w:after="100" w:afterAutospacing="1"/>
              <w:rPr>
                <w:sz w:val="20"/>
                <w:szCs w:val="20"/>
              </w:rPr>
            </w:pPr>
            <w:r>
              <w:rPr>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Default="00485DF6">
            <w:pPr>
              <w:spacing w:before="100" w:beforeAutospacing="1" w:after="100" w:afterAutospacing="1"/>
              <w:rPr>
                <w:sz w:val="20"/>
                <w:szCs w:val="20"/>
              </w:rPr>
            </w:pPr>
            <w:r>
              <w:rPr>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Default="00485DF6">
            <w:pPr>
              <w:spacing w:before="100" w:beforeAutospacing="1" w:after="100" w:afterAutospacing="1"/>
              <w:rPr>
                <w:sz w:val="20"/>
                <w:szCs w:val="20"/>
              </w:rPr>
            </w:pPr>
            <w:r>
              <w:rPr>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Default="00485DF6">
            <w:pPr>
              <w:spacing w:before="100" w:beforeAutospacing="1" w:after="100" w:afterAutospacing="1"/>
              <w:rPr>
                <w:sz w:val="20"/>
                <w:szCs w:val="20"/>
              </w:rPr>
            </w:pPr>
            <w:r>
              <w:rPr>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Default="00485DF6">
            <w:pPr>
              <w:spacing w:before="100" w:beforeAutospacing="1" w:after="100" w:afterAutospacing="1"/>
              <w:rPr>
                <w:sz w:val="20"/>
                <w:szCs w:val="20"/>
              </w:rPr>
            </w:pPr>
            <w:r>
              <w:rPr>
                <w:sz w:val="20"/>
                <w:szCs w:val="20"/>
              </w:rPr>
              <w:t>0.00</w:t>
            </w:r>
          </w:p>
        </w:tc>
      </w:tr>
      <w:tr w:rsidR="00485DF6"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Default="00485DF6">
            <w:pPr>
              <w:spacing w:before="100" w:beforeAutospacing="1" w:after="100" w:afterAutospacing="1"/>
              <w:rPr>
                <w:sz w:val="20"/>
                <w:szCs w:val="20"/>
              </w:rPr>
            </w:pPr>
            <w:r>
              <w:rPr>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Default="00485DF6">
            <w:pPr>
              <w:spacing w:before="100" w:beforeAutospacing="1" w:after="100" w:afterAutospacing="1"/>
              <w:rPr>
                <w:sz w:val="20"/>
                <w:szCs w:val="20"/>
              </w:rPr>
            </w:pPr>
            <w:r>
              <w:rPr>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Default="00485DF6">
            <w:pPr>
              <w:spacing w:before="100" w:beforeAutospacing="1" w:after="100" w:afterAutospacing="1"/>
              <w:rPr>
                <w:sz w:val="20"/>
                <w:szCs w:val="20"/>
              </w:rPr>
            </w:pPr>
            <w:r>
              <w:rPr>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Default="00485DF6">
            <w:pPr>
              <w:spacing w:before="100" w:beforeAutospacing="1" w:after="100" w:afterAutospacing="1"/>
              <w:rPr>
                <w:sz w:val="20"/>
                <w:szCs w:val="20"/>
              </w:rPr>
            </w:pPr>
            <w:r>
              <w:rPr>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Default="00485DF6">
            <w:pPr>
              <w:spacing w:before="100" w:beforeAutospacing="1" w:after="100" w:afterAutospacing="1"/>
              <w:rPr>
                <w:sz w:val="20"/>
                <w:szCs w:val="20"/>
              </w:rPr>
            </w:pPr>
            <w:r>
              <w:rPr>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Default="00485DF6">
            <w:pPr>
              <w:spacing w:before="100" w:beforeAutospacing="1" w:after="100" w:afterAutospacing="1"/>
              <w:rPr>
                <w:sz w:val="20"/>
                <w:szCs w:val="20"/>
              </w:rPr>
            </w:pPr>
            <w:r>
              <w:rPr>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Default="00485DF6">
            <w:pPr>
              <w:spacing w:before="100" w:beforeAutospacing="1" w:after="100" w:afterAutospacing="1"/>
              <w:rPr>
                <w:sz w:val="20"/>
                <w:szCs w:val="20"/>
              </w:rPr>
            </w:pPr>
            <w:r>
              <w:rPr>
                <w:sz w:val="20"/>
                <w:szCs w:val="20"/>
              </w:rPr>
              <w:t>7.87</w:t>
            </w:r>
          </w:p>
        </w:tc>
      </w:tr>
      <w:tr w:rsidR="00485DF6"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Default="00485DF6">
            <w:pPr>
              <w:spacing w:before="100" w:beforeAutospacing="1" w:after="100" w:afterAutospacing="1"/>
              <w:rPr>
                <w:b/>
                <w:bCs/>
                <w:sz w:val="20"/>
                <w:szCs w:val="20"/>
              </w:rPr>
            </w:pPr>
            <w:r>
              <w:rPr>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Default="00485DF6">
            <w:pPr>
              <w:spacing w:before="100" w:beforeAutospacing="1" w:after="100" w:afterAutospacing="1"/>
              <w:rPr>
                <w:b/>
                <w:bCs/>
                <w:sz w:val="20"/>
                <w:szCs w:val="20"/>
              </w:rPr>
            </w:pPr>
            <w:r>
              <w:rPr>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Default="00485DF6">
            <w:pPr>
              <w:spacing w:before="100" w:beforeAutospacing="1" w:after="100" w:afterAutospacing="1"/>
              <w:rPr>
                <w:b/>
                <w:bCs/>
                <w:sz w:val="20"/>
                <w:szCs w:val="20"/>
              </w:rPr>
            </w:pPr>
            <w:r>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Default="00485DF6">
            <w:pPr>
              <w:spacing w:before="100" w:beforeAutospacing="1" w:after="100" w:afterAutospacing="1"/>
              <w:rPr>
                <w:b/>
                <w:bCs/>
                <w:sz w:val="20"/>
                <w:szCs w:val="20"/>
              </w:rPr>
            </w:pPr>
            <w:r>
              <w:rPr>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Default="00485DF6">
            <w:pPr>
              <w:spacing w:before="100" w:beforeAutospacing="1" w:after="100" w:afterAutospacing="1"/>
              <w:rPr>
                <w:b/>
                <w:bCs/>
                <w:sz w:val="20"/>
                <w:szCs w:val="20"/>
              </w:rPr>
            </w:pPr>
            <w:r>
              <w:rPr>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Default="00485DF6">
            <w:pPr>
              <w:spacing w:before="100" w:beforeAutospacing="1" w:after="100" w:afterAutospacing="1"/>
              <w:rPr>
                <w:b/>
                <w:bCs/>
                <w:sz w:val="20"/>
                <w:szCs w:val="20"/>
              </w:rPr>
            </w:pPr>
            <w:r>
              <w:rPr>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Default="00485DF6">
            <w:pPr>
              <w:spacing w:before="100" w:beforeAutospacing="1" w:after="100" w:afterAutospacing="1"/>
              <w:rPr>
                <w:b/>
                <w:bCs/>
                <w:sz w:val="20"/>
                <w:szCs w:val="20"/>
              </w:rPr>
            </w:pPr>
            <w:r>
              <w:rPr>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Default="00485DF6">
            <w:pPr>
              <w:spacing w:before="100" w:beforeAutospacing="1" w:after="100" w:afterAutospacing="1"/>
              <w:rPr>
                <w:b/>
                <w:bCs/>
                <w:sz w:val="20"/>
                <w:szCs w:val="20"/>
              </w:rPr>
            </w:pPr>
            <w:r>
              <w:rPr>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Default="00485DF6">
            <w:pPr>
              <w:spacing w:before="100" w:beforeAutospacing="1" w:after="100" w:afterAutospacing="1"/>
              <w:rPr>
                <w:b/>
                <w:bCs/>
                <w:sz w:val="20"/>
                <w:szCs w:val="20"/>
              </w:rPr>
            </w:pPr>
            <w:r>
              <w:rPr>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Default="00485DF6">
            <w:pPr>
              <w:spacing w:before="100" w:beforeAutospacing="1" w:after="100" w:afterAutospacing="1"/>
              <w:rPr>
                <w:b/>
                <w:bCs/>
                <w:sz w:val="20"/>
                <w:szCs w:val="20"/>
              </w:rPr>
            </w:pPr>
            <w:r>
              <w:rPr>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Default="00485DF6">
            <w:pPr>
              <w:spacing w:before="100" w:beforeAutospacing="1" w:after="100" w:afterAutospacing="1"/>
              <w:rPr>
                <w:b/>
                <w:bCs/>
                <w:sz w:val="20"/>
                <w:szCs w:val="20"/>
              </w:rPr>
            </w:pPr>
            <w:r>
              <w:rPr>
                <w:b/>
                <w:bCs/>
                <w:sz w:val="20"/>
                <w:szCs w:val="20"/>
              </w:rPr>
              <w:t>53.45</w:t>
            </w:r>
          </w:p>
        </w:tc>
      </w:tr>
      <w:tr w:rsidR="00485DF6"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Default="00485DF6">
            <w:pPr>
              <w:spacing w:before="100" w:beforeAutospacing="1" w:after="100" w:afterAutospacing="1"/>
              <w:rPr>
                <w:b/>
                <w:bCs/>
                <w:sz w:val="20"/>
                <w:szCs w:val="20"/>
              </w:rPr>
            </w:pPr>
            <w:r>
              <w:rPr>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Default="00485DF6">
            <w:pPr>
              <w:spacing w:before="100" w:beforeAutospacing="1" w:after="100" w:afterAutospacing="1"/>
              <w:rPr>
                <w:b/>
                <w:bCs/>
                <w:sz w:val="20"/>
                <w:szCs w:val="20"/>
              </w:rPr>
            </w:pPr>
            <w:r>
              <w:rPr>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Default="00485DF6">
            <w:pPr>
              <w:spacing w:before="100" w:beforeAutospacing="1" w:after="100" w:afterAutospacing="1"/>
              <w:rPr>
                <w:b/>
                <w:bCs/>
                <w:sz w:val="20"/>
                <w:szCs w:val="20"/>
              </w:rPr>
            </w:pPr>
            <w:r>
              <w:rPr>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Default="00485DF6">
            <w:pPr>
              <w:spacing w:before="100" w:beforeAutospacing="1" w:after="100" w:afterAutospacing="1"/>
              <w:rPr>
                <w:b/>
                <w:bCs/>
                <w:sz w:val="20"/>
                <w:szCs w:val="20"/>
              </w:rPr>
            </w:pPr>
            <w:r>
              <w:rPr>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Default="00485DF6">
            <w:pPr>
              <w:spacing w:before="100" w:beforeAutospacing="1" w:after="100" w:afterAutospacing="1"/>
              <w:rPr>
                <w:b/>
                <w:bCs/>
                <w:sz w:val="20"/>
                <w:szCs w:val="20"/>
              </w:rPr>
            </w:pPr>
            <w:r>
              <w:rPr>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Default="00485DF6">
            <w:pPr>
              <w:spacing w:before="100" w:beforeAutospacing="1" w:after="100" w:afterAutospacing="1"/>
              <w:rPr>
                <w:b/>
                <w:bCs/>
                <w:sz w:val="20"/>
                <w:szCs w:val="20"/>
              </w:rPr>
            </w:pPr>
            <w:r>
              <w:rPr>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Default="00485DF6">
            <w:pPr>
              <w:spacing w:before="100" w:beforeAutospacing="1" w:after="100" w:afterAutospacing="1"/>
              <w:rPr>
                <w:b/>
                <w:bCs/>
                <w:sz w:val="20"/>
                <w:szCs w:val="20"/>
              </w:rPr>
            </w:pPr>
            <w:r>
              <w:rPr>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Default="00485DF6">
            <w:pPr>
              <w:spacing w:before="100" w:beforeAutospacing="1" w:after="100" w:afterAutospacing="1"/>
              <w:rPr>
                <w:b/>
                <w:bCs/>
                <w:sz w:val="20"/>
                <w:szCs w:val="20"/>
              </w:rPr>
            </w:pPr>
            <w:r>
              <w:rPr>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Default="00485DF6">
            <w:pPr>
              <w:spacing w:before="100" w:beforeAutospacing="1" w:after="100" w:afterAutospacing="1"/>
              <w:rPr>
                <w:b/>
                <w:bCs/>
                <w:sz w:val="20"/>
                <w:szCs w:val="20"/>
              </w:rPr>
            </w:pPr>
            <w:r>
              <w:rPr>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Default="00485DF6">
            <w:pPr>
              <w:spacing w:before="100" w:beforeAutospacing="1" w:after="100" w:afterAutospacing="1"/>
              <w:rPr>
                <w:b/>
                <w:bCs/>
                <w:sz w:val="20"/>
                <w:szCs w:val="20"/>
              </w:rPr>
            </w:pPr>
            <w:r>
              <w:rPr>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Default="00485DF6">
            <w:pPr>
              <w:spacing w:before="100" w:beforeAutospacing="1" w:after="100" w:afterAutospacing="1"/>
              <w:rPr>
                <w:b/>
                <w:bCs/>
                <w:sz w:val="20"/>
                <w:szCs w:val="20"/>
              </w:rPr>
            </w:pPr>
            <w:r>
              <w:rPr>
                <w:b/>
                <w:bCs/>
                <w:sz w:val="20"/>
                <w:szCs w:val="20"/>
              </w:rPr>
              <w:t>36.39</w:t>
            </w:r>
          </w:p>
        </w:tc>
      </w:tr>
      <w:tr w:rsidR="00485DF6"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Default="00485DF6">
            <w:pPr>
              <w:spacing w:before="100" w:beforeAutospacing="1" w:after="100" w:afterAutospacing="1"/>
              <w:rPr>
                <w:b/>
                <w:bCs/>
                <w:sz w:val="20"/>
                <w:szCs w:val="20"/>
              </w:rPr>
            </w:pPr>
            <w:r>
              <w:rPr>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Default="00485DF6">
            <w:pPr>
              <w:spacing w:before="100" w:beforeAutospacing="1" w:after="100" w:afterAutospacing="1"/>
              <w:rPr>
                <w:b/>
                <w:bCs/>
                <w:sz w:val="20"/>
                <w:szCs w:val="20"/>
              </w:rPr>
            </w:pPr>
            <w:r>
              <w:rPr>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Default="00485DF6">
            <w:pPr>
              <w:spacing w:before="100" w:beforeAutospacing="1" w:after="100" w:afterAutospacing="1"/>
              <w:rPr>
                <w:b/>
                <w:bCs/>
                <w:sz w:val="20"/>
                <w:szCs w:val="20"/>
              </w:rPr>
            </w:pPr>
            <w:r>
              <w:rPr>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Default="00485DF6">
            <w:pPr>
              <w:spacing w:before="100" w:beforeAutospacing="1" w:after="100" w:afterAutospacing="1"/>
              <w:rPr>
                <w:b/>
                <w:bCs/>
                <w:sz w:val="20"/>
                <w:szCs w:val="20"/>
              </w:rPr>
            </w:pPr>
            <w:r>
              <w:rPr>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Default="00485DF6">
            <w:pPr>
              <w:spacing w:before="100" w:beforeAutospacing="1" w:after="100" w:afterAutospacing="1"/>
              <w:rPr>
                <w:b/>
                <w:bCs/>
                <w:sz w:val="20"/>
                <w:szCs w:val="20"/>
              </w:rPr>
            </w:pPr>
            <w:r>
              <w:rPr>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Default="00485DF6">
            <w:pPr>
              <w:spacing w:before="100" w:beforeAutospacing="1" w:after="100" w:afterAutospacing="1"/>
              <w:rPr>
                <w:b/>
                <w:bCs/>
                <w:sz w:val="20"/>
                <w:szCs w:val="20"/>
              </w:rPr>
            </w:pPr>
            <w:r>
              <w:rPr>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Default="00485DF6">
            <w:pPr>
              <w:spacing w:before="100" w:beforeAutospacing="1" w:after="100" w:afterAutospacing="1"/>
              <w:rPr>
                <w:b/>
                <w:bCs/>
                <w:sz w:val="20"/>
                <w:szCs w:val="20"/>
              </w:rPr>
            </w:pPr>
            <w:r>
              <w:rPr>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Default="00485DF6">
            <w:pPr>
              <w:spacing w:before="100" w:beforeAutospacing="1" w:after="100" w:afterAutospacing="1"/>
              <w:rPr>
                <w:b/>
                <w:bCs/>
                <w:sz w:val="20"/>
                <w:szCs w:val="20"/>
              </w:rPr>
            </w:pPr>
            <w:r>
              <w:rPr>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Default="00485DF6">
            <w:pPr>
              <w:spacing w:before="100" w:beforeAutospacing="1" w:after="100" w:afterAutospacing="1"/>
              <w:rPr>
                <w:b/>
                <w:bCs/>
                <w:sz w:val="20"/>
                <w:szCs w:val="20"/>
              </w:rPr>
            </w:pPr>
            <w:r>
              <w:rPr>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Default="00485DF6">
            <w:pPr>
              <w:spacing w:before="100" w:beforeAutospacing="1" w:after="100" w:afterAutospacing="1"/>
              <w:rPr>
                <w:b/>
                <w:bCs/>
                <w:sz w:val="20"/>
                <w:szCs w:val="20"/>
              </w:rPr>
            </w:pPr>
            <w:r>
              <w:rPr>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Default="00485DF6">
            <w:pPr>
              <w:spacing w:before="100" w:beforeAutospacing="1" w:after="100" w:afterAutospacing="1"/>
              <w:rPr>
                <w:b/>
                <w:bCs/>
                <w:sz w:val="20"/>
                <w:szCs w:val="20"/>
              </w:rPr>
            </w:pPr>
            <w:r>
              <w:rPr>
                <w:b/>
                <w:bCs/>
                <w:sz w:val="20"/>
                <w:szCs w:val="20"/>
              </w:rPr>
              <w:t>49.53</w:t>
            </w:r>
          </w:p>
        </w:tc>
      </w:tr>
    </w:tbl>
    <w:p w14:paraId="546E5803" w14:textId="77777777" w:rsidR="00485DF6" w:rsidRDefault="00485DF6" w:rsidP="00485DF6">
      <w:r>
        <w:br/>
      </w:r>
      <w:r>
        <w:br/>
      </w:r>
      <w:r>
        <w:br/>
      </w:r>
    </w:p>
    <w:p w14:paraId="5EFD509A" w14:textId="77777777" w:rsidR="00145B24" w:rsidRDefault="00145B24">
      <w:r>
        <w:br w:type="page"/>
      </w:r>
    </w:p>
    <w:p w14:paraId="28335172" w14:textId="3185398B" w:rsidR="00485DF6" w:rsidRDefault="00485DF6" w:rsidP="00485DF6">
      <w:r>
        <w:lastRenderedPageBreak/>
        <w:t>Table-10</w:t>
      </w:r>
    </w:p>
    <w:p w14:paraId="53C83A89" w14:textId="77777777" w:rsidR="00485DF6" w:rsidRDefault="00485DF6" w:rsidP="00485DF6">
      <w: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254"/>
        <w:gridCol w:w="568"/>
        <w:gridCol w:w="3608"/>
        <w:gridCol w:w="3130"/>
        <w:gridCol w:w="335"/>
      </w:tblGrid>
      <w:tr w:rsidR="00485DF6"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Default="00485DF6" w:rsidP="00485DF6">
            <w:pPr>
              <w:spacing w:before="100" w:beforeAutospacing="1" w:after="100" w:afterAutospacing="1"/>
              <w:rPr>
                <w:b/>
                <w:bCs/>
                <w:sz w:val="20"/>
                <w:szCs w:val="20"/>
              </w:rPr>
            </w:pPr>
            <w:r>
              <w:rPr>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Default="00485DF6" w:rsidP="00485DF6">
            <w:pPr>
              <w:spacing w:before="100" w:beforeAutospacing="1" w:after="100" w:afterAutospacing="1"/>
              <w:rPr>
                <w:b/>
                <w:bCs/>
                <w:sz w:val="20"/>
                <w:szCs w:val="20"/>
              </w:rPr>
            </w:pPr>
            <w:r>
              <w:rPr>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Default="00485DF6">
            <w:pPr>
              <w:spacing w:before="100" w:beforeAutospacing="1" w:after="100" w:afterAutospacing="1"/>
              <w:rPr>
                <w:b/>
                <w:bCs/>
                <w:sz w:val="20"/>
                <w:szCs w:val="20"/>
              </w:rPr>
            </w:pPr>
            <w:r>
              <w:rPr>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Default="00485DF6" w:rsidP="00485DF6">
            <w:pPr>
              <w:spacing w:before="100" w:beforeAutospacing="1" w:after="100" w:afterAutospacing="1"/>
              <w:rPr>
                <w:b/>
                <w:bCs/>
                <w:sz w:val="20"/>
                <w:szCs w:val="20"/>
              </w:rPr>
            </w:pPr>
            <w:r>
              <w:rPr>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Default="00485DF6" w:rsidP="00485DF6">
            <w:pPr>
              <w:spacing w:before="100" w:beforeAutospacing="1" w:after="100" w:afterAutospacing="1"/>
              <w:rPr>
                <w:b/>
                <w:bCs/>
                <w:sz w:val="20"/>
                <w:szCs w:val="20"/>
              </w:rPr>
            </w:pPr>
            <w:r>
              <w:rPr>
                <w:b/>
                <w:bCs/>
                <w:sz w:val="20"/>
                <w:szCs w:val="20"/>
              </w:rPr>
              <w:t>Ver</w:t>
            </w:r>
          </w:p>
        </w:tc>
      </w:tr>
      <w:tr w:rsidR="00485DF6"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Default="00485DF6">
            <w:pPr>
              <w:spacing w:before="100" w:beforeAutospacing="1" w:after="100" w:afterAutospacing="1"/>
              <w:rPr>
                <w:sz w:val="20"/>
                <w:szCs w:val="20"/>
              </w:rPr>
            </w:pPr>
            <w:r>
              <w:rPr>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Default="00485DF6">
            <w:pPr>
              <w:spacing w:before="100" w:beforeAutospacing="1" w:after="100" w:afterAutospacing="1"/>
              <w:rPr>
                <w:sz w:val="20"/>
                <w:szCs w:val="20"/>
              </w:rPr>
            </w:pPr>
            <w:r>
              <w:rPr>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Default="00485DF6">
            <w:pPr>
              <w:spacing w:before="100" w:beforeAutospacing="1" w:after="100" w:afterAutospacing="1"/>
              <w:rPr>
                <w:sz w:val="20"/>
                <w:szCs w:val="20"/>
              </w:rPr>
            </w:pPr>
            <w:r>
              <w:rPr>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Default="00485DF6">
            <w:pPr>
              <w:spacing w:before="100" w:beforeAutospacing="1" w:after="100" w:afterAutospacing="1"/>
              <w:rPr>
                <w:sz w:val="20"/>
                <w:szCs w:val="20"/>
              </w:rPr>
            </w:pPr>
            <w:r>
              <w:rPr>
                <w:sz w:val="20"/>
                <w:szCs w:val="20"/>
              </w:rPr>
              <w:t>9:6</w:t>
            </w:r>
          </w:p>
        </w:tc>
      </w:tr>
      <w:tr w:rsidR="00485DF6"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Default="00485DF6">
            <w:pPr>
              <w:spacing w:before="100" w:beforeAutospacing="1" w:after="100" w:afterAutospacing="1"/>
              <w:rPr>
                <w:sz w:val="20"/>
                <w:szCs w:val="20"/>
              </w:rPr>
            </w:pPr>
            <w:r>
              <w:rPr>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Default="00485DF6">
            <w:pPr>
              <w:spacing w:before="100" w:beforeAutospacing="1" w:after="100" w:afterAutospacing="1"/>
              <w:rPr>
                <w:sz w:val="20"/>
                <w:szCs w:val="20"/>
              </w:rPr>
            </w:pPr>
            <w:r>
              <w:rPr>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Default="00485DF6">
            <w:pPr>
              <w:spacing w:before="100" w:beforeAutospacing="1" w:after="100" w:afterAutospacing="1"/>
              <w:rPr>
                <w:sz w:val="20"/>
                <w:szCs w:val="20"/>
              </w:rPr>
            </w:pPr>
            <w:r>
              <w:rPr>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Default="00485DF6">
            <w:pPr>
              <w:spacing w:before="100" w:beforeAutospacing="1" w:after="100" w:afterAutospacing="1"/>
              <w:rPr>
                <w:sz w:val="20"/>
                <w:szCs w:val="20"/>
              </w:rPr>
            </w:pPr>
            <w:r>
              <w:rPr>
                <w:sz w:val="20"/>
                <w:szCs w:val="20"/>
              </w:rPr>
              <w:t>9:6</w:t>
            </w:r>
          </w:p>
        </w:tc>
      </w:tr>
      <w:tr w:rsidR="00485DF6"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Default="00485DF6">
            <w:pPr>
              <w:spacing w:before="100" w:beforeAutospacing="1" w:after="100" w:afterAutospacing="1"/>
              <w:rPr>
                <w:sz w:val="20"/>
                <w:szCs w:val="20"/>
              </w:rPr>
            </w:pPr>
            <w:r>
              <w:rPr>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Default="00485DF6">
            <w:pPr>
              <w:spacing w:before="100" w:beforeAutospacing="1" w:after="100" w:afterAutospacing="1"/>
              <w:rPr>
                <w:sz w:val="20"/>
                <w:szCs w:val="20"/>
              </w:rPr>
            </w:pPr>
            <w:r>
              <w:rPr>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Default="00485DF6">
            <w:pPr>
              <w:spacing w:before="100" w:beforeAutospacing="1" w:after="100" w:afterAutospacing="1"/>
              <w:rPr>
                <w:sz w:val="20"/>
                <w:szCs w:val="20"/>
              </w:rPr>
            </w:pPr>
            <w:r>
              <w:rPr>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Default="00485DF6">
            <w:pPr>
              <w:spacing w:before="100" w:beforeAutospacing="1" w:after="100" w:afterAutospacing="1"/>
              <w:rPr>
                <w:sz w:val="20"/>
                <w:szCs w:val="20"/>
              </w:rPr>
            </w:pPr>
            <w:r>
              <w:rPr>
                <w:sz w:val="20"/>
                <w:szCs w:val="20"/>
              </w:rPr>
              <w:t>9:7</w:t>
            </w:r>
          </w:p>
        </w:tc>
      </w:tr>
      <w:tr w:rsidR="00485DF6"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Default="00485DF6">
            <w:pPr>
              <w:spacing w:before="100" w:beforeAutospacing="1" w:after="100" w:afterAutospacing="1"/>
              <w:rPr>
                <w:sz w:val="20"/>
                <w:szCs w:val="20"/>
              </w:rPr>
            </w:pPr>
            <w:r>
              <w:rPr>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Default="00485DF6">
            <w:pPr>
              <w:spacing w:before="100" w:beforeAutospacing="1" w:after="100" w:afterAutospacing="1"/>
              <w:rPr>
                <w:sz w:val="20"/>
                <w:szCs w:val="20"/>
              </w:rPr>
            </w:pPr>
            <w:r>
              <w:rPr>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Default="00485DF6">
            <w:pPr>
              <w:spacing w:before="100" w:beforeAutospacing="1" w:after="100" w:afterAutospacing="1"/>
              <w:rPr>
                <w:sz w:val="20"/>
                <w:szCs w:val="20"/>
              </w:rPr>
            </w:pPr>
            <w:r>
              <w:rPr>
                <w:sz w:val="20"/>
                <w:szCs w:val="20"/>
              </w:rPr>
              <w:t>Mighty God</w:t>
            </w:r>
            <w:r>
              <w:rPr>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Default="00485DF6">
            <w:pPr>
              <w:spacing w:before="100" w:beforeAutospacing="1" w:after="100" w:afterAutospacing="1"/>
              <w:rPr>
                <w:sz w:val="20"/>
                <w:szCs w:val="20"/>
              </w:rPr>
            </w:pPr>
            <w:r>
              <w:rPr>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Default="00485DF6">
            <w:pPr>
              <w:spacing w:before="100" w:beforeAutospacing="1" w:after="100" w:afterAutospacing="1"/>
              <w:rPr>
                <w:sz w:val="20"/>
                <w:szCs w:val="20"/>
              </w:rPr>
            </w:pPr>
            <w:r>
              <w:rPr>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Default="00485DF6">
            <w:pPr>
              <w:spacing w:before="100" w:beforeAutospacing="1" w:after="100" w:afterAutospacing="1"/>
              <w:rPr>
                <w:sz w:val="20"/>
                <w:szCs w:val="20"/>
              </w:rPr>
            </w:pPr>
            <w:r>
              <w:rPr>
                <w:sz w:val="20"/>
                <w:szCs w:val="20"/>
              </w:rPr>
              <w:t>9:6</w:t>
            </w:r>
          </w:p>
        </w:tc>
      </w:tr>
      <w:tr w:rsidR="00485DF6"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Default="00485DF6">
            <w:pPr>
              <w:spacing w:before="100" w:beforeAutospacing="1" w:after="100" w:afterAutospacing="1"/>
              <w:rPr>
                <w:sz w:val="20"/>
                <w:szCs w:val="20"/>
              </w:rPr>
            </w:pPr>
            <w:r>
              <w:rPr>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Default="00485DF6">
            <w:pPr>
              <w:spacing w:before="100" w:beforeAutospacing="1" w:after="100" w:afterAutospacing="1"/>
              <w:rPr>
                <w:sz w:val="20"/>
                <w:szCs w:val="20"/>
              </w:rPr>
            </w:pPr>
            <w:r>
              <w:rPr>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Default="00485DF6">
            <w:pPr>
              <w:spacing w:before="100" w:beforeAutospacing="1" w:after="100" w:afterAutospacing="1"/>
              <w:rPr>
                <w:sz w:val="20"/>
                <w:szCs w:val="20"/>
              </w:rPr>
            </w:pPr>
            <w:r>
              <w:rPr>
                <w:sz w:val="20"/>
                <w:szCs w:val="20"/>
              </w:rPr>
              <w:t>government on his shoulder,</w:t>
            </w:r>
            <w:r>
              <w:rPr>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Default="00485DF6">
            <w:pPr>
              <w:spacing w:before="100" w:beforeAutospacing="1" w:after="100" w:afterAutospacing="1"/>
              <w:rPr>
                <w:sz w:val="20"/>
                <w:szCs w:val="20"/>
              </w:rPr>
            </w:pPr>
            <w:r>
              <w:rPr>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Default="00485DF6">
            <w:pPr>
              <w:spacing w:before="100" w:beforeAutospacing="1" w:after="100" w:afterAutospacing="1"/>
              <w:rPr>
                <w:sz w:val="20"/>
                <w:szCs w:val="20"/>
              </w:rPr>
            </w:pPr>
            <w:r>
              <w:rPr>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Default="00485DF6">
            <w:pPr>
              <w:spacing w:before="100" w:beforeAutospacing="1" w:after="100" w:afterAutospacing="1"/>
              <w:rPr>
                <w:sz w:val="20"/>
                <w:szCs w:val="20"/>
              </w:rPr>
            </w:pPr>
            <w:r>
              <w:rPr>
                <w:sz w:val="20"/>
                <w:szCs w:val="20"/>
              </w:rPr>
              <w:t>9:6</w:t>
            </w:r>
          </w:p>
        </w:tc>
      </w:tr>
    </w:tbl>
    <w:p w14:paraId="5B57DDD3" w14:textId="77777777" w:rsidR="00485DF6" w:rsidRDefault="00485DF6" w:rsidP="00485DF6">
      <w:r>
        <w:br/>
      </w:r>
      <w:r>
        <w:br/>
      </w:r>
      <w:r>
        <w:br/>
      </w:r>
    </w:p>
    <w:p w14:paraId="54E5D75F" w14:textId="77777777" w:rsidR="00485DF6" w:rsidRDefault="00485DF6" w:rsidP="00485DF6">
      <w:r>
        <w:t>Table-11</w:t>
      </w:r>
    </w:p>
    <w:p w14:paraId="10842AAF" w14:textId="77777777" w:rsidR="00485DF6" w:rsidRDefault="00485DF6" w:rsidP="00485DF6">
      <w: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
        <w:gridCol w:w="747"/>
        <w:gridCol w:w="2236"/>
        <w:gridCol w:w="4884"/>
      </w:tblGrid>
      <w:tr w:rsidR="00485DF6"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Default="00485DF6" w:rsidP="00485DF6">
            <w:pPr>
              <w:spacing w:before="100" w:beforeAutospacing="1" w:after="100" w:afterAutospacing="1"/>
              <w:rPr>
                <w:b/>
                <w:bCs/>
                <w:sz w:val="20"/>
                <w:szCs w:val="20"/>
              </w:rPr>
            </w:pPr>
            <w:r>
              <w:rPr>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Default="00485DF6" w:rsidP="00485DF6">
            <w:pPr>
              <w:spacing w:before="100" w:beforeAutospacing="1" w:after="100" w:afterAutospacing="1"/>
              <w:rPr>
                <w:b/>
                <w:bCs/>
                <w:sz w:val="20"/>
                <w:szCs w:val="20"/>
              </w:rPr>
            </w:pPr>
            <w:r>
              <w:rPr>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Default="00485DF6" w:rsidP="00485DF6">
            <w:pPr>
              <w:spacing w:before="100" w:beforeAutospacing="1" w:after="100" w:afterAutospacing="1"/>
              <w:rPr>
                <w:b/>
                <w:bCs/>
                <w:sz w:val="20"/>
                <w:szCs w:val="20"/>
              </w:rPr>
            </w:pPr>
            <w:r>
              <w:rPr>
                <w:b/>
                <w:bCs/>
                <w:sz w:val="20"/>
                <w:szCs w:val="20"/>
              </w:rPr>
              <w:t>Chinese Worldly Interpretation</w:t>
            </w:r>
          </w:p>
        </w:tc>
      </w:tr>
      <w:tr w:rsidR="00485DF6"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Default="00485DF6">
            <w:pPr>
              <w:spacing w:before="100" w:beforeAutospacing="1" w:after="100" w:afterAutospacing="1"/>
              <w:rPr>
                <w:sz w:val="20"/>
                <w:szCs w:val="20"/>
              </w:rPr>
            </w:pPr>
            <w:r>
              <w:rPr>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Default="00485DF6">
            <w:pPr>
              <w:spacing w:before="100" w:beforeAutospacing="1" w:after="100" w:afterAutospacing="1"/>
              <w:rPr>
                <w:sz w:val="20"/>
                <w:szCs w:val="20"/>
              </w:rPr>
            </w:pPr>
            <w:r>
              <w:rPr>
                <w:sz w:val="20"/>
                <w:szCs w:val="20"/>
              </w:rPr>
              <w:t>gentleman, official</w:t>
            </w:r>
          </w:p>
        </w:tc>
      </w:tr>
      <w:tr w:rsidR="00485DF6"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Default="00485DF6">
            <w:pPr>
              <w:spacing w:before="100" w:beforeAutospacing="1" w:after="100" w:afterAutospacing="1"/>
              <w:rPr>
                <w:sz w:val="20"/>
                <w:szCs w:val="20"/>
              </w:rPr>
            </w:pPr>
            <w:r>
              <w:rPr>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Default="00485DF6">
            <w:pPr>
              <w:spacing w:before="100" w:beforeAutospacing="1" w:after="100" w:afterAutospacing="1"/>
              <w:rPr>
                <w:sz w:val="20"/>
                <w:szCs w:val="20"/>
              </w:rPr>
            </w:pPr>
            <w:r>
              <w:rPr>
                <w:sz w:val="20"/>
                <w:szCs w:val="20"/>
              </w:rPr>
              <w:t>emperor</w:t>
            </w:r>
          </w:p>
        </w:tc>
      </w:tr>
      <w:tr w:rsidR="00485DF6"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Default="00485DF6">
            <w:pPr>
              <w:spacing w:before="100" w:beforeAutospacing="1" w:after="100" w:afterAutospacing="1"/>
              <w:rPr>
                <w:sz w:val="20"/>
                <w:szCs w:val="20"/>
              </w:rPr>
            </w:pPr>
            <w:r>
              <w:rPr>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Default="00485DF6">
            <w:pPr>
              <w:spacing w:before="100" w:beforeAutospacing="1" w:after="100" w:afterAutospacing="1"/>
              <w:rPr>
                <w:sz w:val="20"/>
                <w:szCs w:val="20"/>
              </w:rPr>
            </w:pPr>
            <w:r>
              <w:rPr>
                <w:sz w:val="20"/>
                <w:szCs w:val="20"/>
              </w:rPr>
              <w:t>son(s) of the rich family</w:t>
            </w:r>
          </w:p>
        </w:tc>
      </w:tr>
      <w:tr w:rsidR="00485DF6"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Default="00485DF6">
            <w:pPr>
              <w:spacing w:before="100" w:beforeAutospacing="1" w:after="100" w:afterAutospacing="1"/>
              <w:rPr>
                <w:sz w:val="20"/>
                <w:szCs w:val="20"/>
              </w:rPr>
            </w:pPr>
            <w:r>
              <w:rPr>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Default="00485DF6">
            <w:pPr>
              <w:spacing w:before="100" w:beforeAutospacing="1" w:after="100" w:afterAutospacing="1"/>
              <w:rPr>
                <w:sz w:val="20"/>
                <w:szCs w:val="20"/>
              </w:rPr>
            </w:pPr>
            <w:r>
              <w:rPr>
                <w:sz w:val="20"/>
                <w:szCs w:val="20"/>
              </w:rPr>
              <w:t>son(s) of the royal family, successor of emperor</w:t>
            </w:r>
          </w:p>
        </w:tc>
      </w:tr>
      <w:tr w:rsidR="00485DF6"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Default="00485DF6">
            <w:pPr>
              <w:spacing w:before="100" w:beforeAutospacing="1" w:after="100" w:afterAutospacing="1"/>
              <w:rPr>
                <w:sz w:val="20"/>
                <w:szCs w:val="20"/>
              </w:rPr>
            </w:pPr>
            <w:r>
              <w:rPr>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Default="00485DF6">
            <w:pPr>
              <w:spacing w:before="100" w:beforeAutospacing="1" w:after="100" w:afterAutospacing="1"/>
              <w:rPr>
                <w:sz w:val="20"/>
                <w:szCs w:val="20"/>
              </w:rPr>
            </w:pPr>
            <w:r>
              <w:rPr>
                <w:sz w:val="20"/>
                <w:szCs w:val="20"/>
              </w:rPr>
              <w:t>old scholar, husband</w:t>
            </w:r>
          </w:p>
        </w:tc>
      </w:tr>
      <w:tr w:rsidR="00485DF6"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Default="00485DF6">
            <w:pPr>
              <w:spacing w:before="100" w:beforeAutospacing="1" w:after="100" w:afterAutospacing="1"/>
              <w:rPr>
                <w:sz w:val="20"/>
                <w:szCs w:val="20"/>
              </w:rPr>
            </w:pPr>
            <w:r>
              <w:rPr>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Default="00485DF6">
            <w:pPr>
              <w:spacing w:before="100" w:beforeAutospacing="1" w:after="100" w:afterAutospacing="1"/>
              <w:rPr>
                <w:sz w:val="20"/>
                <w:szCs w:val="20"/>
              </w:rPr>
            </w:pPr>
            <w:r>
              <w:rPr>
                <w:sz w:val="20"/>
                <w:szCs w:val="20"/>
              </w:rPr>
              <w:t>son(s) of emperor</w:t>
            </w:r>
          </w:p>
        </w:tc>
      </w:tr>
      <w:tr w:rsidR="00485DF6"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Default="00485DF6">
            <w:pPr>
              <w:spacing w:before="100" w:beforeAutospacing="1" w:after="100" w:afterAutospacing="1"/>
              <w:rPr>
                <w:sz w:val="20"/>
                <w:szCs w:val="20"/>
              </w:rPr>
            </w:pPr>
            <w:r>
              <w:rPr>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Default="00485DF6">
            <w:pPr>
              <w:spacing w:before="100" w:beforeAutospacing="1" w:after="100" w:afterAutospacing="1"/>
              <w:rPr>
                <w:sz w:val="20"/>
                <w:szCs w:val="20"/>
              </w:rPr>
            </w:pPr>
            <w:r>
              <w:rPr>
                <w:sz w:val="20"/>
                <w:szCs w:val="20"/>
              </w:rPr>
              <w:t>dad and son(s)</w:t>
            </w:r>
          </w:p>
        </w:tc>
      </w:tr>
    </w:tbl>
    <w:p w14:paraId="361859BA" w14:textId="77777777" w:rsidR="00485DF6" w:rsidRDefault="00485DF6" w:rsidP="00485DF6">
      <w:r>
        <w:br/>
      </w:r>
      <w:r>
        <w:br/>
      </w:r>
      <w:r>
        <w:br/>
      </w:r>
    </w:p>
    <w:p w14:paraId="773DF638" w14:textId="77777777" w:rsidR="00145B24" w:rsidRDefault="00145B24">
      <w:r>
        <w:br w:type="page"/>
      </w:r>
    </w:p>
    <w:p w14:paraId="5F371527" w14:textId="382ED213" w:rsidR="00485DF6" w:rsidRDefault="00485DF6" w:rsidP="00485DF6">
      <w:r>
        <w:lastRenderedPageBreak/>
        <w:t>Table-12</w:t>
      </w:r>
    </w:p>
    <w:p w14:paraId="5F33582D" w14:textId="77777777" w:rsidR="00485DF6" w:rsidRDefault="00485DF6" w:rsidP="00485DF6">
      <w: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5"/>
        <w:gridCol w:w="436"/>
        <w:gridCol w:w="2239"/>
        <w:gridCol w:w="1501"/>
        <w:gridCol w:w="3949"/>
      </w:tblGrid>
      <w:tr w:rsidR="00485DF6"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Default="00485DF6">
            <w:pPr>
              <w:spacing w:before="100" w:beforeAutospacing="1" w:after="100" w:afterAutospacing="1"/>
              <w:jc w:val="center"/>
              <w:rPr>
                <w:sz w:val="20"/>
                <w:szCs w:val="20"/>
              </w:rPr>
            </w:pPr>
            <w:r>
              <w:rPr>
                <w:sz w:val="20"/>
                <w:szCs w:val="20"/>
              </w:rPr>
              <w:t>Book List Overview</w:t>
            </w:r>
          </w:p>
        </w:tc>
      </w:tr>
      <w:tr w:rsidR="00485DF6"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Default="00485DF6" w:rsidP="00485DF6">
            <w:pPr>
              <w:spacing w:before="100" w:beforeAutospacing="1" w:after="100" w:afterAutospacing="1"/>
              <w:rPr>
                <w:b/>
                <w:bCs/>
                <w:sz w:val="20"/>
                <w:szCs w:val="20"/>
              </w:rPr>
            </w:pPr>
            <w:r>
              <w:rPr>
                <w:b/>
                <w:bCs/>
                <w:sz w:val="20"/>
                <w:szCs w:val="20"/>
              </w:rPr>
              <w:t>Est.</w:t>
            </w:r>
            <w:r>
              <w:rPr>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Default="00485DF6" w:rsidP="00485DF6">
            <w:pPr>
              <w:spacing w:before="100" w:beforeAutospacing="1" w:after="100" w:afterAutospacing="1"/>
              <w:rPr>
                <w:b/>
                <w:bCs/>
                <w:sz w:val="20"/>
                <w:szCs w:val="20"/>
              </w:rPr>
            </w:pPr>
            <w:r>
              <w:rPr>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Default="00485DF6" w:rsidP="00485DF6">
            <w:pPr>
              <w:spacing w:before="100" w:beforeAutospacing="1" w:after="100" w:afterAutospacing="1"/>
              <w:rPr>
                <w:b/>
                <w:bCs/>
                <w:sz w:val="20"/>
                <w:szCs w:val="20"/>
              </w:rPr>
            </w:pPr>
            <w:r>
              <w:rPr>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Default="00485DF6" w:rsidP="00485DF6">
            <w:pPr>
              <w:spacing w:before="100" w:beforeAutospacing="1" w:after="100" w:afterAutospacing="1"/>
              <w:rPr>
                <w:b/>
                <w:bCs/>
                <w:sz w:val="20"/>
                <w:szCs w:val="20"/>
              </w:rPr>
            </w:pPr>
            <w:r>
              <w:rPr>
                <w:b/>
                <w:bCs/>
                <w:sz w:val="20"/>
                <w:szCs w:val="20"/>
              </w:rPr>
              <w:t>Brief Review (Author, Date, Version)</w:t>
            </w:r>
          </w:p>
        </w:tc>
      </w:tr>
      <w:tr w:rsidR="00485DF6"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Default="00485DF6">
            <w:pPr>
              <w:spacing w:before="100" w:beforeAutospacing="1" w:after="100" w:afterAutospacing="1"/>
              <w:rPr>
                <w:sz w:val="20"/>
                <w:szCs w:val="20"/>
              </w:rPr>
            </w:pPr>
            <w:r>
              <w:rPr>
                <w:sz w:val="20"/>
                <w:szCs w:val="20"/>
              </w:rPr>
              <w:t>Book of Poetry</w:t>
            </w:r>
            <w:r>
              <w:rPr>
                <w:sz w:val="20"/>
                <w:szCs w:val="20"/>
              </w:rPr>
              <w:br/>
            </w:r>
            <w:proofErr w:type="spellStart"/>
            <w:r>
              <w:rPr>
                <w:rFonts w:ascii="PingFang TC" w:eastAsia="PingFang TC" w:hAnsi="PingFang TC" w:cs="PingFang TC" w:hint="eastAsia"/>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Default="00485DF6">
            <w:pPr>
              <w:spacing w:before="100" w:beforeAutospacing="1" w:after="100" w:afterAutospacing="1"/>
              <w:rPr>
                <w:sz w:val="20"/>
                <w:szCs w:val="20"/>
              </w:rPr>
            </w:pPr>
            <w:r>
              <w:rPr>
                <w:sz w:val="20"/>
                <w:szCs w:val="20"/>
              </w:rPr>
              <w:t xml:space="preserve">Author/Date: The author of the book is not known. The poem could be written with anonymity. Some historical documents refer to the writer </w:t>
            </w:r>
            <w:proofErr w:type="spellStart"/>
            <w:r>
              <w:rPr>
                <w:sz w:val="20"/>
                <w:szCs w:val="20"/>
              </w:rPr>
              <w:t>YiJiePu</w:t>
            </w:r>
            <w:proofErr w:type="spellEnd"/>
            <w:r>
              <w:rPr>
                <w:sz w:val="20"/>
                <w:szCs w:val="20"/>
              </w:rPr>
              <w:t xml:space="preserve"> </w:t>
            </w:r>
            <w:proofErr w:type="spellStart"/>
            <w:r>
              <w:rPr>
                <w:rFonts w:ascii="MS Mincho" w:eastAsia="MS Mincho" w:hAnsi="MS Mincho" w:cs="MS Mincho" w:hint="eastAsia"/>
                <w:sz w:val="20"/>
                <w:szCs w:val="20"/>
              </w:rPr>
              <w:t>尹吉甫</w:t>
            </w:r>
            <w:proofErr w:type="spellEnd"/>
            <w:r>
              <w:rPr>
                <w:sz w:val="20"/>
                <w:szCs w:val="20"/>
              </w:rPr>
              <w:t xml:space="preserve">(852-775 BC ). Some believe that </w:t>
            </w:r>
            <w:proofErr w:type="spellStart"/>
            <w:r>
              <w:rPr>
                <w:sz w:val="20"/>
                <w:szCs w:val="20"/>
              </w:rPr>
              <w:t>KongZi</w:t>
            </w:r>
            <w:proofErr w:type="spellEnd"/>
            <w:r>
              <w:rPr>
                <w:sz w:val="20"/>
                <w:szCs w:val="20"/>
              </w:rPr>
              <w:t xml:space="preserve"> ever edited or compiled the book. Most scholars believe it was written during early West Chou dynasty (1100-600 BC). </w:t>
            </w:r>
            <w:r>
              <w:rPr>
                <w:sz w:val="20"/>
                <w:szCs w:val="20"/>
              </w:rPr>
              <w:br/>
            </w:r>
            <w:r>
              <w:rPr>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Pr>
                <w:sz w:val="20"/>
                <w:szCs w:val="20"/>
              </w:rPr>
              <w:br/>
            </w:r>
            <w:r>
              <w:rPr>
                <w:sz w:val="20"/>
                <w:szCs w:val="20"/>
              </w:rPr>
              <w:br/>
              <w:t xml:space="preserve">Notes:  [1] </w:t>
            </w:r>
            <w:proofErr w:type="spellStart"/>
            <w:r>
              <w:rPr>
                <w:sz w:val="20"/>
                <w:szCs w:val="20"/>
              </w:rPr>
              <w:t>TianGuoFu</w:t>
            </w:r>
            <w:proofErr w:type="spellEnd"/>
            <w:r>
              <w:rPr>
                <w:sz w:val="20"/>
                <w:szCs w:val="20"/>
              </w:rPr>
              <w:t xml:space="preserve">, The Historical Versions of The Book of Poetry, </w:t>
            </w:r>
            <w:proofErr w:type="spellStart"/>
            <w:r>
              <w:rPr>
                <w:sz w:val="20"/>
                <w:szCs w:val="20"/>
              </w:rPr>
              <w:t>QiLu</w:t>
            </w:r>
            <w:proofErr w:type="spellEnd"/>
            <w:r>
              <w:rPr>
                <w:sz w:val="20"/>
                <w:szCs w:val="20"/>
              </w:rPr>
              <w:t xml:space="preserve"> Publisher, 2008.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代</w:t>
            </w:r>
            <w:r>
              <w:rPr>
                <w:rFonts w:ascii="PingFang TC" w:eastAsia="PingFang TC" w:hAnsi="PingFang TC" w:cs="PingFang TC" w:hint="eastAsia"/>
                <w:sz w:val="20"/>
                <w:szCs w:val="20"/>
              </w:rPr>
              <w:t>诗经</w:t>
            </w:r>
            <w:r>
              <w:rPr>
                <w:rFonts w:ascii="MS Mincho" w:eastAsia="MS Mincho" w:hAnsi="MS Mincho" w:cs="MS Mincho" w:hint="eastAsia"/>
                <w:sz w:val="20"/>
                <w:szCs w:val="20"/>
              </w:rPr>
              <w:t>版本</w:t>
            </w:r>
            <w:r>
              <w:rPr>
                <w:rFonts w:ascii="PingFang TC" w:eastAsia="PingFang TC" w:hAnsi="PingFang TC" w:cs="PingFang TC" w:hint="eastAsia"/>
                <w:sz w:val="20"/>
                <w:szCs w:val="20"/>
              </w:rPr>
              <w:t>丛</w:t>
            </w:r>
            <w:r>
              <w:rPr>
                <w:rFonts w:ascii="MS Mincho" w:eastAsia="MS Mincho" w:hAnsi="MS Mincho" w:cs="MS Mincho" w:hint="eastAsia"/>
                <w:sz w:val="20"/>
                <w:szCs w:val="20"/>
              </w:rPr>
              <w:t>刊》</w:t>
            </w:r>
            <w:r>
              <w:rPr>
                <w:rFonts w:ascii="PingFang TC" w:eastAsia="PingFang TC" w:hAnsi="PingFang TC" w:cs="PingFang TC" w:hint="eastAsia"/>
                <w:sz w:val="20"/>
                <w:szCs w:val="20"/>
              </w:rPr>
              <w:t>齐鲁书</w:t>
            </w:r>
            <w:r>
              <w:rPr>
                <w:rFonts w:ascii="MS Mincho" w:eastAsia="MS Mincho" w:hAnsi="MS Mincho" w:cs="MS Mincho" w:hint="eastAsia"/>
                <w:sz w:val="20"/>
                <w:szCs w:val="20"/>
              </w:rPr>
              <w:t>社出版</w:t>
            </w:r>
            <w:proofErr w:type="spellEnd"/>
            <w:r>
              <w:rPr>
                <w:sz w:val="20"/>
                <w:szCs w:val="20"/>
              </w:rPr>
              <w:t xml:space="preserve"> 2008</w:t>
            </w:r>
            <w:r>
              <w:rPr>
                <w:rFonts w:ascii="MS Mincho" w:eastAsia="MS Mincho" w:hAnsi="MS Mincho" w:cs="MS Mincho" w:hint="eastAsia"/>
                <w:sz w:val="20"/>
                <w:szCs w:val="20"/>
              </w:rPr>
              <w:t>，作者</w:t>
            </w:r>
            <w:r>
              <w:rPr>
                <w:sz w:val="20"/>
                <w:szCs w:val="20"/>
              </w:rPr>
              <w:t>:</w:t>
            </w:r>
            <w:r>
              <w:rPr>
                <w:rFonts w:ascii="MS Mincho" w:eastAsia="MS Mincho" w:hAnsi="MS Mincho" w:cs="MS Mincho" w:hint="eastAsia"/>
                <w:sz w:val="20"/>
                <w:szCs w:val="20"/>
              </w:rPr>
              <w:t>田国福</w:t>
            </w:r>
            <w:r>
              <w:rPr>
                <w:sz w:val="20"/>
                <w:szCs w:val="20"/>
              </w:rPr>
              <w:t>.)</w:t>
            </w:r>
          </w:p>
        </w:tc>
      </w:tr>
      <w:tr w:rsidR="00485DF6"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Default="00485DF6">
            <w:pPr>
              <w:spacing w:before="100" w:beforeAutospacing="1" w:after="100" w:afterAutospacing="1"/>
              <w:rPr>
                <w:sz w:val="20"/>
                <w:szCs w:val="20"/>
              </w:rPr>
            </w:pPr>
            <w:r>
              <w:rPr>
                <w:sz w:val="20"/>
                <w:szCs w:val="20"/>
              </w:rPr>
              <w:t>Book of Changes</w:t>
            </w:r>
            <w:r>
              <w:rPr>
                <w:sz w:val="20"/>
                <w:szCs w:val="20"/>
              </w:rPr>
              <w:br/>
            </w:r>
            <w:proofErr w:type="spellStart"/>
            <w:r>
              <w:rPr>
                <w:rFonts w:ascii="MS Mincho" w:eastAsia="MS Mincho" w:hAnsi="MS Mincho" w:cs="MS Mincho" w:hint="eastAsia"/>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Default="00485DF6">
            <w:pPr>
              <w:spacing w:before="100" w:beforeAutospacing="1" w:after="100" w:afterAutospacing="1"/>
              <w:rPr>
                <w:sz w:val="20"/>
                <w:szCs w:val="20"/>
              </w:rPr>
            </w:pPr>
            <w:r>
              <w:rPr>
                <w:sz w:val="20"/>
                <w:szCs w:val="20"/>
              </w:rPr>
              <w:t xml:space="preserve">Author/Date: It is said the book is written during the late Zhou dynast (1100-600 BC).   The original author could not be known. Some believe that </w:t>
            </w:r>
            <w:proofErr w:type="spellStart"/>
            <w:r>
              <w:rPr>
                <w:sz w:val="20"/>
                <w:szCs w:val="20"/>
              </w:rPr>
              <w:t>KongZi</w:t>
            </w:r>
            <w:proofErr w:type="spellEnd"/>
            <w:r>
              <w:rPr>
                <w:sz w:val="20"/>
                <w:szCs w:val="20"/>
              </w:rPr>
              <w:t xml:space="preserve"> ever modified and compiled this book. </w:t>
            </w:r>
            <w:r>
              <w:rPr>
                <w:sz w:val="20"/>
                <w:szCs w:val="20"/>
              </w:rPr>
              <w:br/>
            </w:r>
            <w:r>
              <w:rPr>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周易正</w:t>
            </w:r>
            <w:r>
              <w:rPr>
                <w:rFonts w:ascii="PingFang TC" w:eastAsia="PingFang TC" w:hAnsi="PingFang TC" w:cs="PingFang TC" w:hint="eastAsia"/>
                <w:sz w:val="20"/>
                <w:szCs w:val="20"/>
              </w:rPr>
              <w:t>义</w:t>
            </w:r>
            <w:proofErr w:type="spellEnd"/>
            <w:r>
              <w:rPr>
                <w:sz w:val="20"/>
                <w:szCs w:val="20"/>
              </w:rPr>
              <w:t xml:space="preserve">, which is part of Thirteen Commentaries </w:t>
            </w:r>
            <w:proofErr w:type="spellStart"/>
            <w:r>
              <w:rPr>
                <w:rFonts w:ascii="MS Mincho" w:eastAsia="MS Mincho" w:hAnsi="MS Mincho" w:cs="MS Mincho" w:hint="eastAsia"/>
                <w:sz w:val="20"/>
                <w:szCs w:val="20"/>
              </w:rPr>
              <w:t>十三</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r>
              <w:rPr>
                <w:sz w:val="20"/>
                <w:szCs w:val="20"/>
              </w:rPr>
              <w:t xml:space="preserve"> compiled by </w:t>
            </w:r>
            <w:proofErr w:type="spellStart"/>
            <w:r>
              <w:rPr>
                <w:sz w:val="20"/>
                <w:szCs w:val="20"/>
              </w:rPr>
              <w:t>RanYuan</w:t>
            </w:r>
            <w:proofErr w:type="spellEnd"/>
            <w:r>
              <w:rPr>
                <w:sz w:val="20"/>
                <w:szCs w:val="20"/>
              </w:rPr>
              <w:t xml:space="preserve"> </w:t>
            </w:r>
            <w:proofErr w:type="spellStart"/>
            <w:r>
              <w:rPr>
                <w:rFonts w:ascii="MS Mincho" w:eastAsia="MS Mincho" w:hAnsi="MS Mincho" w:cs="MS Mincho" w:hint="eastAsia"/>
                <w:sz w:val="20"/>
                <w:szCs w:val="20"/>
              </w:rPr>
              <w:t>阮元</w:t>
            </w:r>
            <w:proofErr w:type="spellEnd"/>
            <w:r>
              <w:rPr>
                <w:sz w:val="20"/>
                <w:szCs w:val="20"/>
              </w:rPr>
              <w:t xml:space="preserve"> (1764—1849), or may come from an earlier version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周易本</w:t>
            </w:r>
            <w:r>
              <w:rPr>
                <w:rFonts w:ascii="PingFang TC" w:eastAsia="PingFang TC" w:hAnsi="PingFang TC" w:cs="PingFang TC" w:hint="eastAsia"/>
                <w:sz w:val="20"/>
                <w:szCs w:val="20"/>
              </w:rPr>
              <w:t>义</w:t>
            </w:r>
            <w:proofErr w:type="spellEnd"/>
            <w:r>
              <w:rPr>
                <w:sz w:val="20"/>
                <w:szCs w:val="20"/>
              </w:rPr>
              <w:t xml:space="preserve"> that is said to be modified by famous scholar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w:t>
            </w:r>
          </w:p>
        </w:tc>
      </w:tr>
      <w:tr w:rsidR="00485DF6"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Default="00485DF6">
            <w:pPr>
              <w:spacing w:before="100" w:beforeAutospacing="1" w:after="100" w:afterAutospacing="1"/>
              <w:rPr>
                <w:sz w:val="20"/>
                <w:szCs w:val="20"/>
              </w:rPr>
            </w:pPr>
            <w:r>
              <w:rPr>
                <w:sz w:val="20"/>
                <w:szCs w:val="20"/>
              </w:rPr>
              <w:t>Si Ma Fa</w:t>
            </w:r>
            <w:r>
              <w:rPr>
                <w:sz w:val="20"/>
                <w:szCs w:val="20"/>
              </w:rPr>
              <w:br/>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Default="00485DF6">
            <w:pPr>
              <w:spacing w:before="100" w:beforeAutospacing="1" w:after="100" w:afterAutospacing="1"/>
              <w:rPr>
                <w:sz w:val="20"/>
                <w:szCs w:val="20"/>
              </w:rPr>
            </w:pPr>
            <w:r>
              <w:rPr>
                <w:sz w:val="20"/>
                <w:szCs w:val="20"/>
              </w:rPr>
              <w:t>Author/Date: It is said that the book was compiled in Spring-Autumn and Warring States Dynasty (770-221BC). The author is unknown.    </w:t>
            </w:r>
            <w:r>
              <w:rPr>
                <w:sz w:val="20"/>
                <w:szCs w:val="20"/>
              </w:rPr>
              <w:br/>
            </w:r>
            <w:r>
              <w:rPr>
                <w:sz w:val="20"/>
                <w:szCs w:val="20"/>
              </w:rPr>
              <w:br/>
            </w:r>
            <w:r>
              <w:rPr>
                <w:sz w:val="20"/>
                <w:szCs w:val="20"/>
              </w:rPr>
              <w:lastRenderedPageBreak/>
              <w:t xml:space="preserve">Version:  This is a book regarding about the military.  Its book name is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穰苴列</w:t>
            </w:r>
            <w:r>
              <w:rPr>
                <w:rFonts w:ascii="PingFang TC" w:eastAsia="PingFang TC" w:hAnsi="PingFang TC" w:cs="PingFang TC" w:hint="eastAsia"/>
                <w:sz w:val="20"/>
                <w:szCs w:val="20"/>
              </w:rPr>
              <w:t>传</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485DF6"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Default="00485DF6">
            <w:pPr>
              <w:spacing w:before="100" w:beforeAutospacing="1" w:after="100" w:afterAutospacing="1"/>
              <w:rPr>
                <w:sz w:val="20"/>
                <w:szCs w:val="20"/>
              </w:rPr>
            </w:pPr>
            <w:r>
              <w:rPr>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Default="00485DF6">
            <w:pPr>
              <w:spacing w:before="100" w:beforeAutospacing="1" w:after="100" w:afterAutospacing="1"/>
              <w:rPr>
                <w:sz w:val="20"/>
                <w:szCs w:val="20"/>
              </w:rPr>
            </w:pPr>
            <w:r>
              <w:rPr>
                <w:sz w:val="20"/>
                <w:szCs w:val="20"/>
              </w:rPr>
              <w:t>Shang Shu</w:t>
            </w:r>
            <w:r>
              <w:rPr>
                <w:sz w:val="20"/>
                <w:szCs w:val="20"/>
              </w:rPr>
              <w:br/>
            </w:r>
            <w:proofErr w:type="spellStart"/>
            <w:r>
              <w:rPr>
                <w:rFonts w:ascii="MS Mincho" w:eastAsia="MS Mincho" w:hAnsi="MS Mincho" w:cs="MS Mincho" w:hint="eastAsia"/>
                <w:sz w:val="20"/>
                <w:szCs w:val="20"/>
              </w:rPr>
              <w:t>尚</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Default="00485DF6">
            <w:pPr>
              <w:spacing w:before="100" w:beforeAutospacing="1" w:after="100" w:afterAutospacing="1"/>
              <w:rPr>
                <w:sz w:val="20"/>
                <w:szCs w:val="20"/>
              </w:rPr>
            </w:pPr>
            <w:r>
              <w:rPr>
                <w:sz w:val="20"/>
                <w:szCs w:val="20"/>
              </w:rPr>
              <w:t xml:space="preserve">Author/Date: Traditionally, it is believed that the book was written in late Zhou Dynasty (800--600 BC).  Many believe that </w:t>
            </w:r>
            <w:proofErr w:type="spellStart"/>
            <w:r>
              <w:rPr>
                <w:sz w:val="20"/>
                <w:szCs w:val="20"/>
              </w:rPr>
              <w:t>KongZi</w:t>
            </w:r>
            <w:proofErr w:type="spellEnd"/>
            <w:r>
              <w:rPr>
                <w:sz w:val="20"/>
                <w:szCs w:val="20"/>
              </w:rPr>
              <w:t xml:space="preserve"> ever compile and edited the book.</w:t>
            </w:r>
            <w:r>
              <w:rPr>
                <w:sz w:val="20"/>
                <w:szCs w:val="20"/>
              </w:rPr>
              <w:br/>
            </w:r>
            <w:r>
              <w:rPr>
                <w:sz w:val="20"/>
                <w:szCs w:val="20"/>
              </w:rPr>
              <w:br/>
              <w:t xml:space="preserve">Version: It is  a book about the history stories at the ancient time. There are many different versions since Han dynasty (206 BC-220 AD). For example, the version of </w:t>
            </w:r>
            <w:proofErr w:type="spellStart"/>
            <w:r>
              <w:rPr>
                <w:sz w:val="20"/>
                <w:szCs w:val="20"/>
              </w:rPr>
              <w:t>FuShen</w:t>
            </w:r>
            <w:proofErr w:type="spellEnd"/>
            <w:r>
              <w:rPr>
                <w:sz w:val="20"/>
                <w:szCs w:val="20"/>
              </w:rPr>
              <w:t xml:space="preserve"> </w:t>
            </w:r>
            <w:proofErr w:type="spellStart"/>
            <w:r>
              <w:rPr>
                <w:rFonts w:ascii="MS Mincho" w:eastAsia="MS Mincho" w:hAnsi="MS Mincho" w:cs="MS Mincho" w:hint="eastAsia"/>
                <w:sz w:val="20"/>
                <w:szCs w:val="20"/>
              </w:rPr>
              <w:t>伏生</w:t>
            </w:r>
            <w:proofErr w:type="spellEnd"/>
            <w:r>
              <w:rPr>
                <w:sz w:val="20"/>
                <w:szCs w:val="20"/>
              </w:rPr>
              <w:t xml:space="preserve"> (around 260-160BC), and the version of  ancient </w:t>
            </w:r>
            <w:proofErr w:type="spellStart"/>
            <w:r>
              <w:rPr>
                <w:sz w:val="20"/>
                <w:szCs w:val="20"/>
              </w:rPr>
              <w:t>LuGongWang</w:t>
            </w:r>
            <w:r>
              <w:rPr>
                <w:rFonts w:ascii="PingFang TC" w:eastAsia="PingFang TC" w:hAnsi="PingFang TC" w:cs="PingFang TC" w:hint="eastAsia"/>
                <w:sz w:val="20"/>
                <w:szCs w:val="20"/>
              </w:rPr>
              <w:t>鲁</w:t>
            </w:r>
            <w:r>
              <w:rPr>
                <w:rFonts w:ascii="MS Mincho" w:eastAsia="MS Mincho" w:hAnsi="MS Mincho" w:cs="MS Mincho" w:hint="eastAsia"/>
                <w:sz w:val="20"/>
                <w:szCs w:val="20"/>
              </w:rPr>
              <w:t>恭王</w:t>
            </w:r>
            <w:proofErr w:type="spellEnd"/>
            <w:r>
              <w:rPr>
                <w:sz w:val="20"/>
                <w:szCs w:val="20"/>
              </w:rPr>
              <w:t xml:space="preserve"> (about 155 BC), the version of </w:t>
            </w:r>
            <w:proofErr w:type="spellStart"/>
            <w:r>
              <w:rPr>
                <w:sz w:val="20"/>
                <w:szCs w:val="20"/>
              </w:rPr>
              <w:t>MeiZe</w:t>
            </w:r>
            <w:proofErr w:type="spellEnd"/>
            <w:r>
              <w:rPr>
                <w:sz w:val="20"/>
                <w:szCs w:val="20"/>
              </w:rPr>
              <w:t xml:space="preserve"> </w:t>
            </w:r>
            <w:proofErr w:type="spellStart"/>
            <w:r>
              <w:rPr>
                <w:rFonts w:ascii="MS Mincho" w:eastAsia="MS Mincho" w:hAnsi="MS Mincho" w:cs="MS Mincho" w:hint="eastAsia"/>
                <w:sz w:val="20"/>
                <w:szCs w:val="20"/>
              </w:rPr>
              <w:t>梅</w:t>
            </w:r>
            <w:r>
              <w:rPr>
                <w:rFonts w:ascii="PingFang TC" w:eastAsia="PingFang TC" w:hAnsi="PingFang TC" w:cs="PingFang TC" w:hint="eastAsia"/>
                <w:sz w:val="20"/>
                <w:szCs w:val="20"/>
              </w:rPr>
              <w:t>赜</w:t>
            </w:r>
            <w:proofErr w:type="spellEnd"/>
            <w:r>
              <w:rPr>
                <w:sz w:val="20"/>
                <w:szCs w:val="20"/>
              </w:rPr>
              <w:t xml:space="preserve"> (around 317-420 AD), the version of </w:t>
            </w:r>
            <w:proofErr w:type="spellStart"/>
            <w:r>
              <w:rPr>
                <w:sz w:val="20"/>
                <w:szCs w:val="20"/>
              </w:rPr>
              <w:t>KongGuoAn</w:t>
            </w:r>
            <w:proofErr w:type="spellEnd"/>
            <w:r>
              <w:rPr>
                <w:sz w:val="20"/>
                <w:szCs w:val="20"/>
              </w:rPr>
              <w:t xml:space="preserve"> </w:t>
            </w:r>
            <w:proofErr w:type="spellStart"/>
            <w:r>
              <w:rPr>
                <w:rFonts w:ascii="MS Mincho" w:eastAsia="MS Mincho" w:hAnsi="MS Mincho" w:cs="MS Mincho" w:hint="eastAsia"/>
                <w:sz w:val="20"/>
                <w:szCs w:val="20"/>
              </w:rPr>
              <w:t>孔安国</w:t>
            </w:r>
            <w:proofErr w:type="spellEnd"/>
            <w:r>
              <w:rPr>
                <w:sz w:val="20"/>
                <w:szCs w:val="20"/>
              </w:rPr>
              <w:t xml:space="preserve">(around 156-74 BC) etc. All of those versions once disappeared in history since </w:t>
            </w:r>
            <w:proofErr w:type="spellStart"/>
            <w:r>
              <w:rPr>
                <w:sz w:val="20"/>
                <w:szCs w:val="20"/>
              </w:rPr>
              <w:t>Jin</w:t>
            </w:r>
            <w:proofErr w:type="spellEnd"/>
            <w:r>
              <w:rPr>
                <w:sz w:val="20"/>
                <w:szCs w:val="20"/>
              </w:rPr>
              <w:t xml:space="preserve"> Dynasty (317-420). How they appeared again is unknown. Current popular version is the version of </w:t>
            </w:r>
            <w:proofErr w:type="spellStart"/>
            <w:r>
              <w:rPr>
                <w:sz w:val="20"/>
                <w:szCs w:val="20"/>
              </w:rPr>
              <w:t>FuShen</w:t>
            </w:r>
            <w:proofErr w:type="spellEnd"/>
            <w:r>
              <w:rPr>
                <w:sz w:val="20"/>
                <w:szCs w:val="20"/>
              </w:rPr>
              <w:t>. Some scholars believed that all known versions were the fake.</w:t>
            </w:r>
          </w:p>
        </w:tc>
      </w:tr>
      <w:tr w:rsidR="00485DF6"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Default="00485DF6">
            <w:pPr>
              <w:spacing w:before="100" w:beforeAutospacing="1" w:after="100" w:afterAutospacing="1"/>
              <w:rPr>
                <w:sz w:val="20"/>
                <w:szCs w:val="20"/>
              </w:rPr>
            </w:pPr>
            <w:r>
              <w:rPr>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Default="00485DF6">
            <w:pPr>
              <w:spacing w:before="100" w:beforeAutospacing="1" w:after="100" w:afterAutospacing="1"/>
              <w:rPr>
                <w:sz w:val="20"/>
                <w:szCs w:val="20"/>
              </w:rPr>
            </w:pPr>
            <w:r>
              <w:rPr>
                <w:sz w:val="20"/>
                <w:szCs w:val="20"/>
              </w:rPr>
              <w:t xml:space="preserve">Wu Yue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ZhaoHua</w:t>
            </w:r>
            <w:proofErr w:type="spellEnd"/>
            <w:r>
              <w:rPr>
                <w:sz w:val="20"/>
                <w:szCs w:val="20"/>
              </w:rPr>
              <w:t xml:space="preserve"> </w:t>
            </w:r>
            <w:proofErr w:type="spellStart"/>
            <w:r>
              <w:rPr>
                <w:rFonts w:ascii="PingFang TC" w:eastAsia="PingFang TC" w:hAnsi="PingFang TC" w:cs="PingFang TC" w:hint="eastAsia"/>
                <w:sz w:val="20"/>
                <w:szCs w:val="20"/>
              </w:rPr>
              <w:t>赵晔</w:t>
            </w:r>
            <w:proofErr w:type="spellEnd"/>
            <w:r>
              <w:rPr>
                <w:sz w:val="20"/>
                <w:szCs w:val="20"/>
              </w:rPr>
              <w:t xml:space="preserve"> (estimated 25—56 AD).   It is about the historical events of Wu and Yue states during Spring-Autumn and Warring States Dynasty (770-221BC).</w:t>
            </w:r>
            <w:r>
              <w:rPr>
                <w:sz w:val="20"/>
                <w:szCs w:val="20"/>
              </w:rPr>
              <w:br/>
            </w:r>
            <w:r>
              <w:rPr>
                <w:sz w:val="20"/>
                <w:szCs w:val="20"/>
              </w:rPr>
              <w:br/>
              <w:t xml:space="preserve">Version: The book name was mentions in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(580-643)and </w:t>
            </w:r>
            <w:proofErr w:type="spellStart"/>
            <w:r>
              <w:rPr>
                <w:sz w:val="20"/>
                <w:szCs w:val="20"/>
              </w:rPr>
              <w:t>TangShu</w:t>
            </w:r>
            <w:proofErr w:type="spellEnd"/>
            <w:r>
              <w:rPr>
                <w:sz w:val="20"/>
                <w:szCs w:val="20"/>
              </w:rPr>
              <w:t xml:space="preserve"> </w:t>
            </w:r>
            <w:proofErr w:type="spellStart"/>
            <w:r>
              <w:rPr>
                <w:rFonts w:ascii="MS Mincho" w:eastAsia="MS Mincho" w:hAnsi="MS Mincho" w:cs="MS Mincho" w:hint="eastAsia"/>
                <w:sz w:val="20"/>
                <w:szCs w:val="20"/>
              </w:rPr>
              <w:t>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(around 887-746).It is said there are twelve chapters originally. According to </w:t>
            </w:r>
            <w:proofErr w:type="spellStart"/>
            <w:r>
              <w:rPr>
                <w:sz w:val="20"/>
                <w:szCs w:val="20"/>
              </w:rPr>
              <w:t>SongShi</w:t>
            </w:r>
            <w:r>
              <w:rPr>
                <w:rFonts w:ascii="MS Mincho" w:eastAsia="MS Mincho" w:hAnsi="MS Mincho" w:cs="MS Mincho" w:hint="eastAsia"/>
                <w:sz w:val="20"/>
                <w:szCs w:val="20"/>
              </w:rPr>
              <w:t>宋史</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(written in around 1343 AD) it has ten chapters.</w:t>
            </w:r>
          </w:p>
        </w:tc>
      </w:tr>
      <w:tr w:rsidR="00485DF6"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Default="00485DF6">
            <w:pPr>
              <w:spacing w:before="100" w:beforeAutospacing="1" w:after="100" w:afterAutospacing="1"/>
              <w:rPr>
                <w:sz w:val="20"/>
                <w:szCs w:val="20"/>
              </w:rPr>
            </w:pPr>
            <w:r>
              <w:rPr>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Default="00485DF6">
            <w:pPr>
              <w:spacing w:before="100" w:beforeAutospacing="1" w:after="100" w:afterAutospacing="1"/>
              <w:rPr>
                <w:sz w:val="20"/>
                <w:szCs w:val="20"/>
              </w:rPr>
            </w:pPr>
            <w:r>
              <w:rPr>
                <w:sz w:val="20"/>
                <w:szCs w:val="20"/>
              </w:rPr>
              <w:t>Deng Xi Zi</w:t>
            </w:r>
            <w:r>
              <w:rPr>
                <w:sz w:val="20"/>
                <w:szCs w:val="20"/>
              </w:rPr>
              <w:br/>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Default="00485DF6">
            <w:pPr>
              <w:spacing w:before="100" w:beforeAutospacing="1" w:after="100" w:afterAutospacing="1"/>
              <w:rPr>
                <w:sz w:val="20"/>
                <w:szCs w:val="20"/>
              </w:rPr>
            </w:pPr>
            <w:r>
              <w:rPr>
                <w:sz w:val="20"/>
                <w:szCs w:val="20"/>
              </w:rPr>
              <w:t xml:space="preserve">Author/Date: Traditionally it is considered that the book was written by </w:t>
            </w:r>
            <w:proofErr w:type="spellStart"/>
            <w:r>
              <w:rPr>
                <w:sz w:val="20"/>
                <w:szCs w:val="20"/>
              </w:rPr>
              <w:t>DengXiZi</w:t>
            </w:r>
            <w:proofErr w:type="spellEnd"/>
            <w:r>
              <w:rPr>
                <w:sz w:val="20"/>
                <w:szCs w:val="20"/>
              </w:rPr>
              <w:t> </w:t>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r>
              <w:rPr>
                <w:sz w:val="20"/>
                <w:szCs w:val="20"/>
              </w:rPr>
              <w:t xml:space="preserve"> during Spring-Autumn and Warring State Dynasty (770-221BC).   </w:t>
            </w:r>
            <w:r>
              <w:rPr>
                <w:sz w:val="20"/>
                <w:szCs w:val="20"/>
              </w:rPr>
              <w:br/>
            </w:r>
            <w:r>
              <w:rPr>
                <w:sz w:val="20"/>
                <w:szCs w:val="20"/>
              </w:rPr>
              <w:lastRenderedPageBreak/>
              <w:br/>
              <w:t>Version: The contents is messy. Some scholar believe that the current version could be the fake.</w:t>
            </w:r>
          </w:p>
        </w:tc>
      </w:tr>
      <w:tr w:rsidR="00485DF6"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Default="00485DF6">
            <w:pPr>
              <w:spacing w:before="100" w:beforeAutospacing="1" w:after="100" w:afterAutospacing="1"/>
              <w:rPr>
                <w:sz w:val="20"/>
                <w:szCs w:val="20"/>
              </w:rPr>
            </w:pPr>
            <w:r>
              <w:rPr>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Default="00485DF6">
            <w:pPr>
              <w:spacing w:before="100" w:beforeAutospacing="1" w:after="100" w:afterAutospacing="1"/>
              <w:rPr>
                <w:sz w:val="20"/>
                <w:szCs w:val="20"/>
              </w:rPr>
            </w:pPr>
            <w:r>
              <w:rPr>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Default="00485DF6">
            <w:pPr>
              <w:spacing w:before="100" w:beforeAutospacing="1" w:after="100" w:afterAutospacing="1"/>
              <w:rPr>
                <w:sz w:val="20"/>
                <w:szCs w:val="20"/>
              </w:rPr>
            </w:pPr>
            <w:r>
              <w:rPr>
                <w:sz w:val="20"/>
                <w:szCs w:val="20"/>
              </w:rPr>
              <w:t>The Art of War</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Default="00485DF6">
            <w:pPr>
              <w:spacing w:before="100" w:beforeAutospacing="1" w:after="100" w:afterAutospacing="1"/>
              <w:rPr>
                <w:sz w:val="20"/>
                <w:szCs w:val="20"/>
              </w:rPr>
            </w:pPr>
            <w:r>
              <w:rPr>
                <w:sz w:val="20"/>
                <w:szCs w:val="20"/>
              </w:rPr>
              <w:t>Author/Date: It is widely believed that the book was written by </w:t>
            </w:r>
            <w:proofErr w:type="spellStart"/>
            <w:r>
              <w:rPr>
                <w:sz w:val="20"/>
                <w:szCs w:val="20"/>
              </w:rPr>
              <w:t>SunWu</w:t>
            </w:r>
            <w:r>
              <w:rPr>
                <w:rFonts w:ascii="PingFang TC" w:eastAsia="PingFang TC" w:hAnsi="PingFang TC" w:cs="PingFang TC" w:hint="eastAsia"/>
                <w:sz w:val="20"/>
                <w:szCs w:val="20"/>
              </w:rPr>
              <w:t>孙</w:t>
            </w:r>
            <w:r>
              <w:rPr>
                <w:rFonts w:ascii="MS Mincho" w:eastAsia="MS Mincho" w:hAnsi="MS Mincho" w:cs="MS Mincho" w:hint="eastAsia"/>
                <w:sz w:val="20"/>
                <w:szCs w:val="20"/>
              </w:rPr>
              <w:t>武</w:t>
            </w:r>
            <w:r>
              <w:rPr>
                <w:sz w:val="20"/>
                <w:szCs w:val="20"/>
              </w:rPr>
              <w:t>or</w:t>
            </w:r>
            <w:proofErr w:type="spellEnd"/>
            <w:r>
              <w:rPr>
                <w:sz w:val="20"/>
                <w:szCs w:val="20"/>
              </w:rPr>
              <w:t xml:space="preserve"> </w:t>
            </w:r>
            <w:proofErr w:type="spellStart"/>
            <w:r>
              <w:rPr>
                <w:sz w:val="20"/>
                <w:szCs w:val="20"/>
              </w:rPr>
              <w:t>SunZi</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r>
              <w:rPr>
                <w:sz w:val="20"/>
                <w:szCs w:val="20"/>
              </w:rPr>
              <w:t> around 512 BC during Spring-Autumn and Warring States Dynasty (770-221BC).</w:t>
            </w:r>
            <w:r>
              <w:rPr>
                <w:sz w:val="20"/>
                <w:szCs w:val="20"/>
              </w:rPr>
              <w:br/>
            </w:r>
            <w:r>
              <w:rPr>
                <w:sz w:val="20"/>
                <w:szCs w:val="20"/>
              </w:rPr>
              <w:br/>
              <w:t>Version: It is the earliest work about the military art. Since it was written, it was modified and recompiled for many times with many different commentaries in history.</w:t>
            </w:r>
          </w:p>
        </w:tc>
      </w:tr>
      <w:tr w:rsidR="00485DF6"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Default="00485DF6">
            <w:pPr>
              <w:spacing w:before="100" w:beforeAutospacing="1" w:after="100" w:afterAutospacing="1"/>
              <w:rPr>
                <w:sz w:val="20"/>
                <w:szCs w:val="20"/>
              </w:rPr>
            </w:pPr>
            <w:r>
              <w:rPr>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Default="00485DF6">
            <w:pPr>
              <w:spacing w:before="100" w:beforeAutospacing="1" w:after="100" w:afterAutospacing="1"/>
              <w:rPr>
                <w:sz w:val="20"/>
                <w:szCs w:val="20"/>
              </w:rPr>
            </w:pPr>
            <w:proofErr w:type="spellStart"/>
            <w:r>
              <w:rPr>
                <w:sz w:val="20"/>
                <w:szCs w:val="20"/>
              </w:rPr>
              <w:t>Mozi</w:t>
            </w:r>
            <w:proofErr w:type="spellEnd"/>
            <w:r>
              <w:rPr>
                <w:sz w:val="20"/>
                <w:szCs w:val="20"/>
              </w:rPr>
              <w:br/>
            </w:r>
            <w:proofErr w:type="spellStart"/>
            <w:r>
              <w:rPr>
                <w:rFonts w:ascii="MS Mincho" w:eastAsia="MS Mincho" w:hAnsi="MS Mincho" w:cs="MS Mincho" w:hint="eastAsia"/>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MS Mincho" w:eastAsia="MS Mincho" w:hAnsi="MS Mincho" w:cs="MS Mincho" w:hint="eastAsia"/>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Default="00485DF6">
            <w:pPr>
              <w:spacing w:before="100" w:beforeAutospacing="1" w:after="100" w:afterAutospacing="1"/>
              <w:rPr>
                <w:sz w:val="20"/>
                <w:szCs w:val="20"/>
              </w:rPr>
            </w:pPr>
            <w:r>
              <w:rPr>
                <w:sz w:val="20"/>
                <w:szCs w:val="20"/>
              </w:rPr>
              <w:t>Author/Date: It is widely believed that the book was written </w:t>
            </w:r>
            <w:proofErr w:type="spellStart"/>
            <w:r>
              <w:rPr>
                <w:sz w:val="20"/>
                <w:szCs w:val="20"/>
              </w:rPr>
              <w:t>written</w:t>
            </w:r>
            <w:proofErr w:type="spellEnd"/>
            <w:r>
              <w:rPr>
                <w:sz w:val="20"/>
                <w:szCs w:val="20"/>
              </w:rPr>
              <w:t xml:space="preserve"> by the disciples of </w:t>
            </w:r>
            <w:proofErr w:type="spellStart"/>
            <w:r>
              <w:rPr>
                <w:sz w:val="20"/>
                <w:szCs w:val="20"/>
              </w:rPr>
              <w:t>MoZi</w:t>
            </w:r>
            <w:proofErr w:type="spellEnd"/>
            <w:r>
              <w:rPr>
                <w:sz w:val="20"/>
                <w:szCs w:val="20"/>
              </w:rPr>
              <w:t xml:space="preserve"> (468-376 BC) during Spring-Autumn and Warring States Dynasty (700-221BC).</w:t>
            </w:r>
            <w:r>
              <w:rPr>
                <w:sz w:val="20"/>
                <w:szCs w:val="20"/>
              </w:rPr>
              <w:br/>
            </w:r>
            <w:r>
              <w:rPr>
                <w:sz w:val="20"/>
                <w:szCs w:val="20"/>
              </w:rPr>
              <w:br/>
              <w:t xml:space="preserve">Version: The existing version is a collection of many books written by the students of the </w:t>
            </w:r>
            <w:proofErr w:type="spellStart"/>
            <w:r>
              <w:rPr>
                <w:sz w:val="20"/>
                <w:szCs w:val="20"/>
              </w:rPr>
              <w:t>MoZi</w:t>
            </w:r>
            <w:proofErr w:type="spellEnd"/>
            <w:r>
              <w:rPr>
                <w:sz w:val="20"/>
                <w:szCs w:val="20"/>
              </w:rPr>
              <w:t xml:space="preserve">. </w:t>
            </w:r>
            <w:proofErr w:type="spellStart"/>
            <w:r>
              <w:rPr>
                <w:sz w:val="20"/>
                <w:szCs w:val="20"/>
              </w:rPr>
              <w:t>MoZi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w:t>
            </w:r>
          </w:p>
        </w:tc>
      </w:tr>
      <w:tr w:rsidR="00485DF6"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Default="00485DF6">
            <w:pPr>
              <w:spacing w:before="100" w:beforeAutospacing="1" w:after="100" w:afterAutospacing="1"/>
              <w:rPr>
                <w:sz w:val="20"/>
                <w:szCs w:val="20"/>
              </w:rPr>
            </w:pPr>
            <w:r>
              <w:rPr>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Default="00485DF6">
            <w:pPr>
              <w:spacing w:before="100" w:beforeAutospacing="1" w:after="100" w:afterAutospacing="1"/>
              <w:rPr>
                <w:sz w:val="20"/>
                <w:szCs w:val="20"/>
              </w:rPr>
            </w:pPr>
            <w:r>
              <w:rPr>
                <w:sz w:val="20"/>
                <w:szCs w:val="20"/>
              </w:rPr>
              <w:t>The Analects</w:t>
            </w:r>
            <w:r>
              <w:rPr>
                <w:sz w:val="20"/>
                <w:szCs w:val="20"/>
              </w:rPr>
              <w:br/>
            </w:r>
            <w:proofErr w:type="spellStart"/>
            <w:r>
              <w:rPr>
                <w:rFonts w:ascii="PingFang TC" w:eastAsia="PingFang TC" w:hAnsi="PingFang TC" w:cs="PingFang TC" w:hint="eastAsia"/>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Default="00485DF6">
            <w:pPr>
              <w:spacing w:before="100" w:beforeAutospacing="1" w:after="100" w:afterAutospacing="1"/>
              <w:rPr>
                <w:sz w:val="20"/>
                <w:szCs w:val="20"/>
              </w:rPr>
            </w:pPr>
            <w:r>
              <w:rPr>
                <w:sz w:val="20"/>
                <w:szCs w:val="20"/>
              </w:rPr>
              <w:t>Author/Date: It is widely believed that the book was compiled during Spring-Autumn and Warring States Dynasty (770-221BC). But some scholars believed that it was finished until Han Dynasty (206 BC-220 AD).</w:t>
            </w:r>
            <w:r>
              <w:rPr>
                <w:sz w:val="20"/>
                <w:szCs w:val="20"/>
              </w:rPr>
              <w:br/>
            </w:r>
            <w:r>
              <w:rPr>
                <w:sz w:val="20"/>
                <w:szCs w:val="20"/>
              </w:rPr>
              <w:br/>
              <w:t xml:space="preserve">Version: It is a book about </w:t>
            </w:r>
            <w:proofErr w:type="spellStart"/>
            <w:r>
              <w:rPr>
                <w:sz w:val="20"/>
                <w:szCs w:val="20"/>
              </w:rPr>
              <w:t>KongZi</w:t>
            </w:r>
            <w:proofErr w:type="spellEnd"/>
            <w:r>
              <w:rPr>
                <w:sz w:val="20"/>
                <w:szCs w:val="20"/>
              </w:rPr>
              <w:t xml:space="preserve"> and his words. Many believe that the original book was burnt by </w:t>
            </w:r>
            <w:proofErr w:type="spellStart"/>
            <w:r>
              <w:rPr>
                <w:sz w:val="20"/>
                <w:szCs w:val="20"/>
              </w:rPr>
              <w:t>QinShiHuan</w:t>
            </w:r>
            <w:proofErr w:type="spellEnd"/>
            <w:r>
              <w:rPr>
                <w:sz w:val="20"/>
                <w:szCs w:val="20"/>
              </w:rPr>
              <w:t xml:space="preserve">. Some circulated that </w:t>
            </w:r>
            <w:proofErr w:type="spellStart"/>
            <w:r>
              <w:rPr>
                <w:sz w:val="20"/>
                <w:szCs w:val="20"/>
              </w:rPr>
              <w:t>GuWen</w:t>
            </w:r>
            <w:proofErr w:type="spellEnd"/>
            <w:r>
              <w:rPr>
                <w:sz w:val="20"/>
                <w:szCs w:val="20"/>
              </w:rPr>
              <w:t xml:space="preserve"> version(</w:t>
            </w:r>
            <w:proofErr w:type="spellStart"/>
            <w:r>
              <w:rPr>
                <w:rFonts w:ascii="MS Mincho" w:eastAsia="MS Mincho" w:hAnsi="MS Mincho" w:cs="MS Mincho" w:hint="eastAsia"/>
                <w:sz w:val="20"/>
                <w:szCs w:val="20"/>
              </w:rPr>
              <w:t>古文</w:t>
            </w:r>
            <w:r>
              <w:rPr>
                <w:rFonts w:ascii="PingFang TC" w:eastAsia="PingFang TC" w:hAnsi="PingFang TC" w:cs="PingFang TC" w:hint="eastAsia"/>
                <w:sz w:val="20"/>
                <w:szCs w:val="20"/>
              </w:rPr>
              <w:t>论语</w:t>
            </w:r>
            <w:proofErr w:type="spellEnd"/>
            <w:r>
              <w:rPr>
                <w:sz w:val="20"/>
                <w:szCs w:val="20"/>
              </w:rPr>
              <w:t xml:space="preserve">) was found in the wall of </w:t>
            </w:r>
            <w:proofErr w:type="spellStart"/>
            <w:r>
              <w:rPr>
                <w:sz w:val="20"/>
                <w:szCs w:val="20"/>
              </w:rPr>
              <w:t>HongZi’s</w:t>
            </w:r>
            <w:proofErr w:type="spellEnd"/>
            <w:r>
              <w:rPr>
                <w:sz w:val="20"/>
                <w:szCs w:val="20"/>
              </w:rPr>
              <w:t xml:space="preserve"> house during </w:t>
            </w:r>
            <w:proofErr w:type="spellStart"/>
            <w:r>
              <w:rPr>
                <w:sz w:val="20"/>
                <w:szCs w:val="20"/>
              </w:rPr>
              <w:t>HanJinDi</w:t>
            </w:r>
            <w:r>
              <w:rPr>
                <w:rFonts w:ascii="PingFang TC" w:eastAsia="PingFang TC" w:hAnsi="PingFang TC" w:cs="PingFang TC" w:hint="eastAsia"/>
                <w:sz w:val="20"/>
                <w:szCs w:val="20"/>
              </w:rPr>
              <w:t>汉</w:t>
            </w:r>
            <w:r>
              <w:rPr>
                <w:rFonts w:ascii="MS Mincho" w:eastAsia="MS Mincho" w:hAnsi="MS Mincho" w:cs="MS Mincho" w:hint="eastAsia"/>
                <w:sz w:val="20"/>
                <w:szCs w:val="20"/>
              </w:rPr>
              <w:t>景帝</w:t>
            </w:r>
            <w:r>
              <w:rPr>
                <w:sz w:val="20"/>
                <w:szCs w:val="20"/>
              </w:rPr>
              <w:t>dynasty</w:t>
            </w:r>
            <w:proofErr w:type="spellEnd"/>
            <w:r>
              <w:rPr>
                <w:sz w:val="20"/>
                <w:szCs w:val="20"/>
              </w:rPr>
              <w:t xml:space="preserve">(188-141BC).  The existing version is believed to be the collection of many books written by the students of the </w:t>
            </w:r>
            <w:proofErr w:type="spellStart"/>
            <w:r>
              <w:rPr>
                <w:sz w:val="20"/>
                <w:szCs w:val="20"/>
              </w:rPr>
              <w:t>KongZi</w:t>
            </w:r>
            <w:proofErr w:type="spellEnd"/>
            <w:r>
              <w:rPr>
                <w:sz w:val="20"/>
                <w:szCs w:val="20"/>
              </w:rPr>
              <w:t xml:space="preserve">. </w:t>
            </w:r>
            <w:proofErr w:type="spellStart"/>
            <w:r>
              <w:rPr>
                <w:sz w:val="20"/>
                <w:szCs w:val="20"/>
              </w:rPr>
              <w:t>KongZi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 Autor: The book was written by the disciples of </w:t>
            </w:r>
            <w:proofErr w:type="spellStart"/>
            <w:r>
              <w:rPr>
                <w:sz w:val="20"/>
                <w:szCs w:val="20"/>
              </w:rPr>
              <w:t>MoZi</w:t>
            </w:r>
            <w:proofErr w:type="spellEnd"/>
            <w:r>
              <w:rPr>
                <w:sz w:val="20"/>
                <w:szCs w:val="20"/>
              </w:rPr>
              <w:t xml:space="preserve"> (468-376 BC)</w:t>
            </w:r>
            <w:proofErr w:type="spellStart"/>
            <w:r>
              <w:rPr>
                <w:rFonts w:ascii="MS Mincho" w:eastAsia="MS Mincho" w:hAnsi="MS Mincho" w:cs="MS Mincho" w:hint="eastAsia"/>
                <w:sz w:val="20"/>
                <w:szCs w:val="20"/>
              </w:rPr>
              <w:t>孔子弟子及再</w:t>
            </w:r>
            <w:r>
              <w:rPr>
                <w:rFonts w:ascii="PingFang TC" w:eastAsia="PingFang TC" w:hAnsi="PingFang TC" w:cs="PingFang TC" w:hint="eastAsia"/>
                <w:sz w:val="20"/>
                <w:szCs w:val="20"/>
              </w:rPr>
              <w:t>传</w:t>
            </w:r>
            <w:r>
              <w:rPr>
                <w:rFonts w:ascii="MS Mincho" w:eastAsia="MS Mincho" w:hAnsi="MS Mincho" w:cs="MS Mincho" w:hint="eastAsia"/>
                <w:sz w:val="20"/>
                <w:szCs w:val="20"/>
              </w:rPr>
              <w:t>弟子</w:t>
            </w:r>
            <w:r>
              <w:rPr>
                <w:rFonts w:ascii="PingFang TC" w:eastAsia="PingFang TC" w:hAnsi="PingFang TC" w:cs="PingFang TC" w:hint="eastAsia"/>
                <w:sz w:val="20"/>
                <w:szCs w:val="20"/>
              </w:rPr>
              <w:t>记录</w:t>
            </w:r>
            <w:r>
              <w:rPr>
                <w:rFonts w:ascii="MS Mincho" w:eastAsia="MS Mincho" w:hAnsi="MS Mincho" w:cs="MS Mincho" w:hint="eastAsia"/>
                <w:sz w:val="20"/>
                <w:szCs w:val="20"/>
              </w:rPr>
              <w:t>孔子及其弟子言行而</w:t>
            </w:r>
            <w:r>
              <w:rPr>
                <w:rFonts w:ascii="PingFang TC" w:eastAsia="PingFang TC" w:hAnsi="PingFang TC" w:cs="PingFang TC" w:hint="eastAsia"/>
                <w:sz w:val="20"/>
                <w:szCs w:val="20"/>
              </w:rPr>
              <w:t>编</w:t>
            </w:r>
            <w:r>
              <w:rPr>
                <w:rFonts w:ascii="MS Mincho" w:eastAsia="MS Mincho" w:hAnsi="MS Mincho" w:cs="MS Mincho" w:hint="eastAsia"/>
                <w:sz w:val="20"/>
                <w:szCs w:val="20"/>
              </w:rPr>
              <w:t>成的</w:t>
            </w:r>
            <w:r>
              <w:rPr>
                <w:rFonts w:ascii="PingFang TC" w:eastAsia="PingFang TC" w:hAnsi="PingFang TC" w:cs="PingFang TC" w:hint="eastAsia"/>
                <w:sz w:val="20"/>
                <w:szCs w:val="20"/>
              </w:rPr>
              <w:t>语录</w:t>
            </w:r>
            <w:r>
              <w:rPr>
                <w:rFonts w:ascii="MS Mincho" w:eastAsia="MS Mincho" w:hAnsi="MS Mincho" w:cs="MS Mincho" w:hint="eastAsia"/>
                <w:sz w:val="20"/>
                <w:szCs w:val="20"/>
              </w:rPr>
              <w:t>集</w:t>
            </w:r>
            <w:proofErr w:type="spellEnd"/>
          </w:p>
        </w:tc>
      </w:tr>
      <w:tr w:rsidR="00485DF6"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Default="00485DF6">
            <w:pPr>
              <w:spacing w:before="100" w:beforeAutospacing="1" w:after="100" w:afterAutospacing="1"/>
              <w:rPr>
                <w:sz w:val="20"/>
                <w:szCs w:val="20"/>
              </w:rPr>
            </w:pPr>
            <w:proofErr w:type="spellStart"/>
            <w:r>
              <w:rPr>
                <w:sz w:val="20"/>
                <w:szCs w:val="20"/>
              </w:rPr>
              <w:t>Liji</w:t>
            </w:r>
            <w:proofErr w:type="spellEnd"/>
            <w:r>
              <w:rPr>
                <w:sz w:val="20"/>
                <w:szCs w:val="20"/>
              </w:rPr>
              <w:br/>
            </w:r>
            <w:proofErr w:type="spellStart"/>
            <w:r>
              <w:rPr>
                <w:rFonts w:ascii="MS Mincho" w:eastAsia="MS Mincho" w:hAnsi="MS Mincho" w:cs="MS Mincho" w:hint="eastAsia"/>
                <w:sz w:val="20"/>
                <w:szCs w:val="20"/>
              </w:rPr>
              <w:t>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r>
              <w:rPr>
                <w:sz w:val="20"/>
                <w:szCs w:val="20"/>
              </w:rPr>
              <w:t>/</w:t>
            </w:r>
            <w:proofErr w:type="spellStart"/>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Default="00485DF6">
            <w:pPr>
              <w:spacing w:before="100" w:beforeAutospacing="1" w:after="100" w:afterAutospacing="1"/>
              <w:rPr>
                <w:sz w:val="20"/>
                <w:szCs w:val="20"/>
              </w:rPr>
            </w:pPr>
            <w:r>
              <w:rPr>
                <w:sz w:val="20"/>
                <w:szCs w:val="20"/>
              </w:rPr>
              <w:t xml:space="preserve">Author/Date: It is a book about the life and thoughts of </w:t>
            </w:r>
            <w:proofErr w:type="spellStart"/>
            <w:r>
              <w:rPr>
                <w:sz w:val="20"/>
                <w:szCs w:val="20"/>
              </w:rPr>
              <w:t>KongZi</w:t>
            </w:r>
            <w:proofErr w:type="spellEnd"/>
            <w:r>
              <w:rPr>
                <w:sz w:val="20"/>
                <w:szCs w:val="20"/>
              </w:rPr>
              <w:t xml:space="preserve"> and his students during Spring-Autumn and Warring States Dynasty(770-221 BC).</w:t>
            </w:r>
            <w:r>
              <w:rPr>
                <w:sz w:val="20"/>
                <w:szCs w:val="20"/>
              </w:rPr>
              <w:br/>
            </w:r>
            <w:r>
              <w:rPr>
                <w:sz w:val="20"/>
                <w:szCs w:val="20"/>
              </w:rPr>
              <w:br/>
            </w:r>
            <w:r>
              <w:rPr>
                <w:sz w:val="20"/>
                <w:szCs w:val="20"/>
              </w:rPr>
              <w:lastRenderedPageBreak/>
              <w:t xml:space="preserve">Version: The book focuses on the ritual and moral of the daily life. Some believes the earliest version was compiled in Han Dynasty (206 BC-220 AD). In history, it was also called </w:t>
            </w:r>
            <w:proofErr w:type="spellStart"/>
            <w:r>
              <w:rPr>
                <w:sz w:val="20"/>
                <w:szCs w:val="20"/>
              </w:rPr>
              <w:t>DaDaiLiJi</w:t>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XiaoDaiLiJi</w:t>
            </w:r>
            <w:r>
              <w:rPr>
                <w:rFonts w:ascii="MS Mincho" w:eastAsia="MS Mincho" w:hAnsi="MS Mincho" w:cs="MS Mincho" w:hint="eastAsia"/>
                <w:sz w:val="20"/>
                <w:szCs w:val="20"/>
              </w:rPr>
              <w:t>小戴礼</w:t>
            </w:r>
            <w:r>
              <w:rPr>
                <w:rFonts w:ascii="PingFang TC" w:eastAsia="PingFang TC" w:hAnsi="PingFang TC" w:cs="PingFang TC" w:hint="eastAsia"/>
                <w:sz w:val="20"/>
                <w:szCs w:val="20"/>
              </w:rPr>
              <w:t>记</w:t>
            </w:r>
            <w:proofErr w:type="spellEnd"/>
            <w:r>
              <w:rPr>
                <w:sz w:val="20"/>
                <w:szCs w:val="20"/>
              </w:rPr>
              <w:t xml:space="preserve">. Author: Original author is unknown. Most believe that it was collected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 xml:space="preserve">(estimated 77-6 BC) and edited and compiled by </w:t>
            </w:r>
            <w:proofErr w:type="spellStart"/>
            <w:r>
              <w:rPr>
                <w:sz w:val="20"/>
                <w:szCs w:val="20"/>
              </w:rPr>
              <w:t>DaiDe</w:t>
            </w:r>
            <w:r>
              <w:rPr>
                <w:rFonts w:ascii="MS Mincho" w:eastAsia="MS Mincho" w:hAnsi="MS Mincho" w:cs="MS Mincho" w:hint="eastAsia"/>
                <w:sz w:val="20"/>
                <w:szCs w:val="20"/>
              </w:rPr>
              <w:t>戴德</w:t>
            </w:r>
            <w:proofErr w:type="spellEnd"/>
            <w:r>
              <w:rPr>
                <w:sz w:val="20"/>
                <w:szCs w:val="20"/>
              </w:rPr>
              <w:t xml:space="preserve"> (estimated 43BC-33AD) </w:t>
            </w:r>
            <w:r>
              <w:rPr>
                <w:rFonts w:ascii="PingFang TC" w:eastAsia="PingFang TC" w:hAnsi="PingFang TC" w:cs="PingFang TC" w:hint="eastAsia"/>
                <w:sz w:val="20"/>
                <w:szCs w:val="20"/>
              </w:rPr>
              <w:t>汉</w:t>
            </w:r>
            <w:r>
              <w:rPr>
                <w:rFonts w:ascii="MS Mincho" w:eastAsia="MS Mincho" w:hAnsi="MS Mincho" w:cs="MS Mincho" w:hint="eastAsia"/>
                <w:sz w:val="20"/>
                <w:szCs w:val="20"/>
              </w:rPr>
              <w:t>朝学者戴德将</w:t>
            </w:r>
            <w:r>
              <w:rPr>
                <w:rFonts w:ascii="PingFang TC" w:eastAsia="PingFang TC" w:hAnsi="PingFang TC" w:cs="PingFang TC" w:hint="eastAsia"/>
                <w:sz w:val="20"/>
                <w:szCs w:val="20"/>
              </w:rPr>
              <w:t>汉</w:t>
            </w:r>
            <w:r>
              <w:rPr>
                <w:rFonts w:ascii="MS Mincho" w:eastAsia="MS Mincho" w:hAnsi="MS Mincho" w:cs="MS Mincho" w:hint="eastAsia"/>
                <w:sz w:val="20"/>
                <w:szCs w:val="20"/>
              </w:rPr>
              <w:t>初刘向收集的</w:t>
            </w:r>
            <w:r>
              <w:rPr>
                <w:sz w:val="20"/>
                <w:szCs w:val="20"/>
              </w:rPr>
              <w:t>130</w:t>
            </w:r>
            <w:r>
              <w:rPr>
                <w:rFonts w:ascii="MS Mincho" w:eastAsia="MS Mincho" w:hAnsi="MS Mincho" w:cs="MS Mincho" w:hint="eastAsia"/>
                <w:sz w:val="20"/>
                <w:szCs w:val="20"/>
              </w:rPr>
              <w:t>篇</w:t>
            </w:r>
            <w:r>
              <w:rPr>
                <w:rFonts w:ascii="PingFang TC" w:eastAsia="PingFang TC" w:hAnsi="PingFang TC" w:cs="PingFang TC" w:hint="eastAsia"/>
                <w:sz w:val="20"/>
                <w:szCs w:val="20"/>
              </w:rPr>
              <w:t>综</w:t>
            </w:r>
            <w:r>
              <w:rPr>
                <w:rFonts w:ascii="MS Mincho" w:eastAsia="MS Mincho" w:hAnsi="MS Mincho" w:cs="MS Mincho" w:hint="eastAsia"/>
                <w:sz w:val="20"/>
                <w:szCs w:val="20"/>
              </w:rPr>
              <w:t>合</w:t>
            </w:r>
            <w:r>
              <w:rPr>
                <w:rFonts w:ascii="PingFang TC" w:eastAsia="PingFang TC" w:hAnsi="PingFang TC" w:cs="PingFang TC" w:hint="eastAsia"/>
                <w:sz w:val="20"/>
                <w:szCs w:val="20"/>
              </w:rPr>
              <w:t>简</w:t>
            </w:r>
            <w:r>
              <w:rPr>
                <w:rFonts w:ascii="MS Mincho" w:eastAsia="MS Mincho" w:hAnsi="MS Mincho" w:cs="MS Mincho" w:hint="eastAsia"/>
                <w:sz w:val="20"/>
                <w:szCs w:val="20"/>
              </w:rPr>
              <w:t>化</w:t>
            </w:r>
          </w:p>
        </w:tc>
      </w:tr>
      <w:tr w:rsidR="00485DF6"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Default="00485DF6">
            <w:pPr>
              <w:spacing w:before="100" w:beforeAutospacing="1" w:after="100" w:afterAutospacing="1"/>
              <w:rPr>
                <w:sz w:val="20"/>
                <w:szCs w:val="20"/>
              </w:rPr>
            </w:pPr>
            <w:r>
              <w:rPr>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Default="00485DF6">
            <w:pPr>
              <w:spacing w:before="100" w:beforeAutospacing="1" w:after="100" w:afterAutospacing="1"/>
              <w:rPr>
                <w:sz w:val="20"/>
                <w:szCs w:val="20"/>
              </w:rPr>
            </w:pPr>
            <w:proofErr w:type="spellStart"/>
            <w:r>
              <w:rPr>
                <w:sz w:val="20"/>
                <w:szCs w:val="20"/>
              </w:rPr>
              <w:t>Xunzi</w:t>
            </w:r>
            <w:proofErr w:type="spellEnd"/>
            <w:r>
              <w:rPr>
                <w:sz w:val="20"/>
                <w:szCs w:val="20"/>
              </w:rPr>
              <w:br/>
            </w:r>
            <w:proofErr w:type="spellStart"/>
            <w:r>
              <w:rPr>
                <w:rFonts w:ascii="MS Mincho" w:eastAsia="MS Mincho" w:hAnsi="MS Mincho" w:cs="MS Mincho" w:hint="eastAsia"/>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by </w:t>
            </w:r>
            <w:proofErr w:type="spellStart"/>
            <w:r>
              <w:rPr>
                <w:sz w:val="20"/>
                <w:szCs w:val="20"/>
              </w:rPr>
              <w:t>XunZi</w:t>
            </w:r>
            <w:proofErr w:type="spellEnd"/>
            <w:r>
              <w:rPr>
                <w:sz w:val="20"/>
                <w:szCs w:val="20"/>
              </w:rPr>
              <w:t xml:space="preserve"> </w:t>
            </w:r>
            <w:proofErr w:type="spellStart"/>
            <w:r>
              <w:rPr>
                <w:rFonts w:ascii="MS Mincho" w:eastAsia="MS Mincho" w:hAnsi="MS Mincho" w:cs="MS Mincho" w:hint="eastAsia"/>
                <w:sz w:val="20"/>
                <w:szCs w:val="20"/>
              </w:rPr>
              <w:t>荀子</w:t>
            </w:r>
            <w:proofErr w:type="spellEnd"/>
            <w:r>
              <w:rPr>
                <w:sz w:val="20"/>
                <w:szCs w:val="20"/>
              </w:rPr>
              <w:t xml:space="preserve"> (316-237 BC).</w:t>
            </w:r>
            <w:r>
              <w:rPr>
                <w:sz w:val="20"/>
                <w:szCs w:val="20"/>
              </w:rPr>
              <w:br/>
            </w:r>
            <w:r>
              <w:rPr>
                <w:sz w:val="20"/>
                <w:szCs w:val="20"/>
              </w:rPr>
              <w:br/>
              <w:t xml:space="preserve">Version: During Han Dynasty (206 BC-220 AD), it was called </w:t>
            </w:r>
            <w:proofErr w:type="spellStart"/>
            <w:r>
              <w:rPr>
                <w:rFonts w:ascii="MS Mincho" w:eastAsia="MS Mincho" w:hAnsi="MS Mincho" w:cs="MS Mincho" w:hint="eastAsia"/>
                <w:sz w:val="20"/>
                <w:szCs w:val="20"/>
              </w:rPr>
              <w:t>孫卿書</w:t>
            </w:r>
            <w:proofErr w:type="spellEnd"/>
            <w:r>
              <w:rPr>
                <w:sz w:val="20"/>
                <w:szCs w:val="20"/>
              </w:rPr>
              <w:t xml:space="preserve">. In 818, after modification and compile by </w:t>
            </w:r>
            <w:proofErr w:type="spellStart"/>
            <w:r>
              <w:rPr>
                <w:sz w:val="20"/>
                <w:szCs w:val="20"/>
              </w:rPr>
              <w:t>YangJing</w:t>
            </w:r>
            <w:proofErr w:type="spellEnd"/>
            <w:r>
              <w:rPr>
                <w:sz w:val="20"/>
                <w:szCs w:val="20"/>
              </w:rPr>
              <w:t xml:space="preserve"> </w:t>
            </w:r>
            <w:proofErr w:type="spellStart"/>
            <w:r>
              <w:rPr>
                <w:rFonts w:ascii="MS Mincho" w:eastAsia="MS Mincho" w:hAnsi="MS Mincho" w:cs="MS Mincho" w:hint="eastAsia"/>
                <w:sz w:val="20"/>
                <w:szCs w:val="20"/>
              </w:rPr>
              <w:t>楊倞</w:t>
            </w:r>
            <w:proofErr w:type="spellEnd"/>
            <w:r>
              <w:rPr>
                <w:sz w:val="20"/>
                <w:szCs w:val="20"/>
              </w:rPr>
              <w:t xml:space="preserve">, it was called </w:t>
            </w:r>
            <w:proofErr w:type="spellStart"/>
            <w:r>
              <w:rPr>
                <w:sz w:val="20"/>
                <w:szCs w:val="20"/>
              </w:rPr>
              <w:t>XunZi</w:t>
            </w:r>
            <w:proofErr w:type="spellEnd"/>
            <w:r>
              <w:rPr>
                <w:sz w:val="20"/>
                <w:szCs w:val="20"/>
              </w:rPr>
              <w:t xml:space="preserve"> and maintained the name until now. The book has more than hundreds of versions[] and changes in history.</w:t>
            </w:r>
          </w:p>
        </w:tc>
      </w:tr>
      <w:tr w:rsidR="00485DF6"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Default="00485DF6">
            <w:pPr>
              <w:spacing w:before="100" w:beforeAutospacing="1" w:after="100" w:afterAutospacing="1"/>
              <w:rPr>
                <w:sz w:val="20"/>
                <w:szCs w:val="20"/>
              </w:rPr>
            </w:pPr>
            <w:r>
              <w:rPr>
                <w:sz w:val="20"/>
                <w:szCs w:val="20"/>
              </w:rPr>
              <w:t>Xiao Jing</w:t>
            </w:r>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Default="00485DF6">
            <w:pPr>
              <w:spacing w:before="100" w:beforeAutospacing="1" w:after="100" w:afterAutospacing="1"/>
              <w:rPr>
                <w:sz w:val="20"/>
                <w:szCs w:val="20"/>
              </w:rPr>
            </w:pPr>
            <w:r>
              <w:rPr>
                <w:sz w:val="20"/>
                <w:szCs w:val="20"/>
              </w:rPr>
              <w:t xml:space="preserve">Author/Date: According to some legends, it was written by </w:t>
            </w:r>
            <w:proofErr w:type="spellStart"/>
            <w:r>
              <w:rPr>
                <w:sz w:val="20"/>
                <w:szCs w:val="20"/>
              </w:rPr>
              <w:t>KongZi</w:t>
            </w:r>
            <w:proofErr w:type="spellEnd"/>
            <w:r>
              <w:rPr>
                <w:sz w:val="20"/>
                <w:szCs w:val="20"/>
              </w:rPr>
              <w:t xml:space="preserve"> (estimated 500 BC). Some believe it was written by students of </w:t>
            </w:r>
            <w:proofErr w:type="spellStart"/>
            <w:r>
              <w:rPr>
                <w:sz w:val="20"/>
                <w:szCs w:val="20"/>
              </w:rPr>
              <w:t>KongZi</w:t>
            </w:r>
            <w:proofErr w:type="spellEnd"/>
            <w:r>
              <w:rPr>
                <w:sz w:val="20"/>
                <w:szCs w:val="20"/>
              </w:rPr>
              <w:t xml:space="preserve"> and compiled during Han Dynasty (206 BC-220 AD)</w:t>
            </w:r>
            <w:r>
              <w:rPr>
                <w:sz w:val="20"/>
                <w:szCs w:val="20"/>
              </w:rPr>
              <w:br/>
            </w:r>
            <w:r>
              <w:rPr>
                <w:sz w:val="20"/>
                <w:szCs w:val="20"/>
              </w:rPr>
              <w:br/>
              <w:t xml:space="preserve">Version: </w:t>
            </w:r>
            <w:proofErr w:type="spellStart"/>
            <w:r>
              <w:rPr>
                <w:sz w:val="20"/>
                <w:szCs w:val="20"/>
              </w:rPr>
              <w:t>Xian</w:t>
            </w:r>
            <w:r>
              <w:rPr>
                <w:rFonts w:ascii="MS Mincho" w:eastAsia="MS Mincho" w:hAnsi="MS Mincho" w:cs="MS Mincho" w:hint="eastAsia"/>
                <w:sz w:val="20"/>
                <w:szCs w:val="20"/>
              </w:rPr>
              <w:t>孝</w:t>
            </w:r>
            <w:proofErr w:type="spellEnd"/>
            <w:r>
              <w:rPr>
                <w:sz w:val="20"/>
                <w:szCs w:val="20"/>
              </w:rPr>
              <w:t xml:space="preserve"> meaning filial, dutiful for </w:t>
            </w:r>
            <w:proofErr w:type="spellStart"/>
            <w:r>
              <w:rPr>
                <w:sz w:val="20"/>
                <w:szCs w:val="20"/>
              </w:rPr>
              <w:t>parents.It</w:t>
            </w:r>
            <w:proofErr w:type="spellEnd"/>
            <w:r>
              <w:rPr>
                <w:sz w:val="20"/>
                <w:szCs w:val="20"/>
              </w:rPr>
              <w:t xml:space="preserve"> is believed that the current version comes from the commentary book during </w:t>
            </w:r>
            <w:proofErr w:type="spellStart"/>
            <w:r>
              <w:rPr>
                <w:sz w:val="20"/>
                <w:szCs w:val="20"/>
              </w:rPr>
              <w:t>TangXuanZong</w:t>
            </w:r>
            <w:proofErr w:type="spellEnd"/>
            <w:r>
              <w:rPr>
                <w:sz w:val="20"/>
                <w:szCs w:val="20"/>
              </w:rPr>
              <w:t xml:space="preserve"> </w:t>
            </w:r>
            <w:proofErr w:type="spellStart"/>
            <w:r>
              <w:rPr>
                <w:rFonts w:ascii="MS Mincho" w:eastAsia="MS Mincho" w:hAnsi="MS Mincho" w:cs="MS Mincho" w:hint="eastAsia"/>
                <w:sz w:val="20"/>
                <w:szCs w:val="20"/>
              </w:rPr>
              <w:t>唐玄宗</w:t>
            </w:r>
            <w:proofErr w:type="spellEnd"/>
            <w:r>
              <w:rPr>
                <w:sz w:val="20"/>
                <w:szCs w:val="20"/>
              </w:rPr>
              <w:t xml:space="preserve"> times(685-762)</w:t>
            </w:r>
          </w:p>
        </w:tc>
      </w:tr>
      <w:tr w:rsidR="00485DF6"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Default="00485DF6">
            <w:pPr>
              <w:spacing w:before="100" w:beforeAutospacing="1" w:after="100" w:afterAutospacing="1"/>
              <w:rPr>
                <w:sz w:val="20"/>
                <w:szCs w:val="20"/>
              </w:rPr>
            </w:pPr>
            <w:r>
              <w:rPr>
                <w:sz w:val="20"/>
                <w:szCs w:val="20"/>
              </w:rPr>
              <w:t>Dao De Jing</w:t>
            </w:r>
            <w:r>
              <w:rPr>
                <w:sz w:val="20"/>
                <w:szCs w:val="20"/>
              </w:rPr>
              <w:br/>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老子</w:t>
            </w:r>
            <w:proofErr w:type="spellEnd"/>
            <w:r>
              <w:rPr>
                <w:sz w:val="20"/>
                <w:szCs w:val="20"/>
              </w:rPr>
              <w:t>/</w:t>
            </w:r>
            <w:proofErr w:type="spellStart"/>
            <w:r>
              <w:rPr>
                <w:rFonts w:ascii="MS Mincho" w:eastAsia="MS Mincho" w:hAnsi="MS Mincho" w:cs="MS Mincho" w:hint="eastAsia"/>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or </w:t>
            </w:r>
            <w:proofErr w:type="spellStart"/>
            <w:r>
              <w:rPr>
                <w:sz w:val="20"/>
                <w:szCs w:val="20"/>
              </w:rPr>
              <w:t>LiEr</w:t>
            </w:r>
            <w:proofErr w:type="spellEnd"/>
            <w:r>
              <w:rPr>
                <w:sz w:val="20"/>
                <w:szCs w:val="20"/>
              </w:rPr>
              <w:t xml:space="preserve"> </w:t>
            </w:r>
            <w:proofErr w:type="spellStart"/>
            <w:r>
              <w:rPr>
                <w:rFonts w:ascii="MS Mincho" w:eastAsia="MS Mincho" w:hAnsi="MS Mincho" w:cs="MS Mincho" w:hint="eastAsia"/>
                <w:sz w:val="20"/>
                <w:szCs w:val="20"/>
              </w:rPr>
              <w:t>李耳</w:t>
            </w:r>
            <w:proofErr w:type="spellEnd"/>
            <w:r>
              <w:rPr>
                <w:sz w:val="20"/>
                <w:szCs w:val="20"/>
              </w:rPr>
              <w:t xml:space="preserve"> during Spring-Autumn and Warring State Dynasty (770-221 BC)</w:t>
            </w:r>
            <w:r>
              <w:rPr>
                <w:sz w:val="20"/>
                <w:szCs w:val="20"/>
              </w:rPr>
              <w:br/>
            </w:r>
            <w:r>
              <w:rPr>
                <w:sz w:val="20"/>
                <w:szCs w:val="20"/>
              </w:rPr>
              <w:br/>
              <w:t xml:space="preserve">Version:  It is also called </w:t>
            </w:r>
            <w:proofErr w:type="spellStart"/>
            <w:r>
              <w:rPr>
                <w:sz w:val="20"/>
                <w:szCs w:val="20"/>
              </w:rPr>
              <w:t>DaoDeZhenJing</w:t>
            </w:r>
            <w:proofErr w:type="spellEnd"/>
            <w:r>
              <w:rPr>
                <w:sz w:val="20"/>
                <w:szCs w:val="20"/>
              </w:rPr>
              <w:t xml:space="preserve"> </w:t>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Five-Thousand-Word </w:t>
            </w:r>
            <w:proofErr w:type="spellStart"/>
            <w:r>
              <w:rPr>
                <w:rFonts w:ascii="MS Mincho" w:eastAsia="MS Mincho" w:hAnsi="MS Mincho" w:cs="MS Mincho" w:hint="eastAsia"/>
                <w:sz w:val="20"/>
                <w:szCs w:val="20"/>
              </w:rPr>
              <w:t>五千言</w:t>
            </w:r>
            <w:proofErr w:type="spellEnd"/>
            <w:r>
              <w:rPr>
                <w:sz w:val="20"/>
                <w:szCs w:val="20"/>
              </w:rPr>
              <w:t xml:space="preserve">, </w:t>
            </w:r>
            <w:proofErr w:type="spellStart"/>
            <w:r>
              <w:rPr>
                <w:sz w:val="20"/>
                <w:szCs w:val="20"/>
              </w:rPr>
              <w:t>LaoZi</w:t>
            </w:r>
            <w:proofErr w:type="spellEnd"/>
            <w:r>
              <w:rPr>
                <w:sz w:val="20"/>
                <w:szCs w:val="20"/>
              </w:rPr>
              <w:t xml:space="preserve">-Five-Thousand-Word </w:t>
            </w:r>
            <w:proofErr w:type="spellStart"/>
            <w:r>
              <w:rPr>
                <w:rFonts w:ascii="MS Mincho" w:eastAsia="MS Mincho" w:hAnsi="MS Mincho" w:cs="MS Mincho" w:hint="eastAsia"/>
                <w:sz w:val="20"/>
                <w:szCs w:val="20"/>
              </w:rPr>
              <w:t>老子五千文</w:t>
            </w:r>
            <w:proofErr w:type="spellEnd"/>
            <w:r>
              <w:rPr>
                <w:sz w:val="20"/>
                <w:szCs w:val="20"/>
              </w:rPr>
              <w:t xml:space="preserve">. There are many versions for today, including 1) </w:t>
            </w:r>
            <w:proofErr w:type="spellStart"/>
            <w:r>
              <w:rPr>
                <w:sz w:val="20"/>
                <w:szCs w:val="20"/>
              </w:rPr>
              <w:t>MaWangDuiBoShu</w:t>
            </w:r>
            <w:proofErr w:type="spellEnd"/>
            <w:r>
              <w:rPr>
                <w:sz w:val="20"/>
                <w:szCs w:val="20"/>
              </w:rPr>
              <w:t xml:space="preserve"> </w:t>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王堆帛</w:t>
            </w:r>
            <w:r>
              <w:rPr>
                <w:rFonts w:ascii="PingFang TC" w:eastAsia="PingFang TC" w:hAnsi="PingFang TC" w:cs="PingFang TC" w:hint="eastAsia"/>
                <w:sz w:val="20"/>
                <w:szCs w:val="20"/>
              </w:rPr>
              <w:t>书</w:t>
            </w:r>
            <w:r>
              <w:rPr>
                <w:rFonts w:ascii="MS Mincho" w:eastAsia="MS Mincho" w:hAnsi="MS Mincho" w:cs="MS Mincho" w:hint="eastAsia"/>
                <w:sz w:val="20"/>
                <w:szCs w:val="20"/>
              </w:rPr>
              <w:t>，甲本</w:t>
            </w:r>
            <w:proofErr w:type="spellEnd"/>
            <w:r>
              <w:rPr>
                <w:sz w:val="20"/>
                <w:szCs w:val="20"/>
              </w:rPr>
              <w:t xml:space="preserve"> with 5344 </w:t>
            </w:r>
            <w:proofErr w:type="spellStart"/>
            <w:r>
              <w:rPr>
                <w:sz w:val="20"/>
                <w:szCs w:val="20"/>
              </w:rPr>
              <w:t>charcters</w:t>
            </w:r>
            <w:r>
              <w:rPr>
                <w:rFonts w:ascii="MS Mincho" w:eastAsia="MS Mincho" w:hAnsi="MS Mincho" w:cs="MS Mincho" w:hint="eastAsia"/>
                <w:sz w:val="20"/>
                <w:szCs w:val="20"/>
              </w:rPr>
              <w:t>，乙本</w:t>
            </w:r>
            <w:proofErr w:type="spellEnd"/>
            <w:r>
              <w:rPr>
                <w:sz w:val="20"/>
                <w:szCs w:val="20"/>
              </w:rPr>
              <w:t xml:space="preserve"> with 5342 </w:t>
            </w:r>
            <w:proofErr w:type="spellStart"/>
            <w:r>
              <w:rPr>
                <w:sz w:val="20"/>
                <w:szCs w:val="20"/>
              </w:rPr>
              <w:t>characters</w:t>
            </w:r>
            <w:r>
              <w:rPr>
                <w:rFonts w:ascii="MS Mincho" w:eastAsia="MS Mincho" w:hAnsi="MS Mincho" w:cs="MS Mincho" w:hint="eastAsia"/>
                <w:sz w:val="20"/>
                <w:szCs w:val="20"/>
              </w:rPr>
              <w:t>（</w:t>
            </w:r>
            <w:r>
              <w:rPr>
                <w:sz w:val="20"/>
                <w:szCs w:val="20"/>
              </w:rPr>
              <w:t>addition</w:t>
            </w:r>
            <w:proofErr w:type="spellEnd"/>
            <w:r>
              <w:rPr>
                <w:sz w:val="20"/>
                <w:szCs w:val="20"/>
              </w:rPr>
              <w:t xml:space="preserve"> </w:t>
            </w:r>
            <w:proofErr w:type="spellStart"/>
            <w:r>
              <w:rPr>
                <w:sz w:val="20"/>
                <w:szCs w:val="20"/>
              </w:rPr>
              <w:t>dupilicated</w:t>
            </w:r>
            <w:proofErr w:type="spellEnd"/>
            <w:r>
              <w:rPr>
                <w:sz w:val="20"/>
                <w:szCs w:val="20"/>
              </w:rPr>
              <w:t xml:space="preserve"> 124 characters); 2). </w:t>
            </w:r>
            <w:proofErr w:type="spellStart"/>
            <w:r>
              <w:rPr>
                <w:sz w:val="20"/>
                <w:szCs w:val="20"/>
              </w:rPr>
              <w:t>HeShangGong</w:t>
            </w:r>
            <w:proofErr w:type="spellEnd"/>
            <w:r>
              <w:rPr>
                <w:sz w:val="20"/>
                <w:szCs w:val="20"/>
              </w:rPr>
              <w:t xml:space="preserve"> </w:t>
            </w:r>
            <w:proofErr w:type="spellStart"/>
            <w:r>
              <w:rPr>
                <w:rFonts w:ascii="MS Mincho" w:eastAsia="MS Mincho" w:hAnsi="MS Mincho" w:cs="MS Mincho" w:hint="eastAsia"/>
                <w:sz w:val="20"/>
                <w:szCs w:val="20"/>
              </w:rPr>
              <w:t>河上公《道德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rFonts w:ascii="MS Mincho" w:eastAsia="MS Mincho" w:hAnsi="MS Mincho" w:cs="MS Mincho" w:hint="eastAsia"/>
                <w:sz w:val="20"/>
                <w:szCs w:val="20"/>
              </w:rPr>
              <w:t>》</w:t>
            </w:r>
            <w:r>
              <w:rPr>
                <w:sz w:val="20"/>
                <w:szCs w:val="20"/>
              </w:rPr>
              <w:t xml:space="preserve"> with 5201 </w:t>
            </w:r>
            <w:proofErr w:type="spellStart"/>
            <w:r>
              <w:rPr>
                <w:sz w:val="20"/>
                <w:szCs w:val="20"/>
              </w:rPr>
              <w:t>character</w:t>
            </w:r>
            <w:r>
              <w:rPr>
                <w:rFonts w:ascii="MS Mincho" w:eastAsia="MS Mincho" w:hAnsi="MS Mincho" w:cs="MS Mincho" w:hint="eastAsia"/>
                <w:sz w:val="20"/>
                <w:szCs w:val="20"/>
              </w:rPr>
              <w:t>（</w:t>
            </w:r>
            <w:r>
              <w:rPr>
                <w:sz w:val="20"/>
                <w:szCs w:val="20"/>
              </w:rPr>
              <w:t>additional</w:t>
            </w:r>
            <w:proofErr w:type="spellEnd"/>
            <w:r>
              <w:rPr>
                <w:sz w:val="20"/>
                <w:szCs w:val="20"/>
              </w:rPr>
              <w:t xml:space="preserve"> 94c characters); 3).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王弼《老子道德</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with</w:t>
            </w:r>
            <w:proofErr w:type="spellEnd"/>
            <w:r>
              <w:rPr>
                <w:sz w:val="20"/>
                <w:szCs w:val="20"/>
              </w:rPr>
              <w:t xml:space="preserve"> 5162 </w:t>
            </w:r>
            <w:proofErr w:type="spellStart"/>
            <w:r>
              <w:rPr>
                <w:sz w:val="20"/>
                <w:szCs w:val="20"/>
              </w:rPr>
              <w:lastRenderedPageBreak/>
              <w:t>characters</w:t>
            </w:r>
            <w:r>
              <w:rPr>
                <w:rFonts w:ascii="MS Mincho" w:eastAsia="MS Mincho" w:hAnsi="MS Mincho" w:cs="MS Mincho" w:hint="eastAsia"/>
                <w:sz w:val="20"/>
                <w:szCs w:val="20"/>
              </w:rPr>
              <w:t>（</w:t>
            </w:r>
            <w:r>
              <w:rPr>
                <w:sz w:val="20"/>
                <w:szCs w:val="20"/>
              </w:rPr>
              <w:t>additional</w:t>
            </w:r>
            <w:proofErr w:type="spellEnd"/>
            <w:r>
              <w:rPr>
                <w:sz w:val="20"/>
                <w:szCs w:val="20"/>
              </w:rPr>
              <w:t xml:space="preserve"> duplicated 106 character)4). </w:t>
            </w:r>
            <w:proofErr w:type="spellStart"/>
            <w:r>
              <w:rPr>
                <w:sz w:val="20"/>
                <w:szCs w:val="20"/>
              </w:rPr>
              <w:t>FuYi</w:t>
            </w:r>
            <w:proofErr w:type="spellEnd"/>
            <w:r>
              <w:rPr>
                <w:sz w:val="20"/>
                <w:szCs w:val="20"/>
              </w:rPr>
              <w:t xml:space="preserve"> </w:t>
            </w:r>
            <w:proofErr w:type="spellStart"/>
            <w:r>
              <w:rPr>
                <w:rFonts w:ascii="MS Mincho" w:eastAsia="MS Mincho" w:hAnsi="MS Mincho" w:cs="MS Mincho" w:hint="eastAsia"/>
                <w:sz w:val="20"/>
                <w:szCs w:val="20"/>
              </w:rPr>
              <w:t>傅奕《道德</w:t>
            </w:r>
            <w:r>
              <w:rPr>
                <w:rFonts w:ascii="PingFang TC" w:eastAsia="PingFang TC" w:hAnsi="PingFang TC" w:cs="PingFang TC" w:hint="eastAsia"/>
                <w:sz w:val="20"/>
                <w:szCs w:val="20"/>
              </w:rPr>
              <w:t>经</w:t>
            </w:r>
            <w:r>
              <w:rPr>
                <w:rFonts w:ascii="MS Mincho" w:eastAsia="MS Mincho" w:hAnsi="MS Mincho" w:cs="MS Mincho" w:hint="eastAsia"/>
                <w:sz w:val="20"/>
                <w:szCs w:val="20"/>
              </w:rPr>
              <w:t>古本</w:t>
            </w:r>
            <w:proofErr w:type="spellEnd"/>
            <w:r>
              <w:rPr>
                <w:rFonts w:ascii="MS Mincho" w:eastAsia="MS Mincho" w:hAnsi="MS Mincho" w:cs="MS Mincho" w:hint="eastAsia"/>
                <w:sz w:val="20"/>
                <w:szCs w:val="20"/>
              </w:rPr>
              <w:t>》</w:t>
            </w:r>
            <w:r>
              <w:rPr>
                <w:sz w:val="20"/>
                <w:szCs w:val="20"/>
              </w:rPr>
              <w:t xml:space="preserve"> with 5450 </w:t>
            </w:r>
            <w:proofErr w:type="spellStart"/>
            <w:r>
              <w:rPr>
                <w:sz w:val="20"/>
                <w:szCs w:val="20"/>
              </w:rPr>
              <w:t>characters</w:t>
            </w:r>
            <w:r>
              <w:rPr>
                <w:rFonts w:ascii="MS Mincho" w:eastAsia="MS Mincho" w:hAnsi="MS Mincho" w:cs="MS Mincho" w:hint="eastAsia"/>
                <w:sz w:val="20"/>
                <w:szCs w:val="20"/>
              </w:rPr>
              <w:t>（</w:t>
            </w:r>
            <w:r>
              <w:rPr>
                <w:sz w:val="20"/>
                <w:szCs w:val="20"/>
              </w:rPr>
              <w:t>extra</w:t>
            </w:r>
            <w:proofErr w:type="spellEnd"/>
            <w:r>
              <w:rPr>
                <w:sz w:val="20"/>
                <w:szCs w:val="20"/>
              </w:rPr>
              <w:t xml:space="preserve"> duplicated 106 characters). The most popular one is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王弼所注《道德</w:t>
            </w:r>
            <w:r>
              <w:rPr>
                <w:rFonts w:ascii="PingFang TC" w:eastAsia="PingFang TC" w:hAnsi="PingFang TC" w:cs="PingFang TC" w:hint="eastAsia"/>
                <w:sz w:val="20"/>
                <w:szCs w:val="20"/>
              </w:rPr>
              <w:t>经</w:t>
            </w:r>
            <w:r>
              <w:rPr>
                <w:rFonts w:ascii="MS Mincho" w:eastAsia="MS Mincho" w:hAnsi="MS Mincho" w:cs="MS Mincho" w:hint="eastAsia"/>
                <w:sz w:val="20"/>
                <w:szCs w:val="20"/>
              </w:rPr>
              <w:t>》</w:t>
            </w:r>
            <w:r>
              <w:rPr>
                <w:sz w:val="20"/>
                <w:szCs w:val="20"/>
              </w:rPr>
              <w:t>with</w:t>
            </w:r>
            <w:proofErr w:type="spellEnd"/>
            <w:r>
              <w:rPr>
                <w:sz w:val="20"/>
                <w:szCs w:val="20"/>
              </w:rPr>
              <w:t xml:space="preserve"> 5162 characters. It was translated into many different foreign languages in the world.</w:t>
            </w:r>
          </w:p>
        </w:tc>
      </w:tr>
      <w:tr w:rsidR="00485DF6"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Default="00485DF6">
            <w:pPr>
              <w:spacing w:before="100" w:beforeAutospacing="1" w:after="100" w:afterAutospacing="1"/>
              <w:rPr>
                <w:sz w:val="20"/>
                <w:szCs w:val="20"/>
              </w:rPr>
            </w:pPr>
            <w:r>
              <w:rPr>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Default="00485DF6">
            <w:pPr>
              <w:spacing w:before="100" w:beforeAutospacing="1" w:after="100" w:afterAutospacing="1"/>
              <w:rPr>
                <w:sz w:val="20"/>
                <w:szCs w:val="20"/>
              </w:rPr>
            </w:pPr>
            <w:proofErr w:type="spellStart"/>
            <w:r>
              <w:rPr>
                <w:sz w:val="20"/>
                <w:szCs w:val="20"/>
              </w:rPr>
              <w:t>Liezi</w:t>
            </w:r>
            <w:proofErr w:type="spellEnd"/>
            <w:r>
              <w:rPr>
                <w:sz w:val="20"/>
                <w:szCs w:val="20"/>
              </w:rPr>
              <w:br/>
            </w:r>
            <w:proofErr w:type="spellStart"/>
            <w:r>
              <w:rPr>
                <w:rFonts w:ascii="MS Mincho" w:eastAsia="MS Mincho" w:hAnsi="MS Mincho" w:cs="MS Mincho" w:hint="eastAsia"/>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Daoist </w:t>
            </w:r>
            <w:proofErr w:type="spellStart"/>
            <w:r>
              <w:rPr>
                <w:sz w:val="20"/>
                <w:szCs w:val="20"/>
              </w:rPr>
              <w:t>LieYuKou</w:t>
            </w:r>
            <w:proofErr w:type="spellEnd"/>
            <w:r>
              <w:rPr>
                <w:sz w:val="20"/>
                <w:szCs w:val="20"/>
              </w:rPr>
              <w:t xml:space="preserve"> </w:t>
            </w:r>
            <w:proofErr w:type="spellStart"/>
            <w:r>
              <w:rPr>
                <w:rFonts w:ascii="MS Mincho" w:eastAsia="MS Mincho" w:hAnsi="MS Mincho" w:cs="MS Mincho" w:hint="eastAsia"/>
                <w:sz w:val="20"/>
                <w:szCs w:val="20"/>
              </w:rPr>
              <w:t>列御寇</w:t>
            </w:r>
            <w:proofErr w:type="spellEnd"/>
            <w:r>
              <w:rPr>
                <w:sz w:val="20"/>
                <w:szCs w:val="20"/>
              </w:rPr>
              <w:t xml:space="preserve"> (estimated 450-375BC). But his name was not mentioned in </w:t>
            </w:r>
            <w:proofErr w:type="spellStart"/>
            <w:r>
              <w:rPr>
                <w:sz w:val="20"/>
                <w:szCs w:val="20"/>
              </w:rPr>
              <w:t>ShiJi</w:t>
            </w:r>
            <w:proofErr w:type="spellEnd"/>
            <w:r>
              <w:rPr>
                <w:sz w:val="20"/>
                <w:szCs w:val="20"/>
              </w:rPr>
              <w:t>.</w:t>
            </w:r>
            <w:r>
              <w:rPr>
                <w:sz w:val="20"/>
                <w:szCs w:val="20"/>
              </w:rPr>
              <w:br/>
            </w:r>
            <w:r>
              <w:rPr>
                <w:sz w:val="20"/>
                <w:szCs w:val="20"/>
              </w:rPr>
              <w:br/>
              <w:t xml:space="preserve">Version: Some believe that the book is lost after Han Dynasty (206 BC-220 AD). The current version could a fake work compiled during </w:t>
            </w:r>
            <w:proofErr w:type="spellStart"/>
            <w:r>
              <w:rPr>
                <w:sz w:val="20"/>
                <w:szCs w:val="20"/>
              </w:rPr>
              <w:t>Jin</w:t>
            </w:r>
            <w:proofErr w:type="spellEnd"/>
            <w:r>
              <w:rPr>
                <w:sz w:val="20"/>
                <w:szCs w:val="20"/>
              </w:rPr>
              <w:t xml:space="preserve"> Dynasty (266-420AD)</w:t>
            </w:r>
          </w:p>
        </w:tc>
      </w:tr>
      <w:tr w:rsidR="00485DF6"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Default="00485DF6">
            <w:pPr>
              <w:spacing w:before="100" w:beforeAutospacing="1" w:after="100" w:afterAutospacing="1"/>
              <w:rPr>
                <w:sz w:val="20"/>
                <w:szCs w:val="20"/>
              </w:rPr>
            </w:pPr>
            <w:r>
              <w:rPr>
                <w:sz w:val="20"/>
                <w:szCs w:val="20"/>
              </w:rPr>
              <w:t>He Guan Zi</w:t>
            </w:r>
            <w:r>
              <w:rPr>
                <w:sz w:val="20"/>
                <w:szCs w:val="20"/>
              </w:rPr>
              <w:br/>
            </w:r>
            <w:proofErr w:type="spellStart"/>
            <w:r>
              <w:rPr>
                <w:rFonts w:ascii="MS Mincho" w:eastAsia="MS Mincho" w:hAnsi="MS Mincho" w:cs="MS Mincho" w:hint="eastAsia"/>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Default="00485DF6">
            <w:pPr>
              <w:spacing w:before="100" w:beforeAutospacing="1" w:after="100" w:afterAutospacing="1"/>
              <w:rPr>
                <w:sz w:val="20"/>
                <w:szCs w:val="20"/>
              </w:rPr>
            </w:pPr>
            <w:r>
              <w:rPr>
                <w:sz w:val="20"/>
                <w:szCs w:val="20"/>
              </w:rPr>
              <w:t xml:space="preserve">Author/Date: According to some tradition, it was written during Warring State (500-221BC)by Daoist </w:t>
            </w:r>
            <w:proofErr w:type="spellStart"/>
            <w:r>
              <w:rPr>
                <w:sz w:val="20"/>
                <w:szCs w:val="20"/>
              </w:rPr>
              <w:t>HeGuanZi</w:t>
            </w:r>
            <w:proofErr w:type="spellEnd"/>
            <w:r>
              <w:rPr>
                <w:sz w:val="20"/>
                <w:szCs w:val="20"/>
              </w:rPr>
              <w:t xml:space="preserve"> </w:t>
            </w:r>
            <w:proofErr w:type="spellStart"/>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r>
              <w:rPr>
                <w:sz w:val="20"/>
                <w:szCs w:val="20"/>
              </w:rPr>
              <w:t xml:space="preserve"> who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(written around 32-117AD)</w:t>
            </w:r>
            <w:r>
              <w:rPr>
                <w:sz w:val="20"/>
                <w:szCs w:val="20"/>
              </w:rPr>
              <w:br/>
            </w:r>
            <w:r>
              <w:rPr>
                <w:sz w:val="20"/>
                <w:szCs w:val="20"/>
              </w:rPr>
              <w:br/>
              <w:t>Version: The number of the versions is unknown. The authentication of the current version is arguable in history.</w:t>
            </w:r>
          </w:p>
        </w:tc>
      </w:tr>
      <w:tr w:rsidR="00485DF6"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Default="00485DF6">
            <w:pPr>
              <w:spacing w:before="100" w:beforeAutospacing="1" w:after="100" w:afterAutospacing="1"/>
              <w:rPr>
                <w:sz w:val="20"/>
                <w:szCs w:val="20"/>
              </w:rPr>
            </w:pPr>
            <w:proofErr w:type="spellStart"/>
            <w:r>
              <w:rPr>
                <w:sz w:val="20"/>
                <w:szCs w:val="20"/>
              </w:rPr>
              <w:t>Hanfeizi</w:t>
            </w:r>
            <w:proofErr w:type="spellEnd"/>
            <w:r>
              <w:rPr>
                <w:sz w:val="20"/>
                <w:szCs w:val="20"/>
              </w:rPr>
              <w:br/>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Default="00485DF6">
            <w:pPr>
              <w:spacing w:before="100" w:beforeAutospacing="1" w:after="100" w:afterAutospacing="1"/>
              <w:rPr>
                <w:sz w:val="20"/>
                <w:szCs w:val="20"/>
              </w:rPr>
            </w:pPr>
            <w:r>
              <w:rPr>
                <w:sz w:val="20"/>
                <w:szCs w:val="20"/>
              </w:rPr>
              <w:t xml:space="preserve">Author/Date: According to the tradition, the book is written by his followers after the death of </w:t>
            </w:r>
            <w:proofErr w:type="spellStart"/>
            <w:r>
              <w:rPr>
                <w:sz w:val="20"/>
                <w:szCs w:val="20"/>
              </w:rPr>
              <w:t>HanFeiZi</w:t>
            </w:r>
            <w:proofErr w:type="spellEnd"/>
            <w:r>
              <w:rPr>
                <w:sz w:val="20"/>
                <w:szCs w:val="20"/>
              </w:rPr>
              <w:t xml:space="preserve"> </w:t>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r>
              <w:rPr>
                <w:sz w:val="20"/>
                <w:szCs w:val="20"/>
              </w:rPr>
              <w:t>(estimated 280-233BC) during Warring States (500BC-221BC)</w:t>
            </w:r>
            <w:r>
              <w:rPr>
                <w:sz w:val="20"/>
                <w:szCs w:val="20"/>
              </w:rPr>
              <w:br/>
            </w:r>
            <w:r>
              <w:rPr>
                <w:sz w:val="20"/>
                <w:szCs w:val="20"/>
              </w:rPr>
              <w:br/>
              <w:t xml:space="preserve">Version: After Song Dynasty (960-1279), there are two major versions. The first one is lost. The second one </w:t>
            </w:r>
            <w:proofErr w:type="gramStart"/>
            <w:r>
              <w:rPr>
                <w:sz w:val="20"/>
                <w:szCs w:val="20"/>
              </w:rPr>
              <w:t>remain</w:t>
            </w:r>
            <w:proofErr w:type="gramEnd"/>
            <w:r>
              <w:rPr>
                <w:sz w:val="20"/>
                <w:szCs w:val="20"/>
              </w:rPr>
              <w:t xml:space="preserve"> until now after experiencing several modification.</w:t>
            </w:r>
          </w:p>
        </w:tc>
      </w:tr>
      <w:tr w:rsidR="00485DF6"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Default="00485DF6">
            <w:pPr>
              <w:spacing w:before="100" w:beforeAutospacing="1" w:after="100" w:afterAutospacing="1"/>
              <w:rPr>
                <w:sz w:val="20"/>
                <w:szCs w:val="20"/>
              </w:rPr>
            </w:pPr>
            <w:r>
              <w:rPr>
                <w:sz w:val="20"/>
                <w:szCs w:val="20"/>
              </w:rPr>
              <w:t>Shang Jun Shu</w:t>
            </w:r>
            <w:r>
              <w:rPr>
                <w:sz w:val="20"/>
                <w:szCs w:val="20"/>
              </w:rPr>
              <w:br/>
            </w:r>
            <w:proofErr w:type="spellStart"/>
            <w:r>
              <w:rPr>
                <w:rFonts w:ascii="MS Mincho" w:eastAsia="MS Mincho" w:hAnsi="MS Mincho" w:cs="MS Mincho" w:hint="eastAsia"/>
                <w:sz w:val="20"/>
                <w:szCs w:val="20"/>
              </w:rPr>
              <w:t>商君</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Default="00485DF6">
            <w:pPr>
              <w:spacing w:before="100" w:beforeAutospacing="1" w:after="100" w:afterAutospacing="1"/>
              <w:rPr>
                <w:sz w:val="20"/>
                <w:szCs w:val="20"/>
              </w:rPr>
            </w:pPr>
            <w:r>
              <w:rPr>
                <w:sz w:val="20"/>
                <w:szCs w:val="20"/>
              </w:rPr>
              <w:t xml:space="preserve">Author/Date: It is said that the book was written during Spring-Autumn and Warring States (770-221BC). The author is still debatable. It could be written by </w:t>
            </w:r>
            <w:proofErr w:type="spellStart"/>
            <w:r>
              <w:rPr>
                <w:sz w:val="20"/>
                <w:szCs w:val="20"/>
              </w:rPr>
              <w:t>ShangYang</w:t>
            </w:r>
            <w:r>
              <w:rPr>
                <w:rFonts w:ascii="MS Mincho" w:eastAsia="MS Mincho" w:hAnsi="MS Mincho" w:cs="MS Mincho" w:hint="eastAsia"/>
                <w:sz w:val="20"/>
                <w:szCs w:val="20"/>
              </w:rPr>
              <w:t>商鞅</w:t>
            </w:r>
            <w:proofErr w:type="spellEnd"/>
            <w:r>
              <w:rPr>
                <w:sz w:val="20"/>
                <w:szCs w:val="20"/>
              </w:rPr>
              <w:t xml:space="preserve"> (estimated 390-338BC) or his followers. </w:t>
            </w:r>
            <w:r>
              <w:rPr>
                <w:sz w:val="20"/>
                <w:szCs w:val="20"/>
              </w:rPr>
              <w:br/>
            </w:r>
            <w:r>
              <w:rPr>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Default="00485DF6">
            <w:pPr>
              <w:spacing w:before="100" w:beforeAutospacing="1" w:after="100" w:afterAutospacing="1"/>
              <w:rPr>
                <w:sz w:val="20"/>
                <w:szCs w:val="20"/>
              </w:rPr>
            </w:pPr>
            <w:r>
              <w:rPr>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Default="00485DF6">
            <w:pPr>
              <w:spacing w:before="100" w:beforeAutospacing="1" w:after="100" w:afterAutospacing="1"/>
              <w:rPr>
                <w:sz w:val="20"/>
                <w:szCs w:val="20"/>
              </w:rPr>
            </w:pPr>
            <w:proofErr w:type="spellStart"/>
            <w:r>
              <w:rPr>
                <w:sz w:val="20"/>
                <w:szCs w:val="20"/>
              </w:rPr>
              <w:t>Shenzi</w:t>
            </w:r>
            <w:proofErr w:type="spellEnd"/>
            <w:r>
              <w:rPr>
                <w:sz w:val="20"/>
                <w:szCs w:val="20"/>
              </w:rPr>
              <w:br/>
            </w:r>
            <w:proofErr w:type="spellStart"/>
            <w:r>
              <w:rPr>
                <w:rFonts w:ascii="MS Mincho" w:eastAsia="MS Mincho" w:hAnsi="MS Mincho" w:cs="MS Mincho" w:hint="eastAsia"/>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Default="00485DF6">
            <w:pPr>
              <w:spacing w:before="100" w:beforeAutospacing="1" w:after="100" w:afterAutospacing="1"/>
              <w:rPr>
                <w:sz w:val="20"/>
                <w:szCs w:val="20"/>
              </w:rPr>
            </w:pPr>
            <w:r>
              <w:rPr>
                <w:sz w:val="20"/>
                <w:szCs w:val="20"/>
              </w:rPr>
              <w:t xml:space="preserve">Author/Date: The book could be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慎子</w:t>
            </w:r>
            <w:proofErr w:type="spellEnd"/>
            <w:r>
              <w:rPr>
                <w:sz w:val="20"/>
                <w:szCs w:val="20"/>
              </w:rPr>
              <w:t xml:space="preserve"> (390-315 BC) or his followers.</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孟子荀卿列</w:t>
            </w:r>
            <w:r>
              <w:rPr>
                <w:rFonts w:ascii="PingFang TC" w:eastAsia="PingFang TC" w:hAnsi="PingFang TC" w:cs="PingFang TC" w:hint="eastAsia"/>
                <w:sz w:val="20"/>
                <w:szCs w:val="20"/>
              </w:rPr>
              <w:t>传</w:t>
            </w:r>
            <w:proofErr w:type="spellEnd"/>
            <w:r>
              <w:rPr>
                <w:sz w:val="20"/>
                <w:szCs w:val="20"/>
              </w:rPr>
              <w:t xml:space="preserve"> mentioned that the book of </w:t>
            </w:r>
            <w:proofErr w:type="spellStart"/>
            <w:r>
              <w:rPr>
                <w:sz w:val="20"/>
                <w:szCs w:val="20"/>
              </w:rPr>
              <w:t>ShenZi</w:t>
            </w:r>
            <w:proofErr w:type="spellEnd"/>
            <w:r>
              <w:rPr>
                <w:sz w:val="20"/>
                <w:szCs w:val="20"/>
              </w:rPr>
              <w:t xml:space="preserve"> has 12 chapters. </w:t>
            </w:r>
            <w:proofErr w:type="spellStart"/>
            <w:r>
              <w:rPr>
                <w:sz w:val="20"/>
                <w:szCs w:val="20"/>
              </w:rPr>
              <w:t>HanShu</w:t>
            </w:r>
            <w:proofErr w:type="spellEnd"/>
            <w:r>
              <w:rPr>
                <w:sz w:val="20"/>
                <w:szCs w:val="20"/>
              </w:rPr>
              <w:t xml:space="preserve"> mentioned that it has 42 chapters. </w:t>
            </w:r>
            <w:proofErr w:type="spellStart"/>
            <w:r>
              <w:rPr>
                <w:sz w:val="20"/>
                <w:szCs w:val="20"/>
              </w:rPr>
              <w:t>ChongWenZongMu</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proofErr w:type="spellEnd"/>
            <w:r>
              <w:rPr>
                <w:sz w:val="20"/>
                <w:szCs w:val="20"/>
              </w:rPr>
              <w:t xml:space="preserve"> (1003-1058 AD)has records for 37 chapter. The current version has 7 </w:t>
            </w:r>
            <w:proofErr w:type="spellStart"/>
            <w:r>
              <w:rPr>
                <w:sz w:val="20"/>
                <w:szCs w:val="20"/>
              </w:rPr>
              <w:t>chapters.Its</w:t>
            </w:r>
            <w:proofErr w:type="spellEnd"/>
            <w:r>
              <w:rPr>
                <w:sz w:val="20"/>
                <w:szCs w:val="20"/>
              </w:rPr>
              <w:t xml:space="preserve"> </w:t>
            </w:r>
            <w:proofErr w:type="spellStart"/>
            <w:r>
              <w:rPr>
                <w:sz w:val="20"/>
                <w:szCs w:val="20"/>
              </w:rPr>
              <w:t>autnentication</w:t>
            </w:r>
            <w:proofErr w:type="spellEnd"/>
            <w:r>
              <w:rPr>
                <w:sz w:val="20"/>
                <w:szCs w:val="20"/>
              </w:rPr>
              <w:t xml:space="preserve"> could be confirmed yet.</w:t>
            </w:r>
          </w:p>
        </w:tc>
      </w:tr>
      <w:tr w:rsidR="00485DF6"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Default="00485DF6">
            <w:pPr>
              <w:spacing w:before="100" w:beforeAutospacing="1" w:after="100" w:afterAutospacing="1"/>
              <w:rPr>
                <w:sz w:val="20"/>
                <w:szCs w:val="20"/>
              </w:rPr>
            </w:pPr>
            <w:proofErr w:type="spellStart"/>
            <w:r>
              <w:rPr>
                <w:sz w:val="20"/>
                <w:szCs w:val="20"/>
              </w:rPr>
              <w:t>Guanzi</w:t>
            </w:r>
            <w:proofErr w:type="spellEnd"/>
            <w:r>
              <w:rPr>
                <w:sz w:val="20"/>
                <w:szCs w:val="20"/>
              </w:rPr>
              <w:br/>
            </w:r>
            <w:proofErr w:type="spellStart"/>
            <w:r>
              <w:rPr>
                <w:rFonts w:ascii="MS Mincho" w:eastAsia="MS Mincho" w:hAnsi="MS Mincho" w:cs="MS Mincho" w:hint="eastAsia"/>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(475-221BC) possibly by </w:t>
            </w:r>
            <w:proofErr w:type="spellStart"/>
            <w:r>
              <w:rPr>
                <w:sz w:val="20"/>
                <w:szCs w:val="20"/>
              </w:rPr>
              <w:t>GuanZi</w:t>
            </w:r>
            <w:proofErr w:type="spellEnd"/>
            <w:r>
              <w:rPr>
                <w:sz w:val="20"/>
                <w:szCs w:val="20"/>
              </w:rPr>
              <w:t xml:space="preserve"> </w:t>
            </w:r>
            <w:proofErr w:type="spellStart"/>
            <w:r>
              <w:rPr>
                <w:rFonts w:ascii="MS Mincho" w:eastAsia="MS Mincho" w:hAnsi="MS Mincho" w:cs="MS Mincho" w:hint="eastAsia"/>
                <w:sz w:val="20"/>
                <w:szCs w:val="20"/>
              </w:rPr>
              <w:t>管子</w:t>
            </w:r>
            <w:proofErr w:type="spellEnd"/>
            <w:r>
              <w:rPr>
                <w:sz w:val="20"/>
                <w:szCs w:val="20"/>
              </w:rPr>
              <w:t xml:space="preserve"> of his  time or many other unknown scholars.</w:t>
            </w:r>
            <w:r>
              <w:rPr>
                <w:sz w:val="20"/>
                <w:szCs w:val="20"/>
              </w:rPr>
              <w:br/>
            </w:r>
            <w:r>
              <w:rPr>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Pr>
                <w:sz w:val="20"/>
                <w:szCs w:val="20"/>
              </w:rPr>
              <w:t>verified</w:t>
            </w:r>
            <w:proofErr w:type="gramEnd"/>
            <w:r>
              <w:rPr>
                <w:sz w:val="20"/>
                <w:szCs w:val="20"/>
              </w:rPr>
              <w:t xml:space="preserve"> for today.</w:t>
            </w:r>
          </w:p>
        </w:tc>
      </w:tr>
      <w:tr w:rsidR="00485DF6"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Default="00485DF6">
            <w:pPr>
              <w:spacing w:before="100" w:beforeAutospacing="1" w:after="100" w:afterAutospacing="1"/>
              <w:rPr>
                <w:sz w:val="20"/>
                <w:szCs w:val="20"/>
              </w:rPr>
            </w:pPr>
            <w:proofErr w:type="spellStart"/>
            <w:r>
              <w:rPr>
                <w:sz w:val="20"/>
                <w:szCs w:val="20"/>
              </w:rPr>
              <w:t>Gongsunlongzi</w:t>
            </w:r>
            <w:proofErr w:type="spellEnd"/>
            <w:r>
              <w:rPr>
                <w:sz w:val="20"/>
                <w:szCs w:val="20"/>
              </w:rPr>
              <w:br/>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名家</w:t>
            </w:r>
            <w:proofErr w:type="spellEnd"/>
            <w:r>
              <w:rPr>
                <w:sz w:val="20"/>
                <w:szCs w:val="20"/>
              </w:rPr>
              <w:br/>
            </w:r>
            <w:proofErr w:type="spellStart"/>
            <w:r>
              <w:rPr>
                <w:sz w:val="20"/>
                <w:szCs w:val="20"/>
              </w:rPr>
              <w:t>Auth:</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GongSunLongZi</w:t>
            </w:r>
            <w:proofErr w:type="spellEnd"/>
            <w:r>
              <w:rPr>
                <w:sz w:val="20"/>
                <w:szCs w:val="20"/>
              </w:rPr>
              <w:t xml:space="preserve"> </w:t>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r>
              <w:rPr>
                <w:sz w:val="20"/>
                <w:szCs w:val="20"/>
              </w:rPr>
              <w:t> during Warring States(475-221BC) or his followers.</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states that it has 14 chapters. The current version has 6 chapter. The number of versions could not </w:t>
            </w:r>
            <w:proofErr w:type="gramStart"/>
            <w:r>
              <w:rPr>
                <w:sz w:val="20"/>
                <w:szCs w:val="20"/>
              </w:rPr>
              <w:t>verified</w:t>
            </w:r>
            <w:proofErr w:type="gramEnd"/>
            <w:r>
              <w:rPr>
                <w:sz w:val="20"/>
                <w:szCs w:val="20"/>
              </w:rPr>
              <w:t xml:space="preserve"> for today.</w:t>
            </w:r>
          </w:p>
        </w:tc>
      </w:tr>
      <w:tr w:rsidR="00485DF6"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Default="00485DF6">
            <w:pPr>
              <w:spacing w:before="100" w:beforeAutospacing="1" w:after="100" w:afterAutospacing="1"/>
              <w:rPr>
                <w:sz w:val="20"/>
                <w:szCs w:val="20"/>
              </w:rPr>
            </w:pPr>
            <w:r>
              <w:rPr>
                <w:sz w:val="20"/>
                <w:szCs w:val="20"/>
              </w:rPr>
              <w:t>Wu Zi</w:t>
            </w:r>
            <w:r>
              <w:rPr>
                <w:sz w:val="20"/>
                <w:szCs w:val="20"/>
              </w:rPr>
              <w:br/>
            </w:r>
            <w:proofErr w:type="spellStart"/>
            <w:r>
              <w:rPr>
                <w:rFonts w:ascii="MS Mincho" w:eastAsia="MS Mincho" w:hAnsi="MS Mincho" w:cs="MS Mincho" w:hint="eastAsia"/>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w:t>
            </w:r>
            <w:proofErr w:type="spellStart"/>
            <w:r>
              <w:rPr>
                <w:sz w:val="20"/>
                <w:szCs w:val="20"/>
              </w:rPr>
              <w:t>WuZi</w:t>
            </w:r>
            <w:proofErr w:type="spellEnd"/>
            <w:r>
              <w:rPr>
                <w:sz w:val="20"/>
                <w:szCs w:val="20"/>
              </w:rPr>
              <w:t xml:space="preserve"> </w:t>
            </w:r>
            <w:proofErr w:type="spellStart"/>
            <w:r>
              <w:rPr>
                <w:rFonts w:ascii="MS Mincho" w:eastAsia="MS Mincho" w:hAnsi="MS Mincho" w:cs="MS Mincho" w:hint="eastAsia"/>
                <w:sz w:val="20"/>
                <w:szCs w:val="20"/>
              </w:rPr>
              <w:t>吴子</w:t>
            </w:r>
            <w:proofErr w:type="spellEnd"/>
            <w:r>
              <w:rPr>
                <w:sz w:val="20"/>
                <w:szCs w:val="20"/>
              </w:rPr>
              <w:t xml:space="preserve"> in Warring States (475-221BC) or his followers.</w:t>
            </w:r>
            <w:r>
              <w:rPr>
                <w:sz w:val="20"/>
                <w:szCs w:val="20"/>
              </w:rPr>
              <w:br/>
            </w:r>
            <w:r>
              <w:rPr>
                <w:sz w:val="20"/>
                <w:szCs w:val="20"/>
              </w:rPr>
              <w:br/>
              <w:t xml:space="preserve">Version: It is a book about politics and military and has 6 chapters for today. The number of versions could not </w:t>
            </w:r>
            <w:proofErr w:type="gramStart"/>
            <w:r>
              <w:rPr>
                <w:sz w:val="20"/>
                <w:szCs w:val="20"/>
              </w:rPr>
              <w:t>verified</w:t>
            </w:r>
            <w:proofErr w:type="gramEnd"/>
            <w:r>
              <w:rPr>
                <w:sz w:val="20"/>
                <w:szCs w:val="20"/>
              </w:rPr>
              <w:t xml:space="preserve"> for today.</w:t>
            </w:r>
          </w:p>
        </w:tc>
      </w:tr>
      <w:tr w:rsidR="00485DF6"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Default="00485DF6">
            <w:pPr>
              <w:spacing w:before="100" w:beforeAutospacing="1" w:after="100" w:afterAutospacing="1"/>
              <w:rPr>
                <w:sz w:val="20"/>
                <w:szCs w:val="20"/>
              </w:rPr>
            </w:pPr>
            <w:r>
              <w:rPr>
                <w:sz w:val="20"/>
                <w:szCs w:val="20"/>
              </w:rPr>
              <w:t>Liu Tao</w:t>
            </w:r>
            <w:r>
              <w:rPr>
                <w:sz w:val="20"/>
                <w:szCs w:val="20"/>
              </w:rPr>
              <w:br/>
            </w:r>
            <w:proofErr w:type="spellStart"/>
            <w:r>
              <w:rPr>
                <w:rFonts w:ascii="MS Mincho" w:eastAsia="MS Mincho" w:hAnsi="MS Mincho" w:cs="MS Mincho" w:hint="eastAsia"/>
                <w:sz w:val="20"/>
                <w:szCs w:val="20"/>
              </w:rPr>
              <w:t>六</w:t>
            </w:r>
            <w:r>
              <w:rPr>
                <w:rFonts w:ascii="PingFang TC" w:eastAsia="PingFang TC" w:hAnsi="PingFang TC" w:cs="PingFang TC" w:hint="eastAsia"/>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姜尚</w:t>
            </w:r>
            <w:proofErr w:type="spellEnd"/>
            <w:r>
              <w:rPr>
                <w:sz w:val="20"/>
                <w:szCs w:val="20"/>
              </w:rPr>
              <w:t>/</w:t>
            </w:r>
            <w:proofErr w:type="spellStart"/>
            <w:r>
              <w:rPr>
                <w:rFonts w:ascii="MS Mincho" w:eastAsia="MS Mincho" w:hAnsi="MS Mincho" w:cs="MS Mincho" w:hint="eastAsia"/>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Default="00485DF6">
            <w:pPr>
              <w:spacing w:before="100" w:beforeAutospacing="1" w:after="100" w:afterAutospacing="1"/>
              <w:rPr>
                <w:sz w:val="20"/>
                <w:szCs w:val="20"/>
              </w:rPr>
            </w:pPr>
            <w:r>
              <w:rPr>
                <w:sz w:val="20"/>
                <w:szCs w:val="20"/>
              </w:rPr>
              <w:t xml:space="preserve">Author/Date: According to some tradition, the book was formed during Warring States (700-221BC) depending on the original author </w:t>
            </w:r>
            <w:proofErr w:type="spellStart"/>
            <w:r>
              <w:rPr>
                <w:sz w:val="20"/>
                <w:szCs w:val="20"/>
              </w:rPr>
              <w:t>JiangShan</w:t>
            </w:r>
            <w:proofErr w:type="spellEnd"/>
            <w:r>
              <w:rPr>
                <w:sz w:val="20"/>
                <w:szCs w:val="20"/>
              </w:rPr>
              <w:t xml:space="preserve"> </w:t>
            </w:r>
            <w:proofErr w:type="spellStart"/>
            <w:r>
              <w:rPr>
                <w:rFonts w:ascii="MS Mincho" w:eastAsia="MS Mincho" w:hAnsi="MS Mincho" w:cs="MS Mincho" w:hint="eastAsia"/>
                <w:sz w:val="20"/>
                <w:szCs w:val="20"/>
              </w:rPr>
              <w:t>姜尚</w:t>
            </w:r>
            <w:proofErr w:type="spellEnd"/>
            <w:r>
              <w:rPr>
                <w:sz w:val="20"/>
                <w:szCs w:val="20"/>
              </w:rPr>
              <w:t xml:space="preserve"> or </w:t>
            </w:r>
            <w:proofErr w:type="spellStart"/>
            <w:r>
              <w:rPr>
                <w:sz w:val="20"/>
                <w:szCs w:val="20"/>
              </w:rPr>
              <w:t>JiangZiYa</w:t>
            </w:r>
            <w:r>
              <w:rPr>
                <w:rFonts w:ascii="MS Mincho" w:eastAsia="MS Mincho" w:hAnsi="MS Mincho" w:cs="MS Mincho" w:hint="eastAsia"/>
                <w:sz w:val="20"/>
                <w:szCs w:val="20"/>
              </w:rPr>
              <w:t>姜子牙</w:t>
            </w:r>
            <w:proofErr w:type="spellEnd"/>
            <w:r>
              <w:rPr>
                <w:sz w:val="20"/>
                <w:szCs w:val="20"/>
              </w:rPr>
              <w:t xml:space="preserve"> who was born in Zhou Dynasty (est.1046-700BC).</w:t>
            </w:r>
            <w:r>
              <w:rPr>
                <w:sz w:val="20"/>
                <w:szCs w:val="20"/>
              </w:rPr>
              <w:br/>
            </w:r>
            <w:r>
              <w:rPr>
                <w:sz w:val="20"/>
                <w:szCs w:val="20"/>
              </w:rPr>
              <w:br/>
              <w:t xml:space="preserve">Version: The book is about the military. It is also called </w:t>
            </w:r>
            <w:proofErr w:type="spellStart"/>
            <w:r>
              <w:rPr>
                <w:sz w:val="20"/>
                <w:szCs w:val="20"/>
              </w:rPr>
              <w:t>JiangTaiGongLiutao</w:t>
            </w:r>
            <w:r>
              <w:rPr>
                <w:rFonts w:ascii="MS Mincho" w:eastAsia="MS Mincho" w:hAnsi="MS Mincho" w:cs="MS Mincho" w:hint="eastAsia"/>
                <w:sz w:val="20"/>
                <w:szCs w:val="20"/>
              </w:rPr>
              <w:t>姜太公六</w:t>
            </w:r>
            <w:r>
              <w:rPr>
                <w:rFonts w:ascii="PingFang TC" w:eastAsia="PingFang TC" w:hAnsi="PingFang TC" w:cs="PingFang TC" w:hint="eastAsia"/>
                <w:sz w:val="20"/>
                <w:szCs w:val="20"/>
              </w:rPr>
              <w:t>韬</w:t>
            </w:r>
            <w:proofErr w:type="spellEnd"/>
            <w:r>
              <w:rPr>
                <w:sz w:val="20"/>
                <w:szCs w:val="20"/>
              </w:rPr>
              <w:t xml:space="preserve">, or </w:t>
            </w:r>
            <w:proofErr w:type="spellStart"/>
            <w:r>
              <w:rPr>
                <w:sz w:val="20"/>
                <w:szCs w:val="20"/>
              </w:rPr>
              <w:t>TaiGongBingFa</w:t>
            </w:r>
            <w:r>
              <w:rPr>
                <w:rFonts w:ascii="MS Mincho" w:eastAsia="MS Mincho" w:hAnsi="MS Mincho" w:cs="MS Mincho" w:hint="eastAsia"/>
                <w:sz w:val="20"/>
                <w:szCs w:val="20"/>
              </w:rPr>
              <w:t>太公兵法</w:t>
            </w:r>
            <w:proofErr w:type="spellEnd"/>
            <w:r>
              <w:rPr>
                <w:sz w:val="20"/>
                <w:szCs w:val="20"/>
              </w:rPr>
              <w:t xml:space="preserve">. This book was </w:t>
            </w:r>
            <w:r>
              <w:rPr>
                <w:sz w:val="20"/>
                <w:szCs w:val="20"/>
              </w:rPr>
              <w:lastRenderedPageBreak/>
              <w:t xml:space="preserve">considered as a fake work for long time in </w:t>
            </w:r>
            <w:proofErr w:type="spellStart"/>
            <w:r>
              <w:rPr>
                <w:sz w:val="20"/>
                <w:szCs w:val="20"/>
              </w:rPr>
              <w:t>history,especially</w:t>
            </w:r>
            <w:proofErr w:type="spellEnd"/>
            <w:r>
              <w:rPr>
                <w:sz w:val="20"/>
                <w:szCs w:val="20"/>
              </w:rPr>
              <w:t xml:space="preserve"> since Qin Dynasty(1616-1912); There are at least 8 different versions for today.</w:t>
            </w:r>
          </w:p>
        </w:tc>
      </w:tr>
      <w:tr w:rsidR="00485DF6"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Default="00485DF6">
            <w:pPr>
              <w:spacing w:before="100" w:beforeAutospacing="1" w:after="100" w:afterAutospacing="1"/>
              <w:rPr>
                <w:sz w:val="20"/>
                <w:szCs w:val="20"/>
              </w:rPr>
            </w:pPr>
            <w:r>
              <w:rPr>
                <w:sz w:val="20"/>
                <w:szCs w:val="20"/>
              </w:rPr>
              <w:lastRenderedPageBreak/>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Default="00485DF6">
            <w:pPr>
              <w:spacing w:before="100" w:beforeAutospacing="1" w:after="100" w:afterAutospacing="1"/>
              <w:rPr>
                <w:sz w:val="20"/>
                <w:szCs w:val="20"/>
              </w:rPr>
            </w:pPr>
            <w:r>
              <w:rPr>
                <w:sz w:val="20"/>
                <w:szCs w:val="20"/>
              </w:rPr>
              <w:t>Wei Liao Zi</w:t>
            </w:r>
            <w:r>
              <w:rPr>
                <w:sz w:val="20"/>
                <w:szCs w:val="20"/>
              </w:rPr>
              <w:br/>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魏惠王</w:t>
            </w:r>
            <w:proofErr w:type="spellEnd"/>
            <w:r>
              <w:rPr>
                <w:sz w:val="20"/>
                <w:szCs w:val="20"/>
              </w:rPr>
              <w:t>/</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Default="00485DF6">
            <w:pPr>
              <w:spacing w:before="100" w:beforeAutospacing="1" w:after="100" w:afterAutospacing="1"/>
              <w:rPr>
                <w:sz w:val="20"/>
                <w:szCs w:val="20"/>
              </w:rPr>
            </w:pPr>
            <w:r>
              <w:rPr>
                <w:sz w:val="20"/>
                <w:szCs w:val="20"/>
              </w:rPr>
              <w:t xml:space="preserve">Author/Date: The Author/Date are very arguable in history. Some said the author is a hermit of </w:t>
            </w:r>
            <w:proofErr w:type="spellStart"/>
            <w:r>
              <w:rPr>
                <w:sz w:val="20"/>
                <w:szCs w:val="20"/>
              </w:rPr>
              <w:t>WeiHuiWang</w:t>
            </w:r>
            <w:r>
              <w:rPr>
                <w:rFonts w:ascii="MS Mincho" w:eastAsia="MS Mincho" w:hAnsi="MS Mincho" w:cs="MS Mincho" w:hint="eastAsia"/>
                <w:sz w:val="20"/>
                <w:szCs w:val="20"/>
              </w:rPr>
              <w:t>魏惠王</w:t>
            </w:r>
            <w:proofErr w:type="spellEnd"/>
            <w:r>
              <w:rPr>
                <w:sz w:val="20"/>
                <w:szCs w:val="20"/>
              </w:rPr>
              <w:t xml:space="preserve"> (400-319 BC; some said the author is </w:t>
            </w:r>
            <w:proofErr w:type="spellStart"/>
            <w:r>
              <w:rPr>
                <w:sz w:val="20"/>
                <w:szCs w:val="20"/>
              </w:rPr>
              <w:t>WeiLiao</w:t>
            </w:r>
            <w:proofErr w:type="spellEnd"/>
            <w:r>
              <w:rPr>
                <w:sz w:val="20"/>
                <w:szCs w:val="20"/>
              </w:rPr>
              <w:t xml:space="preserve"> </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proofErr w:type="spellEnd"/>
            <w:r>
              <w:rPr>
                <w:sz w:val="20"/>
                <w:szCs w:val="20"/>
              </w:rPr>
              <w:t xml:space="preserve"> of </w:t>
            </w:r>
            <w:proofErr w:type="spellStart"/>
            <w:r>
              <w:rPr>
                <w:sz w:val="20"/>
                <w:szCs w:val="20"/>
              </w:rPr>
              <w:t>QinShiHuang</w:t>
            </w:r>
            <w:r>
              <w:rPr>
                <w:rFonts w:ascii="MS Mincho" w:eastAsia="MS Mincho" w:hAnsi="MS Mincho" w:cs="MS Mincho" w:hint="eastAsia"/>
                <w:sz w:val="20"/>
                <w:szCs w:val="20"/>
              </w:rPr>
              <w:t>秦始皇</w:t>
            </w:r>
            <w:proofErr w:type="spellEnd"/>
            <w:r>
              <w:rPr>
                <w:sz w:val="20"/>
                <w:szCs w:val="20"/>
              </w:rPr>
              <w:t>(259-210 BC).  </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states that it has 29 chapter. The current version has 24 chapters. 1972</w:t>
            </w:r>
            <w:r>
              <w:rPr>
                <w:rFonts w:ascii="MS Mincho" w:eastAsia="MS Mincho" w:hAnsi="MS Mincho" w:cs="MS Mincho" w:hint="eastAsia"/>
                <w:sz w:val="20"/>
                <w:szCs w:val="20"/>
              </w:rPr>
              <w:t>年在山</w:t>
            </w:r>
            <w:r>
              <w:rPr>
                <w:rFonts w:ascii="PingFang TC" w:eastAsia="PingFang TC" w:hAnsi="PingFang TC" w:cs="PingFang TC" w:hint="eastAsia"/>
                <w:sz w:val="20"/>
                <w:szCs w:val="20"/>
              </w:rPr>
              <w:t>东临</w:t>
            </w:r>
            <w:r>
              <w:rPr>
                <w:rFonts w:ascii="MS Mincho" w:eastAsia="MS Mincho" w:hAnsi="MS Mincho" w:cs="MS Mincho" w:hint="eastAsia"/>
                <w:sz w:val="20"/>
                <w:szCs w:val="20"/>
              </w:rPr>
              <w:t>沂</w:t>
            </w:r>
            <w:r>
              <w:rPr>
                <w:rFonts w:ascii="PingFang TC" w:eastAsia="PingFang TC" w:hAnsi="PingFang TC" w:cs="PingFang TC" w:hint="eastAsia"/>
                <w:sz w:val="20"/>
                <w:szCs w:val="20"/>
              </w:rPr>
              <w:t>银</w:t>
            </w:r>
            <w:r>
              <w:rPr>
                <w:rFonts w:ascii="MS Mincho" w:eastAsia="MS Mincho" w:hAnsi="MS Mincho" w:cs="MS Mincho" w:hint="eastAsia"/>
                <w:sz w:val="20"/>
                <w:szCs w:val="20"/>
              </w:rPr>
              <w:t>雀山</w:t>
            </w:r>
            <w:r>
              <w:rPr>
                <w:rFonts w:ascii="PingFang TC" w:eastAsia="PingFang TC" w:hAnsi="PingFang TC" w:cs="PingFang TC" w:hint="eastAsia"/>
                <w:sz w:val="20"/>
                <w:szCs w:val="20"/>
              </w:rPr>
              <w:t>汉</w:t>
            </w:r>
            <w:r>
              <w:rPr>
                <w:rFonts w:ascii="MS Mincho" w:eastAsia="MS Mincho" w:hAnsi="MS Mincho" w:cs="MS Mincho" w:hint="eastAsia"/>
                <w:sz w:val="20"/>
                <w:szCs w:val="20"/>
              </w:rPr>
              <w:t>墓出土了《尉</w:t>
            </w:r>
            <w:r>
              <w:rPr>
                <w:rFonts w:ascii="PingFang TC" w:eastAsia="PingFang TC" w:hAnsi="PingFang TC" w:cs="PingFang TC" w:hint="eastAsia"/>
                <w:sz w:val="20"/>
                <w:szCs w:val="20"/>
              </w:rPr>
              <w:t>缭</w:t>
            </w:r>
            <w:r>
              <w:rPr>
                <w:rFonts w:ascii="MS Mincho" w:eastAsia="MS Mincho" w:hAnsi="MS Mincho" w:cs="MS Mincho" w:hint="eastAsia"/>
                <w:sz w:val="20"/>
                <w:szCs w:val="20"/>
              </w:rPr>
              <w:t>子》残</w:t>
            </w:r>
            <w:r>
              <w:rPr>
                <w:rFonts w:ascii="PingFang TC" w:eastAsia="PingFang TC" w:hAnsi="PingFang TC" w:cs="PingFang TC" w:hint="eastAsia"/>
                <w:sz w:val="20"/>
                <w:szCs w:val="20"/>
              </w:rPr>
              <w:t>简</w:t>
            </w:r>
            <w:r>
              <w:rPr>
                <w:rFonts w:ascii="MS Mincho" w:eastAsia="MS Mincho" w:hAnsi="MS Mincho" w:cs="MS Mincho" w:hint="eastAsia"/>
                <w:sz w:val="20"/>
                <w:szCs w:val="20"/>
              </w:rPr>
              <w:t>，</w:t>
            </w:r>
          </w:p>
        </w:tc>
      </w:tr>
      <w:tr w:rsidR="00485DF6"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Default="00485DF6">
            <w:pPr>
              <w:spacing w:before="100" w:beforeAutospacing="1" w:after="100" w:afterAutospacing="1"/>
              <w:rPr>
                <w:sz w:val="20"/>
                <w:szCs w:val="20"/>
              </w:rPr>
            </w:pPr>
            <w:proofErr w:type="spellStart"/>
            <w:r>
              <w:rPr>
                <w:sz w:val="20"/>
                <w:szCs w:val="20"/>
              </w:rPr>
              <w:t>Gui</w:t>
            </w:r>
            <w:proofErr w:type="spellEnd"/>
            <w:r>
              <w:rPr>
                <w:sz w:val="20"/>
                <w:szCs w:val="20"/>
              </w:rPr>
              <w:t xml:space="preserve"> Gu Zi</w:t>
            </w:r>
            <w:r>
              <w:rPr>
                <w:sz w:val="20"/>
                <w:szCs w:val="20"/>
              </w:rPr>
              <w:br/>
            </w:r>
            <w:proofErr w:type="spellStart"/>
            <w:r>
              <w:rPr>
                <w:rFonts w:ascii="MS Mincho" w:eastAsia="MS Mincho" w:hAnsi="MS Mincho" w:cs="MS Mincho" w:hint="eastAsia"/>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w:t>
            </w:r>
            <w:proofErr w:type="spellStart"/>
            <w:r>
              <w:rPr>
                <w:rFonts w:ascii="MS Mincho" w:eastAsia="MS Mincho" w:hAnsi="MS Mincho" w:cs="MS Mincho" w:hint="eastAsia"/>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WanYu</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 xml:space="preserve"> also </w:t>
            </w:r>
            <w:proofErr w:type="spellStart"/>
            <w:r>
              <w:rPr>
                <w:sz w:val="20"/>
                <w:szCs w:val="20"/>
              </w:rPr>
              <w:t>WangChang</w:t>
            </w:r>
            <w:r>
              <w:rPr>
                <w:rFonts w:ascii="MS Mincho" w:eastAsia="MS Mincho" w:hAnsi="MS Mincho" w:cs="MS Mincho" w:hint="eastAsia"/>
                <w:sz w:val="20"/>
                <w:szCs w:val="20"/>
              </w:rPr>
              <w:t>王禅</w:t>
            </w:r>
            <w:proofErr w:type="spellEnd"/>
            <w:r>
              <w:rPr>
                <w:sz w:val="20"/>
                <w:szCs w:val="20"/>
              </w:rPr>
              <w:t xml:space="preserve"> (est.400-320BC)or edited and compiled by his students.</w:t>
            </w:r>
            <w:r>
              <w:rPr>
                <w:sz w:val="20"/>
                <w:szCs w:val="20"/>
              </w:rPr>
              <w:br/>
            </w:r>
            <w:r>
              <w:rPr>
                <w:sz w:val="20"/>
                <w:szCs w:val="20"/>
              </w:rPr>
              <w:br/>
              <w:t>Version: It is a book about the military, also called Bai3He2Ce4</w:t>
            </w:r>
            <w:r>
              <w:rPr>
                <w:rFonts w:ascii="MS Mincho" w:eastAsia="MS Mincho" w:hAnsi="MS Mincho" w:cs="MS Mincho" w:hint="eastAsia"/>
                <w:sz w:val="20"/>
                <w:szCs w:val="20"/>
              </w:rPr>
              <w:t>捭</w:t>
            </w:r>
            <w:r>
              <w:rPr>
                <w:rFonts w:ascii="PingFang TC" w:eastAsia="PingFang TC" w:hAnsi="PingFang TC" w:cs="PingFang TC" w:hint="eastAsia"/>
                <w:sz w:val="20"/>
                <w:szCs w:val="20"/>
              </w:rPr>
              <w:t>阖</w:t>
            </w:r>
            <w:r>
              <w:rPr>
                <w:rFonts w:ascii="MS Mincho" w:eastAsia="MS Mincho" w:hAnsi="MS Mincho" w:cs="MS Mincho" w:hint="eastAsia"/>
                <w:sz w:val="20"/>
                <w:szCs w:val="20"/>
              </w:rPr>
              <w:t>策</w:t>
            </w:r>
            <w:r>
              <w:rPr>
                <w:sz w:val="20"/>
                <w:szCs w:val="20"/>
              </w:rPr>
              <w:t>. The number of versions is not known.</w:t>
            </w:r>
          </w:p>
        </w:tc>
      </w:tr>
      <w:tr w:rsidR="00485DF6"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Default="00485DF6">
            <w:pPr>
              <w:spacing w:before="100" w:beforeAutospacing="1" w:after="100" w:afterAutospacing="1"/>
              <w:rPr>
                <w:sz w:val="20"/>
                <w:szCs w:val="20"/>
              </w:rPr>
            </w:pPr>
            <w:r>
              <w:rPr>
                <w:sz w:val="20"/>
                <w:szCs w:val="20"/>
              </w:rPr>
              <w:t>Lost Book of Zhou</w:t>
            </w:r>
            <w:r>
              <w:rPr>
                <w:sz w:val="20"/>
                <w:szCs w:val="20"/>
              </w:rPr>
              <w:br/>
            </w:r>
            <w:proofErr w:type="spellStart"/>
            <w:r>
              <w:rPr>
                <w:rFonts w:ascii="MS Mincho" w:eastAsia="MS Mincho" w:hAnsi="MS Mincho" w:cs="MS Mincho" w:hint="eastAsia"/>
                <w:sz w:val="20"/>
                <w:szCs w:val="20"/>
              </w:rPr>
              <w:t>逸周</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Default="00485DF6">
            <w:pPr>
              <w:spacing w:before="100" w:beforeAutospacing="1" w:after="100" w:afterAutospacing="1"/>
              <w:rPr>
                <w:sz w:val="20"/>
                <w:szCs w:val="20"/>
              </w:rPr>
            </w:pPr>
            <w:r>
              <w:rPr>
                <w:sz w:val="20"/>
                <w:szCs w:val="20"/>
              </w:rPr>
              <w:t xml:space="preserve">Author/Date: According to some tradition, the author is </w:t>
            </w:r>
            <w:proofErr w:type="spellStart"/>
            <w:r>
              <w:rPr>
                <w:sz w:val="20"/>
                <w:szCs w:val="20"/>
              </w:rPr>
              <w:t>ZouGong</w:t>
            </w:r>
            <w:r>
              <w:rPr>
                <w:rFonts w:ascii="MS Mincho" w:eastAsia="MS Mincho" w:hAnsi="MS Mincho" w:cs="MS Mincho" w:hint="eastAsia"/>
                <w:sz w:val="20"/>
                <w:szCs w:val="20"/>
              </w:rPr>
              <w:t>周公</w:t>
            </w:r>
            <w:proofErr w:type="spellEnd"/>
            <w:r>
              <w:rPr>
                <w:sz w:val="20"/>
                <w:szCs w:val="20"/>
              </w:rPr>
              <w:t xml:space="preserve"> also </w:t>
            </w:r>
            <w:proofErr w:type="spellStart"/>
            <w:r>
              <w:rPr>
                <w:sz w:val="20"/>
                <w:szCs w:val="20"/>
              </w:rPr>
              <w:t>ZhouGongDan</w:t>
            </w:r>
            <w:proofErr w:type="spellEnd"/>
            <w:r>
              <w:rPr>
                <w:sz w:val="20"/>
                <w:szCs w:val="20"/>
              </w:rPr>
              <w:t>(</w:t>
            </w:r>
            <w:proofErr w:type="spellStart"/>
            <w:r>
              <w:rPr>
                <w:rFonts w:ascii="MS Mincho" w:eastAsia="MS Mincho" w:hAnsi="MS Mincho" w:cs="MS Mincho" w:hint="eastAsia"/>
                <w:sz w:val="20"/>
                <w:szCs w:val="20"/>
              </w:rPr>
              <w:t>周公旦</w:t>
            </w:r>
            <w:proofErr w:type="spellEnd"/>
            <w:r>
              <w:rPr>
                <w:sz w:val="20"/>
                <w:szCs w:val="20"/>
              </w:rPr>
              <w:t>) of Zhou Dynasty (1046-700BC)</w:t>
            </w:r>
            <w:r>
              <w:rPr>
                <w:sz w:val="20"/>
                <w:szCs w:val="20"/>
              </w:rPr>
              <w:br/>
            </w:r>
            <w:r>
              <w:rPr>
                <w:sz w:val="20"/>
                <w:szCs w:val="20"/>
              </w:rPr>
              <w:br/>
              <w:t xml:space="preserve">Version: also called </w:t>
            </w:r>
            <w:proofErr w:type="spellStart"/>
            <w:r>
              <w:rPr>
                <w:sz w:val="20"/>
                <w:szCs w:val="20"/>
              </w:rPr>
              <w:t>ZhouShu</w:t>
            </w:r>
            <w:proofErr w:type="spellEnd"/>
            <w:r>
              <w:rPr>
                <w:sz w:val="20"/>
                <w:szCs w:val="20"/>
              </w:rPr>
              <w:t xml:space="preserve"> </w:t>
            </w:r>
            <w:proofErr w:type="spellStart"/>
            <w:r>
              <w:rPr>
                <w:rFonts w:ascii="MS Mincho" w:eastAsia="MS Mincho" w:hAnsi="MS Mincho" w:cs="MS Mincho" w:hint="eastAsia"/>
                <w:sz w:val="20"/>
                <w:szCs w:val="20"/>
              </w:rPr>
              <w:t>周</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JiZongZhouShu</w:t>
            </w:r>
            <w:proofErr w:type="spellEnd"/>
            <w:r>
              <w:rPr>
                <w:sz w:val="20"/>
                <w:szCs w:val="20"/>
              </w:rPr>
              <w:t xml:space="preserve"> </w:t>
            </w:r>
            <w:proofErr w:type="spellStart"/>
            <w:r>
              <w:rPr>
                <w:rFonts w:ascii="MS Mincho" w:eastAsia="MS Mincho" w:hAnsi="MS Mincho" w:cs="MS Mincho" w:hint="eastAsia"/>
                <w:sz w:val="20"/>
                <w:szCs w:val="20"/>
              </w:rPr>
              <w:t>汲冢周</w:t>
            </w:r>
            <w:r>
              <w:rPr>
                <w:rFonts w:ascii="PingFang TC" w:eastAsia="PingFang TC" w:hAnsi="PingFang TC" w:cs="PingFang TC" w:hint="eastAsia"/>
                <w:sz w:val="20"/>
                <w:szCs w:val="20"/>
              </w:rPr>
              <w:t>书</w:t>
            </w:r>
            <w:proofErr w:type="spellEnd"/>
            <w:r>
              <w:rPr>
                <w:sz w:val="20"/>
                <w:szCs w:val="20"/>
              </w:rPr>
              <w:t>. The book is about the story of royal family in Zhou Dynasty (1046-700BC). The number of versions is not clear.</w:t>
            </w:r>
          </w:p>
        </w:tc>
      </w:tr>
      <w:tr w:rsidR="00485DF6"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Default="00485DF6">
            <w:pPr>
              <w:spacing w:before="100" w:beforeAutospacing="1" w:after="100" w:afterAutospacing="1"/>
              <w:rPr>
                <w:sz w:val="20"/>
                <w:szCs w:val="20"/>
              </w:rPr>
            </w:pPr>
            <w:r>
              <w:rPr>
                <w:sz w:val="20"/>
                <w:szCs w:val="20"/>
              </w:rPr>
              <w:t>Guo Yu</w:t>
            </w:r>
            <w:r>
              <w:rPr>
                <w:sz w:val="20"/>
                <w:szCs w:val="20"/>
              </w:rPr>
              <w:br/>
            </w:r>
            <w:proofErr w:type="spellStart"/>
            <w:r>
              <w:rPr>
                <w:rFonts w:ascii="MS Mincho" w:eastAsia="MS Mincho" w:hAnsi="MS Mincho" w:cs="MS Mincho" w:hint="eastAsia"/>
                <w:sz w:val="20"/>
                <w:szCs w:val="20"/>
              </w:rPr>
              <w:t>国</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Default="00485DF6">
            <w:pPr>
              <w:spacing w:before="100" w:beforeAutospacing="1" w:after="100" w:afterAutospacing="1"/>
              <w:rPr>
                <w:sz w:val="20"/>
                <w:szCs w:val="20"/>
              </w:rPr>
            </w:pPr>
            <w:r>
              <w:rPr>
                <w:sz w:val="20"/>
                <w:szCs w:val="20"/>
              </w:rPr>
              <w:t xml:space="preserve">Author/Date: Author is arguable. </w:t>
            </w:r>
            <w:proofErr w:type="spellStart"/>
            <w:r>
              <w:rPr>
                <w:sz w:val="20"/>
                <w:szCs w:val="20"/>
              </w:rPr>
              <w:t>ShiJi</w:t>
            </w:r>
            <w:proofErr w:type="spellEnd"/>
            <w:r>
              <w:rPr>
                <w:sz w:val="20"/>
                <w:szCs w:val="20"/>
              </w:rPr>
              <w:t xml:space="preserve"> mentioned that the author is </w:t>
            </w:r>
            <w:proofErr w:type="spellStart"/>
            <w:r>
              <w:rPr>
                <w:sz w:val="20"/>
                <w:szCs w:val="20"/>
              </w:rPr>
              <w:t>ZhuoQiuMing</w:t>
            </w:r>
            <w:proofErr w:type="spellEnd"/>
            <w:r>
              <w:rPr>
                <w:sz w:val="20"/>
                <w:szCs w:val="20"/>
              </w:rPr>
              <w:t>(</w:t>
            </w:r>
            <w:proofErr w:type="spellStart"/>
            <w:r>
              <w:rPr>
                <w:rFonts w:ascii="MS Mincho" w:eastAsia="MS Mincho" w:hAnsi="MS Mincho" w:cs="MS Mincho" w:hint="eastAsia"/>
                <w:sz w:val="20"/>
                <w:szCs w:val="20"/>
              </w:rPr>
              <w:t>左丘明</w:t>
            </w:r>
            <w:proofErr w:type="spellEnd"/>
            <w:r>
              <w:rPr>
                <w:sz w:val="20"/>
                <w:szCs w:val="20"/>
              </w:rPr>
              <w:t>) of Warring States(700-221BC)</w:t>
            </w:r>
            <w:r>
              <w:rPr>
                <w:sz w:val="20"/>
                <w:szCs w:val="20"/>
              </w:rPr>
              <w:br/>
            </w:r>
            <w:r>
              <w:rPr>
                <w:sz w:val="20"/>
                <w:szCs w:val="20"/>
              </w:rPr>
              <w:br/>
              <w:t>Version: The book covers the history story during 947-453 BC. The current version has 21 volumes.</w:t>
            </w:r>
          </w:p>
        </w:tc>
      </w:tr>
      <w:tr w:rsidR="00485DF6"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Default="00485DF6">
            <w:pPr>
              <w:spacing w:before="100" w:beforeAutospacing="1" w:after="100" w:afterAutospacing="1"/>
              <w:rPr>
                <w:sz w:val="20"/>
                <w:szCs w:val="20"/>
              </w:rPr>
            </w:pPr>
            <w:proofErr w:type="spellStart"/>
            <w:r>
              <w:rPr>
                <w:sz w:val="20"/>
                <w:szCs w:val="20"/>
              </w:rPr>
              <w:t>Yanzi</w:t>
            </w:r>
            <w:proofErr w:type="spellEnd"/>
            <w:r>
              <w:rPr>
                <w:sz w:val="20"/>
                <w:szCs w:val="20"/>
              </w:rPr>
              <w:t xml:space="preserv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Default="00485DF6">
            <w:pPr>
              <w:spacing w:before="100" w:beforeAutospacing="1" w:after="100" w:afterAutospacing="1"/>
              <w:rPr>
                <w:sz w:val="20"/>
                <w:szCs w:val="20"/>
              </w:rPr>
            </w:pPr>
            <w:r>
              <w:rPr>
                <w:sz w:val="20"/>
                <w:szCs w:val="20"/>
              </w:rPr>
              <w:t xml:space="preserve">Author/Date: According to the tradition, the book is formed depending on the words of </w:t>
            </w:r>
            <w:proofErr w:type="spellStart"/>
            <w:r>
              <w:rPr>
                <w:sz w:val="20"/>
                <w:szCs w:val="20"/>
              </w:rPr>
              <w:t>YanYeng</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r>
              <w:rPr>
                <w:sz w:val="20"/>
                <w:szCs w:val="20"/>
              </w:rPr>
              <w:t>, a top official during Warring States (770-221BC).</w:t>
            </w:r>
            <w:r>
              <w:rPr>
                <w:sz w:val="20"/>
                <w:szCs w:val="20"/>
              </w:rPr>
              <w:br/>
            </w:r>
            <w:r>
              <w:rPr>
                <w:sz w:val="20"/>
                <w:szCs w:val="20"/>
              </w:rPr>
              <w:br/>
            </w:r>
            <w:proofErr w:type="spellStart"/>
            <w:r>
              <w:rPr>
                <w:sz w:val="20"/>
                <w:szCs w:val="20"/>
              </w:rPr>
              <w:t>Version:The</w:t>
            </w:r>
            <w:proofErr w:type="spellEnd"/>
            <w:r>
              <w:rPr>
                <w:sz w:val="20"/>
                <w:szCs w:val="20"/>
              </w:rPr>
              <w:t xml:space="preserve"> book was modified and recompiled </w:t>
            </w:r>
            <w:r>
              <w:rPr>
                <w:sz w:val="20"/>
                <w:szCs w:val="20"/>
              </w:rPr>
              <w:lastRenderedPageBreak/>
              <w:t xml:space="preserve">by </w:t>
            </w:r>
            <w:proofErr w:type="spellStart"/>
            <w:r>
              <w:rPr>
                <w:sz w:val="20"/>
                <w:szCs w:val="20"/>
              </w:rPr>
              <w:t>JiuXian</w:t>
            </w:r>
            <w:proofErr w:type="spellEnd"/>
            <w:r>
              <w:rPr>
                <w:sz w:val="20"/>
                <w:szCs w:val="20"/>
              </w:rPr>
              <w:t xml:space="preserve">(77-6 AD) in </w:t>
            </w:r>
            <w:proofErr w:type="spellStart"/>
            <w:r>
              <w:rPr>
                <w:sz w:val="20"/>
                <w:szCs w:val="20"/>
              </w:rPr>
              <w:t>WestHan</w:t>
            </w:r>
            <w:proofErr w:type="spellEnd"/>
            <w:r>
              <w:rPr>
                <w:sz w:val="20"/>
                <w:szCs w:val="20"/>
              </w:rPr>
              <w:t xml:space="preserve"> Dynasty(202BC-25 AD).</w:t>
            </w:r>
          </w:p>
        </w:tc>
      </w:tr>
      <w:tr w:rsidR="00485DF6"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Default="00485DF6">
            <w:pPr>
              <w:spacing w:before="100" w:beforeAutospacing="1" w:after="100" w:afterAutospacing="1"/>
              <w:rPr>
                <w:sz w:val="20"/>
                <w:szCs w:val="20"/>
              </w:rPr>
            </w:pPr>
            <w:r>
              <w:rPr>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Default="00485DF6">
            <w:pPr>
              <w:spacing w:before="100" w:beforeAutospacing="1" w:after="100" w:afterAutospacing="1"/>
              <w:rPr>
                <w:sz w:val="20"/>
                <w:szCs w:val="20"/>
              </w:rPr>
            </w:pPr>
            <w:proofErr w:type="spellStart"/>
            <w:r>
              <w:rPr>
                <w:sz w:val="20"/>
                <w:szCs w:val="20"/>
              </w:rPr>
              <w:t>Zhushu</w:t>
            </w:r>
            <w:proofErr w:type="spellEnd"/>
            <w:r>
              <w:rPr>
                <w:sz w:val="20"/>
                <w:szCs w:val="20"/>
              </w:rPr>
              <w:t xml:space="preserve"> </w:t>
            </w:r>
            <w:proofErr w:type="spellStart"/>
            <w:r>
              <w:rPr>
                <w:sz w:val="20"/>
                <w:szCs w:val="20"/>
              </w:rPr>
              <w:t>Jinian</w:t>
            </w:r>
            <w:proofErr w:type="spellEnd"/>
            <w:r>
              <w:rPr>
                <w:sz w:val="20"/>
                <w:szCs w:val="20"/>
              </w:rPr>
              <w:br/>
            </w:r>
            <w:proofErr w:type="spellStart"/>
            <w:r>
              <w:rPr>
                <w:rFonts w:ascii="MS Mincho" w:eastAsia="MS Mincho" w:hAnsi="MS Mincho" w:cs="MS Mincho" w:hint="eastAsia"/>
                <w:sz w:val="20"/>
                <w:szCs w:val="20"/>
              </w:rPr>
              <w:t>竹</w:t>
            </w:r>
            <w:r>
              <w:rPr>
                <w:rFonts w:ascii="PingFang TC" w:eastAsia="PingFang TC" w:hAnsi="PingFang TC" w:cs="PingFang TC" w:hint="eastAsia"/>
                <w:sz w:val="20"/>
                <w:szCs w:val="20"/>
              </w:rPr>
              <w:t>书纪</w:t>
            </w:r>
            <w:r>
              <w:rPr>
                <w:rFonts w:ascii="MS Mincho" w:eastAsia="MS Mincho" w:hAnsi="MS Mincho" w:cs="MS Mincho" w:hint="eastAsia"/>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Default="00485DF6">
            <w:pPr>
              <w:spacing w:before="100" w:beforeAutospacing="1" w:after="100" w:afterAutospacing="1"/>
              <w:rPr>
                <w:sz w:val="20"/>
                <w:szCs w:val="20"/>
              </w:rPr>
            </w:pPr>
            <w:r>
              <w:rPr>
                <w:sz w:val="20"/>
                <w:szCs w:val="20"/>
              </w:rPr>
              <w:t>Author/Date: According to tradition, the book was written by some officers in Warring States Dynasty (770-221BC).</w:t>
            </w:r>
            <w:r>
              <w:rPr>
                <w:sz w:val="20"/>
                <w:szCs w:val="20"/>
              </w:rPr>
              <w:br/>
            </w:r>
            <w:r>
              <w:rPr>
                <w:sz w:val="20"/>
                <w:szCs w:val="20"/>
              </w:rPr>
              <w:br/>
              <w:t xml:space="preserve">Version: The book is about the history story from 1046-256BC. It is also </w:t>
            </w:r>
            <w:proofErr w:type="spellStart"/>
            <w:r>
              <w:rPr>
                <w:sz w:val="20"/>
                <w:szCs w:val="20"/>
              </w:rPr>
              <w:t>called</w:t>
            </w:r>
            <w:r>
              <w:rPr>
                <w:rFonts w:ascii="MS Mincho" w:eastAsia="MS Mincho" w:hAnsi="MS Mincho" w:cs="MS Mincho" w:hint="eastAsia"/>
                <w:sz w:val="20"/>
                <w:szCs w:val="20"/>
              </w:rPr>
              <w:t>古文</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w:t>
            </w:r>
            <w:r>
              <w:rPr>
                <w:rFonts w:ascii="MS Mincho" w:eastAsia="MS Mincho" w:hAnsi="MS Mincho" w:cs="MS Mincho" w:hint="eastAsia"/>
                <w:sz w:val="20"/>
                <w:szCs w:val="20"/>
              </w:rPr>
              <w:t>汲冢</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proofErr w:type="spellEnd"/>
            <w:r>
              <w:rPr>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Default="00485DF6">
            <w:pPr>
              <w:spacing w:before="100" w:beforeAutospacing="1" w:after="100" w:afterAutospacing="1"/>
              <w:rPr>
                <w:sz w:val="20"/>
                <w:szCs w:val="20"/>
              </w:rPr>
            </w:pPr>
            <w:r>
              <w:rPr>
                <w:sz w:val="20"/>
                <w:szCs w:val="20"/>
              </w:rPr>
              <w:t>Chu Ci</w:t>
            </w:r>
            <w:r>
              <w:rPr>
                <w:sz w:val="20"/>
                <w:szCs w:val="20"/>
              </w:rPr>
              <w:br/>
            </w:r>
            <w:proofErr w:type="spellStart"/>
            <w:r>
              <w:rPr>
                <w:rFonts w:ascii="MS Mincho" w:eastAsia="MS Mincho" w:hAnsi="MS Mincho" w:cs="MS Mincho" w:hint="eastAsia"/>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Default="00485DF6">
            <w:pPr>
              <w:spacing w:before="100" w:beforeAutospacing="1" w:after="100" w:afterAutospacing="1"/>
              <w:rPr>
                <w:sz w:val="20"/>
                <w:szCs w:val="20"/>
              </w:rPr>
            </w:pPr>
            <w:r>
              <w:rPr>
                <w:sz w:val="20"/>
                <w:szCs w:val="20"/>
              </w:rPr>
              <w:t xml:space="preserve">Author/Date: It is a collection of </w:t>
            </w:r>
            <w:proofErr w:type="gramStart"/>
            <w:r>
              <w:rPr>
                <w:sz w:val="20"/>
                <w:szCs w:val="20"/>
              </w:rPr>
              <w:t>poems,</w:t>
            </w:r>
            <w:proofErr w:type="gramEnd"/>
            <w:r>
              <w:rPr>
                <w:sz w:val="20"/>
                <w:szCs w:val="20"/>
              </w:rPr>
              <w:t xml:space="preserve"> the primary author is </w:t>
            </w:r>
            <w:proofErr w:type="spellStart"/>
            <w:r>
              <w:rPr>
                <w:sz w:val="20"/>
                <w:szCs w:val="20"/>
              </w:rPr>
              <w:t>QuYuan</w:t>
            </w:r>
            <w:proofErr w:type="spellEnd"/>
            <w:r>
              <w:rPr>
                <w:sz w:val="20"/>
                <w:szCs w:val="20"/>
              </w:rPr>
              <w:t xml:space="preserve"> </w:t>
            </w:r>
            <w:proofErr w:type="spellStart"/>
            <w:r>
              <w:rPr>
                <w:rFonts w:ascii="MS Mincho" w:eastAsia="MS Mincho" w:hAnsi="MS Mincho" w:cs="MS Mincho" w:hint="eastAsia"/>
                <w:sz w:val="20"/>
                <w:szCs w:val="20"/>
              </w:rPr>
              <w:t>屈原</w:t>
            </w:r>
            <w:proofErr w:type="spellEnd"/>
            <w:r>
              <w:rPr>
                <w:sz w:val="20"/>
                <w:szCs w:val="20"/>
              </w:rPr>
              <w:t xml:space="preserve"> (est.343-278BC). It could be compiled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between 26BC and 6AD.</w:t>
            </w:r>
            <w:r>
              <w:rPr>
                <w:sz w:val="20"/>
                <w:szCs w:val="20"/>
              </w:rPr>
              <w:br/>
            </w:r>
            <w:r>
              <w:rPr>
                <w:sz w:val="20"/>
                <w:szCs w:val="20"/>
              </w:rPr>
              <w:br/>
              <w:t>Version: There are many different version in history, but most of them were lost. There three major versions for today: ancient, modern and professional versions. None of them are believed to be the original.</w:t>
            </w:r>
          </w:p>
        </w:tc>
      </w:tr>
      <w:tr w:rsidR="00485DF6"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Default="00485DF6">
            <w:pPr>
              <w:spacing w:before="100" w:beforeAutospacing="1" w:after="100" w:afterAutospacing="1"/>
              <w:rPr>
                <w:sz w:val="20"/>
                <w:szCs w:val="20"/>
              </w:rPr>
            </w:pPr>
            <w:proofErr w:type="spellStart"/>
            <w:r>
              <w:rPr>
                <w:sz w:val="20"/>
                <w:szCs w:val="20"/>
              </w:rPr>
              <w:t>Yili</w:t>
            </w:r>
            <w:proofErr w:type="spellEnd"/>
            <w:r>
              <w:rPr>
                <w:sz w:val="20"/>
                <w:szCs w:val="20"/>
              </w:rPr>
              <w:br/>
            </w:r>
            <w:proofErr w:type="spellStart"/>
            <w:r>
              <w:rPr>
                <w:rFonts w:ascii="PingFang TC" w:eastAsia="PingFang TC" w:hAnsi="PingFang TC" w:cs="PingFang TC" w:hint="eastAsia"/>
                <w:sz w:val="20"/>
                <w:szCs w:val="20"/>
              </w:rPr>
              <w:t>仪</w:t>
            </w:r>
            <w:r>
              <w:rPr>
                <w:rFonts w:ascii="MS Mincho" w:eastAsia="MS Mincho" w:hAnsi="MS Mincho" w:cs="MS Mincho" w:hint="eastAsia"/>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Default="00485DF6">
            <w:pPr>
              <w:spacing w:before="100" w:beforeAutospacing="1" w:after="100" w:afterAutospacing="1"/>
              <w:rPr>
                <w:sz w:val="20"/>
                <w:szCs w:val="20"/>
              </w:rPr>
            </w:pPr>
            <w:r>
              <w:rPr>
                <w:sz w:val="20"/>
                <w:szCs w:val="20"/>
              </w:rPr>
              <w:t>Author/Date: The tradition believes that the book was compiled during Spring-Autumn and Warring States (770-221BC)</w:t>
            </w:r>
            <w:r>
              <w:rPr>
                <w:sz w:val="20"/>
                <w:szCs w:val="20"/>
              </w:rPr>
              <w:br/>
            </w:r>
            <w:r>
              <w:rPr>
                <w:sz w:val="20"/>
                <w:szCs w:val="20"/>
              </w:rPr>
              <w:br/>
              <w:t xml:space="preserve">Version: The current version has 17 chapters. It is believed that there exist </w:t>
            </w:r>
            <w:proofErr w:type="gramStart"/>
            <w:r>
              <w:rPr>
                <w:sz w:val="20"/>
                <w:szCs w:val="20"/>
              </w:rPr>
              <w:t>an</w:t>
            </w:r>
            <w:proofErr w:type="gramEnd"/>
            <w:r>
              <w:rPr>
                <w:sz w:val="20"/>
                <w:szCs w:val="20"/>
              </w:rPr>
              <w:t xml:space="preserve"> lost ancient version with 56 chapters. It is a book about the ritual, rank or title of the state.</w:t>
            </w:r>
          </w:p>
        </w:tc>
      </w:tr>
      <w:tr w:rsidR="00485DF6"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Default="00485DF6">
            <w:pPr>
              <w:spacing w:before="100" w:beforeAutospacing="1" w:after="100" w:afterAutospacing="1"/>
              <w:rPr>
                <w:sz w:val="20"/>
                <w:szCs w:val="20"/>
              </w:rPr>
            </w:pPr>
            <w:r>
              <w:rPr>
                <w:sz w:val="20"/>
                <w:szCs w:val="20"/>
              </w:rPr>
              <w:t>Shan Hai Jing</w:t>
            </w:r>
            <w:r>
              <w:rPr>
                <w:sz w:val="20"/>
                <w:szCs w:val="20"/>
              </w:rPr>
              <w:br/>
            </w:r>
            <w:proofErr w:type="spellStart"/>
            <w:r>
              <w:rPr>
                <w:rFonts w:ascii="MS Mincho" w:eastAsia="MS Mincho" w:hAnsi="MS Mincho" w:cs="MS Mincho" w:hint="eastAsia"/>
                <w:sz w:val="20"/>
                <w:szCs w:val="20"/>
              </w:rPr>
              <w:t>山海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Default="00485DF6">
            <w:pPr>
              <w:spacing w:before="100" w:beforeAutospacing="1" w:after="100" w:afterAutospacing="1"/>
              <w:rPr>
                <w:sz w:val="20"/>
                <w:szCs w:val="20"/>
              </w:rPr>
            </w:pPr>
            <w:r>
              <w:rPr>
                <w:sz w:val="20"/>
                <w:szCs w:val="20"/>
              </w:rPr>
              <w:t>Author/Date: The date and author could not be confirmed. Many scholars consider it as a pre-Qin document. The 14th volumes could be formed in Warring State(700-256BC) ; the 4th volume could be formed in West Han Dynasty(206 BC-220 AD)</w:t>
            </w:r>
            <w:r>
              <w:rPr>
                <w:sz w:val="20"/>
                <w:szCs w:val="20"/>
              </w:rPr>
              <w:br/>
            </w:r>
            <w:r>
              <w:rPr>
                <w:sz w:val="20"/>
                <w:szCs w:val="20"/>
              </w:rPr>
              <w:br/>
              <w:t xml:space="preserve">Version: In history there existed many complicated versions.  The current popular version has 18 volumes, which is believed to come from the hands of </w:t>
            </w:r>
            <w:proofErr w:type="spellStart"/>
            <w:r>
              <w:rPr>
                <w:sz w:val="20"/>
                <w:szCs w:val="20"/>
              </w:rPr>
              <w:t>ShanHaiJinZhuan</w:t>
            </w:r>
            <w:proofErr w:type="spellEnd"/>
            <w:r>
              <w:rPr>
                <w:sz w:val="20"/>
                <w:szCs w:val="20"/>
              </w:rPr>
              <w:t xml:space="preserve"> </w:t>
            </w:r>
            <w:proofErr w:type="spellStart"/>
            <w:r>
              <w:rPr>
                <w:rFonts w:ascii="MS Mincho" w:eastAsia="MS Mincho" w:hAnsi="MS Mincho" w:cs="MS Mincho" w:hint="eastAsia"/>
                <w:sz w:val="20"/>
                <w:szCs w:val="20"/>
              </w:rPr>
              <w:t>郭璞</w:t>
            </w:r>
            <w:proofErr w:type="spellEnd"/>
            <w:r>
              <w:rPr>
                <w:sz w:val="20"/>
                <w:szCs w:val="20"/>
              </w:rPr>
              <w:t xml:space="preserve"> (276-324AD) of </w:t>
            </w:r>
            <w:proofErr w:type="spellStart"/>
            <w:r>
              <w:rPr>
                <w:sz w:val="20"/>
                <w:szCs w:val="20"/>
              </w:rPr>
              <w:t>Jin</w:t>
            </w:r>
            <w:proofErr w:type="spellEnd"/>
            <w:r>
              <w:rPr>
                <w:sz w:val="20"/>
                <w:szCs w:val="20"/>
              </w:rPr>
              <w:t xml:space="preserve"> Dynasty (266-420AD).</w:t>
            </w:r>
          </w:p>
        </w:tc>
      </w:tr>
      <w:tr w:rsidR="00485DF6"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Default="00485DF6">
            <w:pPr>
              <w:spacing w:before="100" w:beforeAutospacing="1" w:after="100" w:afterAutospacing="1"/>
              <w:rPr>
                <w:sz w:val="20"/>
                <w:szCs w:val="20"/>
              </w:rPr>
            </w:pPr>
            <w:r>
              <w:rPr>
                <w:sz w:val="20"/>
                <w:szCs w:val="20"/>
              </w:rPr>
              <w:t xml:space="preserve">Huangdi </w:t>
            </w:r>
            <w:proofErr w:type="spellStart"/>
            <w:r>
              <w:rPr>
                <w:sz w:val="20"/>
                <w:szCs w:val="20"/>
              </w:rPr>
              <w:t>Neijing</w:t>
            </w:r>
            <w:proofErr w:type="spellEnd"/>
            <w:r>
              <w:rPr>
                <w:sz w:val="20"/>
                <w:szCs w:val="20"/>
              </w:rPr>
              <w:br/>
            </w:r>
            <w:proofErr w:type="spellStart"/>
            <w:r>
              <w:rPr>
                <w:rFonts w:ascii="MS Mincho" w:eastAsia="MS Mincho" w:hAnsi="MS Mincho" w:cs="MS Mincho" w:hint="eastAsia"/>
                <w:sz w:val="20"/>
                <w:szCs w:val="20"/>
              </w:rPr>
              <w:t>黄帝内</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Default="00485DF6">
            <w:pPr>
              <w:spacing w:before="100" w:beforeAutospacing="1" w:after="100" w:afterAutospacing="1"/>
              <w:rPr>
                <w:sz w:val="20"/>
                <w:szCs w:val="20"/>
              </w:rPr>
            </w:pPr>
            <w:r>
              <w:rPr>
                <w:sz w:val="20"/>
                <w:szCs w:val="20"/>
              </w:rPr>
              <w:t xml:space="preserve">Author/Date: The scholars could not confirm its date and authors. Some tradition believes that </w:t>
            </w:r>
            <w:r>
              <w:rPr>
                <w:sz w:val="20"/>
                <w:szCs w:val="20"/>
              </w:rPr>
              <w:lastRenderedPageBreak/>
              <w:t xml:space="preserve">it is a records of the words of the earliest sages  </w:t>
            </w:r>
            <w:proofErr w:type="spellStart"/>
            <w:r>
              <w:rPr>
                <w:sz w:val="20"/>
                <w:szCs w:val="20"/>
              </w:rPr>
              <w:t>HuangDi</w:t>
            </w:r>
            <w:proofErr w:type="spellEnd"/>
            <w:r>
              <w:rPr>
                <w:sz w:val="20"/>
                <w:szCs w:val="20"/>
              </w:rPr>
              <w:t xml:space="preserve"> </w:t>
            </w:r>
            <w:proofErr w:type="spellStart"/>
            <w:r>
              <w:rPr>
                <w:rFonts w:ascii="MS Mincho" w:eastAsia="MS Mincho" w:hAnsi="MS Mincho" w:cs="MS Mincho" w:hint="eastAsia"/>
                <w:sz w:val="20"/>
                <w:szCs w:val="20"/>
              </w:rPr>
              <w:t>黄帝</w:t>
            </w:r>
            <w:r>
              <w:rPr>
                <w:sz w:val="20"/>
                <w:szCs w:val="20"/>
              </w:rPr>
              <w:t>,QiBo</w:t>
            </w:r>
            <w:proofErr w:type="spellEnd"/>
            <w:r>
              <w:rPr>
                <w:sz w:val="20"/>
                <w:szCs w:val="20"/>
              </w:rPr>
              <w:t xml:space="preserve"> </w:t>
            </w:r>
            <w:proofErr w:type="spellStart"/>
            <w:r>
              <w:rPr>
                <w:rFonts w:ascii="MS Mincho" w:eastAsia="MS Mincho" w:hAnsi="MS Mincho" w:cs="MS Mincho" w:hint="eastAsia"/>
                <w:sz w:val="20"/>
                <w:szCs w:val="20"/>
              </w:rPr>
              <w:t>岐伯</w:t>
            </w:r>
            <w:r>
              <w:rPr>
                <w:sz w:val="20"/>
                <w:szCs w:val="20"/>
              </w:rPr>
              <w:t>,LeiGong</w:t>
            </w:r>
            <w:r>
              <w:rPr>
                <w:rFonts w:ascii="MS Mincho" w:eastAsia="MS Mincho" w:hAnsi="MS Mincho" w:cs="MS Mincho" w:hint="eastAsia"/>
                <w:sz w:val="20"/>
                <w:szCs w:val="20"/>
              </w:rPr>
              <w:t>雷公</w:t>
            </w:r>
            <w:r>
              <w:rPr>
                <w:sz w:val="20"/>
                <w:szCs w:val="20"/>
              </w:rPr>
              <w:t>,BoDao</w:t>
            </w:r>
            <w:proofErr w:type="spellEnd"/>
            <w:r>
              <w:rPr>
                <w:sz w:val="20"/>
                <w:szCs w:val="20"/>
              </w:rPr>
              <w:t xml:space="preserve"> </w:t>
            </w:r>
            <w:proofErr w:type="spellStart"/>
            <w:r>
              <w:rPr>
                <w:rFonts w:ascii="MS Mincho" w:eastAsia="MS Mincho" w:hAnsi="MS Mincho" w:cs="MS Mincho" w:hint="eastAsia"/>
                <w:sz w:val="20"/>
                <w:szCs w:val="20"/>
              </w:rPr>
              <w:t>伯高、</w:t>
            </w:r>
            <w:r>
              <w:rPr>
                <w:sz w:val="20"/>
                <w:szCs w:val="20"/>
              </w:rPr>
              <w:t>YuFu</w:t>
            </w:r>
            <w:proofErr w:type="spellEnd"/>
            <w:r>
              <w:rPr>
                <w:sz w:val="20"/>
                <w:szCs w:val="20"/>
              </w:rPr>
              <w:t xml:space="preserve"> </w:t>
            </w:r>
            <w:proofErr w:type="spellStart"/>
            <w:r>
              <w:rPr>
                <w:rFonts w:ascii="PingFang TC" w:eastAsia="PingFang TC" w:hAnsi="PingFang TC" w:cs="PingFang TC" w:hint="eastAsia"/>
                <w:sz w:val="20"/>
                <w:szCs w:val="20"/>
              </w:rPr>
              <w:t>俞</w:t>
            </w:r>
            <w:r>
              <w:rPr>
                <w:rFonts w:ascii="MS Mincho" w:eastAsia="MS Mincho" w:hAnsi="MS Mincho" w:cs="MS Mincho" w:hint="eastAsia"/>
                <w:sz w:val="20"/>
                <w:szCs w:val="20"/>
              </w:rPr>
              <w:t>跗、</w:t>
            </w:r>
            <w:r>
              <w:rPr>
                <w:sz w:val="20"/>
                <w:szCs w:val="20"/>
              </w:rPr>
              <w:t>ShaoShi</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师</w:t>
            </w:r>
            <w:r>
              <w:rPr>
                <w:rFonts w:ascii="MS Mincho" w:eastAsia="MS Mincho" w:hAnsi="MS Mincho" w:cs="MS Mincho" w:hint="eastAsia"/>
                <w:sz w:val="20"/>
                <w:szCs w:val="20"/>
              </w:rPr>
              <w:t>、</w:t>
            </w:r>
            <w:r>
              <w:rPr>
                <w:sz w:val="20"/>
                <w:szCs w:val="20"/>
              </w:rPr>
              <w:t>GuiXuQu</w:t>
            </w:r>
            <w:proofErr w:type="spellEnd"/>
            <w:r>
              <w:rPr>
                <w:sz w:val="20"/>
                <w:szCs w:val="20"/>
              </w:rPr>
              <w:t xml:space="preserve"> </w:t>
            </w:r>
            <w:proofErr w:type="spellStart"/>
            <w:r>
              <w:rPr>
                <w:rFonts w:ascii="MS Mincho" w:eastAsia="MS Mincho" w:hAnsi="MS Mincho" w:cs="MS Mincho" w:hint="eastAsia"/>
                <w:sz w:val="20"/>
                <w:szCs w:val="20"/>
              </w:rPr>
              <w:t>鬼臾区、</w:t>
            </w:r>
            <w:r>
              <w:rPr>
                <w:sz w:val="20"/>
                <w:szCs w:val="20"/>
              </w:rPr>
              <w:t>ShaoYu</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俞</w:t>
            </w:r>
            <w:proofErr w:type="spellEnd"/>
            <w:r>
              <w:rPr>
                <w:sz w:val="20"/>
                <w:szCs w:val="20"/>
              </w:rPr>
              <w:t xml:space="preserve"> </w:t>
            </w:r>
            <w:proofErr w:type="spellStart"/>
            <w:r>
              <w:rPr>
                <w:sz w:val="20"/>
                <w:szCs w:val="20"/>
              </w:rPr>
              <w:t>etc</w:t>
            </w:r>
            <w:proofErr w:type="spellEnd"/>
            <w:r>
              <w:rPr>
                <w:sz w:val="20"/>
                <w:szCs w:val="20"/>
              </w:rPr>
              <w:t xml:space="preserve">, those could be dated to 2717-2599BC.Many scholars considered the book as pre-Qin (before 221BC) document. The book was not mentioned by </w:t>
            </w:r>
            <w:proofErr w:type="spellStart"/>
            <w:r>
              <w:rPr>
                <w:sz w:val="20"/>
                <w:szCs w:val="20"/>
              </w:rPr>
              <w:t>SiMaQin</w:t>
            </w:r>
            <w:proofErr w:type="spellEnd"/>
            <w:r>
              <w:rPr>
                <w:sz w:val="20"/>
                <w:szCs w:val="20"/>
              </w:rPr>
              <w:t xml:space="preserve"> (145-86BC)  </w:t>
            </w:r>
            <w:r>
              <w:rPr>
                <w:sz w:val="20"/>
                <w:szCs w:val="20"/>
              </w:rPr>
              <w:br/>
            </w:r>
            <w:r>
              <w:rPr>
                <w:sz w:val="20"/>
                <w:szCs w:val="20"/>
              </w:rPr>
              <w:br/>
              <w:t xml:space="preserve">Version: It is one of the earliest medical work, the foundation of today’s Chinese </w:t>
            </w:r>
            <w:proofErr w:type="spellStart"/>
            <w:r>
              <w:rPr>
                <w:sz w:val="20"/>
                <w:szCs w:val="20"/>
              </w:rPr>
              <w:t>medicion</w:t>
            </w:r>
            <w:proofErr w:type="spellEnd"/>
            <w:r>
              <w:rPr>
                <w:sz w:val="20"/>
                <w:szCs w:val="20"/>
              </w:rPr>
              <w:t xml:space="preserve">. There are many versions ever appeared and disappeared in </w:t>
            </w:r>
            <w:proofErr w:type="spellStart"/>
            <w:r>
              <w:rPr>
                <w:sz w:val="20"/>
                <w:szCs w:val="20"/>
              </w:rPr>
              <w:t>history.The</w:t>
            </w:r>
            <w:proofErr w:type="spellEnd"/>
            <w:r>
              <w:rPr>
                <w:sz w:val="20"/>
                <w:szCs w:val="20"/>
              </w:rPr>
              <w:t xml:space="preserve"> current version could a work of many doctors in history.</w:t>
            </w:r>
          </w:p>
        </w:tc>
      </w:tr>
      <w:tr w:rsidR="00485DF6"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Default="00485DF6">
            <w:pPr>
              <w:spacing w:before="100" w:beforeAutospacing="1" w:after="100" w:afterAutospacing="1"/>
              <w:rPr>
                <w:sz w:val="20"/>
                <w:szCs w:val="20"/>
              </w:rPr>
            </w:pPr>
            <w:r>
              <w:rPr>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Default="00485DF6">
            <w:pPr>
              <w:spacing w:before="100" w:beforeAutospacing="1" w:after="100" w:afterAutospacing="1"/>
              <w:rPr>
                <w:sz w:val="20"/>
                <w:szCs w:val="20"/>
              </w:rPr>
            </w:pPr>
            <w:r>
              <w:rPr>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w:t>
            </w:r>
            <w:proofErr w:type="spellStart"/>
            <w:r>
              <w:rPr>
                <w:sz w:val="20"/>
                <w:szCs w:val="20"/>
              </w:rPr>
              <w:t>Zuo</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春秋左</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Default="00485DF6">
            <w:pPr>
              <w:spacing w:before="100" w:beforeAutospacing="1" w:after="100" w:afterAutospacing="1"/>
              <w:rPr>
                <w:sz w:val="20"/>
                <w:szCs w:val="20"/>
              </w:rPr>
            </w:pPr>
            <w:r>
              <w:rPr>
                <w:sz w:val="20"/>
                <w:szCs w:val="20"/>
              </w:rPr>
              <w:t xml:space="preserve">Author/Date: Tradition believes that the book was written by </w:t>
            </w:r>
            <w:proofErr w:type="spellStart"/>
            <w:r>
              <w:rPr>
                <w:sz w:val="20"/>
                <w:szCs w:val="20"/>
              </w:rPr>
              <w:t>ZuoQiuMing</w:t>
            </w:r>
            <w:proofErr w:type="spellEnd"/>
            <w:r>
              <w:rPr>
                <w:sz w:val="20"/>
                <w:szCs w:val="20"/>
              </w:rPr>
              <w:t xml:space="preserve"> </w:t>
            </w:r>
            <w:proofErr w:type="spellStart"/>
            <w:r>
              <w:rPr>
                <w:rFonts w:ascii="MS Mincho" w:eastAsia="MS Mincho" w:hAnsi="MS Mincho" w:cs="MS Mincho" w:hint="eastAsia"/>
                <w:sz w:val="20"/>
                <w:szCs w:val="20"/>
              </w:rPr>
              <w:t>左丘明</w:t>
            </w:r>
            <w:proofErr w:type="spellEnd"/>
            <w:r>
              <w:rPr>
                <w:sz w:val="20"/>
                <w:szCs w:val="20"/>
              </w:rPr>
              <w:t xml:space="preserve"> (est.502-422BC). It covers the history story between 722 BC and 468 BC.</w:t>
            </w:r>
            <w:r>
              <w:rPr>
                <w:sz w:val="20"/>
                <w:szCs w:val="20"/>
              </w:rPr>
              <w:br/>
            </w:r>
            <w:r>
              <w:rPr>
                <w:sz w:val="20"/>
                <w:szCs w:val="20"/>
              </w:rPr>
              <w:br/>
              <w:t xml:space="preserve">Version: the book is based up the book of </w:t>
            </w:r>
            <w:proofErr w:type="spellStart"/>
            <w:r>
              <w:rPr>
                <w:sz w:val="20"/>
                <w:szCs w:val="20"/>
              </w:rPr>
              <w:t>ChunQiu</w:t>
            </w:r>
            <w:proofErr w:type="spellEnd"/>
            <w:r>
              <w:rPr>
                <w:sz w:val="20"/>
                <w:szCs w:val="20"/>
              </w:rPr>
              <w:t xml:space="preserve"> </w:t>
            </w:r>
            <w:proofErr w:type="spellStart"/>
            <w:r>
              <w:rPr>
                <w:rFonts w:ascii="MS Mincho" w:eastAsia="MS Mincho" w:hAnsi="MS Mincho" w:cs="MS Mincho" w:hint="eastAsia"/>
                <w:sz w:val="20"/>
                <w:szCs w:val="20"/>
              </w:rPr>
              <w:t>春秋</w:t>
            </w:r>
            <w:proofErr w:type="spellEnd"/>
            <w:r>
              <w:rPr>
                <w:sz w:val="20"/>
                <w:szCs w:val="20"/>
              </w:rPr>
              <w:t xml:space="preserve">, and referred to other books like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JinCheng</w:t>
            </w:r>
            <w:proofErr w:type="spellEnd"/>
            <w:r>
              <w:rPr>
                <w:sz w:val="20"/>
                <w:szCs w:val="20"/>
              </w:rPr>
              <w:t xml:space="preserve"> </w:t>
            </w:r>
            <w:proofErr w:type="spellStart"/>
            <w:r>
              <w:rPr>
                <w:rFonts w:ascii="MS Mincho" w:eastAsia="MS Mincho" w:hAnsi="MS Mincho" w:cs="MS Mincho" w:hint="eastAsia"/>
                <w:sz w:val="20"/>
                <w:szCs w:val="20"/>
              </w:rPr>
              <w:t>晋乘</w:t>
            </w:r>
            <w:r>
              <w:rPr>
                <w:sz w:val="20"/>
                <w:szCs w:val="20"/>
              </w:rPr>
              <w:t>,ZhenShu</w:t>
            </w:r>
            <w:proofErr w:type="spellEnd"/>
            <w:r>
              <w:rPr>
                <w:sz w:val="20"/>
                <w:szCs w:val="20"/>
              </w:rPr>
              <w:t xml:space="preserve"> </w:t>
            </w:r>
            <w:proofErr w:type="spellStart"/>
            <w:r>
              <w:rPr>
                <w:rFonts w:ascii="PingFang TC" w:eastAsia="PingFang TC" w:hAnsi="PingFang TC" w:cs="PingFang TC" w:hint="eastAsia"/>
                <w:sz w:val="20"/>
                <w:szCs w:val="20"/>
              </w:rPr>
              <w:t>郑书</w:t>
            </w:r>
            <w:proofErr w:type="spellEnd"/>
            <w:r>
              <w:rPr>
                <w:sz w:val="20"/>
                <w:szCs w:val="20"/>
              </w:rPr>
              <w:t xml:space="preserve">, </w:t>
            </w:r>
            <w:proofErr w:type="spellStart"/>
            <w:r>
              <w:rPr>
                <w:sz w:val="20"/>
                <w:szCs w:val="20"/>
              </w:rPr>
              <w:t>ChuShouWu</w:t>
            </w:r>
            <w:proofErr w:type="spellEnd"/>
            <w:r>
              <w:rPr>
                <w:sz w:val="20"/>
                <w:szCs w:val="20"/>
              </w:rPr>
              <w:t xml:space="preserve"> </w:t>
            </w:r>
            <w:proofErr w:type="spellStart"/>
            <w:r>
              <w:rPr>
                <w:rFonts w:ascii="MS Mincho" w:eastAsia="MS Mincho" w:hAnsi="MS Mincho" w:cs="MS Mincho" w:hint="eastAsia"/>
                <w:sz w:val="20"/>
                <w:szCs w:val="20"/>
              </w:rPr>
              <w:t>楚梼杌</w:t>
            </w:r>
            <w:proofErr w:type="spellEnd"/>
            <w:r>
              <w:rPr>
                <w:sz w:val="20"/>
                <w:szCs w:val="20"/>
              </w:rPr>
              <w:t xml:space="preserve"> etc. The book is also call </w:t>
            </w:r>
            <w:proofErr w:type="spellStart"/>
            <w:r>
              <w:rPr>
                <w:sz w:val="20"/>
                <w:szCs w:val="20"/>
              </w:rPr>
              <w:t>ZuoShiChunQiu</w:t>
            </w:r>
            <w:proofErr w:type="spellEnd"/>
            <w:r>
              <w:rPr>
                <w:sz w:val="20"/>
                <w:szCs w:val="20"/>
              </w:rPr>
              <w:t xml:space="preserve"> </w:t>
            </w:r>
            <w:proofErr w:type="spellStart"/>
            <w:r>
              <w:rPr>
                <w:rFonts w:ascii="MS Mincho" w:eastAsia="MS Mincho" w:hAnsi="MS Mincho" w:cs="MS Mincho" w:hint="eastAsia"/>
                <w:sz w:val="20"/>
                <w:szCs w:val="20"/>
              </w:rPr>
              <w:t>左氏春秋</w:t>
            </w:r>
            <w:proofErr w:type="spellEnd"/>
            <w:r>
              <w:rPr>
                <w:sz w:val="20"/>
                <w:szCs w:val="20"/>
              </w:rPr>
              <w:t xml:space="preserve">, or </w:t>
            </w:r>
            <w:proofErr w:type="spellStart"/>
            <w:r>
              <w:rPr>
                <w:sz w:val="20"/>
                <w:szCs w:val="20"/>
              </w:rPr>
              <w:t>ChunQiuZuoShiZhuan</w:t>
            </w:r>
            <w:r>
              <w:rPr>
                <w:rFonts w:ascii="MS Mincho" w:eastAsia="MS Mincho" w:hAnsi="MS Mincho" w:cs="MS Mincho" w:hint="eastAsia"/>
                <w:sz w:val="20"/>
                <w:szCs w:val="20"/>
              </w:rPr>
              <w:t>春秋左氏</w:t>
            </w:r>
            <w:r>
              <w:rPr>
                <w:rFonts w:ascii="PingFang TC" w:eastAsia="PingFang TC" w:hAnsi="PingFang TC" w:cs="PingFang TC" w:hint="eastAsia"/>
                <w:sz w:val="20"/>
                <w:szCs w:val="20"/>
              </w:rPr>
              <w:t>传</w:t>
            </w:r>
            <w:proofErr w:type="spellEnd"/>
            <w:r>
              <w:rPr>
                <w:sz w:val="20"/>
                <w:szCs w:val="20"/>
              </w:rPr>
              <w:t>.</w:t>
            </w:r>
          </w:p>
        </w:tc>
      </w:tr>
      <w:tr w:rsidR="00485DF6"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Default="00485DF6">
            <w:pPr>
              <w:spacing w:before="100" w:beforeAutospacing="1" w:after="100" w:afterAutospacing="1"/>
              <w:rPr>
                <w:sz w:val="20"/>
                <w:szCs w:val="20"/>
              </w:rPr>
            </w:pPr>
            <w:r>
              <w:rPr>
                <w:sz w:val="20"/>
                <w:szCs w:val="20"/>
              </w:rPr>
              <w:t>Shen Bu Hai</w:t>
            </w:r>
            <w:r>
              <w:rPr>
                <w:sz w:val="20"/>
                <w:szCs w:val="20"/>
              </w:rPr>
              <w:br/>
            </w:r>
            <w:proofErr w:type="spellStart"/>
            <w:r>
              <w:rPr>
                <w:rFonts w:ascii="MS Mincho" w:eastAsia="MS Mincho" w:hAnsi="MS Mincho" w:cs="MS Mincho" w:hint="eastAsia"/>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申子</w:t>
            </w:r>
            <w:proofErr w:type="spellEnd"/>
            <w:r>
              <w:rPr>
                <w:sz w:val="20"/>
                <w:szCs w:val="20"/>
              </w:rPr>
              <w:t xml:space="preserve"> (385-337BC) or his followers.</w:t>
            </w:r>
            <w:r>
              <w:rPr>
                <w:sz w:val="20"/>
                <w:szCs w:val="20"/>
              </w:rPr>
              <w:br/>
            </w:r>
            <w:r>
              <w:rPr>
                <w:sz w:val="20"/>
                <w:szCs w:val="20"/>
              </w:rPr>
              <w:br/>
              <w:t>Version: Most his original works were believed to be lost. The information for current version is unclear.</w:t>
            </w:r>
          </w:p>
        </w:tc>
      </w:tr>
      <w:tr w:rsidR="00485DF6"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Default="00485DF6">
            <w:pPr>
              <w:spacing w:before="100" w:beforeAutospacing="1" w:after="100" w:afterAutospacing="1"/>
              <w:rPr>
                <w:sz w:val="20"/>
                <w:szCs w:val="20"/>
              </w:rPr>
            </w:pPr>
            <w:r>
              <w:rPr>
                <w:sz w:val="20"/>
                <w:szCs w:val="20"/>
              </w:rPr>
              <w:t>Da Dai Li Ji</w:t>
            </w:r>
            <w:r>
              <w:rPr>
                <w:sz w:val="20"/>
                <w:szCs w:val="20"/>
              </w:rPr>
              <w:br/>
            </w:r>
            <w:proofErr w:type="spellStart"/>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Default="00485DF6">
            <w:pPr>
              <w:spacing w:before="100" w:beforeAutospacing="1" w:after="100" w:afterAutospacing="1"/>
              <w:rPr>
                <w:sz w:val="20"/>
                <w:szCs w:val="20"/>
              </w:rPr>
            </w:pPr>
            <w:r>
              <w:rPr>
                <w:sz w:val="20"/>
                <w:szCs w:val="20"/>
              </w:rPr>
              <w:t xml:space="preserve">Author/Date: Some history documents mention that the book was written by </w:t>
            </w:r>
            <w:proofErr w:type="spellStart"/>
            <w:r>
              <w:rPr>
                <w:sz w:val="20"/>
                <w:szCs w:val="20"/>
              </w:rPr>
              <w:t>DaiDe</w:t>
            </w:r>
            <w:proofErr w:type="spellEnd"/>
            <w:r>
              <w:rPr>
                <w:sz w:val="20"/>
                <w:szCs w:val="20"/>
              </w:rPr>
              <w:t xml:space="preserve"> </w:t>
            </w:r>
            <w:proofErr w:type="spellStart"/>
            <w:r>
              <w:rPr>
                <w:rFonts w:ascii="MS Mincho" w:eastAsia="MS Mincho" w:hAnsi="MS Mincho" w:cs="MS Mincho" w:hint="eastAsia"/>
                <w:sz w:val="20"/>
                <w:szCs w:val="20"/>
              </w:rPr>
              <w:t>戴德</w:t>
            </w:r>
            <w:proofErr w:type="spellEnd"/>
            <w:r>
              <w:rPr>
                <w:sz w:val="20"/>
                <w:szCs w:val="20"/>
              </w:rPr>
              <w:t xml:space="preserve"> of Han dynasty (206 BC-220 AD).</w:t>
            </w:r>
            <w:r>
              <w:rPr>
                <w:sz w:val="20"/>
                <w:szCs w:val="20"/>
              </w:rPr>
              <w:br/>
            </w:r>
            <w:r>
              <w:rPr>
                <w:sz w:val="20"/>
                <w:szCs w:val="20"/>
              </w:rPr>
              <w:br/>
              <w:t>Version: Original version has 85 chapter. The current version has 39 chapter.</w:t>
            </w:r>
          </w:p>
        </w:tc>
      </w:tr>
      <w:tr w:rsidR="00485DF6"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Default="00485DF6">
            <w:pPr>
              <w:spacing w:before="100" w:beforeAutospacing="1" w:after="100" w:afterAutospacing="1"/>
              <w:rPr>
                <w:sz w:val="20"/>
                <w:szCs w:val="20"/>
              </w:rPr>
            </w:pPr>
            <w:r>
              <w:rPr>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Default="00485DF6">
            <w:pPr>
              <w:spacing w:before="100" w:beforeAutospacing="1" w:after="100" w:afterAutospacing="1"/>
              <w:rPr>
                <w:sz w:val="20"/>
                <w:szCs w:val="20"/>
              </w:rPr>
            </w:pPr>
            <w:proofErr w:type="spellStart"/>
            <w:r>
              <w:rPr>
                <w:sz w:val="20"/>
                <w:szCs w:val="20"/>
              </w:rPr>
              <w:t>Mutianzi</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穆天子</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Default="00485DF6">
            <w:pPr>
              <w:spacing w:before="100" w:beforeAutospacing="1" w:after="100" w:afterAutospacing="1"/>
              <w:rPr>
                <w:sz w:val="20"/>
                <w:szCs w:val="20"/>
              </w:rPr>
            </w:pPr>
            <w:r>
              <w:rPr>
                <w:sz w:val="20"/>
                <w:szCs w:val="20"/>
              </w:rPr>
              <w:t>Author/Date: The date and author could not be known.</w:t>
            </w:r>
            <w:r>
              <w:rPr>
                <w:sz w:val="20"/>
                <w:szCs w:val="20"/>
              </w:rPr>
              <w:br/>
            </w:r>
            <w:r>
              <w:rPr>
                <w:sz w:val="20"/>
                <w:szCs w:val="20"/>
              </w:rPr>
              <w:br/>
              <w:t xml:space="preserve">Version: The earliest version comes part of </w:t>
            </w:r>
            <w:proofErr w:type="spellStart"/>
            <w:r>
              <w:rPr>
                <w:sz w:val="20"/>
                <w:szCs w:val="20"/>
              </w:rPr>
              <w:t>JiZongZuShu</w:t>
            </w:r>
            <w:proofErr w:type="spellEnd"/>
            <w:r>
              <w:rPr>
                <w:sz w:val="20"/>
                <w:szCs w:val="20"/>
              </w:rPr>
              <w:t xml:space="preserve"> </w:t>
            </w:r>
            <w:proofErr w:type="spellStart"/>
            <w:r>
              <w:rPr>
                <w:rFonts w:ascii="MS Mincho" w:eastAsia="MS Mincho" w:hAnsi="MS Mincho" w:cs="MS Mincho" w:hint="eastAsia"/>
                <w:sz w:val="20"/>
                <w:szCs w:val="20"/>
              </w:rPr>
              <w:t>汲冢竹</w:t>
            </w:r>
            <w:r>
              <w:rPr>
                <w:rFonts w:ascii="PingFang TC" w:eastAsia="PingFang TC" w:hAnsi="PingFang TC" w:cs="PingFang TC" w:hint="eastAsia"/>
                <w:sz w:val="20"/>
                <w:szCs w:val="20"/>
              </w:rPr>
              <w:t>书</w:t>
            </w:r>
            <w:proofErr w:type="spellEnd"/>
            <w:r>
              <w:rPr>
                <w:sz w:val="20"/>
                <w:szCs w:val="20"/>
              </w:rPr>
              <w:t xml:space="preserve">, discovered from a tomb in 281 AD in </w:t>
            </w:r>
            <w:proofErr w:type="spellStart"/>
            <w:r>
              <w:rPr>
                <w:sz w:val="20"/>
                <w:szCs w:val="20"/>
              </w:rPr>
              <w:t>WestJin</w:t>
            </w:r>
            <w:proofErr w:type="spellEnd"/>
            <w:r>
              <w:rPr>
                <w:sz w:val="20"/>
                <w:szCs w:val="20"/>
              </w:rPr>
              <w:t xml:space="preserve"> Dynasty(266-316). The book is about the story of </w:t>
            </w:r>
            <w:proofErr w:type="spellStart"/>
            <w:r>
              <w:rPr>
                <w:sz w:val="20"/>
                <w:szCs w:val="20"/>
              </w:rPr>
              <w:t>ZhouMuWang</w:t>
            </w:r>
            <w:proofErr w:type="spellEnd"/>
            <w:r>
              <w:rPr>
                <w:sz w:val="20"/>
                <w:szCs w:val="20"/>
              </w:rPr>
              <w:t xml:space="preserve"> </w:t>
            </w:r>
            <w:proofErr w:type="spellStart"/>
            <w:r>
              <w:rPr>
                <w:rFonts w:ascii="MS Mincho" w:eastAsia="MS Mincho" w:hAnsi="MS Mincho" w:cs="MS Mincho" w:hint="eastAsia"/>
                <w:sz w:val="20"/>
                <w:szCs w:val="20"/>
              </w:rPr>
              <w:t>周穆王</w:t>
            </w:r>
            <w:proofErr w:type="spellEnd"/>
            <w:r>
              <w:rPr>
                <w:sz w:val="20"/>
                <w:szCs w:val="20"/>
              </w:rPr>
              <w:t xml:space="preserve"> (est. 992-922 BC). Other versions include </w:t>
            </w:r>
            <w:proofErr w:type="spellStart"/>
            <w:r>
              <w:rPr>
                <w:sz w:val="20"/>
                <w:szCs w:val="20"/>
              </w:rPr>
              <w:lastRenderedPageBreak/>
              <w:t>ZhouWangZhuan</w:t>
            </w:r>
            <w:r>
              <w:rPr>
                <w:rFonts w:ascii="MS Mincho" w:eastAsia="MS Mincho" w:hAnsi="MS Mincho" w:cs="MS Mincho" w:hint="eastAsia"/>
                <w:sz w:val="20"/>
                <w:szCs w:val="20"/>
              </w:rPr>
              <w:t>周王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MuWangZhuan</w:t>
            </w:r>
            <w:r>
              <w:rPr>
                <w:rFonts w:ascii="MS Mincho" w:eastAsia="MS Mincho" w:hAnsi="MS Mincho" w:cs="MS Mincho" w:hint="eastAsia"/>
                <w:sz w:val="20"/>
                <w:szCs w:val="20"/>
              </w:rPr>
              <w:t>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ZhouMuWangZhuan</w:t>
            </w:r>
            <w:r>
              <w:rPr>
                <w:rFonts w:ascii="MS Mincho" w:eastAsia="MS Mincho" w:hAnsi="MS Mincho" w:cs="MS Mincho" w:hint="eastAsia"/>
                <w:sz w:val="20"/>
                <w:szCs w:val="20"/>
              </w:rPr>
              <w:t>周穆王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ZhouMuWangYouXinJi</w:t>
            </w:r>
            <w:r>
              <w:rPr>
                <w:rFonts w:ascii="MS Mincho" w:eastAsia="MS Mincho" w:hAnsi="MS Mincho" w:cs="MS Mincho" w:hint="eastAsia"/>
                <w:sz w:val="20"/>
                <w:szCs w:val="20"/>
              </w:rPr>
              <w:t>周穆王游行</w:t>
            </w:r>
            <w:r>
              <w:rPr>
                <w:rFonts w:ascii="PingFang TC" w:eastAsia="PingFang TC" w:hAnsi="PingFang TC" w:cs="PingFang TC" w:hint="eastAsia"/>
                <w:sz w:val="20"/>
                <w:szCs w:val="20"/>
              </w:rPr>
              <w:t>记</w:t>
            </w:r>
            <w:proofErr w:type="spellEnd"/>
            <w:r>
              <w:rPr>
                <w:sz w:val="20"/>
                <w:szCs w:val="20"/>
              </w:rPr>
              <w:t>, etc.</w:t>
            </w:r>
          </w:p>
        </w:tc>
      </w:tr>
      <w:tr w:rsidR="00485DF6"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Default="00485DF6">
            <w:pPr>
              <w:spacing w:before="100" w:beforeAutospacing="1" w:after="100" w:afterAutospacing="1"/>
              <w:rPr>
                <w:sz w:val="20"/>
                <w:szCs w:val="20"/>
              </w:rPr>
            </w:pPr>
            <w:r>
              <w:rPr>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Default="00485DF6">
            <w:pPr>
              <w:spacing w:before="100" w:beforeAutospacing="1" w:after="100" w:afterAutospacing="1"/>
              <w:rPr>
                <w:sz w:val="20"/>
                <w:szCs w:val="20"/>
              </w:rPr>
            </w:pPr>
            <w:r>
              <w:rPr>
                <w:sz w:val="20"/>
                <w:szCs w:val="20"/>
              </w:rPr>
              <w:t>Zhuangzi</w:t>
            </w:r>
            <w:r>
              <w:rPr>
                <w:sz w:val="20"/>
                <w:szCs w:val="20"/>
              </w:rPr>
              <w:br/>
            </w:r>
            <w:proofErr w:type="spellStart"/>
            <w:r>
              <w:rPr>
                <w:rFonts w:ascii="MS Mincho" w:eastAsia="MS Mincho" w:hAnsi="MS Mincho" w:cs="MS Mincho" w:hint="eastAsia"/>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Default="00485DF6">
            <w:pPr>
              <w:spacing w:before="100" w:beforeAutospacing="1" w:after="100" w:afterAutospacing="1"/>
              <w:rPr>
                <w:sz w:val="20"/>
                <w:szCs w:val="20"/>
              </w:rPr>
            </w:pPr>
            <w:r>
              <w:rPr>
                <w:sz w:val="20"/>
                <w:szCs w:val="20"/>
              </w:rPr>
              <w:t xml:space="preserve">Author/Date: According to tradition, the book is written by </w:t>
            </w:r>
            <w:proofErr w:type="spellStart"/>
            <w:r>
              <w:rPr>
                <w:sz w:val="20"/>
                <w:szCs w:val="20"/>
              </w:rPr>
              <w:t>ZhuangZi</w:t>
            </w:r>
            <w:proofErr w:type="spellEnd"/>
            <w:r>
              <w:rPr>
                <w:sz w:val="20"/>
                <w:szCs w:val="20"/>
              </w:rPr>
              <w:t xml:space="preserve"> </w:t>
            </w:r>
            <w:proofErr w:type="spellStart"/>
            <w:r>
              <w:rPr>
                <w:rFonts w:ascii="MS Mincho" w:eastAsia="MS Mincho" w:hAnsi="MS Mincho" w:cs="MS Mincho" w:hint="eastAsia"/>
                <w:sz w:val="20"/>
                <w:szCs w:val="20"/>
              </w:rPr>
              <w:t>庄子</w:t>
            </w:r>
            <w:proofErr w:type="spellEnd"/>
            <w:r>
              <w:rPr>
                <w:sz w:val="20"/>
                <w:szCs w:val="20"/>
              </w:rPr>
              <w:t xml:space="preserve"> (369-286BC).   </w:t>
            </w:r>
            <w:r>
              <w:rPr>
                <w:sz w:val="20"/>
                <w:szCs w:val="20"/>
              </w:rPr>
              <w:br/>
            </w:r>
            <w:r>
              <w:rPr>
                <w:sz w:val="20"/>
                <w:szCs w:val="20"/>
              </w:rPr>
              <w:br/>
              <w:t xml:space="preserve">Version: It is also called </w:t>
            </w:r>
            <w:proofErr w:type="spellStart"/>
            <w:r>
              <w:rPr>
                <w:sz w:val="20"/>
                <w:szCs w:val="20"/>
              </w:rPr>
              <w:t>NanHuaJing</w:t>
            </w:r>
            <w:proofErr w:type="spellEnd"/>
            <w:r>
              <w:rPr>
                <w:sz w:val="20"/>
                <w:szCs w:val="20"/>
              </w:rPr>
              <w:t>(</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华经</w:t>
            </w:r>
            <w:proofErr w:type="spellEnd"/>
            <w:r>
              <w:rPr>
                <w:sz w:val="20"/>
                <w:szCs w:val="20"/>
              </w:rPr>
              <w:t xml:space="preserve">), </w:t>
            </w:r>
            <w:proofErr w:type="spellStart"/>
            <w:r>
              <w:rPr>
                <w:sz w:val="20"/>
                <w:szCs w:val="20"/>
              </w:rPr>
              <w:t>HuaNangZhenJin</w:t>
            </w:r>
            <w:proofErr w:type="spellEnd"/>
            <w:r>
              <w:rPr>
                <w:sz w:val="20"/>
                <w:szCs w:val="20"/>
              </w:rPr>
              <w:t xml:space="preserve"> </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w:t>
            </w:r>
            <w:r>
              <w:rPr>
                <w:rFonts w:ascii="MS Mincho" w:eastAsia="MS Mincho" w:hAnsi="MS Mincho" w:cs="MS Mincho" w:hint="eastAsia"/>
                <w:sz w:val="20"/>
                <w:szCs w:val="20"/>
              </w:rPr>
              <w:t>真</w:t>
            </w:r>
            <w:r>
              <w:rPr>
                <w:rFonts w:ascii="PingFang TC" w:eastAsia="PingFang TC" w:hAnsi="PingFang TC" w:cs="PingFang TC" w:hint="eastAsia"/>
                <w:sz w:val="20"/>
                <w:szCs w:val="20"/>
              </w:rPr>
              <w:t>经</w:t>
            </w:r>
            <w:proofErr w:type="spellEnd"/>
            <w:r>
              <w:rPr>
                <w:sz w:val="20"/>
                <w:szCs w:val="20"/>
              </w:rPr>
              <w:t xml:space="preserve">. It was made of two chapters. Some believe that the inner chapter was written by </w:t>
            </w:r>
            <w:proofErr w:type="spellStart"/>
            <w:r>
              <w:rPr>
                <w:sz w:val="20"/>
                <w:szCs w:val="20"/>
              </w:rPr>
              <w:t>ZhuangZi</w:t>
            </w:r>
            <w:r>
              <w:rPr>
                <w:rFonts w:ascii="MS Mincho" w:eastAsia="MS Mincho" w:hAnsi="MS Mincho" w:cs="MS Mincho" w:hint="eastAsia"/>
                <w:sz w:val="20"/>
                <w:szCs w:val="20"/>
              </w:rPr>
              <w:t>庄子</w:t>
            </w:r>
            <w:proofErr w:type="spellEnd"/>
            <w:r>
              <w:rPr>
                <w:sz w:val="20"/>
                <w:szCs w:val="20"/>
              </w:rPr>
              <w:t>, the outer chapter was written by others.</w:t>
            </w:r>
          </w:p>
        </w:tc>
      </w:tr>
      <w:tr w:rsidR="00485DF6"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Default="00485DF6">
            <w:pPr>
              <w:spacing w:before="100" w:beforeAutospacing="1" w:after="100" w:afterAutospacing="1"/>
              <w:rPr>
                <w:sz w:val="20"/>
                <w:szCs w:val="20"/>
              </w:rPr>
            </w:pPr>
            <w:r>
              <w:rPr>
                <w:sz w:val="20"/>
                <w:szCs w:val="20"/>
              </w:rPr>
              <w:t>Zhan Guo Ce</w:t>
            </w:r>
            <w:r>
              <w:rPr>
                <w:sz w:val="20"/>
                <w:szCs w:val="20"/>
              </w:rPr>
              <w:br/>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Default="00485DF6">
            <w:pPr>
              <w:spacing w:before="100" w:beforeAutospacing="1" w:after="100" w:afterAutospacing="1"/>
              <w:rPr>
                <w:sz w:val="20"/>
                <w:szCs w:val="20"/>
              </w:rPr>
            </w:pPr>
            <w:r>
              <w:rPr>
                <w:sz w:val="20"/>
                <w:szCs w:val="20"/>
              </w:rPr>
              <w:t xml:space="preserve">Author/Date: Many believe the book was formed in Warring State(700-256BC) but was edited and compiled by </w:t>
            </w:r>
            <w:proofErr w:type="spellStart"/>
            <w:r>
              <w:rPr>
                <w:sz w:val="20"/>
                <w:szCs w:val="20"/>
              </w:rPr>
              <w:t>JiuXiang</w:t>
            </w:r>
            <w:proofErr w:type="spellEnd"/>
            <w:r>
              <w:rPr>
                <w:sz w:val="20"/>
                <w:szCs w:val="20"/>
              </w:rPr>
              <w:t xml:space="preserve"> (77-6BC). The original author is unknown. Some scholars believe the author is </w:t>
            </w:r>
            <w:proofErr w:type="spellStart"/>
            <w:r>
              <w:rPr>
                <w:sz w:val="20"/>
                <w:szCs w:val="20"/>
              </w:rPr>
              <w:t>JinZhe</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r>
              <w:rPr>
                <w:sz w:val="20"/>
                <w:szCs w:val="20"/>
              </w:rPr>
              <w:t xml:space="preserve"> of Han Dynasty (209BC-220AD)</w:t>
            </w:r>
            <w:r>
              <w:rPr>
                <w:sz w:val="20"/>
                <w:szCs w:val="20"/>
              </w:rPr>
              <w:br/>
            </w:r>
            <w:r>
              <w:rPr>
                <w:sz w:val="20"/>
                <w:szCs w:val="20"/>
              </w:rPr>
              <w:br/>
              <w:t xml:space="preserve">Version: The book has at least 6 different version at Han Dynasty (206 BC-220 AD). It was full of messy and </w:t>
            </w:r>
            <w:proofErr w:type="spellStart"/>
            <w:r>
              <w:rPr>
                <w:sz w:val="20"/>
                <w:szCs w:val="20"/>
              </w:rPr>
              <w:t>missiong</w:t>
            </w:r>
            <w:proofErr w:type="spellEnd"/>
            <w:r>
              <w:rPr>
                <w:sz w:val="20"/>
                <w:szCs w:val="20"/>
              </w:rPr>
              <w:t xml:space="preserve">. There is a similar book discovered in from </w:t>
            </w:r>
            <w:proofErr w:type="spellStart"/>
            <w:r>
              <w:rPr>
                <w:sz w:val="20"/>
                <w:szCs w:val="20"/>
              </w:rPr>
              <w:t>WaWangDui</w:t>
            </w:r>
            <w:proofErr w:type="spellEnd"/>
            <w:r>
              <w:rPr>
                <w:sz w:val="20"/>
                <w:szCs w:val="20"/>
              </w:rPr>
              <w:t xml:space="preserve"> tomb in 1973,  which is now named as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w:t>
            </w:r>
            <w:r>
              <w:rPr>
                <w:rFonts w:ascii="MS Mincho" w:eastAsia="MS Mincho" w:hAnsi="MS Mincho" w:cs="MS Mincho" w:hint="eastAsia"/>
                <w:sz w:val="20"/>
                <w:szCs w:val="20"/>
              </w:rPr>
              <w:t>帛</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w:t>
            </w:r>
            <w:r>
              <w:rPr>
                <w:rFonts w:ascii="PingFang TC" w:eastAsia="PingFang TC" w:hAnsi="PingFang TC" w:cs="PingFang TC" w:hint="eastAsia"/>
                <w:sz w:val="20"/>
                <w:szCs w:val="20"/>
              </w:rPr>
              <w:t>纵</w:t>
            </w:r>
            <w:r>
              <w:rPr>
                <w:rFonts w:ascii="MS Mincho" w:eastAsia="MS Mincho" w:hAnsi="MS Mincho" w:cs="MS Mincho" w:hint="eastAsia"/>
                <w:sz w:val="20"/>
                <w:szCs w:val="20"/>
              </w:rPr>
              <w:t>横家</w:t>
            </w:r>
            <w:r>
              <w:rPr>
                <w:rFonts w:ascii="PingFang TC" w:eastAsia="PingFang TC" w:hAnsi="PingFang TC" w:cs="PingFang TC" w:hint="eastAsia"/>
                <w:sz w:val="20"/>
                <w:szCs w:val="20"/>
              </w:rPr>
              <w:t>书</w:t>
            </w:r>
            <w:proofErr w:type="spellEnd"/>
            <w:r>
              <w:rPr>
                <w:sz w:val="20"/>
                <w:szCs w:val="20"/>
              </w:rPr>
              <w:t xml:space="preserve"> dated as early as 186 BC.</w:t>
            </w:r>
          </w:p>
        </w:tc>
      </w:tr>
      <w:tr w:rsidR="00485DF6"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Default="00485DF6">
            <w:pPr>
              <w:spacing w:before="100" w:beforeAutospacing="1" w:after="100" w:afterAutospacing="1"/>
              <w:rPr>
                <w:sz w:val="20"/>
                <w:szCs w:val="20"/>
              </w:rPr>
            </w:pPr>
            <w:r>
              <w:rPr>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Default="00485DF6">
            <w:pPr>
              <w:spacing w:before="100" w:beforeAutospacing="1" w:after="100" w:afterAutospacing="1"/>
              <w:rPr>
                <w:sz w:val="20"/>
                <w:szCs w:val="20"/>
              </w:rPr>
            </w:pPr>
            <w:r>
              <w:rPr>
                <w:sz w:val="20"/>
                <w:szCs w:val="20"/>
              </w:rPr>
              <w:t>Mengzi</w:t>
            </w:r>
            <w:r>
              <w:rPr>
                <w:sz w:val="20"/>
                <w:szCs w:val="20"/>
              </w:rPr>
              <w:br/>
            </w:r>
            <w:proofErr w:type="spellStart"/>
            <w:r>
              <w:rPr>
                <w:rFonts w:ascii="MS Mincho" w:eastAsia="MS Mincho" w:hAnsi="MS Mincho" w:cs="MS Mincho" w:hint="eastAsia"/>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Default="00485DF6">
            <w:pPr>
              <w:spacing w:before="100" w:beforeAutospacing="1" w:after="100" w:afterAutospacing="1"/>
              <w:rPr>
                <w:sz w:val="20"/>
                <w:szCs w:val="20"/>
              </w:rPr>
            </w:pPr>
            <w:r>
              <w:rPr>
                <w:sz w:val="20"/>
                <w:szCs w:val="20"/>
              </w:rPr>
              <w:t xml:space="preserve">Author/Date: According to tradition, the book was edited and compiled by his followers based on the words and life of </w:t>
            </w:r>
            <w:proofErr w:type="spellStart"/>
            <w:r>
              <w:rPr>
                <w:sz w:val="20"/>
                <w:szCs w:val="20"/>
              </w:rPr>
              <w:t>MengZi</w:t>
            </w:r>
            <w:proofErr w:type="spellEnd"/>
            <w:r>
              <w:rPr>
                <w:sz w:val="20"/>
                <w:szCs w:val="20"/>
              </w:rPr>
              <w:t xml:space="preserve"> (372-289BC).</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describes the book has 11 chapter. The current version has 7 chapter with total 35k characters. According to the legend, another version is </w:t>
            </w:r>
            <w:proofErr w:type="spellStart"/>
            <w:r>
              <w:rPr>
                <w:sz w:val="20"/>
                <w:szCs w:val="20"/>
              </w:rPr>
              <w:t>MengZiWaiShu</w:t>
            </w:r>
            <w:r>
              <w:rPr>
                <w:rFonts w:ascii="MS Mincho" w:eastAsia="MS Mincho" w:hAnsi="MS Mincho" w:cs="MS Mincho" w:hint="eastAsia"/>
                <w:sz w:val="20"/>
                <w:szCs w:val="20"/>
              </w:rPr>
              <w:t>孟子外</w:t>
            </w:r>
            <w:r>
              <w:rPr>
                <w:rFonts w:ascii="PingFang TC" w:eastAsia="PingFang TC" w:hAnsi="PingFang TC" w:cs="PingFang TC" w:hint="eastAsia"/>
                <w:sz w:val="20"/>
                <w:szCs w:val="20"/>
              </w:rPr>
              <w:t>书</w:t>
            </w:r>
            <w:proofErr w:type="spellEnd"/>
            <w:r>
              <w:rPr>
                <w:sz w:val="20"/>
                <w:szCs w:val="20"/>
              </w:rPr>
              <w:t xml:space="preserve"> which is fake since original one is lost.</w:t>
            </w:r>
          </w:p>
        </w:tc>
      </w:tr>
      <w:tr w:rsidR="00485DF6"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Default="00485DF6">
            <w:pPr>
              <w:spacing w:before="100" w:beforeAutospacing="1" w:after="100" w:afterAutospacing="1"/>
              <w:rPr>
                <w:sz w:val="20"/>
                <w:szCs w:val="20"/>
              </w:rPr>
            </w:pPr>
            <w:proofErr w:type="spellStart"/>
            <w:r>
              <w:rPr>
                <w:sz w:val="20"/>
                <w:szCs w:val="20"/>
              </w:rPr>
              <w:t>Yuzi</w:t>
            </w:r>
            <w:proofErr w:type="spellEnd"/>
            <w:r>
              <w:rPr>
                <w:sz w:val="20"/>
                <w:szCs w:val="20"/>
              </w:rPr>
              <w:br/>
            </w:r>
            <w:proofErr w:type="spellStart"/>
            <w:r>
              <w:rPr>
                <w:rFonts w:ascii="MS Mincho" w:eastAsia="MS Mincho" w:hAnsi="MS Mincho" w:cs="MS Mincho" w:hint="eastAsia"/>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鬻熊</w:t>
            </w:r>
            <w:proofErr w:type="spellEnd"/>
            <w:r>
              <w:rPr>
                <w:sz w:val="20"/>
                <w:szCs w:val="20"/>
              </w:rPr>
              <w:t xml:space="preserve"> /</w:t>
            </w:r>
            <w:proofErr w:type="spellStart"/>
            <w:r>
              <w:rPr>
                <w:rFonts w:ascii="MS Mincho" w:eastAsia="MS Mincho" w:hAnsi="MS Mincho" w:cs="MS Mincho" w:hint="eastAsia"/>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Default="00485DF6">
            <w:pPr>
              <w:spacing w:before="100" w:beforeAutospacing="1" w:after="100" w:afterAutospacing="1"/>
              <w:rPr>
                <w:sz w:val="20"/>
                <w:szCs w:val="20"/>
              </w:rPr>
            </w:pPr>
            <w:r>
              <w:rPr>
                <w:sz w:val="20"/>
                <w:szCs w:val="20"/>
              </w:rPr>
              <w:t xml:space="preserve">Author/Date: According to legend, the book was written by </w:t>
            </w:r>
            <w:proofErr w:type="spellStart"/>
            <w:r>
              <w:rPr>
                <w:sz w:val="20"/>
                <w:szCs w:val="20"/>
              </w:rPr>
              <w:t>YuXiong</w:t>
            </w:r>
            <w:proofErr w:type="spellEnd"/>
            <w:r>
              <w:rPr>
                <w:sz w:val="20"/>
                <w:szCs w:val="20"/>
              </w:rPr>
              <w:t xml:space="preserve"> </w:t>
            </w:r>
            <w:proofErr w:type="spellStart"/>
            <w:r>
              <w:rPr>
                <w:rFonts w:ascii="MS Mincho" w:eastAsia="MS Mincho" w:hAnsi="MS Mincho" w:cs="MS Mincho" w:hint="eastAsia"/>
                <w:sz w:val="20"/>
                <w:szCs w:val="20"/>
              </w:rPr>
              <w:t>鬻熊</w:t>
            </w:r>
            <w:proofErr w:type="spellEnd"/>
            <w:r>
              <w:rPr>
                <w:sz w:val="20"/>
                <w:szCs w:val="20"/>
              </w:rPr>
              <w:t xml:space="preserve"> </w:t>
            </w:r>
            <w:proofErr w:type="spellStart"/>
            <w:r>
              <w:rPr>
                <w:sz w:val="20"/>
                <w:szCs w:val="20"/>
              </w:rPr>
              <w:t>YuZi</w:t>
            </w:r>
            <w:r>
              <w:rPr>
                <w:rFonts w:ascii="MS Mincho" w:eastAsia="MS Mincho" w:hAnsi="MS Mincho" w:cs="MS Mincho" w:hint="eastAsia"/>
                <w:sz w:val="20"/>
                <w:szCs w:val="20"/>
              </w:rPr>
              <w:t>鬻子</w:t>
            </w:r>
            <w:r>
              <w:rPr>
                <w:sz w:val="20"/>
                <w:szCs w:val="20"/>
              </w:rPr>
              <w:t>.The</w:t>
            </w:r>
            <w:proofErr w:type="spellEnd"/>
            <w:r>
              <w:rPr>
                <w:sz w:val="20"/>
                <w:szCs w:val="20"/>
              </w:rPr>
              <w:t xml:space="preserve"> date of the author could not be known. Most scholars consider it as </w:t>
            </w:r>
            <w:proofErr w:type="spellStart"/>
            <w:r>
              <w:rPr>
                <w:sz w:val="20"/>
                <w:szCs w:val="20"/>
              </w:rPr>
              <w:t>preQin</w:t>
            </w:r>
            <w:proofErr w:type="spellEnd"/>
            <w:r>
              <w:rPr>
                <w:sz w:val="20"/>
                <w:szCs w:val="20"/>
              </w:rPr>
              <w:t xml:space="preserve"> document. </w:t>
            </w:r>
            <w:r>
              <w:rPr>
                <w:sz w:val="20"/>
                <w:szCs w:val="20"/>
              </w:rPr>
              <w:br/>
            </w:r>
            <w:r>
              <w:rPr>
                <w:sz w:val="20"/>
                <w:szCs w:val="20"/>
              </w:rPr>
              <w:br/>
              <w:t xml:space="preserve">Version: </w:t>
            </w:r>
            <w:proofErr w:type="spellStart"/>
            <w:r>
              <w:rPr>
                <w:sz w:val="20"/>
                <w:szCs w:val="20"/>
              </w:rPr>
              <w:t>HanSu</w:t>
            </w:r>
            <w:proofErr w:type="spellEnd"/>
            <w:r>
              <w:rPr>
                <w:sz w:val="20"/>
                <w:szCs w:val="20"/>
              </w:rPr>
              <w:t xml:space="preserve"> </w:t>
            </w:r>
            <w:proofErr w:type="spellStart"/>
            <w:r>
              <w:rPr>
                <w:sz w:val="20"/>
                <w:szCs w:val="20"/>
              </w:rPr>
              <w:t>describs</w:t>
            </w:r>
            <w:proofErr w:type="spellEnd"/>
            <w:r>
              <w:rPr>
                <w:sz w:val="20"/>
                <w:szCs w:val="20"/>
              </w:rPr>
              <w:t xml:space="preserve"> the book has 22 chapters. The current version has 14 chapters. The version information is limited.</w:t>
            </w:r>
          </w:p>
        </w:tc>
      </w:tr>
      <w:tr w:rsidR="00485DF6"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Default="00485DF6">
            <w:pPr>
              <w:spacing w:before="100" w:beforeAutospacing="1" w:after="100" w:afterAutospacing="1"/>
              <w:rPr>
                <w:sz w:val="20"/>
                <w:szCs w:val="20"/>
              </w:rPr>
            </w:pPr>
            <w:proofErr w:type="spellStart"/>
            <w:r>
              <w:rPr>
                <w:sz w:val="20"/>
                <w:szCs w:val="20"/>
              </w:rPr>
              <w:t>Heshanggong</w:t>
            </w:r>
            <w:proofErr w:type="spellEnd"/>
            <w:r>
              <w:rPr>
                <w:sz w:val="20"/>
                <w:szCs w:val="20"/>
              </w:rPr>
              <w:t xml:space="preserve"> Laozi</w:t>
            </w:r>
            <w:r>
              <w:rPr>
                <w:sz w:val="20"/>
                <w:szCs w:val="20"/>
              </w:rPr>
              <w:br/>
            </w:r>
            <w:proofErr w:type="spellStart"/>
            <w:r>
              <w:rPr>
                <w:rFonts w:ascii="MS Mincho" w:eastAsia="MS Mincho" w:hAnsi="MS Mincho" w:cs="MS Mincho" w:hint="eastAsia"/>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Default="00485DF6">
            <w:pPr>
              <w:spacing w:before="100" w:beforeAutospacing="1" w:after="100" w:afterAutospacing="1"/>
              <w:rPr>
                <w:sz w:val="20"/>
                <w:szCs w:val="20"/>
              </w:rPr>
            </w:pPr>
            <w:r>
              <w:rPr>
                <w:sz w:val="20"/>
                <w:szCs w:val="20"/>
              </w:rPr>
              <w:t xml:space="preserve">Author/Date: It is said the book was written by the hermit </w:t>
            </w:r>
            <w:proofErr w:type="spellStart"/>
            <w:r>
              <w:rPr>
                <w:sz w:val="20"/>
                <w:szCs w:val="20"/>
              </w:rPr>
              <w:t>HeShangGond</w:t>
            </w:r>
            <w:proofErr w:type="spellEnd"/>
            <w:r>
              <w:rPr>
                <w:sz w:val="20"/>
                <w:szCs w:val="20"/>
              </w:rPr>
              <w:t xml:space="preserve"> </w:t>
            </w:r>
            <w:proofErr w:type="spellStart"/>
            <w:r>
              <w:rPr>
                <w:rFonts w:ascii="MS Mincho" w:eastAsia="MS Mincho" w:hAnsi="MS Mincho" w:cs="MS Mincho" w:hint="eastAsia"/>
                <w:sz w:val="20"/>
                <w:szCs w:val="20"/>
              </w:rPr>
              <w:t>河上公</w:t>
            </w:r>
            <w:proofErr w:type="spellEnd"/>
            <w:r>
              <w:rPr>
                <w:sz w:val="20"/>
                <w:szCs w:val="20"/>
              </w:rPr>
              <w:t xml:space="preserve"> (200-150 BC). </w:t>
            </w:r>
            <w:r>
              <w:rPr>
                <w:sz w:val="20"/>
                <w:szCs w:val="20"/>
              </w:rPr>
              <w:br/>
            </w:r>
            <w:r>
              <w:rPr>
                <w:sz w:val="20"/>
                <w:szCs w:val="20"/>
              </w:rPr>
              <w:lastRenderedPageBreak/>
              <w:br/>
              <w:t xml:space="preserve">Version: It is also called </w:t>
            </w:r>
            <w:proofErr w:type="spellStart"/>
            <w:r>
              <w:rPr>
                <w:sz w:val="20"/>
                <w:szCs w:val="20"/>
              </w:rPr>
              <w:t>HeSangGongZhangJu</w:t>
            </w:r>
            <w:proofErr w:type="spellEnd"/>
            <w:r>
              <w:rPr>
                <w:sz w:val="20"/>
                <w:szCs w:val="20"/>
              </w:rPr>
              <w:t> </w:t>
            </w:r>
            <w:proofErr w:type="spellStart"/>
            <w:r>
              <w:rPr>
                <w:rFonts w:ascii="MS Mincho" w:eastAsia="MS Mincho" w:hAnsi="MS Mincho" w:cs="MS Mincho" w:hint="eastAsia"/>
                <w:sz w:val="20"/>
                <w:szCs w:val="20"/>
              </w:rPr>
              <w:t>河上公章句</w:t>
            </w:r>
            <w:proofErr w:type="spellEnd"/>
            <w:r>
              <w:rPr>
                <w:sz w:val="20"/>
                <w:szCs w:val="20"/>
              </w:rPr>
              <w:t xml:space="preserve">, </w:t>
            </w:r>
            <w:proofErr w:type="spellStart"/>
            <w:r>
              <w:rPr>
                <w:sz w:val="20"/>
                <w:szCs w:val="20"/>
              </w:rPr>
              <w:t>DaoDeJinZhangJu</w:t>
            </w:r>
            <w:proofErr w:type="spellEnd"/>
            <w:r>
              <w:rPr>
                <w:sz w:val="20"/>
                <w:szCs w:val="20"/>
              </w:rPr>
              <w:t xml:space="preserve"> </w:t>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xml:space="preserve">. It is the earliest known commentary for </w:t>
            </w:r>
            <w:proofErr w:type="spellStart"/>
            <w:r>
              <w:rPr>
                <w:sz w:val="20"/>
                <w:szCs w:val="20"/>
              </w:rPr>
              <w:t>DaoDeJing</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r>
              <w:rPr>
                <w:sz w:val="20"/>
                <w:szCs w:val="20"/>
              </w:rPr>
              <w:t>.</w:t>
            </w:r>
          </w:p>
        </w:tc>
      </w:tr>
      <w:tr w:rsidR="00485DF6"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Default="00485DF6">
            <w:pPr>
              <w:spacing w:before="100" w:beforeAutospacing="1" w:after="100" w:afterAutospacing="1"/>
              <w:rPr>
                <w:sz w:val="20"/>
                <w:szCs w:val="20"/>
              </w:rPr>
            </w:pPr>
            <w:r>
              <w:rPr>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Default="00485DF6">
            <w:pPr>
              <w:spacing w:before="100" w:beforeAutospacing="1" w:after="100" w:afterAutospacing="1"/>
              <w:rPr>
                <w:sz w:val="20"/>
                <w:szCs w:val="20"/>
              </w:rPr>
            </w:pPr>
            <w:r>
              <w:rPr>
                <w:sz w:val="20"/>
                <w:szCs w:val="20"/>
              </w:rPr>
              <w:t>Yin Wen Zi</w:t>
            </w:r>
            <w:r>
              <w:rPr>
                <w:sz w:val="20"/>
                <w:szCs w:val="20"/>
              </w:rPr>
              <w:br/>
            </w:r>
            <w:proofErr w:type="spellStart"/>
            <w:r>
              <w:rPr>
                <w:rFonts w:ascii="MS Mincho" w:eastAsia="MS Mincho" w:hAnsi="MS Mincho" w:cs="MS Mincho" w:hint="eastAsia"/>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YiWen</w:t>
            </w:r>
            <w:r>
              <w:rPr>
                <w:rFonts w:ascii="MS Mincho" w:eastAsia="MS Mincho" w:hAnsi="MS Mincho" w:cs="MS Mincho" w:hint="eastAsia"/>
                <w:sz w:val="20"/>
                <w:szCs w:val="20"/>
              </w:rPr>
              <w:t>尹文</w:t>
            </w:r>
            <w:proofErr w:type="spellEnd"/>
            <w:r>
              <w:rPr>
                <w:sz w:val="20"/>
                <w:szCs w:val="20"/>
              </w:rPr>
              <w:t>. It is considered as the pre-Qin (before 221BC) document.</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汉书艺</w:t>
            </w:r>
            <w:r>
              <w:rPr>
                <w:rFonts w:ascii="MS Mincho" w:eastAsia="MS Mincho" w:hAnsi="MS Mincho" w:cs="MS Mincho" w:hint="eastAsia"/>
                <w:sz w:val="20"/>
                <w:szCs w:val="20"/>
              </w:rPr>
              <w:t>文志</w:t>
            </w:r>
            <w:proofErr w:type="spellEnd"/>
            <w:r>
              <w:rPr>
                <w:sz w:val="20"/>
                <w:szCs w:val="20"/>
              </w:rPr>
              <w:t xml:space="preserve"> describes the book with one chapter. </w:t>
            </w:r>
            <w:proofErr w:type="spellStart"/>
            <w:r>
              <w:rPr>
                <w:sz w:val="20"/>
                <w:szCs w:val="20"/>
              </w:rPr>
              <w:t>ShiBen</w:t>
            </w:r>
            <w:r>
              <w:rPr>
                <w:rFonts w:ascii="MS Mincho" w:eastAsia="MS Mincho" w:hAnsi="MS Mincho" w:cs="MS Mincho" w:hint="eastAsia"/>
                <w:sz w:val="20"/>
                <w:szCs w:val="20"/>
              </w:rPr>
              <w:t>世本</w:t>
            </w:r>
            <w:proofErr w:type="spellEnd"/>
            <w:r>
              <w:rPr>
                <w:sz w:val="20"/>
                <w:szCs w:val="20"/>
              </w:rPr>
              <w:t xml:space="preserve"> describes it has 5 chapters. The authentication of the current version is debatable.</w:t>
            </w:r>
          </w:p>
        </w:tc>
      </w:tr>
      <w:tr w:rsidR="00485DF6"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Default="00485DF6">
            <w:pPr>
              <w:spacing w:before="100" w:beforeAutospacing="1" w:after="100" w:afterAutospacing="1"/>
              <w:rPr>
                <w:sz w:val="20"/>
                <w:szCs w:val="20"/>
              </w:rPr>
            </w:pPr>
            <w:r>
              <w:rPr>
                <w:sz w:val="20"/>
                <w:szCs w:val="20"/>
              </w:rPr>
              <w:t>The Rites of Zhou</w:t>
            </w:r>
            <w:r>
              <w:rPr>
                <w:sz w:val="20"/>
                <w:szCs w:val="20"/>
              </w:rPr>
              <w:br/>
            </w:r>
            <w:proofErr w:type="spellStart"/>
            <w:r>
              <w:rPr>
                <w:rFonts w:ascii="MS Mincho" w:eastAsia="MS Mincho" w:hAnsi="MS Mincho" w:cs="MS Mincho" w:hint="eastAsia"/>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Default="00485DF6">
            <w:pPr>
              <w:spacing w:before="100" w:beforeAutospacing="1" w:after="100" w:afterAutospacing="1"/>
              <w:rPr>
                <w:sz w:val="20"/>
                <w:szCs w:val="20"/>
              </w:rPr>
            </w:pPr>
            <w:r>
              <w:rPr>
                <w:sz w:val="20"/>
                <w:szCs w:val="20"/>
              </w:rPr>
              <w:t xml:space="preserve">Author/Date: The date and author </w:t>
            </w:r>
            <w:proofErr w:type="gramStart"/>
            <w:r>
              <w:rPr>
                <w:sz w:val="20"/>
                <w:szCs w:val="20"/>
              </w:rPr>
              <w:t>is</w:t>
            </w:r>
            <w:proofErr w:type="gramEnd"/>
            <w:r>
              <w:rPr>
                <w:sz w:val="20"/>
                <w:szCs w:val="20"/>
              </w:rPr>
              <w:t xml:space="preserve"> arguable in history. According to some legend, it was written by </w:t>
            </w:r>
            <w:proofErr w:type="spellStart"/>
            <w:r>
              <w:rPr>
                <w:sz w:val="20"/>
                <w:szCs w:val="20"/>
              </w:rPr>
              <w:t>ZhouGongDan</w:t>
            </w:r>
            <w:r>
              <w:rPr>
                <w:rFonts w:ascii="MS Mincho" w:eastAsia="MS Mincho" w:hAnsi="MS Mincho" w:cs="MS Mincho" w:hint="eastAsia"/>
                <w:sz w:val="20"/>
                <w:szCs w:val="20"/>
              </w:rPr>
              <w:t>周公旦</w:t>
            </w:r>
            <w:proofErr w:type="spellEnd"/>
            <w:r>
              <w:rPr>
                <w:sz w:val="20"/>
                <w:szCs w:val="20"/>
              </w:rPr>
              <w:t xml:space="preserve"> of Zhou Dynasty (1047-700BC)</w:t>
            </w:r>
            <w:r>
              <w:rPr>
                <w:sz w:val="20"/>
                <w:szCs w:val="20"/>
              </w:rPr>
              <w:br/>
            </w:r>
            <w:r>
              <w:rPr>
                <w:sz w:val="20"/>
                <w:szCs w:val="20"/>
              </w:rPr>
              <w:br/>
              <w:t xml:space="preserve">Version: This book is not mentioned by other classic documents before Qin Dynasty (221-206BC). It was called </w:t>
            </w:r>
            <w:proofErr w:type="spellStart"/>
            <w:r>
              <w:rPr>
                <w:sz w:val="20"/>
                <w:szCs w:val="20"/>
              </w:rPr>
              <w:t>ZhouGuan</w:t>
            </w:r>
            <w:r>
              <w:rPr>
                <w:rFonts w:ascii="MS Mincho" w:eastAsia="MS Mincho" w:hAnsi="MS Mincho" w:cs="MS Mincho" w:hint="eastAsia"/>
                <w:sz w:val="20"/>
                <w:szCs w:val="20"/>
              </w:rPr>
              <w:t>周官</w:t>
            </w:r>
            <w:proofErr w:type="spellEnd"/>
            <w:r>
              <w:rPr>
                <w:sz w:val="20"/>
                <w:szCs w:val="20"/>
              </w:rPr>
              <w:t xml:space="preserve"> in early Han Dynasty (209BC-220AD). Scholar </w:t>
            </w:r>
            <w:proofErr w:type="spellStart"/>
            <w:r>
              <w:rPr>
                <w:rFonts w:ascii="MS Mincho" w:eastAsia="MS Mincho" w:hAnsi="MS Mincho" w:cs="MS Mincho" w:hint="eastAsia"/>
                <w:sz w:val="20"/>
                <w:szCs w:val="20"/>
              </w:rPr>
              <w:t>刘歆</w:t>
            </w:r>
            <w:proofErr w:type="spellEnd"/>
            <w:r>
              <w:rPr>
                <w:sz w:val="20"/>
                <w:szCs w:val="20"/>
              </w:rPr>
              <w:t xml:space="preserve"> (50-23) began to call it as </w:t>
            </w:r>
            <w:proofErr w:type="spellStart"/>
            <w:r>
              <w:rPr>
                <w:sz w:val="20"/>
                <w:szCs w:val="20"/>
              </w:rPr>
              <w:t>ZhouLi</w:t>
            </w:r>
            <w:r>
              <w:rPr>
                <w:rFonts w:ascii="MS Mincho" w:eastAsia="MS Mincho" w:hAnsi="MS Mincho" w:cs="MS Mincho" w:hint="eastAsia"/>
                <w:sz w:val="20"/>
                <w:szCs w:val="20"/>
              </w:rPr>
              <w:t>周礼</w:t>
            </w:r>
            <w:proofErr w:type="spellEnd"/>
            <w:r>
              <w:rPr>
                <w:sz w:val="20"/>
                <w:szCs w:val="20"/>
              </w:rPr>
              <w:t>.</w:t>
            </w:r>
          </w:p>
        </w:tc>
      </w:tr>
      <w:tr w:rsidR="00485DF6"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Default="00485DF6">
            <w:pPr>
              <w:spacing w:before="100" w:beforeAutospacing="1" w:after="100" w:afterAutospacing="1"/>
              <w:rPr>
                <w:sz w:val="20"/>
                <w:szCs w:val="20"/>
              </w:rPr>
            </w:pPr>
            <w:proofErr w:type="spellStart"/>
            <w:r>
              <w:rPr>
                <w:sz w:val="20"/>
                <w:szCs w:val="20"/>
              </w:rPr>
              <w:t>Kongcongzi</w:t>
            </w:r>
            <w:proofErr w:type="spellEnd"/>
            <w:r>
              <w:rPr>
                <w:sz w:val="20"/>
                <w:szCs w:val="20"/>
              </w:rPr>
              <w:br/>
            </w:r>
            <w:proofErr w:type="spellStart"/>
            <w:r>
              <w:rPr>
                <w:rFonts w:ascii="MS Mincho" w:eastAsia="MS Mincho" w:hAnsi="MS Mincho" w:cs="MS Mincho" w:hint="eastAsia"/>
                <w:sz w:val="20"/>
                <w:szCs w:val="20"/>
              </w:rPr>
              <w:t>孔</w:t>
            </w:r>
            <w:r>
              <w:rPr>
                <w:rFonts w:ascii="PingFang TC" w:eastAsia="PingFang TC" w:hAnsi="PingFang TC" w:cs="PingFang TC" w:hint="eastAsia"/>
                <w:sz w:val="20"/>
                <w:szCs w:val="20"/>
              </w:rPr>
              <w:t>丛</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Default="00485DF6">
            <w:pPr>
              <w:spacing w:before="100" w:beforeAutospacing="1" w:after="100" w:afterAutospacing="1"/>
              <w:rPr>
                <w:sz w:val="20"/>
                <w:szCs w:val="20"/>
              </w:rPr>
            </w:pPr>
            <w:r>
              <w:rPr>
                <w:sz w:val="20"/>
                <w:szCs w:val="20"/>
              </w:rPr>
              <w:t xml:space="preserve">Author/Date: The date and author are arguable. Some tradition describes it was written </w:t>
            </w:r>
            <w:proofErr w:type="spellStart"/>
            <w:r>
              <w:rPr>
                <w:sz w:val="20"/>
                <w:szCs w:val="20"/>
              </w:rPr>
              <w:t>by</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r>
              <w:rPr>
                <w:sz w:val="20"/>
                <w:szCs w:val="20"/>
              </w:rPr>
              <w:t xml:space="preserve"> (264-208BC) who was </w:t>
            </w:r>
            <w:proofErr w:type="spellStart"/>
            <w:r>
              <w:rPr>
                <w:sz w:val="20"/>
                <w:szCs w:val="20"/>
              </w:rPr>
              <w:t>a</w:t>
            </w:r>
            <w:proofErr w:type="spellEnd"/>
            <w:r>
              <w:rPr>
                <w:sz w:val="20"/>
                <w:szCs w:val="20"/>
              </w:rPr>
              <w:t xml:space="preserve"> offspring of </w:t>
            </w:r>
            <w:proofErr w:type="spellStart"/>
            <w:r>
              <w:rPr>
                <w:sz w:val="20"/>
                <w:szCs w:val="20"/>
              </w:rPr>
              <w:t>KongZi</w:t>
            </w:r>
            <w:proofErr w:type="spellEnd"/>
            <w:r>
              <w:rPr>
                <w:sz w:val="20"/>
                <w:szCs w:val="20"/>
              </w:rPr>
              <w:t xml:space="preserve"> </w:t>
            </w:r>
            <w:proofErr w:type="spellStart"/>
            <w:r>
              <w:rPr>
                <w:rFonts w:ascii="MS Mincho" w:eastAsia="MS Mincho" w:hAnsi="MS Mincho" w:cs="MS Mincho" w:hint="eastAsia"/>
                <w:sz w:val="20"/>
                <w:szCs w:val="20"/>
              </w:rPr>
              <w:t>孔子</w:t>
            </w:r>
            <w:proofErr w:type="spellEnd"/>
            <w:r>
              <w:rPr>
                <w:sz w:val="20"/>
                <w:szCs w:val="20"/>
              </w:rPr>
              <w:t>(551-479BC).</w:t>
            </w:r>
            <w:r>
              <w:rPr>
                <w:sz w:val="20"/>
                <w:szCs w:val="20"/>
              </w:rPr>
              <w:br/>
            </w:r>
            <w:r>
              <w:rPr>
                <w:sz w:val="20"/>
                <w:szCs w:val="20"/>
              </w:rPr>
              <w:br/>
              <w:t>Version: The authentication of the book is arguable since Sui Dynasty(581-619AD). Original version has 3 volumes 21 chapter. The current version has 7 volumes.</w:t>
            </w:r>
          </w:p>
        </w:tc>
      </w:tr>
      <w:tr w:rsidR="00485DF6"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Default="00485DF6">
            <w:pPr>
              <w:spacing w:before="100" w:beforeAutospacing="1" w:after="100" w:afterAutospacing="1"/>
              <w:rPr>
                <w:sz w:val="20"/>
                <w:szCs w:val="20"/>
              </w:rPr>
            </w:pPr>
            <w:r>
              <w:rPr>
                <w:sz w:val="20"/>
                <w:szCs w:val="20"/>
              </w:rPr>
              <w:t xml:space="preserve">Yue </w:t>
            </w:r>
            <w:proofErr w:type="spellStart"/>
            <w:r>
              <w:rPr>
                <w:sz w:val="20"/>
                <w:szCs w:val="20"/>
              </w:rPr>
              <w:t>Jue</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越</w:t>
            </w:r>
            <w:r>
              <w:rPr>
                <w:rFonts w:ascii="PingFang TC" w:eastAsia="PingFang TC" w:hAnsi="PingFang TC" w:cs="PingFang TC" w:hint="eastAsia"/>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Default="00485DF6">
            <w:pPr>
              <w:spacing w:before="100" w:beforeAutospacing="1" w:after="100" w:afterAutospacing="1"/>
              <w:rPr>
                <w:sz w:val="20"/>
                <w:szCs w:val="20"/>
              </w:rPr>
            </w:pPr>
            <w:r>
              <w:rPr>
                <w:sz w:val="20"/>
                <w:szCs w:val="20"/>
              </w:rPr>
              <w:t>Author/</w:t>
            </w:r>
            <w:proofErr w:type="spellStart"/>
            <w:r>
              <w:rPr>
                <w:sz w:val="20"/>
                <w:szCs w:val="20"/>
              </w:rPr>
              <w:t>Date:According</w:t>
            </w:r>
            <w:proofErr w:type="spellEnd"/>
            <w:r>
              <w:rPr>
                <w:sz w:val="20"/>
                <w:szCs w:val="20"/>
              </w:rPr>
              <w:t xml:space="preserve"> to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(580-643), the book was written by </w:t>
            </w:r>
            <w:proofErr w:type="spellStart"/>
            <w:r>
              <w:rPr>
                <w:sz w:val="20"/>
                <w:szCs w:val="20"/>
              </w:rPr>
              <w:t>ZiGong</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r>
              <w:rPr>
                <w:sz w:val="20"/>
                <w:szCs w:val="20"/>
              </w:rPr>
              <w:t xml:space="preserve"> (520-446 BC) who is a student of </w:t>
            </w:r>
            <w:proofErr w:type="spellStart"/>
            <w:r>
              <w:rPr>
                <w:sz w:val="20"/>
                <w:szCs w:val="20"/>
              </w:rPr>
              <w:t>KongZi</w:t>
            </w:r>
            <w:proofErr w:type="spellEnd"/>
            <w:r>
              <w:rPr>
                <w:sz w:val="20"/>
                <w:szCs w:val="20"/>
              </w:rPr>
              <w:t xml:space="preserve"> (551-479BC). </w:t>
            </w:r>
            <w:proofErr w:type="spellStart"/>
            <w:r>
              <w:rPr>
                <w:sz w:val="20"/>
                <w:szCs w:val="20"/>
              </w:rPr>
              <w:t>CongWenZhongMu</w:t>
            </w:r>
            <w:proofErr w:type="spellEnd"/>
            <w:r>
              <w:rPr>
                <w:sz w:val="20"/>
                <w:szCs w:val="20"/>
              </w:rPr>
              <w:t xml:space="preserve"> </w:t>
            </w:r>
            <w:proofErr w:type="spellStart"/>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of</w:t>
            </w:r>
            <w:proofErr w:type="spellEnd"/>
            <w:r>
              <w:rPr>
                <w:sz w:val="20"/>
                <w:szCs w:val="20"/>
              </w:rPr>
              <w:t xml:space="preserve"> Song Dynasty (960-1127) describes that it was written by </w:t>
            </w:r>
            <w:proofErr w:type="spellStart"/>
            <w:r>
              <w:rPr>
                <w:sz w:val="20"/>
                <w:szCs w:val="20"/>
              </w:rPr>
              <w:t>WuZiXu</w:t>
            </w:r>
            <w:r>
              <w:rPr>
                <w:rFonts w:ascii="MS Mincho" w:eastAsia="MS Mincho" w:hAnsi="MS Mincho" w:cs="MS Mincho" w:hint="eastAsia"/>
                <w:sz w:val="20"/>
                <w:szCs w:val="20"/>
              </w:rPr>
              <w:t>伍子胥</w:t>
            </w:r>
            <w:proofErr w:type="spellEnd"/>
            <w:r>
              <w:rPr>
                <w:sz w:val="20"/>
                <w:szCs w:val="20"/>
              </w:rPr>
              <w:t xml:space="preserve">(?-484BC). None of them  can be confirmed. Most scholars believe it was formed in East Han Dynasty (25-220AD) similar to the time and content of </w:t>
            </w:r>
            <w:proofErr w:type="spellStart"/>
            <w:r>
              <w:rPr>
                <w:sz w:val="20"/>
                <w:szCs w:val="20"/>
              </w:rPr>
              <w:t>WuYueChunQiu</w:t>
            </w:r>
            <w:proofErr w:type="spellEnd"/>
            <w:r>
              <w:rPr>
                <w:sz w:val="20"/>
                <w:szCs w:val="20"/>
              </w:rPr>
              <w:t xml:space="preserve"> </w:t>
            </w:r>
            <w:proofErr w:type="spellStart"/>
            <w:r>
              <w:rPr>
                <w:rFonts w:ascii="MS Mincho" w:eastAsia="MS Mincho" w:hAnsi="MS Mincho" w:cs="MS Mincho" w:hint="eastAsia"/>
                <w:sz w:val="20"/>
                <w:szCs w:val="20"/>
              </w:rPr>
              <w:t>吴越春秋</w:t>
            </w:r>
            <w:proofErr w:type="spellEnd"/>
            <w:r>
              <w:rPr>
                <w:sz w:val="20"/>
                <w:szCs w:val="20"/>
              </w:rPr>
              <w:t>.  </w:t>
            </w:r>
            <w:r>
              <w:rPr>
                <w:sz w:val="20"/>
                <w:szCs w:val="20"/>
              </w:rPr>
              <w:br/>
            </w:r>
            <w:r>
              <w:rPr>
                <w:sz w:val="20"/>
                <w:szCs w:val="20"/>
              </w:rPr>
              <w:br/>
            </w:r>
            <w:r>
              <w:rPr>
                <w:sz w:val="20"/>
                <w:szCs w:val="20"/>
              </w:rPr>
              <w:lastRenderedPageBreak/>
              <w:t>Version: The first printing version in 1220 was believed to be the base for all other versions.</w:t>
            </w:r>
          </w:p>
        </w:tc>
      </w:tr>
      <w:tr w:rsidR="00485DF6"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Default="00485DF6">
            <w:pPr>
              <w:spacing w:before="100" w:beforeAutospacing="1" w:after="100" w:afterAutospacing="1"/>
              <w:rPr>
                <w:sz w:val="20"/>
                <w:szCs w:val="20"/>
              </w:rPr>
            </w:pPr>
            <w:r>
              <w:rPr>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Default="00485DF6">
            <w:pPr>
              <w:spacing w:before="100" w:beforeAutospacing="1" w:after="100" w:afterAutospacing="1"/>
              <w:rPr>
                <w:sz w:val="20"/>
                <w:szCs w:val="20"/>
              </w:rPr>
            </w:pPr>
            <w:proofErr w:type="spellStart"/>
            <w:r>
              <w:rPr>
                <w:sz w:val="20"/>
                <w:szCs w:val="20"/>
              </w:rPr>
              <w:t>Guodian</w:t>
            </w:r>
            <w:proofErr w:type="spellEnd"/>
            <w:r>
              <w:rPr>
                <w:sz w:val="20"/>
                <w:szCs w:val="20"/>
              </w:rPr>
              <w:br/>
            </w:r>
            <w:proofErr w:type="spellStart"/>
            <w:r>
              <w:rPr>
                <w:rFonts w:ascii="MS Mincho" w:eastAsia="MS Mincho" w:hAnsi="MS Mincho" w:cs="MS Mincho" w:hint="eastAsia"/>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Default="00485DF6">
            <w:pPr>
              <w:spacing w:before="100" w:beforeAutospacing="1" w:after="100" w:afterAutospacing="1"/>
              <w:rPr>
                <w:sz w:val="20"/>
                <w:szCs w:val="20"/>
              </w:rPr>
            </w:pPr>
            <w:r>
              <w:rPr>
                <w:sz w:val="20"/>
                <w:szCs w:val="20"/>
              </w:rPr>
              <w:t xml:space="preserve">Author/Date: The document comes from the bamboo scripts of the tomb (dated back between 4th and 3rd century BC) at </w:t>
            </w:r>
            <w:proofErr w:type="spellStart"/>
            <w:r>
              <w:rPr>
                <w:sz w:val="20"/>
                <w:szCs w:val="20"/>
              </w:rPr>
              <w:t>ShaYangXian</w:t>
            </w:r>
            <w:proofErr w:type="spellEnd"/>
            <w:r>
              <w:rPr>
                <w:sz w:val="20"/>
                <w:szCs w:val="20"/>
              </w:rPr>
              <w:t xml:space="preserve">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湖北省沙洋</w:t>
            </w:r>
            <w:r>
              <w:rPr>
                <w:rFonts w:ascii="PingFang TC" w:eastAsia="PingFang TC" w:hAnsi="PingFang TC" w:cs="PingFang TC" w:hint="eastAsia"/>
                <w:sz w:val="20"/>
                <w:szCs w:val="20"/>
              </w:rPr>
              <w:t>县纪</w:t>
            </w:r>
            <w:r>
              <w:rPr>
                <w:rFonts w:ascii="MS Mincho" w:eastAsia="MS Mincho" w:hAnsi="MS Mincho" w:cs="MS Mincho" w:hint="eastAsia"/>
                <w:sz w:val="20"/>
                <w:szCs w:val="20"/>
              </w:rPr>
              <w:t>山</w:t>
            </w:r>
            <w:r>
              <w:rPr>
                <w:rFonts w:ascii="PingFang TC" w:eastAsia="PingFang TC" w:hAnsi="PingFang TC" w:cs="PingFang TC" w:hint="eastAsia"/>
                <w:sz w:val="20"/>
                <w:szCs w:val="20"/>
              </w:rPr>
              <w:t>镇</w:t>
            </w:r>
            <w:proofErr w:type="spellEnd"/>
            <w:r>
              <w:rPr>
                <w:sz w:val="20"/>
                <w:szCs w:val="20"/>
              </w:rPr>
              <w:t>), which was discovered in 1993.</w:t>
            </w:r>
            <w:r>
              <w:rPr>
                <w:sz w:val="20"/>
                <w:szCs w:val="20"/>
              </w:rPr>
              <w:br/>
            </w:r>
            <w:r>
              <w:rPr>
                <w:sz w:val="20"/>
                <w:szCs w:val="20"/>
              </w:rPr>
              <w:br/>
              <w:t xml:space="preserve">Version: There are 804 pieces of bamboo strips. 730 pieces have characters. Total character is about 13k. It contains text similar to </w:t>
            </w:r>
            <w:proofErr w:type="spellStart"/>
            <w:r>
              <w:rPr>
                <w:sz w:val="20"/>
                <w:szCs w:val="20"/>
              </w:rPr>
              <w:t>DaoDeJing</w:t>
            </w:r>
            <w:proofErr w:type="spellEnd"/>
            <w:r>
              <w:rPr>
                <w:sz w:val="20"/>
                <w:szCs w:val="20"/>
              </w:rPr>
              <w:t xml:space="preserve"> and other classic documents.</w:t>
            </w:r>
          </w:p>
        </w:tc>
      </w:tr>
      <w:tr w:rsidR="00485DF6"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Default="00485DF6">
            <w:pPr>
              <w:spacing w:before="100" w:beforeAutospacing="1" w:after="100" w:afterAutospacing="1"/>
              <w:rPr>
                <w:sz w:val="20"/>
                <w:szCs w:val="20"/>
              </w:rPr>
            </w:pPr>
            <w:r>
              <w:rPr>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Default="00485DF6">
            <w:pPr>
              <w:spacing w:before="100" w:beforeAutospacing="1" w:after="100" w:afterAutospacing="1"/>
              <w:rPr>
                <w:sz w:val="20"/>
                <w:szCs w:val="20"/>
              </w:rPr>
            </w:pPr>
            <w:proofErr w:type="spellStart"/>
            <w:r>
              <w:rPr>
                <w:sz w:val="20"/>
                <w:szCs w:val="20"/>
              </w:rPr>
              <w:t>Lü</w:t>
            </w:r>
            <w:proofErr w:type="spellEnd"/>
            <w:r>
              <w:rPr>
                <w:sz w:val="20"/>
                <w:szCs w:val="20"/>
              </w:rPr>
              <w:t xml:space="preserve"> Shi Chun </w:t>
            </w:r>
            <w:proofErr w:type="spellStart"/>
            <w:r>
              <w:rPr>
                <w:sz w:val="20"/>
                <w:szCs w:val="20"/>
              </w:rPr>
              <w:t>Qiu</w:t>
            </w:r>
            <w:proofErr w:type="spellEnd"/>
            <w:r>
              <w:rPr>
                <w:sz w:val="20"/>
                <w:szCs w:val="20"/>
              </w:rPr>
              <w:br/>
            </w:r>
            <w:proofErr w:type="spellStart"/>
            <w:r>
              <w:rPr>
                <w:rFonts w:ascii="PingFang TC" w:eastAsia="PingFang TC" w:hAnsi="PingFang TC" w:cs="PingFang TC" w:hint="eastAsia"/>
                <w:sz w:val="20"/>
                <w:szCs w:val="20"/>
              </w:rPr>
              <w:t>吕</w:t>
            </w:r>
            <w:r>
              <w:rPr>
                <w:rFonts w:ascii="MS Mincho" w:eastAsia="MS Mincho" w:hAnsi="MS Mincho" w:cs="MS Mincho" w:hint="eastAsia"/>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吕</w:t>
            </w:r>
            <w:r>
              <w:rPr>
                <w:rFonts w:ascii="MS Mincho" w:eastAsia="MS Mincho" w:hAnsi="MS Mincho" w:cs="MS Mincho" w:hint="eastAsia"/>
                <w:sz w:val="20"/>
                <w:szCs w:val="20"/>
              </w:rPr>
              <w:t>不</w:t>
            </w:r>
            <w:r>
              <w:rPr>
                <w:rFonts w:ascii="PingFang TC" w:eastAsia="PingFang TC" w:hAnsi="PingFang TC" w:cs="PingFang TC" w:hint="eastAsia"/>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LvBuWei</w:t>
            </w:r>
            <w:proofErr w:type="spellEnd"/>
            <w:r>
              <w:rPr>
                <w:sz w:val="20"/>
                <w:szCs w:val="20"/>
              </w:rPr>
              <w:t xml:space="preserve"> (?-235BC) and or his followers.</w:t>
            </w:r>
            <w:r>
              <w:rPr>
                <w:sz w:val="20"/>
                <w:szCs w:val="20"/>
              </w:rPr>
              <w:br/>
            </w:r>
            <w:r>
              <w:rPr>
                <w:sz w:val="20"/>
                <w:szCs w:val="20"/>
              </w:rPr>
              <w:br/>
              <w:t xml:space="preserve">Version: It is also called Spring-Autumn Annals </w:t>
            </w:r>
            <w:proofErr w:type="spellStart"/>
            <w:r>
              <w:rPr>
                <w:rFonts w:ascii="MS Mincho" w:eastAsia="MS Mincho" w:hAnsi="MS Mincho" w:cs="MS Mincho" w:hint="eastAsia"/>
                <w:sz w:val="20"/>
                <w:szCs w:val="20"/>
              </w:rPr>
              <w:t>春秋年</w:t>
            </w:r>
            <w:r>
              <w:rPr>
                <w:rFonts w:ascii="PingFang TC" w:eastAsia="PingFang TC" w:hAnsi="PingFang TC" w:cs="PingFang TC" w:hint="eastAsia"/>
                <w:sz w:val="20"/>
                <w:szCs w:val="20"/>
              </w:rPr>
              <w:t>览</w:t>
            </w:r>
            <w:proofErr w:type="spellEnd"/>
            <w:r>
              <w:rPr>
                <w:sz w:val="20"/>
                <w:szCs w:val="20"/>
              </w:rPr>
              <w:t xml:space="preserve"> or </w:t>
            </w:r>
            <w:proofErr w:type="spellStart"/>
            <w:r>
              <w:rPr>
                <w:sz w:val="20"/>
                <w:szCs w:val="20"/>
              </w:rPr>
              <w:t>LvLan</w:t>
            </w:r>
            <w:proofErr w:type="spellEnd"/>
            <w:r>
              <w:rPr>
                <w:sz w:val="20"/>
                <w:szCs w:val="20"/>
              </w:rPr>
              <w:t xml:space="preserve"> </w:t>
            </w:r>
            <w:proofErr w:type="spellStart"/>
            <w:r>
              <w:rPr>
                <w:rFonts w:ascii="PingFang TC" w:eastAsia="PingFang TC" w:hAnsi="PingFang TC" w:cs="PingFang TC" w:hint="eastAsia"/>
                <w:sz w:val="20"/>
                <w:szCs w:val="20"/>
              </w:rPr>
              <w:t>吕览</w:t>
            </w:r>
            <w:proofErr w:type="spellEnd"/>
            <w:r>
              <w:rPr>
                <w:sz w:val="20"/>
                <w:szCs w:val="20"/>
              </w:rPr>
              <w:t xml:space="preserve"> in </w:t>
            </w:r>
            <w:proofErr w:type="spellStart"/>
            <w:r>
              <w:rPr>
                <w:sz w:val="20"/>
                <w:szCs w:val="20"/>
              </w:rPr>
              <w:t>ShiJi</w:t>
            </w:r>
            <w:proofErr w:type="spellEnd"/>
            <w:r>
              <w:rPr>
                <w:sz w:val="20"/>
                <w:szCs w:val="20"/>
              </w:rPr>
              <w:t>. The book has 26 vol and 162 chapters with about 200k characters.</w:t>
            </w:r>
          </w:p>
        </w:tc>
      </w:tr>
      <w:tr w:rsidR="00485DF6"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Default="00485DF6">
            <w:pPr>
              <w:spacing w:before="100" w:beforeAutospacing="1" w:after="100" w:afterAutospacing="1"/>
              <w:rPr>
                <w:sz w:val="20"/>
                <w:szCs w:val="20"/>
              </w:rPr>
            </w:pPr>
            <w:r>
              <w:rPr>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Default="00485DF6">
            <w:pPr>
              <w:spacing w:before="100" w:beforeAutospacing="1" w:after="100" w:afterAutospacing="1"/>
              <w:rPr>
                <w:sz w:val="20"/>
                <w:szCs w:val="20"/>
              </w:rPr>
            </w:pPr>
            <w:r>
              <w:rPr>
                <w:sz w:val="20"/>
                <w:szCs w:val="20"/>
              </w:rPr>
              <w:t xml:space="preserve">Jian Zhu </w:t>
            </w:r>
            <w:proofErr w:type="spellStart"/>
            <w:r>
              <w:rPr>
                <w:sz w:val="20"/>
                <w:szCs w:val="20"/>
              </w:rPr>
              <w:t>Ke</w:t>
            </w:r>
            <w:proofErr w:type="spellEnd"/>
            <w:r>
              <w:rPr>
                <w:sz w:val="20"/>
                <w:szCs w:val="20"/>
              </w:rPr>
              <w:t xml:space="preserve"> Shu</w:t>
            </w:r>
            <w:r>
              <w:rPr>
                <w:sz w:val="20"/>
                <w:szCs w:val="20"/>
              </w:rPr>
              <w:br/>
            </w:r>
            <w:proofErr w:type="spellStart"/>
            <w:r>
              <w:rPr>
                <w:rFonts w:ascii="PingFang TC" w:eastAsia="PingFang TC" w:hAnsi="PingFang TC" w:cs="PingFang TC" w:hint="eastAsia"/>
                <w:sz w:val="20"/>
                <w:szCs w:val="20"/>
              </w:rPr>
              <w:t>谏</w:t>
            </w:r>
            <w:r>
              <w:rPr>
                <w:rFonts w:ascii="MS Mincho" w:eastAsia="MS Mincho" w:hAnsi="MS Mincho" w:cs="MS Mincho" w:hint="eastAsia"/>
                <w:sz w:val="20"/>
                <w:szCs w:val="20"/>
              </w:rPr>
              <w:t>逐客</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Default="00485DF6">
            <w:pPr>
              <w:spacing w:before="100" w:beforeAutospacing="1" w:after="100" w:afterAutospacing="1"/>
              <w:rPr>
                <w:sz w:val="20"/>
                <w:szCs w:val="20"/>
              </w:rPr>
            </w:pPr>
            <w:r>
              <w:rPr>
                <w:sz w:val="20"/>
                <w:szCs w:val="20"/>
              </w:rPr>
              <w:t xml:space="preserve">Author/Date: It is a letter written by </w:t>
            </w:r>
            <w:proofErr w:type="spellStart"/>
            <w:r>
              <w:rPr>
                <w:sz w:val="20"/>
                <w:szCs w:val="20"/>
              </w:rPr>
              <w:t>LiSi</w:t>
            </w:r>
            <w:r>
              <w:rPr>
                <w:rFonts w:ascii="MS Mincho" w:eastAsia="MS Mincho" w:hAnsi="MS Mincho" w:cs="MS Mincho" w:hint="eastAsia"/>
                <w:sz w:val="20"/>
                <w:szCs w:val="20"/>
              </w:rPr>
              <w:t>李斯</w:t>
            </w:r>
            <w:proofErr w:type="spellEnd"/>
            <w:r>
              <w:rPr>
                <w:sz w:val="20"/>
                <w:szCs w:val="20"/>
              </w:rPr>
              <w:t xml:space="preserve"> (284-208BC)  to the Emperor </w:t>
            </w:r>
            <w:proofErr w:type="spellStart"/>
            <w:r>
              <w:rPr>
                <w:sz w:val="20"/>
                <w:szCs w:val="20"/>
              </w:rPr>
              <w:t>QinShiHuang</w:t>
            </w:r>
            <w:proofErr w:type="spellEnd"/>
            <w:r>
              <w:rPr>
                <w:sz w:val="20"/>
                <w:szCs w:val="20"/>
              </w:rPr>
              <w:t xml:space="preserve"> </w:t>
            </w:r>
            <w:proofErr w:type="spellStart"/>
            <w:r>
              <w:rPr>
                <w:rFonts w:ascii="MS Mincho" w:eastAsia="MS Mincho" w:hAnsi="MS Mincho" w:cs="MS Mincho" w:hint="eastAsia"/>
                <w:sz w:val="20"/>
                <w:szCs w:val="20"/>
              </w:rPr>
              <w:t>秦始皇</w:t>
            </w:r>
            <w:proofErr w:type="spellEnd"/>
            <w:r>
              <w:rPr>
                <w:sz w:val="20"/>
                <w:szCs w:val="20"/>
              </w:rPr>
              <w:t>(259-210BC). </w:t>
            </w:r>
            <w:r>
              <w:rPr>
                <w:sz w:val="20"/>
                <w:szCs w:val="20"/>
              </w:rPr>
              <w:br/>
            </w:r>
            <w:r>
              <w:rPr>
                <w:sz w:val="20"/>
                <w:szCs w:val="20"/>
              </w:rPr>
              <w:br/>
              <w:t>Version: no other version information.</w:t>
            </w:r>
          </w:p>
        </w:tc>
      </w:tr>
      <w:tr w:rsidR="00485DF6"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Default="00485DF6">
            <w:pPr>
              <w:spacing w:before="100" w:beforeAutospacing="1" w:after="100" w:afterAutospacing="1"/>
              <w:rPr>
                <w:sz w:val="20"/>
                <w:szCs w:val="20"/>
              </w:rPr>
            </w:pPr>
            <w:r>
              <w:rPr>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Default="00485DF6">
            <w:pPr>
              <w:spacing w:before="100" w:beforeAutospacing="1" w:after="100" w:afterAutospacing="1"/>
              <w:rPr>
                <w:sz w:val="20"/>
                <w:szCs w:val="20"/>
              </w:rPr>
            </w:pPr>
            <w:proofErr w:type="spellStart"/>
            <w:r>
              <w:rPr>
                <w:sz w:val="20"/>
                <w:szCs w:val="20"/>
              </w:rPr>
              <w:t>Er</w:t>
            </w:r>
            <w:proofErr w:type="spellEnd"/>
            <w:r>
              <w:rPr>
                <w:sz w:val="20"/>
                <w:szCs w:val="20"/>
              </w:rPr>
              <w:t xml:space="preserve"> </w:t>
            </w:r>
            <w:proofErr w:type="spellStart"/>
            <w:r>
              <w:rPr>
                <w:sz w:val="20"/>
                <w:szCs w:val="20"/>
              </w:rPr>
              <w:t>Ya</w:t>
            </w:r>
            <w:proofErr w:type="spellEnd"/>
            <w:r>
              <w:rPr>
                <w:sz w:val="20"/>
                <w:szCs w:val="20"/>
              </w:rPr>
              <w:br/>
            </w:r>
            <w:proofErr w:type="spellStart"/>
            <w:r>
              <w:rPr>
                <w:rFonts w:ascii="Yu Gothic" w:eastAsia="Yu Gothic" w:hAnsi="Yu Gothic" w:cs="Yu Gothic" w:hint="eastAsia"/>
                <w:sz w:val="20"/>
                <w:szCs w:val="20"/>
              </w:rPr>
              <w:t>尔</w:t>
            </w:r>
            <w:r>
              <w:rPr>
                <w:rFonts w:ascii="MS Mincho" w:eastAsia="MS Mincho" w:hAnsi="MS Mincho" w:cs="MS Mincho" w:hint="eastAsia"/>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Default="00485DF6">
            <w:pPr>
              <w:spacing w:before="100" w:beforeAutospacing="1" w:after="100" w:afterAutospacing="1"/>
              <w:rPr>
                <w:sz w:val="20"/>
                <w:szCs w:val="20"/>
              </w:rPr>
            </w:pPr>
            <w:r>
              <w:rPr>
                <w:sz w:val="20"/>
                <w:szCs w:val="20"/>
              </w:rPr>
              <w:t>Author/Date: There are many theories about the author in history. None of them is widely acceptable for today. Many scholars believe that the book appeared in history during 2nd century BC. </w:t>
            </w:r>
            <w:r>
              <w:rPr>
                <w:sz w:val="20"/>
                <w:szCs w:val="20"/>
              </w:rPr>
              <w:br/>
            </w:r>
            <w:r>
              <w:rPr>
                <w:sz w:val="20"/>
                <w:szCs w:val="20"/>
              </w:rPr>
              <w:br/>
              <w:t xml:space="preserve">Version: It is a dictionary book.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(32-92AD) describes the book with 20 chapters. The current version has 19 chapters.</w:t>
            </w:r>
          </w:p>
        </w:tc>
      </w:tr>
      <w:tr w:rsidR="00485DF6"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Yuan</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Default="00485DF6">
            <w:pPr>
              <w:spacing w:before="100" w:beforeAutospacing="1" w:after="100" w:afterAutospacing="1"/>
              <w:rPr>
                <w:sz w:val="20"/>
                <w:szCs w:val="20"/>
              </w:rPr>
            </w:pPr>
            <w:r>
              <w:rPr>
                <w:sz w:val="20"/>
                <w:szCs w:val="20"/>
              </w:rPr>
              <w:t xml:space="preserve">Author/Date: Most believes that is was a novel written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w:t>
            </w:r>
            <w:r>
              <w:rPr>
                <w:sz w:val="20"/>
                <w:szCs w:val="20"/>
              </w:rPr>
              <w:br/>
            </w:r>
            <w:r>
              <w:rPr>
                <w:sz w:val="20"/>
                <w:szCs w:val="20"/>
              </w:rPr>
              <w:br/>
              <w:t xml:space="preserve">Version: also called </w:t>
            </w:r>
            <w:proofErr w:type="spellStart"/>
            <w:r>
              <w:rPr>
                <w:sz w:val="20"/>
                <w:szCs w:val="20"/>
              </w:rPr>
              <w:t>XinYuan</w:t>
            </w:r>
            <w:r>
              <w:rPr>
                <w:rFonts w:ascii="MS Mincho" w:eastAsia="MS Mincho" w:hAnsi="MS Mincho" w:cs="MS Mincho" w:hint="eastAsia"/>
                <w:sz w:val="20"/>
                <w:szCs w:val="20"/>
              </w:rPr>
              <w:t>新苑</w:t>
            </w:r>
            <w:proofErr w:type="spellEnd"/>
            <w:r>
              <w:rPr>
                <w:sz w:val="20"/>
                <w:szCs w:val="20"/>
              </w:rPr>
              <w:t xml:space="preserve">, </w:t>
            </w:r>
            <w:proofErr w:type="gramStart"/>
            <w:r>
              <w:rPr>
                <w:sz w:val="20"/>
                <w:szCs w:val="20"/>
              </w:rPr>
              <w:t>The</w:t>
            </w:r>
            <w:proofErr w:type="gramEnd"/>
            <w:r>
              <w:rPr>
                <w:sz w:val="20"/>
                <w:szCs w:val="20"/>
              </w:rPr>
              <w:t xml:space="preserve"> original one has 20 volumes. Currently it has 5 chapters.</w:t>
            </w:r>
          </w:p>
        </w:tc>
      </w:tr>
      <w:tr w:rsidR="00485DF6"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Fan Lu</w:t>
            </w:r>
            <w:r>
              <w:rPr>
                <w:sz w:val="20"/>
                <w:szCs w:val="20"/>
              </w:rPr>
              <w:br/>
            </w:r>
            <w:proofErr w:type="spellStart"/>
            <w:r>
              <w:rPr>
                <w:rFonts w:ascii="MS Mincho" w:eastAsia="MS Mincho" w:hAnsi="MS Mincho" w:cs="MS Mincho" w:hint="eastAsia"/>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DongZhongShu</w:t>
            </w:r>
            <w:r>
              <w:rPr>
                <w:rFonts w:ascii="MS Mincho" w:eastAsia="MS Mincho" w:hAnsi="MS Mincho" w:cs="MS Mincho" w:hint="eastAsia"/>
                <w:sz w:val="20"/>
                <w:szCs w:val="20"/>
              </w:rPr>
              <w:t>董仲舒</w:t>
            </w:r>
            <w:proofErr w:type="spellEnd"/>
            <w:r>
              <w:rPr>
                <w:sz w:val="20"/>
                <w:szCs w:val="20"/>
              </w:rPr>
              <w:t xml:space="preserve"> (179-104BC).</w:t>
            </w:r>
            <w:r>
              <w:rPr>
                <w:sz w:val="20"/>
                <w:szCs w:val="20"/>
              </w:rPr>
              <w:br/>
            </w:r>
            <w:r>
              <w:rPr>
                <w:sz w:val="20"/>
                <w:szCs w:val="20"/>
              </w:rPr>
              <w:br/>
              <w:t xml:space="preserve">Version: It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MS Mincho" w:eastAsia="MS Mincho" w:hAnsi="MS Mincho" w:cs="MS Mincho" w:hint="eastAsia"/>
                <w:sz w:val="20"/>
                <w:szCs w:val="20"/>
              </w:rPr>
              <w:t>董仲舒</w:t>
            </w:r>
            <w:r>
              <w:rPr>
                <w:rFonts w:ascii="PingFang TC" w:eastAsia="PingFang TC" w:hAnsi="PingFang TC" w:cs="PingFang TC" w:hint="eastAsia"/>
                <w:sz w:val="20"/>
                <w:szCs w:val="20"/>
              </w:rPr>
              <w:t>传</w:t>
            </w:r>
            <w:proofErr w:type="spellEnd"/>
            <w:r>
              <w:rPr>
                <w:sz w:val="20"/>
                <w:szCs w:val="20"/>
              </w:rPr>
              <w:t xml:space="preserve">. Currently, it has 17 volumes 82 chapters, </w:t>
            </w:r>
            <w:r>
              <w:rPr>
                <w:sz w:val="20"/>
                <w:szCs w:val="20"/>
              </w:rPr>
              <w:lastRenderedPageBreak/>
              <w:t xml:space="preserve">based on the version of stone printing </w:t>
            </w:r>
            <w:proofErr w:type="spellStart"/>
            <w:r>
              <w:rPr>
                <w:rFonts w:ascii="MS Mincho" w:eastAsia="MS Mincho" w:hAnsi="MS Mincho" w:cs="MS Mincho" w:hint="eastAsia"/>
                <w:sz w:val="20"/>
                <w:szCs w:val="20"/>
              </w:rPr>
              <w:t>江右</w:t>
            </w:r>
            <w:r>
              <w:rPr>
                <w:rFonts w:ascii="PingFang TC" w:eastAsia="PingFang TC" w:hAnsi="PingFang TC" w:cs="PingFang TC" w:hint="eastAsia"/>
                <w:sz w:val="20"/>
                <w:szCs w:val="20"/>
              </w:rPr>
              <w:t>计</w:t>
            </w:r>
            <w:r>
              <w:rPr>
                <w:rFonts w:ascii="MS Mincho" w:eastAsia="MS Mincho" w:hAnsi="MS Mincho" w:cs="MS Mincho" w:hint="eastAsia"/>
                <w:sz w:val="20"/>
                <w:szCs w:val="20"/>
              </w:rPr>
              <w:t>台刻本</w:t>
            </w:r>
            <w:proofErr w:type="spellEnd"/>
            <w:r>
              <w:rPr>
                <w:sz w:val="20"/>
                <w:szCs w:val="20"/>
              </w:rPr>
              <w:t xml:space="preserve"> in 1211 AD.</w:t>
            </w:r>
          </w:p>
        </w:tc>
      </w:tr>
      <w:tr w:rsidR="00485DF6"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Default="00485DF6">
            <w:pPr>
              <w:spacing w:before="100" w:beforeAutospacing="1" w:after="100" w:afterAutospacing="1"/>
              <w:rPr>
                <w:sz w:val="20"/>
                <w:szCs w:val="20"/>
              </w:rPr>
            </w:pPr>
            <w:r>
              <w:rPr>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Default="00485DF6">
            <w:pPr>
              <w:spacing w:before="100" w:beforeAutospacing="1" w:after="100" w:afterAutospacing="1"/>
              <w:rPr>
                <w:sz w:val="20"/>
                <w:szCs w:val="20"/>
              </w:rPr>
            </w:pPr>
            <w:r>
              <w:rPr>
                <w:sz w:val="20"/>
                <w:szCs w:val="20"/>
              </w:rPr>
              <w:t>Xin Shu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贾谊</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JiaYi</w:t>
            </w:r>
            <w:proofErr w:type="spellEnd"/>
            <w:r>
              <w:rPr>
                <w:sz w:val="20"/>
                <w:szCs w:val="20"/>
              </w:rPr>
              <w:t xml:space="preserve"> </w:t>
            </w:r>
            <w:proofErr w:type="spellStart"/>
            <w:r>
              <w:rPr>
                <w:rFonts w:ascii="PingFang TC" w:eastAsia="PingFang TC" w:hAnsi="PingFang TC" w:cs="PingFang TC" w:hint="eastAsia"/>
                <w:sz w:val="20"/>
                <w:szCs w:val="20"/>
              </w:rPr>
              <w:t>贾谊</w:t>
            </w:r>
            <w:proofErr w:type="spellEnd"/>
            <w:r>
              <w:rPr>
                <w:sz w:val="20"/>
                <w:szCs w:val="20"/>
              </w:rPr>
              <w:t xml:space="preserve">, </w:t>
            </w:r>
            <w:proofErr w:type="spellStart"/>
            <w:r>
              <w:rPr>
                <w:sz w:val="20"/>
                <w:szCs w:val="20"/>
              </w:rPr>
              <w:t>JiaShen</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 xml:space="preserve">, </w:t>
            </w:r>
            <w:proofErr w:type="spellStart"/>
            <w:r>
              <w:rPr>
                <w:sz w:val="20"/>
                <w:szCs w:val="20"/>
              </w:rPr>
              <w:t>JiaTaiFu</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r>
              <w:rPr>
                <w:sz w:val="20"/>
                <w:szCs w:val="20"/>
              </w:rPr>
              <w:t xml:space="preserve">, </w:t>
            </w:r>
            <w:proofErr w:type="spellStart"/>
            <w:r>
              <w:rPr>
                <w:sz w:val="20"/>
                <w:szCs w:val="20"/>
              </w:rPr>
              <w:t>JiaChangSha</w:t>
            </w:r>
            <w:r>
              <w:rPr>
                <w:rFonts w:ascii="PingFang TC" w:eastAsia="PingFang TC" w:hAnsi="PingFang TC" w:cs="PingFang TC" w:hint="eastAsia"/>
                <w:sz w:val="20"/>
                <w:szCs w:val="20"/>
              </w:rPr>
              <w:t>贾长</w:t>
            </w:r>
            <w:r>
              <w:rPr>
                <w:rFonts w:ascii="MS Mincho" w:eastAsia="MS Mincho" w:hAnsi="MS Mincho" w:cs="MS Mincho" w:hint="eastAsia"/>
                <w:sz w:val="20"/>
                <w:szCs w:val="20"/>
              </w:rPr>
              <w:t>沙</w:t>
            </w:r>
            <w:proofErr w:type="spellEnd"/>
            <w:r>
              <w:rPr>
                <w:sz w:val="20"/>
                <w:szCs w:val="20"/>
              </w:rPr>
              <w:t xml:space="preserve"> or </w:t>
            </w:r>
            <w:proofErr w:type="spellStart"/>
            <w:r>
              <w:rPr>
                <w:sz w:val="20"/>
                <w:szCs w:val="20"/>
              </w:rPr>
              <w:t>JiaZi</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子</w:t>
            </w:r>
            <w:proofErr w:type="spellEnd"/>
            <w:r>
              <w:rPr>
                <w:sz w:val="20"/>
                <w:szCs w:val="20"/>
              </w:rPr>
              <w:t>(200-168BC)</w:t>
            </w:r>
            <w:r>
              <w:rPr>
                <w:sz w:val="20"/>
                <w:szCs w:val="20"/>
              </w:rPr>
              <w:br/>
            </w:r>
            <w:r>
              <w:rPr>
                <w:sz w:val="20"/>
                <w:szCs w:val="20"/>
              </w:rPr>
              <w:br/>
              <w:t xml:space="preserve">Version: Also called </w:t>
            </w:r>
            <w:proofErr w:type="spellStart"/>
            <w:r>
              <w:rPr>
                <w:sz w:val="20"/>
                <w:szCs w:val="20"/>
              </w:rPr>
              <w:t>JiaYiXinShu</w:t>
            </w:r>
            <w:r>
              <w:rPr>
                <w:rFonts w:ascii="PingFang TC" w:eastAsia="PingFang TC" w:hAnsi="PingFang TC" w:cs="PingFang TC" w:hint="eastAsia"/>
                <w:sz w:val="20"/>
                <w:szCs w:val="20"/>
              </w:rPr>
              <w:t>贾谊</w:t>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JiaZiXinShu</w:t>
            </w:r>
            <w:proofErr w:type="spellEnd"/>
            <w:r>
              <w:rPr>
                <w:sz w:val="20"/>
                <w:szCs w:val="20"/>
              </w:rPr>
              <w:t xml:space="preserve">, or </w:t>
            </w:r>
            <w:proofErr w:type="spellStart"/>
            <w:r>
              <w:rPr>
                <w:sz w:val="20"/>
                <w:szCs w:val="20"/>
              </w:rPr>
              <w:t>JiaZi</w:t>
            </w:r>
            <w:proofErr w:type="spellEnd"/>
            <w:r>
              <w:rPr>
                <w:sz w:val="20"/>
                <w:szCs w:val="20"/>
              </w:rPr>
              <w:t xml:space="preserve">. It was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Originally  it has 10 volumes 58 chapters. Currently it has 56 chapters.</w:t>
            </w:r>
          </w:p>
        </w:tc>
      </w:tr>
      <w:tr w:rsidR="00485DF6"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Default="00485DF6">
            <w:pPr>
              <w:spacing w:before="100" w:beforeAutospacing="1" w:after="100" w:afterAutospacing="1"/>
              <w:rPr>
                <w:sz w:val="20"/>
                <w:szCs w:val="20"/>
              </w:rPr>
            </w:pPr>
            <w:r>
              <w:rPr>
                <w:sz w:val="20"/>
                <w:szCs w:val="20"/>
              </w:rPr>
              <w:t>Xin Xu</w:t>
            </w:r>
            <w:r>
              <w:rPr>
                <w:sz w:val="20"/>
                <w:szCs w:val="20"/>
              </w:rPr>
              <w:br/>
            </w:r>
            <w:proofErr w:type="spellStart"/>
            <w:r>
              <w:rPr>
                <w:rFonts w:ascii="MS Mincho" w:eastAsia="MS Mincho" w:hAnsi="MS Mincho" w:cs="MS Mincho" w:hint="eastAsia"/>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刘更生</w:t>
            </w:r>
            <w:proofErr w:type="spellEnd"/>
            <w:r>
              <w:rPr>
                <w:sz w:val="20"/>
                <w:szCs w:val="20"/>
              </w:rPr>
              <w:t>/</w:t>
            </w:r>
            <w:proofErr w:type="spellStart"/>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JiuXian</w:t>
            </w:r>
            <w:r>
              <w:rPr>
                <w:rFonts w:ascii="MS Mincho" w:eastAsia="MS Mincho" w:hAnsi="MS Mincho" w:cs="MS Mincho" w:hint="eastAsia"/>
                <w:sz w:val="20"/>
                <w:szCs w:val="20"/>
              </w:rPr>
              <w:t>刘向</w:t>
            </w:r>
            <w:proofErr w:type="spellEnd"/>
            <w:r>
              <w:rPr>
                <w:sz w:val="20"/>
                <w:szCs w:val="20"/>
              </w:rPr>
              <w:t xml:space="preserve">(77-6BC), </w:t>
            </w:r>
            <w:proofErr w:type="spellStart"/>
            <w:r>
              <w:rPr>
                <w:sz w:val="20"/>
                <w:szCs w:val="20"/>
              </w:rPr>
              <w:t>LiuGengShen</w:t>
            </w:r>
            <w:r>
              <w:rPr>
                <w:rFonts w:ascii="MS Mincho" w:eastAsia="MS Mincho" w:hAnsi="MS Mincho" w:cs="MS Mincho" w:hint="eastAsia"/>
                <w:sz w:val="20"/>
                <w:szCs w:val="20"/>
              </w:rPr>
              <w:t>刘更生</w:t>
            </w:r>
            <w:proofErr w:type="spellEnd"/>
            <w:r>
              <w:rPr>
                <w:sz w:val="20"/>
                <w:szCs w:val="20"/>
              </w:rPr>
              <w:t xml:space="preserve"> or </w:t>
            </w:r>
            <w:proofErr w:type="spellStart"/>
            <w:r>
              <w:rPr>
                <w:sz w:val="20"/>
                <w:szCs w:val="20"/>
              </w:rPr>
              <w:t>LiuZhongLei</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r>
              <w:rPr>
                <w:sz w:val="20"/>
                <w:szCs w:val="20"/>
              </w:rPr>
              <w:t xml:space="preserve"> (77BC-6AD)  in East Han Dynasty (206BC-9AD). </w:t>
            </w:r>
            <w:proofErr w:type="spellStart"/>
            <w:r>
              <w:rPr>
                <w:sz w:val="20"/>
                <w:szCs w:val="20"/>
              </w:rPr>
              <w:t>LiuXian</w:t>
            </w:r>
            <w:proofErr w:type="spellEnd"/>
            <w:r>
              <w:rPr>
                <w:sz w:val="20"/>
                <w:szCs w:val="20"/>
              </w:rPr>
              <w:t xml:space="preserve"> is also the author or editor of </w:t>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r>
              <w:rPr>
                <w:sz w:val="20"/>
                <w:szCs w:val="20"/>
              </w:rPr>
              <w:t xml:space="preserve">, </w:t>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r>
              <w:rPr>
                <w:sz w:val="20"/>
                <w:szCs w:val="20"/>
              </w:rPr>
              <w:t xml:space="preserve">, </w:t>
            </w:r>
            <w:proofErr w:type="spellStart"/>
            <w:r>
              <w:rPr>
                <w:rFonts w:ascii="Yu Gothic" w:eastAsia="Yu Gothic" w:hAnsi="Yu Gothic" w:cs="Yu Gothic" w:hint="eastAsia"/>
                <w:sz w:val="20"/>
                <w:szCs w:val="20"/>
              </w:rPr>
              <w:t>别</w:t>
            </w:r>
            <w:r>
              <w:rPr>
                <w:rFonts w:ascii="PingFang TC" w:eastAsia="PingFang TC" w:hAnsi="PingFang TC" w:cs="PingFang TC" w:hint="eastAsia"/>
                <w:sz w:val="20"/>
                <w:szCs w:val="20"/>
              </w:rPr>
              <w:t>录</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r>
              <w:rPr>
                <w:sz w:val="20"/>
                <w:szCs w:val="20"/>
              </w:rPr>
              <w:t>. </w:t>
            </w:r>
            <w:r>
              <w:rPr>
                <w:sz w:val="20"/>
                <w:szCs w:val="20"/>
              </w:rPr>
              <w:br/>
            </w:r>
            <w:r>
              <w:rPr>
                <w:sz w:val="20"/>
                <w:szCs w:val="20"/>
              </w:rPr>
              <w:br/>
              <w:t xml:space="preserve">Version: It is mentioned by </w:t>
            </w:r>
            <w:proofErr w:type="spellStart"/>
            <w:r>
              <w:rPr>
                <w:sz w:val="20"/>
                <w:szCs w:val="20"/>
              </w:rPr>
              <w:t>HanShu</w:t>
            </w:r>
            <w:proofErr w:type="spellEnd"/>
            <w:r>
              <w:rPr>
                <w:sz w:val="20"/>
                <w:szCs w:val="20"/>
              </w:rPr>
              <w:t xml:space="preserve">. Original 30 </w:t>
            </w:r>
            <w:proofErr w:type="spellStart"/>
            <w:r>
              <w:rPr>
                <w:sz w:val="20"/>
                <w:szCs w:val="20"/>
              </w:rPr>
              <w:t>volum</w:t>
            </w:r>
            <w:proofErr w:type="spellEnd"/>
            <w:r>
              <w:rPr>
                <w:sz w:val="20"/>
                <w:szCs w:val="20"/>
              </w:rPr>
              <w:t xml:space="preserve">. Currently 10 </w:t>
            </w:r>
            <w:proofErr w:type="spellStart"/>
            <w:r>
              <w:rPr>
                <w:sz w:val="20"/>
                <w:szCs w:val="20"/>
              </w:rPr>
              <w:t>voumns</w:t>
            </w:r>
            <w:proofErr w:type="spellEnd"/>
            <w:r>
              <w:rPr>
                <w:sz w:val="20"/>
                <w:szCs w:val="20"/>
              </w:rPr>
              <w:t>.</w:t>
            </w:r>
          </w:p>
        </w:tc>
      </w:tr>
      <w:tr w:rsidR="00485DF6"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Default="00485DF6">
            <w:pPr>
              <w:spacing w:before="100" w:beforeAutospacing="1" w:after="100" w:afterAutospacing="1"/>
              <w:rPr>
                <w:sz w:val="20"/>
                <w:szCs w:val="20"/>
              </w:rPr>
            </w:pPr>
            <w:proofErr w:type="spellStart"/>
            <w:r>
              <w:rPr>
                <w:sz w:val="20"/>
                <w:szCs w:val="20"/>
              </w:rPr>
              <w:t>Kongzi</w:t>
            </w:r>
            <w:proofErr w:type="spellEnd"/>
            <w:r>
              <w:rPr>
                <w:sz w:val="20"/>
                <w:szCs w:val="20"/>
              </w:rPr>
              <w:t xml:space="preserve"> </w:t>
            </w:r>
            <w:proofErr w:type="spellStart"/>
            <w:r>
              <w:rPr>
                <w:sz w:val="20"/>
                <w:szCs w:val="20"/>
              </w:rPr>
              <w:t>Jiayu</w:t>
            </w:r>
            <w:proofErr w:type="spellEnd"/>
            <w:r>
              <w:rPr>
                <w:sz w:val="20"/>
                <w:szCs w:val="20"/>
              </w:rPr>
              <w:br/>
            </w:r>
            <w:proofErr w:type="spellStart"/>
            <w:r>
              <w:rPr>
                <w:rFonts w:ascii="MS Mincho" w:eastAsia="MS Mincho" w:hAnsi="MS Mincho" w:cs="MS Mincho" w:hint="eastAsia"/>
                <w:sz w:val="20"/>
                <w:szCs w:val="20"/>
              </w:rPr>
              <w:t>孔子家</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Default="00485DF6">
            <w:pPr>
              <w:spacing w:before="100" w:beforeAutospacing="1" w:after="100" w:afterAutospacing="1"/>
              <w:rPr>
                <w:sz w:val="20"/>
                <w:szCs w:val="20"/>
              </w:rPr>
            </w:pPr>
            <w:r>
              <w:rPr>
                <w:sz w:val="20"/>
                <w:szCs w:val="20"/>
              </w:rPr>
              <w:t xml:space="preserve">Author/Date: The author is unknown. It was compiled by </w:t>
            </w:r>
            <w:proofErr w:type="spellStart"/>
            <w:r>
              <w:rPr>
                <w:sz w:val="20"/>
                <w:szCs w:val="20"/>
              </w:rPr>
              <w:t>WangSu</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r>
              <w:rPr>
                <w:sz w:val="20"/>
                <w:szCs w:val="20"/>
              </w:rPr>
              <w:t xml:space="preserve"> (195-256 AD).</w:t>
            </w:r>
            <w:r>
              <w:rPr>
                <w:sz w:val="20"/>
                <w:szCs w:val="20"/>
              </w:rPr>
              <w:br/>
            </w:r>
            <w:r>
              <w:rPr>
                <w:sz w:val="20"/>
                <w:szCs w:val="20"/>
              </w:rPr>
              <w:br/>
              <w:t xml:space="preserve">Version: The original version has 27 volumes. Currently it has 10 volumes. Many versions ever appeared in history. Many scholars, like </w:t>
            </w:r>
            <w:proofErr w:type="spellStart"/>
            <w:r>
              <w:rPr>
                <w:sz w:val="20"/>
                <w:szCs w:val="20"/>
              </w:rPr>
              <w:t>YanShiGu</w:t>
            </w:r>
            <w:proofErr w:type="spellEnd"/>
            <w:r>
              <w:rPr>
                <w:sz w:val="20"/>
                <w:szCs w:val="20"/>
              </w:rPr>
              <w:t xml:space="preserve"> </w:t>
            </w:r>
            <w:proofErr w:type="spellStart"/>
            <w:r>
              <w:rPr>
                <w:rFonts w:ascii="PingFang TC" w:eastAsia="PingFang TC" w:hAnsi="PingFang TC" w:cs="PingFang TC" w:hint="eastAsia"/>
                <w:sz w:val="20"/>
                <w:szCs w:val="20"/>
              </w:rPr>
              <w:t>颜师</w:t>
            </w:r>
            <w:r>
              <w:rPr>
                <w:rFonts w:ascii="MS Mincho" w:eastAsia="MS Mincho" w:hAnsi="MS Mincho" w:cs="MS Mincho" w:hint="eastAsia"/>
                <w:sz w:val="20"/>
                <w:szCs w:val="20"/>
              </w:rPr>
              <w:t>古</w:t>
            </w:r>
            <w:proofErr w:type="spellEnd"/>
            <w:r>
              <w:rPr>
                <w:sz w:val="20"/>
                <w:szCs w:val="20"/>
              </w:rPr>
              <w:t>(581-645AD),</w:t>
            </w:r>
            <w:proofErr w:type="spellStart"/>
            <w:r>
              <w:rPr>
                <w:sz w:val="20"/>
                <w:szCs w:val="20"/>
              </w:rPr>
              <w:t>WangBo</w:t>
            </w:r>
            <w:proofErr w:type="spellEnd"/>
            <w:r>
              <w:rPr>
                <w:sz w:val="20"/>
                <w:szCs w:val="20"/>
              </w:rPr>
              <w:t xml:space="preserve"> </w:t>
            </w:r>
            <w:proofErr w:type="spellStart"/>
            <w:r>
              <w:rPr>
                <w:rFonts w:ascii="MS Mincho" w:eastAsia="MS Mincho" w:hAnsi="MS Mincho" w:cs="MS Mincho" w:hint="eastAsia"/>
                <w:sz w:val="20"/>
                <w:szCs w:val="20"/>
              </w:rPr>
              <w:t>王柏</w:t>
            </w:r>
            <w:proofErr w:type="spellEnd"/>
            <w:r>
              <w:rPr>
                <w:sz w:val="20"/>
                <w:szCs w:val="20"/>
              </w:rPr>
              <w:t xml:space="preserve">(1197-1274), </w:t>
            </w:r>
            <w:proofErr w:type="spellStart"/>
            <w:r>
              <w:rPr>
                <w:sz w:val="20"/>
                <w:szCs w:val="20"/>
              </w:rPr>
              <w:t>YaoJiHen</w:t>
            </w:r>
            <w:r>
              <w:rPr>
                <w:rFonts w:ascii="MS Mincho" w:eastAsia="MS Mincho" w:hAnsi="MS Mincho" w:cs="MS Mincho" w:hint="eastAsia"/>
                <w:sz w:val="20"/>
                <w:szCs w:val="20"/>
              </w:rPr>
              <w:t>姚</w:t>
            </w:r>
            <w:r>
              <w:rPr>
                <w:rFonts w:ascii="PingFang TC" w:eastAsia="PingFang TC" w:hAnsi="PingFang TC" w:cs="PingFang TC" w:hint="eastAsia"/>
                <w:sz w:val="20"/>
                <w:szCs w:val="20"/>
              </w:rPr>
              <w:t>际</w:t>
            </w:r>
            <w:r>
              <w:rPr>
                <w:rFonts w:ascii="MS Mincho" w:eastAsia="MS Mincho" w:hAnsi="MS Mincho" w:cs="MS Mincho" w:hint="eastAsia"/>
                <w:sz w:val="20"/>
                <w:szCs w:val="20"/>
              </w:rPr>
              <w:t>恆</w:t>
            </w:r>
            <w:proofErr w:type="spellEnd"/>
            <w:r>
              <w:rPr>
                <w:sz w:val="20"/>
                <w:szCs w:val="20"/>
              </w:rPr>
              <w:t>(1647-1715AD), etc. believe that the all known versions are fake.</w:t>
            </w:r>
          </w:p>
        </w:tc>
      </w:tr>
      <w:tr w:rsidR="00485DF6"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Default="00485DF6">
            <w:pPr>
              <w:spacing w:before="100" w:beforeAutospacing="1" w:after="100" w:afterAutospacing="1"/>
              <w:rPr>
                <w:sz w:val="20"/>
                <w:szCs w:val="20"/>
              </w:rPr>
            </w:pPr>
            <w:proofErr w:type="spellStart"/>
            <w:r>
              <w:rPr>
                <w:sz w:val="20"/>
                <w:szCs w:val="20"/>
              </w:rPr>
              <w:t>Huainanzi</w:t>
            </w:r>
            <w:proofErr w:type="spellEnd"/>
            <w:r>
              <w:rPr>
                <w:sz w:val="20"/>
                <w:szCs w:val="20"/>
              </w:rPr>
              <w:br/>
            </w:r>
            <w:proofErr w:type="spellStart"/>
            <w:r>
              <w:rPr>
                <w:rFonts w:ascii="MS Mincho" w:eastAsia="MS Mincho" w:hAnsi="MS Mincho" w:cs="MS Mincho" w:hint="eastAsia"/>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Default="00485DF6">
            <w:pPr>
              <w:spacing w:before="100" w:beforeAutospacing="1" w:after="100" w:afterAutospacing="1"/>
              <w:rPr>
                <w:sz w:val="20"/>
                <w:szCs w:val="20"/>
              </w:rPr>
            </w:pPr>
            <w:r>
              <w:rPr>
                <w:sz w:val="20"/>
                <w:szCs w:val="20"/>
              </w:rPr>
              <w:t xml:space="preserve">Author/Date: The book was compiled and edited by </w:t>
            </w:r>
            <w:proofErr w:type="spellStart"/>
            <w:r>
              <w:rPr>
                <w:sz w:val="20"/>
                <w:szCs w:val="20"/>
              </w:rPr>
              <w:t>LiuAn</w:t>
            </w:r>
            <w:r>
              <w:rPr>
                <w:rFonts w:ascii="MS Mincho" w:eastAsia="MS Mincho" w:hAnsi="MS Mincho" w:cs="MS Mincho" w:hint="eastAsia"/>
                <w:sz w:val="20"/>
                <w:szCs w:val="20"/>
              </w:rPr>
              <w:t>刘安</w:t>
            </w:r>
            <w:proofErr w:type="spellEnd"/>
            <w:r>
              <w:rPr>
                <w:sz w:val="20"/>
                <w:szCs w:val="20"/>
              </w:rPr>
              <w:t xml:space="preserve"> (179-122BC).</w:t>
            </w:r>
            <w:r>
              <w:rPr>
                <w:sz w:val="20"/>
                <w:szCs w:val="20"/>
              </w:rPr>
              <w:br/>
            </w:r>
            <w:r>
              <w:rPr>
                <w:sz w:val="20"/>
                <w:szCs w:val="20"/>
              </w:rPr>
              <w:br/>
              <w:t xml:space="preserve">Version: also </w:t>
            </w:r>
            <w:proofErr w:type="spellStart"/>
            <w:r>
              <w:rPr>
                <w:sz w:val="20"/>
                <w:szCs w:val="20"/>
              </w:rPr>
              <w:t>called</w:t>
            </w:r>
            <w:r>
              <w:rPr>
                <w:rFonts w:ascii="MS Mincho" w:eastAsia="MS Mincho" w:hAnsi="MS Mincho" w:cs="MS Mincho" w:hint="eastAsia"/>
                <w:sz w:val="20"/>
                <w:szCs w:val="20"/>
              </w:rPr>
              <w:t>淮南</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or </w:t>
            </w:r>
            <w:proofErr w:type="spellStart"/>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Inner part has 21 chapter, the outer part has 33 chapters, middle part 8 chapter. </w:t>
            </w:r>
            <w:proofErr w:type="spellStart"/>
            <w:r>
              <w:rPr>
                <w:sz w:val="20"/>
                <w:szCs w:val="20"/>
              </w:rPr>
              <w:t>Todays’s</w:t>
            </w:r>
            <w:proofErr w:type="spellEnd"/>
            <w:r>
              <w:rPr>
                <w:sz w:val="20"/>
                <w:szCs w:val="20"/>
              </w:rPr>
              <w:t xml:space="preserve"> version has only inner part 21 chapters.</w:t>
            </w:r>
          </w:p>
        </w:tc>
      </w:tr>
      <w:tr w:rsidR="00485DF6"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Default="00485DF6">
            <w:pPr>
              <w:spacing w:before="100" w:beforeAutospacing="1" w:after="100" w:afterAutospacing="1"/>
              <w:rPr>
                <w:sz w:val="20"/>
                <w:szCs w:val="20"/>
              </w:rPr>
            </w:pPr>
            <w:r>
              <w:rPr>
                <w:sz w:val="20"/>
                <w:szCs w:val="20"/>
              </w:rPr>
              <w:t xml:space="preserve">Lie Nü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Default="00485DF6">
            <w:pPr>
              <w:spacing w:before="100" w:beforeAutospacing="1" w:after="100" w:afterAutospacing="1"/>
              <w:rPr>
                <w:sz w:val="20"/>
                <w:szCs w:val="20"/>
              </w:rPr>
            </w:pPr>
            <w:r>
              <w:rPr>
                <w:sz w:val="20"/>
                <w:szCs w:val="20"/>
              </w:rPr>
              <w:t xml:space="preserve">Author/Date: Some believe it was written by </w:t>
            </w:r>
            <w:proofErr w:type="spellStart"/>
            <w:r>
              <w:rPr>
                <w:sz w:val="20"/>
                <w:szCs w:val="20"/>
              </w:rPr>
              <w:t>LiuXian</w:t>
            </w:r>
            <w:proofErr w:type="spellEnd"/>
            <w:r>
              <w:rPr>
                <w:sz w:val="20"/>
                <w:szCs w:val="20"/>
              </w:rPr>
              <w:t> </w:t>
            </w:r>
            <w:proofErr w:type="spellStart"/>
            <w:r>
              <w:rPr>
                <w:rFonts w:ascii="MS Mincho" w:eastAsia="MS Mincho" w:hAnsi="MS Mincho" w:cs="MS Mincho" w:hint="eastAsia"/>
                <w:sz w:val="20"/>
                <w:szCs w:val="20"/>
              </w:rPr>
              <w:t>刘向</w:t>
            </w:r>
            <w:proofErr w:type="spellEnd"/>
            <w:r>
              <w:rPr>
                <w:sz w:val="20"/>
                <w:szCs w:val="20"/>
              </w:rPr>
              <w:t> (77-6BC). Some believe the author is unknown.</w:t>
            </w:r>
            <w:r>
              <w:rPr>
                <w:sz w:val="20"/>
                <w:szCs w:val="20"/>
              </w:rPr>
              <w:br/>
            </w:r>
            <w:r>
              <w:rPr>
                <w:sz w:val="20"/>
                <w:szCs w:val="20"/>
              </w:rPr>
              <w:br/>
            </w:r>
            <w:r>
              <w:rPr>
                <w:sz w:val="20"/>
                <w:szCs w:val="20"/>
              </w:rPr>
              <w:lastRenderedPageBreak/>
              <w:t xml:space="preserve">Version: There are two major versions. One is edited by </w:t>
            </w:r>
            <w:proofErr w:type="spellStart"/>
            <w:r>
              <w:rPr>
                <w:sz w:val="20"/>
                <w:szCs w:val="20"/>
              </w:rPr>
              <w:t>LiuXian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which has 7 volumes. Another one is edited </w:t>
            </w:r>
            <w:proofErr w:type="spellStart"/>
            <w:r>
              <w:rPr>
                <w:sz w:val="20"/>
                <w:szCs w:val="20"/>
              </w:rPr>
              <w:t>byWangDaoKun</w:t>
            </w:r>
            <w:r>
              <w:rPr>
                <w:rFonts w:ascii="MS Mincho" w:eastAsia="MS Mincho" w:hAnsi="MS Mincho" w:cs="MS Mincho" w:hint="eastAsia"/>
                <w:sz w:val="20"/>
                <w:szCs w:val="20"/>
              </w:rPr>
              <w:t>汪道昆</w:t>
            </w:r>
            <w:proofErr w:type="spellEnd"/>
            <w:r>
              <w:rPr>
                <w:sz w:val="20"/>
                <w:szCs w:val="20"/>
              </w:rPr>
              <w:t>(1525-1539AD), which has 16 volumes, and is used for today.</w:t>
            </w:r>
          </w:p>
        </w:tc>
      </w:tr>
      <w:tr w:rsidR="00485DF6"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Default="00485DF6">
            <w:pPr>
              <w:spacing w:before="100" w:beforeAutospacing="1" w:after="100" w:afterAutospacing="1"/>
              <w:rPr>
                <w:sz w:val="20"/>
                <w:szCs w:val="20"/>
              </w:rPr>
            </w:pPr>
            <w:r>
              <w:rPr>
                <w:sz w:val="20"/>
                <w:szCs w:val="20"/>
              </w:rPr>
              <w:lastRenderedPageBreak/>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Default="00485DF6">
            <w:pPr>
              <w:spacing w:before="100" w:beforeAutospacing="1" w:after="100" w:afterAutospacing="1"/>
              <w:rPr>
                <w:sz w:val="20"/>
                <w:szCs w:val="20"/>
              </w:rPr>
            </w:pPr>
            <w:proofErr w:type="spellStart"/>
            <w:r>
              <w:rPr>
                <w:sz w:val="20"/>
                <w:szCs w:val="20"/>
              </w:rPr>
              <w:t>Guliang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春秋穀梁</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Default="00485DF6">
            <w:pPr>
              <w:spacing w:before="100" w:beforeAutospacing="1" w:after="100" w:afterAutospacing="1"/>
              <w:rPr>
                <w:sz w:val="20"/>
                <w:szCs w:val="20"/>
              </w:rPr>
            </w:pPr>
            <w:r>
              <w:rPr>
                <w:sz w:val="20"/>
                <w:szCs w:val="20"/>
              </w:rPr>
              <w:t xml:space="preserve">Author/Date: Some tradition believes that author is </w:t>
            </w:r>
            <w:proofErr w:type="spellStart"/>
            <w:r>
              <w:rPr>
                <w:sz w:val="20"/>
                <w:szCs w:val="20"/>
              </w:rPr>
              <w:t>GuLiangShu</w:t>
            </w:r>
            <w:r>
              <w:rPr>
                <w:rFonts w:ascii="MS Mincho" w:eastAsia="MS Mincho" w:hAnsi="MS Mincho" w:cs="MS Mincho" w:hint="eastAsia"/>
                <w:sz w:val="20"/>
                <w:szCs w:val="20"/>
              </w:rPr>
              <w:t>谷梁俶</w:t>
            </w:r>
            <w:proofErr w:type="spellEnd"/>
            <w:r>
              <w:rPr>
                <w:sz w:val="20"/>
                <w:szCs w:val="20"/>
              </w:rPr>
              <w:t xml:space="preserve">, also </w:t>
            </w:r>
            <w:proofErr w:type="spellStart"/>
            <w:r>
              <w:rPr>
                <w:sz w:val="20"/>
                <w:szCs w:val="20"/>
              </w:rPr>
              <w:t>GuLiangChi</w:t>
            </w:r>
            <w:r>
              <w:rPr>
                <w:rFonts w:ascii="MS Mincho" w:eastAsia="MS Mincho" w:hAnsi="MS Mincho" w:cs="MS Mincho" w:hint="eastAsia"/>
                <w:sz w:val="20"/>
                <w:szCs w:val="20"/>
              </w:rPr>
              <w:t>谷梁赤</w:t>
            </w:r>
            <w:r>
              <w:rPr>
                <w:sz w:val="20"/>
                <w:szCs w:val="20"/>
              </w:rPr>
              <w:t>,GuLianZi</w:t>
            </w:r>
            <w:proofErr w:type="spellEnd"/>
            <w:r>
              <w:rPr>
                <w:sz w:val="20"/>
                <w:szCs w:val="20"/>
              </w:rPr>
              <w:t xml:space="preserve"> </w:t>
            </w:r>
            <w:proofErr w:type="spellStart"/>
            <w:r>
              <w:rPr>
                <w:rFonts w:ascii="MS Mincho" w:eastAsia="MS Mincho" w:hAnsi="MS Mincho" w:cs="MS Mincho" w:hint="eastAsia"/>
                <w:sz w:val="20"/>
                <w:szCs w:val="20"/>
              </w:rPr>
              <w:t>谷梁子</w:t>
            </w:r>
            <w:proofErr w:type="spellEnd"/>
            <w:r>
              <w:rPr>
                <w:sz w:val="20"/>
                <w:szCs w:val="20"/>
              </w:rPr>
              <w:t xml:space="preserve"> </w:t>
            </w:r>
            <w:proofErr w:type="spellStart"/>
            <w:r>
              <w:rPr>
                <w:rFonts w:ascii="MS Mincho" w:eastAsia="MS Mincho" w:hAnsi="MS Mincho" w:cs="MS Mincho" w:hint="eastAsia"/>
                <w:sz w:val="20"/>
                <w:szCs w:val="20"/>
              </w:rPr>
              <w:t>子始</w:t>
            </w:r>
            <w:proofErr w:type="spellEnd"/>
            <w:r>
              <w:rPr>
                <w:sz w:val="20"/>
                <w:szCs w:val="20"/>
              </w:rPr>
              <w:t>, born in Warring State(475-221BC).</w:t>
            </w:r>
            <w:r>
              <w:rPr>
                <w:sz w:val="20"/>
                <w:szCs w:val="20"/>
              </w:rPr>
              <w:br/>
            </w:r>
            <w:r>
              <w:rPr>
                <w:sz w:val="20"/>
                <w:szCs w:val="20"/>
              </w:rPr>
              <w:br/>
            </w:r>
            <w:proofErr w:type="spellStart"/>
            <w:r>
              <w:rPr>
                <w:sz w:val="20"/>
                <w:szCs w:val="20"/>
              </w:rPr>
              <w:t>Version:also</w:t>
            </w:r>
            <w:proofErr w:type="spellEnd"/>
            <w:r>
              <w:rPr>
                <w:sz w:val="20"/>
                <w:szCs w:val="20"/>
              </w:rPr>
              <w:t xml:space="preserve"> called </w:t>
            </w:r>
            <w:proofErr w:type="spellStart"/>
            <w:r>
              <w:rPr>
                <w:sz w:val="20"/>
                <w:szCs w:val="20"/>
              </w:rPr>
              <w:t>GuLianZhuan</w:t>
            </w:r>
            <w:r>
              <w:rPr>
                <w:rFonts w:ascii="MS Mincho" w:eastAsia="MS Mincho" w:hAnsi="MS Mincho" w:cs="MS Mincho" w:hint="eastAsia"/>
                <w:sz w:val="20"/>
                <w:szCs w:val="20"/>
              </w:rPr>
              <w:t>谷梁</w:t>
            </w:r>
            <w:r>
              <w:rPr>
                <w:rFonts w:ascii="PingFang TC" w:eastAsia="PingFang TC" w:hAnsi="PingFang TC" w:cs="PingFang TC" w:hint="eastAsia"/>
                <w:sz w:val="20"/>
                <w:szCs w:val="20"/>
              </w:rPr>
              <w:t>传</w:t>
            </w:r>
            <w:proofErr w:type="spellEnd"/>
            <w:r>
              <w:rPr>
                <w:sz w:val="20"/>
                <w:szCs w:val="20"/>
              </w:rPr>
              <w:t xml:space="preserve">. Along with </w:t>
            </w:r>
            <w:proofErr w:type="spellStart"/>
            <w:r>
              <w:rPr>
                <w:sz w:val="20"/>
                <w:szCs w:val="20"/>
              </w:rPr>
              <w:t>ZhuoZhuan</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GongYangZhuan</w:t>
            </w:r>
            <w:proofErr w:type="spellEnd"/>
            <w:r>
              <w:rPr>
                <w:sz w:val="20"/>
                <w:szCs w:val="20"/>
              </w:rPr>
              <w:t xml:space="preserve"> </w:t>
            </w:r>
            <w:proofErr w:type="spellStart"/>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 xml:space="preserve">, it is also a commentary for </w:t>
            </w:r>
            <w:proofErr w:type="spellStart"/>
            <w:r>
              <w:rPr>
                <w:sz w:val="20"/>
                <w:szCs w:val="20"/>
              </w:rPr>
              <w:t>ChunQiu</w:t>
            </w:r>
            <w:r>
              <w:rPr>
                <w:rFonts w:ascii="MS Mincho" w:eastAsia="MS Mincho" w:hAnsi="MS Mincho" w:cs="MS Mincho" w:hint="eastAsia"/>
                <w:sz w:val="20"/>
                <w:szCs w:val="20"/>
              </w:rPr>
              <w:t>春秋</w:t>
            </w:r>
            <w:proofErr w:type="spellEnd"/>
            <w:r>
              <w:rPr>
                <w:sz w:val="20"/>
                <w:szCs w:val="20"/>
              </w:rPr>
              <w:t>. The book has about 20K characters.</w:t>
            </w:r>
          </w:p>
        </w:tc>
      </w:tr>
      <w:tr w:rsidR="00485DF6"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Default="00485DF6">
            <w:pPr>
              <w:spacing w:before="100" w:beforeAutospacing="1" w:after="100" w:afterAutospacing="1"/>
              <w:rPr>
                <w:sz w:val="20"/>
                <w:szCs w:val="20"/>
              </w:rPr>
            </w:pPr>
            <w:proofErr w:type="spellStart"/>
            <w:r>
              <w:rPr>
                <w:sz w:val="20"/>
                <w:szCs w:val="20"/>
              </w:rPr>
              <w:t>Gongyang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春秋公羊</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Default="00485DF6">
            <w:pPr>
              <w:spacing w:before="100" w:beforeAutospacing="1" w:after="100" w:afterAutospacing="1"/>
              <w:rPr>
                <w:sz w:val="20"/>
                <w:szCs w:val="20"/>
              </w:rPr>
            </w:pPr>
            <w:r>
              <w:rPr>
                <w:sz w:val="20"/>
                <w:szCs w:val="20"/>
              </w:rPr>
              <w:t xml:space="preserve">Author/Date: it is said the author is </w:t>
            </w:r>
            <w:proofErr w:type="spellStart"/>
            <w:r>
              <w:rPr>
                <w:sz w:val="20"/>
                <w:szCs w:val="20"/>
              </w:rPr>
              <w:t>GongYangGao</w:t>
            </w:r>
            <w:r>
              <w:rPr>
                <w:rFonts w:ascii="MS Mincho" w:eastAsia="MS Mincho" w:hAnsi="MS Mincho" w:cs="MS Mincho" w:hint="eastAsia"/>
                <w:sz w:val="20"/>
                <w:szCs w:val="20"/>
              </w:rPr>
              <w:t>公羊高</w:t>
            </w:r>
            <w:proofErr w:type="spellEnd"/>
            <w:r>
              <w:rPr>
                <w:sz w:val="20"/>
                <w:szCs w:val="20"/>
              </w:rPr>
              <w:t xml:space="preserve"> born in Warring State (475-221BC)</w:t>
            </w:r>
            <w:r>
              <w:rPr>
                <w:sz w:val="20"/>
                <w:szCs w:val="20"/>
              </w:rPr>
              <w:br/>
            </w:r>
            <w:r>
              <w:rPr>
                <w:sz w:val="20"/>
                <w:szCs w:val="20"/>
              </w:rPr>
              <w:br/>
              <w:t xml:space="preserve">Version: also called </w:t>
            </w:r>
            <w:proofErr w:type="spellStart"/>
            <w:r>
              <w:rPr>
                <w:sz w:val="20"/>
                <w:szCs w:val="20"/>
              </w:rPr>
              <w:t>GonYangZhuan</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w:t>
            </w:r>
          </w:p>
        </w:tc>
      </w:tr>
      <w:tr w:rsidR="00485DF6"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Default="00485DF6">
            <w:pPr>
              <w:spacing w:before="100" w:beforeAutospacing="1" w:after="100" w:afterAutospacing="1"/>
              <w:rPr>
                <w:sz w:val="20"/>
                <w:szCs w:val="20"/>
              </w:rPr>
            </w:pPr>
            <w:r>
              <w:rPr>
                <w:sz w:val="20"/>
                <w:szCs w:val="20"/>
              </w:rPr>
              <w:t>Gu San Fen</w:t>
            </w:r>
            <w:r>
              <w:rPr>
                <w:sz w:val="20"/>
                <w:szCs w:val="20"/>
              </w:rPr>
              <w:br/>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Default="00485DF6">
            <w:pPr>
              <w:spacing w:before="100" w:beforeAutospacing="1" w:after="100" w:afterAutospacing="1"/>
              <w:rPr>
                <w:sz w:val="20"/>
                <w:szCs w:val="20"/>
              </w:rPr>
            </w:pPr>
            <w:r>
              <w:rPr>
                <w:sz w:val="20"/>
                <w:szCs w:val="20"/>
              </w:rPr>
              <w:t>Author/Date: unknown. </w:t>
            </w:r>
            <w:r>
              <w:rPr>
                <w:sz w:val="20"/>
                <w:szCs w:val="20"/>
              </w:rPr>
              <w:br/>
            </w:r>
            <w:r>
              <w:rPr>
                <w:sz w:val="20"/>
                <w:szCs w:val="20"/>
              </w:rPr>
              <w:br/>
              <w:t xml:space="preserve">Version: also call </w:t>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r>
              <w:rPr>
                <w:sz w:val="20"/>
                <w:szCs w:val="20"/>
              </w:rPr>
              <w:t xml:space="preserve">. The name of book is seen in </w:t>
            </w:r>
            <w:proofErr w:type="spellStart"/>
            <w:r>
              <w:rPr>
                <w:sz w:val="20"/>
                <w:szCs w:val="20"/>
              </w:rPr>
              <w:t>ZhuoZhuan</w:t>
            </w:r>
            <w:proofErr w:type="spellEnd"/>
            <w:r>
              <w:rPr>
                <w:sz w:val="20"/>
                <w:szCs w:val="20"/>
              </w:rPr>
              <w:t xml:space="preserve"> </w:t>
            </w:r>
            <w:proofErr w:type="spellStart"/>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This book is not mentioned in other historical books. Many scholars in history believe it is a fake book.</w:t>
            </w:r>
          </w:p>
        </w:tc>
      </w:tr>
      <w:tr w:rsidR="00485DF6"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Default="00485DF6">
            <w:pPr>
              <w:spacing w:before="100" w:beforeAutospacing="1" w:after="100" w:afterAutospacing="1"/>
              <w:rPr>
                <w:sz w:val="20"/>
                <w:szCs w:val="20"/>
              </w:rPr>
            </w:pPr>
            <w:proofErr w:type="spellStart"/>
            <w:r>
              <w:rPr>
                <w:sz w:val="20"/>
                <w:szCs w:val="20"/>
              </w:rPr>
              <w:t>Jiaoshi</w:t>
            </w:r>
            <w:proofErr w:type="spellEnd"/>
            <w:r>
              <w:rPr>
                <w:sz w:val="20"/>
                <w:szCs w:val="20"/>
              </w:rPr>
              <w:t xml:space="preserve"> Yilin</w:t>
            </w:r>
            <w:r>
              <w:rPr>
                <w:sz w:val="20"/>
                <w:szCs w:val="20"/>
              </w:rPr>
              <w:br/>
            </w:r>
            <w:proofErr w:type="spellStart"/>
            <w:r>
              <w:rPr>
                <w:rFonts w:ascii="MS Mincho" w:eastAsia="MS Mincho" w:hAnsi="MS Mincho" w:cs="MS Mincho" w:hint="eastAsia"/>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JiaGong</w:t>
            </w:r>
            <w:proofErr w:type="spellEnd"/>
            <w:r>
              <w:rPr>
                <w:sz w:val="20"/>
                <w:szCs w:val="20"/>
              </w:rPr>
              <w:t xml:space="preserve"> </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r>
              <w:rPr>
                <w:sz w:val="20"/>
                <w:szCs w:val="20"/>
              </w:rPr>
              <w:t xml:space="preserve"> in West Han Dynasty (202BC-8AD).</w:t>
            </w:r>
            <w:r>
              <w:rPr>
                <w:sz w:val="20"/>
                <w:szCs w:val="20"/>
              </w:rPr>
              <w:br/>
            </w:r>
            <w:r>
              <w:rPr>
                <w:sz w:val="20"/>
                <w:szCs w:val="20"/>
              </w:rPr>
              <w:br/>
              <w:t xml:space="preserve">Version: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 states that it has 16 volumes; The version from </w:t>
            </w:r>
            <w:proofErr w:type="spellStart"/>
            <w:r>
              <w:rPr>
                <w:sz w:val="20"/>
                <w:szCs w:val="20"/>
              </w:rPr>
              <w:t>Lian</w:t>
            </w:r>
            <w:r>
              <w:rPr>
                <w:rFonts w:ascii="MS Mincho" w:eastAsia="MS Mincho" w:hAnsi="MS Mincho" w:cs="MS Mincho" w:hint="eastAsia"/>
                <w:sz w:val="20"/>
                <w:szCs w:val="20"/>
              </w:rPr>
              <w:t>梁</w:t>
            </w:r>
            <w:proofErr w:type="spellEnd"/>
            <w:r>
              <w:rPr>
                <w:sz w:val="20"/>
                <w:szCs w:val="20"/>
              </w:rPr>
              <w:t xml:space="preserve"> has 32 volumes. </w:t>
            </w:r>
            <w:proofErr w:type="spellStart"/>
            <w:r>
              <w:rPr>
                <w:sz w:val="20"/>
                <w:szCs w:val="20"/>
              </w:rPr>
              <w:t>JiuTangShu</w:t>
            </w:r>
            <w:r>
              <w:rPr>
                <w:rFonts w:ascii="MS Mincho" w:eastAsia="MS Mincho" w:hAnsi="MS Mincho" w:cs="MS Mincho" w:hint="eastAsia"/>
                <w:sz w:val="20"/>
                <w:szCs w:val="20"/>
              </w:rPr>
              <w:t>旧唐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records that it has 16 volumes.</w:t>
            </w:r>
          </w:p>
        </w:tc>
      </w:tr>
      <w:tr w:rsidR="00485DF6"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Default="00485DF6">
            <w:pPr>
              <w:spacing w:before="100" w:beforeAutospacing="1" w:after="100" w:afterAutospacing="1"/>
              <w:rPr>
                <w:sz w:val="20"/>
                <w:szCs w:val="20"/>
              </w:rPr>
            </w:pPr>
            <w:r>
              <w:rPr>
                <w:sz w:val="20"/>
                <w:szCs w:val="20"/>
              </w:rPr>
              <w:t>Fang Yan</w:t>
            </w:r>
            <w:r>
              <w:rPr>
                <w:sz w:val="20"/>
                <w:szCs w:val="20"/>
              </w:rPr>
              <w:br/>
            </w:r>
            <w:proofErr w:type="spellStart"/>
            <w:r>
              <w:rPr>
                <w:rFonts w:ascii="MS Mincho" w:eastAsia="MS Mincho" w:hAnsi="MS Mincho" w:cs="MS Mincho" w:hint="eastAsia"/>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(53BC-19AD).</w:t>
            </w:r>
            <w:r>
              <w:rPr>
                <w:sz w:val="20"/>
                <w:szCs w:val="20"/>
              </w:rPr>
              <w:br/>
            </w:r>
            <w:r>
              <w:rPr>
                <w:sz w:val="20"/>
                <w:szCs w:val="20"/>
              </w:rPr>
              <w:br/>
              <w:t xml:space="preserve">Version: full name is </w:t>
            </w:r>
            <w:proofErr w:type="spellStart"/>
            <w:r>
              <w:rPr>
                <w:rFonts w:ascii="MS Mincho" w:eastAsia="MS Mincho" w:hAnsi="MS Mincho" w:cs="MS Mincho" w:hint="eastAsia"/>
                <w:sz w:val="20"/>
                <w:szCs w:val="20"/>
              </w:rPr>
              <w:t>輶</w:t>
            </w:r>
            <w:r>
              <w:rPr>
                <w:rFonts w:ascii="PingFang TC" w:eastAsia="PingFang TC" w:hAnsi="PingFang TC" w:cs="PingFang TC" w:hint="eastAsia"/>
                <w:sz w:val="20"/>
                <w:szCs w:val="20"/>
              </w:rPr>
              <w:t>轩</w:t>
            </w:r>
            <w:r>
              <w:rPr>
                <w:rFonts w:ascii="MS Mincho" w:eastAsia="MS Mincho" w:hAnsi="MS Mincho" w:cs="MS Mincho" w:hint="eastAsia"/>
                <w:sz w:val="20"/>
                <w:szCs w:val="20"/>
              </w:rPr>
              <w:t>使者</w:t>
            </w:r>
            <w:r>
              <w:rPr>
                <w:rFonts w:ascii="PingFang TC" w:eastAsia="PingFang TC" w:hAnsi="PingFang TC" w:cs="PingFang TC" w:hint="eastAsia"/>
                <w:sz w:val="20"/>
                <w:szCs w:val="20"/>
              </w:rPr>
              <w:t>绝</w:t>
            </w:r>
            <w:r>
              <w:rPr>
                <w:rFonts w:ascii="MS Mincho" w:eastAsia="MS Mincho" w:hAnsi="MS Mincho" w:cs="MS Mincho" w:hint="eastAsia"/>
                <w:sz w:val="20"/>
                <w:szCs w:val="20"/>
              </w:rPr>
              <w:t>代</w:t>
            </w:r>
            <w:r>
              <w:rPr>
                <w:rFonts w:ascii="PingFang TC" w:eastAsia="PingFang TC" w:hAnsi="PingFang TC" w:cs="PingFang TC" w:hint="eastAsia"/>
                <w:sz w:val="20"/>
                <w:szCs w:val="20"/>
              </w:rPr>
              <w:t>语释</w:t>
            </w:r>
            <w:r>
              <w:rPr>
                <w:rFonts w:ascii="Yu Gothic" w:eastAsia="Yu Gothic" w:hAnsi="Yu Gothic" w:cs="Yu Gothic" w:hint="eastAsia"/>
                <w:sz w:val="20"/>
                <w:szCs w:val="20"/>
              </w:rPr>
              <w:t>别</w:t>
            </w:r>
            <w:r>
              <w:rPr>
                <w:rFonts w:ascii="MS Mincho" w:eastAsia="MS Mincho" w:hAnsi="MS Mincho" w:cs="MS Mincho" w:hint="eastAsia"/>
                <w:sz w:val="20"/>
                <w:szCs w:val="20"/>
              </w:rPr>
              <w:t>国方言</w:t>
            </w:r>
            <w:proofErr w:type="spellEnd"/>
            <w:r>
              <w:rPr>
                <w:sz w:val="20"/>
                <w:szCs w:val="20"/>
              </w:rPr>
              <w:t>. It a book about local dialects.</w:t>
            </w:r>
          </w:p>
        </w:tc>
      </w:tr>
      <w:tr w:rsidR="00485DF6"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Default="00485DF6">
            <w:pPr>
              <w:spacing w:before="100" w:beforeAutospacing="1" w:after="100" w:afterAutospacing="1"/>
              <w:rPr>
                <w:sz w:val="20"/>
                <w:szCs w:val="20"/>
              </w:rPr>
            </w:pPr>
            <w:r>
              <w:rPr>
                <w:sz w:val="20"/>
                <w:szCs w:val="20"/>
              </w:rPr>
              <w:t>Nan Jing</w:t>
            </w:r>
            <w:r>
              <w:rPr>
                <w:sz w:val="20"/>
                <w:szCs w:val="20"/>
              </w:rPr>
              <w:br/>
            </w:r>
            <w:proofErr w:type="spellStart"/>
            <w:r>
              <w:rPr>
                <w:rFonts w:ascii="PingFang TC" w:eastAsia="PingFang TC" w:hAnsi="PingFang TC" w:cs="PingFang TC" w:hint="eastAsia"/>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Default="00485DF6">
            <w:pPr>
              <w:spacing w:before="100" w:beforeAutospacing="1" w:after="100" w:afterAutospacing="1"/>
              <w:rPr>
                <w:sz w:val="20"/>
                <w:szCs w:val="20"/>
              </w:rPr>
            </w:pPr>
            <w:r>
              <w:rPr>
                <w:sz w:val="20"/>
                <w:szCs w:val="20"/>
              </w:rPr>
              <w:t xml:space="preserve">Author/Date:  There are many different views about the Author/Date since early history. Some believe the book is based upon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r>
              <w:rPr>
                <w:sz w:val="20"/>
                <w:szCs w:val="20"/>
              </w:rPr>
              <w:t>(</w:t>
            </w:r>
            <w:r>
              <w:rPr>
                <w:rFonts w:ascii="MS Mincho" w:eastAsia="MS Mincho" w:hAnsi="MS Mincho" w:cs="MS Mincho" w:hint="eastAsia"/>
                <w:sz w:val="20"/>
                <w:szCs w:val="20"/>
              </w:rPr>
              <w:t>公元前</w:t>
            </w:r>
            <w:r>
              <w:rPr>
                <w:sz w:val="20"/>
                <w:szCs w:val="20"/>
              </w:rPr>
              <w:t>407—</w:t>
            </w:r>
            <w:r>
              <w:rPr>
                <w:rFonts w:ascii="MS Mincho" w:eastAsia="MS Mincho" w:hAnsi="MS Mincho" w:cs="MS Mincho" w:hint="eastAsia"/>
                <w:sz w:val="20"/>
                <w:szCs w:val="20"/>
              </w:rPr>
              <w:t>前</w:t>
            </w:r>
            <w:r>
              <w:rPr>
                <w:sz w:val="20"/>
                <w:szCs w:val="20"/>
              </w:rPr>
              <w:t>310</w:t>
            </w:r>
            <w:r>
              <w:rPr>
                <w:rFonts w:ascii="MS Mincho" w:eastAsia="MS Mincho" w:hAnsi="MS Mincho" w:cs="MS Mincho" w:hint="eastAsia"/>
                <w:sz w:val="20"/>
                <w:szCs w:val="20"/>
              </w:rPr>
              <w:t>年</w:t>
            </w:r>
            <w:r>
              <w:rPr>
                <w:sz w:val="20"/>
                <w:szCs w:val="20"/>
              </w:rPr>
              <w:t xml:space="preserve">). The inner and </w:t>
            </w:r>
            <w:r>
              <w:rPr>
                <w:sz w:val="20"/>
                <w:szCs w:val="20"/>
              </w:rPr>
              <w:lastRenderedPageBreak/>
              <w:t xml:space="preserve">outer chapters of  the book of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rFonts w:ascii="MS Mincho" w:eastAsia="MS Mincho" w:hAnsi="MS Mincho" w:cs="MS Mincho" w:hint="eastAsia"/>
                <w:sz w:val="20"/>
                <w:szCs w:val="20"/>
              </w:rPr>
              <w:t>内</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外</w:t>
            </w:r>
            <w:r>
              <w:rPr>
                <w:rFonts w:ascii="PingFang TC" w:eastAsia="PingFang TC" w:hAnsi="PingFang TC" w:cs="PingFang TC" w:hint="eastAsia"/>
                <w:sz w:val="20"/>
                <w:szCs w:val="20"/>
              </w:rPr>
              <w:t>经</w:t>
            </w:r>
            <w:proofErr w:type="spellEnd"/>
            <w:r>
              <w:rPr>
                <w:sz w:val="20"/>
                <w:szCs w:val="20"/>
              </w:rPr>
              <w:t xml:space="preserve"> are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t>
            </w:r>
            <w:proofErr w:type="spellStart"/>
            <w:r>
              <w:rPr>
                <w:sz w:val="20"/>
                <w:szCs w:val="20"/>
              </w:rPr>
              <w:t>by</w:t>
            </w:r>
            <w:r>
              <w:rPr>
                <w:rFonts w:ascii="MS Mincho" w:eastAsia="MS Mincho" w:hAnsi="MS Mincho" w:cs="MS Mincho" w:hint="eastAsia"/>
                <w:sz w:val="20"/>
                <w:szCs w:val="20"/>
              </w:rPr>
              <w:t>班固</w:t>
            </w:r>
            <w:r>
              <w:rPr>
                <w:sz w:val="20"/>
                <w:szCs w:val="20"/>
              </w:rPr>
              <w:t>BanGu</w:t>
            </w:r>
            <w:proofErr w:type="spellEnd"/>
            <w:r>
              <w:rPr>
                <w:sz w:val="20"/>
                <w:szCs w:val="20"/>
              </w:rPr>
              <w:t xml:space="preserve">(32-92AD), but they are lost for today. Chinese Doctor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xml:space="preserve">(150-219)ever quote this book.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(580-643) mention the name of the book.</w:t>
            </w:r>
            <w:r>
              <w:rPr>
                <w:sz w:val="20"/>
                <w:szCs w:val="20"/>
              </w:rPr>
              <w:br/>
            </w:r>
            <w:r>
              <w:rPr>
                <w:sz w:val="20"/>
                <w:szCs w:val="20"/>
              </w:rPr>
              <w:br/>
              <w:t>Version: also called Huang81NanJin</w:t>
            </w:r>
            <w:r>
              <w:rPr>
                <w:rFonts w:ascii="MS Mincho" w:eastAsia="MS Mincho" w:hAnsi="MS Mincho" w:cs="MS Mincho" w:hint="eastAsia"/>
                <w:sz w:val="20"/>
                <w:szCs w:val="20"/>
              </w:rPr>
              <w:t>黄帝八十一</w:t>
            </w:r>
            <w:r>
              <w:rPr>
                <w:rFonts w:ascii="PingFang TC" w:eastAsia="PingFang TC" w:hAnsi="PingFang TC" w:cs="PingFang TC" w:hint="eastAsia"/>
                <w:sz w:val="20"/>
                <w:szCs w:val="20"/>
              </w:rPr>
              <w:t>难经</w:t>
            </w:r>
            <w:r>
              <w:rPr>
                <w:sz w:val="20"/>
                <w:szCs w:val="20"/>
              </w:rPr>
              <w:t xml:space="preserve">, or 81Nan </w:t>
            </w:r>
            <w:proofErr w:type="spellStart"/>
            <w:r>
              <w:rPr>
                <w:rFonts w:ascii="MS Mincho" w:eastAsia="MS Mincho" w:hAnsi="MS Mincho" w:cs="MS Mincho" w:hint="eastAsia"/>
                <w:sz w:val="20"/>
                <w:szCs w:val="20"/>
              </w:rPr>
              <w:t>八十一</w:t>
            </w:r>
            <w:r>
              <w:rPr>
                <w:rFonts w:ascii="PingFang TC" w:eastAsia="PingFang TC" w:hAnsi="PingFang TC" w:cs="PingFang TC" w:hint="eastAsia"/>
                <w:sz w:val="20"/>
                <w:szCs w:val="20"/>
              </w:rPr>
              <w:t>难</w:t>
            </w:r>
            <w:proofErr w:type="spellEnd"/>
            <w:r>
              <w:rPr>
                <w:sz w:val="20"/>
                <w:szCs w:val="20"/>
              </w:rPr>
              <w:t>. It is the one of the earliest Chinese medical work.</w:t>
            </w:r>
          </w:p>
        </w:tc>
      </w:tr>
      <w:tr w:rsidR="00485DF6"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Default="00485DF6">
            <w:pPr>
              <w:spacing w:before="100" w:beforeAutospacing="1" w:after="100" w:afterAutospacing="1"/>
              <w:rPr>
                <w:sz w:val="20"/>
                <w:szCs w:val="20"/>
              </w:rPr>
            </w:pPr>
            <w:r>
              <w:rPr>
                <w:sz w:val="20"/>
                <w:szCs w:val="20"/>
              </w:rPr>
              <w:lastRenderedPageBreak/>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Default="00485DF6">
            <w:pPr>
              <w:spacing w:before="100" w:beforeAutospacing="1" w:after="100" w:afterAutospacing="1"/>
              <w:rPr>
                <w:sz w:val="20"/>
                <w:szCs w:val="20"/>
              </w:rPr>
            </w:pPr>
            <w:proofErr w:type="spellStart"/>
            <w:r>
              <w:rPr>
                <w:sz w:val="20"/>
                <w:szCs w:val="20"/>
              </w:rPr>
              <w:t>Yandanzi</w:t>
            </w:r>
            <w:proofErr w:type="spellEnd"/>
            <w:r>
              <w:rPr>
                <w:sz w:val="20"/>
                <w:szCs w:val="20"/>
              </w:rPr>
              <w:br/>
            </w:r>
            <w:proofErr w:type="spellStart"/>
            <w:r>
              <w:rPr>
                <w:rFonts w:ascii="MS Mincho" w:eastAsia="MS Mincho" w:hAnsi="MS Mincho" w:cs="MS Mincho" w:hint="eastAsia"/>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Default="00485DF6">
            <w:pPr>
              <w:spacing w:before="100" w:beforeAutospacing="1" w:after="100" w:afterAutospacing="1"/>
              <w:rPr>
                <w:sz w:val="20"/>
                <w:szCs w:val="20"/>
              </w:rPr>
            </w:pPr>
            <w:r>
              <w:rPr>
                <w:sz w:val="20"/>
                <w:szCs w:val="20"/>
              </w:rPr>
              <w:t xml:space="preserve">Author/Date: The author is unknown. The book is based upon the folk story of </w:t>
            </w:r>
            <w:proofErr w:type="spellStart"/>
            <w:r>
              <w:rPr>
                <w:sz w:val="20"/>
                <w:szCs w:val="20"/>
              </w:rPr>
              <w:t>YanTaiZiDan</w:t>
            </w:r>
            <w:r>
              <w:rPr>
                <w:rFonts w:ascii="MS Mincho" w:eastAsia="MS Mincho" w:hAnsi="MS Mincho" w:cs="MS Mincho" w:hint="eastAsia"/>
                <w:sz w:val="20"/>
                <w:szCs w:val="20"/>
              </w:rPr>
              <w:t>燕太子丹</w:t>
            </w:r>
            <w:proofErr w:type="spellEnd"/>
            <w:r>
              <w:rPr>
                <w:sz w:val="20"/>
                <w:szCs w:val="20"/>
              </w:rPr>
              <w:t xml:space="preserve"> (?-226BC) during the War State(560-221BC).</w:t>
            </w:r>
            <w:r>
              <w:rPr>
                <w:sz w:val="20"/>
                <w:szCs w:val="20"/>
              </w:rPr>
              <w:br/>
            </w:r>
            <w:r>
              <w:rPr>
                <w:sz w:val="20"/>
                <w:szCs w:val="20"/>
              </w:rPr>
              <w:br/>
              <w:t xml:space="preserve">Version: The original book was lost. </w:t>
            </w:r>
            <w:proofErr w:type="spellStart"/>
            <w:r>
              <w:rPr>
                <w:sz w:val="20"/>
                <w:szCs w:val="20"/>
              </w:rPr>
              <w:t>YongLeDaDian</w:t>
            </w:r>
            <w:r>
              <w:rPr>
                <w:rFonts w:ascii="MS Mincho" w:eastAsia="MS Mincho" w:hAnsi="MS Mincho" w:cs="MS Mincho" w:hint="eastAsia"/>
                <w:sz w:val="20"/>
                <w:szCs w:val="20"/>
              </w:rPr>
              <w:t>永</w:t>
            </w:r>
            <w:r>
              <w:rPr>
                <w:rFonts w:ascii="PingFang TC" w:eastAsia="PingFang TC" w:hAnsi="PingFang TC" w:cs="PingFang TC" w:hint="eastAsia"/>
                <w:sz w:val="20"/>
                <w:szCs w:val="20"/>
              </w:rPr>
              <w:t>乐</w:t>
            </w:r>
            <w:r>
              <w:rPr>
                <w:rFonts w:ascii="MS Mincho" w:eastAsia="MS Mincho" w:hAnsi="MS Mincho" w:cs="MS Mincho" w:hint="eastAsia"/>
                <w:sz w:val="20"/>
                <w:szCs w:val="20"/>
              </w:rPr>
              <w:t>大典</w:t>
            </w:r>
            <w:proofErr w:type="spellEnd"/>
            <w:r>
              <w:rPr>
                <w:sz w:val="20"/>
                <w:szCs w:val="20"/>
              </w:rPr>
              <w:t xml:space="preserve"> (1360-1424) has the list of the content of book. The current version comes from a scholar </w:t>
            </w:r>
            <w:proofErr w:type="spellStart"/>
            <w:r>
              <w:rPr>
                <w:sz w:val="20"/>
                <w:szCs w:val="20"/>
              </w:rPr>
              <w:t>SunXinYan</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星衍</w:t>
            </w:r>
            <w:proofErr w:type="spellEnd"/>
            <w:r>
              <w:rPr>
                <w:sz w:val="20"/>
                <w:szCs w:val="20"/>
              </w:rPr>
              <w:t>(1753-1818).</w:t>
            </w:r>
          </w:p>
        </w:tc>
      </w:tr>
      <w:tr w:rsidR="00485DF6"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Default="00485DF6">
            <w:pPr>
              <w:spacing w:before="100" w:beforeAutospacing="1" w:after="100" w:afterAutospacing="1"/>
              <w:rPr>
                <w:sz w:val="20"/>
                <w:szCs w:val="20"/>
              </w:rPr>
            </w:pPr>
            <w:r>
              <w:rPr>
                <w:sz w:val="20"/>
                <w:szCs w:val="20"/>
              </w:rPr>
              <w:t>Xin Yu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LuJia</w:t>
            </w:r>
            <w:proofErr w:type="spellEnd"/>
            <w:r>
              <w:rPr>
                <w:sz w:val="20"/>
                <w:szCs w:val="20"/>
              </w:rPr>
              <w:t xml:space="preserve"> </w:t>
            </w:r>
            <w:proofErr w:type="spellStart"/>
            <w:r>
              <w:rPr>
                <w:rFonts w:ascii="PingFang TC" w:eastAsia="PingFang TC" w:hAnsi="PingFang TC" w:cs="PingFang TC" w:hint="eastAsia"/>
                <w:sz w:val="20"/>
                <w:szCs w:val="20"/>
              </w:rPr>
              <w:t>陆贾</w:t>
            </w:r>
            <w:proofErr w:type="spellEnd"/>
            <w:r>
              <w:rPr>
                <w:sz w:val="20"/>
                <w:szCs w:val="20"/>
              </w:rPr>
              <w:t>(240-170BC).</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described the person </w:t>
            </w:r>
            <w:proofErr w:type="spellStart"/>
            <w:r>
              <w:rPr>
                <w:sz w:val="20"/>
                <w:szCs w:val="20"/>
              </w:rPr>
              <w:t>LuJia</w:t>
            </w:r>
            <w:r>
              <w:rPr>
                <w:rFonts w:ascii="PingFang TC" w:eastAsia="PingFang TC" w:hAnsi="PingFang TC" w:cs="PingFang TC" w:hint="eastAsia"/>
                <w:sz w:val="20"/>
                <w:szCs w:val="20"/>
              </w:rPr>
              <w:t>陆贾</w:t>
            </w:r>
            <w:proofErr w:type="spellEnd"/>
            <w:r>
              <w:rPr>
                <w:sz w:val="20"/>
                <w:szCs w:val="20"/>
              </w:rPr>
              <w:t xml:space="preserve">.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mentioned some books of </w:t>
            </w:r>
            <w:proofErr w:type="spellStart"/>
            <w:r>
              <w:rPr>
                <w:sz w:val="20"/>
                <w:szCs w:val="20"/>
              </w:rPr>
              <w:t>LuJia</w:t>
            </w:r>
            <w:proofErr w:type="spellEnd"/>
            <w:r>
              <w:rPr>
                <w:sz w:val="20"/>
                <w:szCs w:val="20"/>
              </w:rPr>
              <w:t xml:space="preserve"> but all of them are lost except </w:t>
            </w:r>
            <w:proofErr w:type="spellStart"/>
            <w:r>
              <w:rPr>
                <w:sz w:val="20"/>
                <w:szCs w:val="20"/>
              </w:rPr>
              <w:t>XinYu</w:t>
            </w:r>
            <w:proofErr w:type="spellEnd"/>
            <w:r>
              <w:rPr>
                <w:sz w:val="20"/>
                <w:szCs w:val="20"/>
              </w:rPr>
              <w:t>. The authentication of the current version is questionable in history.</w:t>
            </w:r>
          </w:p>
        </w:tc>
      </w:tr>
      <w:tr w:rsidR="00485DF6"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Default="00485DF6">
            <w:pPr>
              <w:spacing w:before="100" w:beforeAutospacing="1" w:after="100" w:afterAutospacing="1"/>
              <w:rPr>
                <w:sz w:val="20"/>
                <w:szCs w:val="20"/>
              </w:rPr>
            </w:pPr>
            <w:r>
              <w:rPr>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Default="00485DF6">
            <w:pPr>
              <w:spacing w:before="100" w:beforeAutospacing="1" w:after="100" w:afterAutospacing="1"/>
              <w:rPr>
                <w:sz w:val="20"/>
                <w:szCs w:val="20"/>
              </w:rPr>
            </w:pPr>
            <w:r>
              <w:rPr>
                <w:sz w:val="20"/>
                <w:szCs w:val="20"/>
              </w:rPr>
              <w:t xml:space="preserve">Han Shi Wai </w:t>
            </w:r>
            <w:proofErr w:type="spellStart"/>
            <w:r>
              <w:rPr>
                <w:sz w:val="20"/>
                <w:szCs w:val="20"/>
              </w:rPr>
              <w:t>Zhuan</w:t>
            </w:r>
            <w:proofErr w:type="spellEnd"/>
            <w:r>
              <w:rPr>
                <w:sz w:val="20"/>
                <w:szCs w:val="20"/>
              </w:rPr>
              <w:br/>
            </w:r>
            <w:proofErr w:type="spellStart"/>
            <w:r>
              <w:rPr>
                <w:rFonts w:ascii="PingFang TC" w:eastAsia="PingFang TC" w:hAnsi="PingFang TC" w:cs="PingFang TC" w:hint="eastAsia"/>
                <w:sz w:val="20"/>
                <w:szCs w:val="20"/>
              </w:rPr>
              <w:t>韩诗</w:t>
            </w:r>
            <w:r>
              <w:rPr>
                <w:rFonts w:ascii="MS Mincho" w:eastAsia="MS Mincho" w:hAnsi="MS Mincho" w:cs="MS Mincho" w:hint="eastAsia"/>
                <w:sz w:val="20"/>
                <w:szCs w:val="20"/>
              </w:rPr>
              <w:t>外</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HanYin</w:t>
            </w:r>
            <w:r>
              <w:rPr>
                <w:rFonts w:ascii="PingFang TC" w:eastAsia="PingFang TC" w:hAnsi="PingFang TC" w:cs="PingFang TC" w:hint="eastAsia"/>
                <w:sz w:val="20"/>
                <w:szCs w:val="20"/>
              </w:rPr>
              <w:t>韩婴</w:t>
            </w:r>
            <w:proofErr w:type="spellEnd"/>
            <w:r>
              <w:rPr>
                <w:sz w:val="20"/>
                <w:szCs w:val="20"/>
              </w:rPr>
              <w:t>(200-130 BC).</w:t>
            </w:r>
            <w:r>
              <w:rPr>
                <w:sz w:val="20"/>
                <w:szCs w:val="20"/>
              </w:rPr>
              <w:br/>
            </w:r>
            <w:r>
              <w:rPr>
                <w:sz w:val="20"/>
                <w:szCs w:val="20"/>
              </w:rPr>
              <w:br/>
              <w:t xml:space="preserve">Version: The earliest known version comes from scholar </w:t>
            </w:r>
            <w:proofErr w:type="spellStart"/>
            <w:r>
              <w:rPr>
                <w:sz w:val="20"/>
                <w:szCs w:val="20"/>
              </w:rPr>
              <w:t>HongMai</w:t>
            </w:r>
            <w:proofErr w:type="spellEnd"/>
            <w:r>
              <w:rPr>
                <w:sz w:val="20"/>
                <w:szCs w:val="20"/>
              </w:rPr>
              <w:t xml:space="preserve"> </w:t>
            </w:r>
            <w:proofErr w:type="spellStart"/>
            <w:r>
              <w:rPr>
                <w:rFonts w:ascii="MS Mincho" w:eastAsia="MS Mincho" w:hAnsi="MS Mincho" w:cs="MS Mincho" w:hint="eastAsia"/>
                <w:sz w:val="20"/>
                <w:szCs w:val="20"/>
              </w:rPr>
              <w:t>洪</w:t>
            </w:r>
            <w:r>
              <w:rPr>
                <w:rFonts w:ascii="Yu Gothic" w:eastAsia="Yu Gothic" w:hAnsi="Yu Gothic" w:cs="Yu Gothic" w:hint="eastAsia"/>
                <w:sz w:val="20"/>
                <w:szCs w:val="20"/>
              </w:rPr>
              <w:t>迈</w:t>
            </w:r>
            <w:proofErr w:type="spellEnd"/>
            <w:r>
              <w:rPr>
                <w:sz w:val="20"/>
                <w:szCs w:val="20"/>
              </w:rPr>
              <w:t xml:space="preserve">(1123-1202). What </w:t>
            </w:r>
            <w:proofErr w:type="spellStart"/>
            <w:r>
              <w:rPr>
                <w:sz w:val="20"/>
                <w:szCs w:val="20"/>
              </w:rPr>
              <w:t>HanShu</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mentioned</w:t>
            </w:r>
            <w:proofErr w:type="spellEnd"/>
            <w:r>
              <w:rPr>
                <w:sz w:val="20"/>
                <w:szCs w:val="20"/>
              </w:rPr>
              <w:t xml:space="preserve"> has lost.</w:t>
            </w:r>
          </w:p>
        </w:tc>
      </w:tr>
      <w:tr w:rsidR="00485DF6"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Default="00485DF6">
            <w:pPr>
              <w:spacing w:before="100" w:beforeAutospacing="1" w:after="100" w:afterAutospacing="1"/>
              <w:rPr>
                <w:sz w:val="20"/>
                <w:szCs w:val="20"/>
              </w:rPr>
            </w:pPr>
            <w:r>
              <w:rPr>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Default="00485DF6">
            <w:pPr>
              <w:spacing w:before="100" w:beforeAutospacing="1" w:after="100" w:afterAutospacing="1"/>
              <w:rPr>
                <w:sz w:val="20"/>
                <w:szCs w:val="20"/>
              </w:rPr>
            </w:pPr>
            <w:proofErr w:type="spellStart"/>
            <w:r>
              <w:rPr>
                <w:sz w:val="20"/>
                <w:szCs w:val="20"/>
              </w:rPr>
              <w:t>Mawangdui</w:t>
            </w:r>
            <w:proofErr w:type="spellEnd"/>
            <w:r>
              <w:rPr>
                <w:sz w:val="20"/>
                <w:szCs w:val="20"/>
              </w:rPr>
              <w:br/>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Default="00485DF6">
            <w:pPr>
              <w:spacing w:before="100" w:beforeAutospacing="1" w:after="100" w:afterAutospacing="1"/>
              <w:rPr>
                <w:sz w:val="20"/>
                <w:szCs w:val="20"/>
              </w:rPr>
            </w:pPr>
            <w:r>
              <w:rPr>
                <w:sz w:val="20"/>
                <w:szCs w:val="20"/>
              </w:rPr>
              <w:t xml:space="preserve">Author/Date: The document comes from the bamboo strips and silk-cloth discovered in the tomb (186-168 BC) at </w:t>
            </w:r>
            <w:proofErr w:type="spellStart"/>
            <w:r>
              <w:rPr>
                <w:sz w:val="20"/>
                <w:szCs w:val="20"/>
              </w:rPr>
              <w:t>FuRong</w:t>
            </w:r>
            <w:proofErr w:type="spellEnd"/>
            <w:r>
              <w:rPr>
                <w:sz w:val="20"/>
                <w:szCs w:val="20"/>
              </w:rPr>
              <w:t xml:space="preserve"> County, </w:t>
            </w:r>
            <w:proofErr w:type="spellStart"/>
            <w:r>
              <w:rPr>
                <w:sz w:val="20"/>
                <w:szCs w:val="20"/>
              </w:rPr>
              <w:t>ChangSha</w:t>
            </w:r>
            <w:proofErr w:type="spellEnd"/>
            <w:r>
              <w:rPr>
                <w:sz w:val="20"/>
                <w:szCs w:val="20"/>
              </w:rPr>
              <w:t xml:space="preserve"> City, Hunan province (</w:t>
            </w:r>
            <w:proofErr w:type="spellStart"/>
            <w:r>
              <w:rPr>
                <w:rFonts w:ascii="MS Mincho" w:eastAsia="MS Mincho" w:hAnsi="MS Mincho" w:cs="MS Mincho" w:hint="eastAsia"/>
                <w:sz w:val="20"/>
                <w:szCs w:val="20"/>
              </w:rPr>
              <w:t>湖南省</w:t>
            </w:r>
            <w:r>
              <w:rPr>
                <w:rFonts w:ascii="PingFang TC" w:eastAsia="PingFang TC" w:hAnsi="PingFang TC" w:cs="PingFang TC" w:hint="eastAsia"/>
                <w:sz w:val="20"/>
                <w:szCs w:val="20"/>
              </w:rPr>
              <w:t>长</w:t>
            </w:r>
            <w:r>
              <w:rPr>
                <w:rFonts w:ascii="MS Mincho" w:eastAsia="MS Mincho" w:hAnsi="MS Mincho" w:cs="MS Mincho" w:hint="eastAsia"/>
                <w:sz w:val="20"/>
                <w:szCs w:val="20"/>
              </w:rPr>
              <w:t>沙市芙蓉区</w:t>
            </w:r>
            <w:r>
              <w:rPr>
                <w:rFonts w:ascii="PingFang TC" w:eastAsia="PingFang TC" w:hAnsi="PingFang TC" w:cs="PingFang TC" w:hint="eastAsia"/>
                <w:sz w:val="20"/>
                <w:szCs w:val="20"/>
              </w:rPr>
              <w:t>东</w:t>
            </w:r>
            <w:r>
              <w:rPr>
                <w:rFonts w:ascii="MS Mincho" w:eastAsia="MS Mincho" w:hAnsi="MS Mincho" w:cs="MS Mincho" w:hint="eastAsia"/>
                <w:sz w:val="20"/>
                <w:szCs w:val="20"/>
              </w:rPr>
              <w:t>郊</w:t>
            </w:r>
            <w:proofErr w:type="spellEnd"/>
            <w:r>
              <w:rPr>
                <w:sz w:val="20"/>
                <w:szCs w:val="20"/>
              </w:rPr>
              <w:t>) between 1992-1993.</w:t>
            </w:r>
            <w:r>
              <w:rPr>
                <w:sz w:val="20"/>
                <w:szCs w:val="20"/>
              </w:rPr>
              <w:br/>
            </w:r>
            <w:r>
              <w:rPr>
                <w:sz w:val="20"/>
                <w:szCs w:val="20"/>
              </w:rPr>
              <w:br/>
            </w:r>
            <w:r>
              <w:rPr>
                <w:sz w:val="20"/>
                <w:szCs w:val="20"/>
              </w:rPr>
              <w:lastRenderedPageBreak/>
              <w:t xml:space="preserve">Version: There are about a thousand pieces of bamboo strips and many silk-clothes with 120K characters. It contains partial version of </w:t>
            </w:r>
            <w:proofErr w:type="spellStart"/>
            <w:r>
              <w:rPr>
                <w:sz w:val="20"/>
                <w:szCs w:val="20"/>
              </w:rPr>
              <w:t>ZhouYi</w:t>
            </w:r>
            <w:r>
              <w:rPr>
                <w:rFonts w:ascii="MS Mincho" w:eastAsia="MS Mincho" w:hAnsi="MS Mincho" w:cs="MS Mincho" w:hint="eastAsia"/>
                <w:sz w:val="20"/>
                <w:szCs w:val="20"/>
              </w:rPr>
              <w:t>周易</w:t>
            </w:r>
            <w:proofErr w:type="spellEnd"/>
            <w:r>
              <w:rPr>
                <w:sz w:val="20"/>
                <w:szCs w:val="20"/>
              </w:rPr>
              <w:t xml:space="preserve">, </w:t>
            </w:r>
            <w:proofErr w:type="spellStart"/>
            <w:r>
              <w:rPr>
                <w:sz w:val="20"/>
                <w:szCs w:val="20"/>
              </w:rPr>
              <w:t>LaoZi</w:t>
            </w:r>
            <w:r>
              <w:rPr>
                <w:rFonts w:ascii="MS Mincho" w:eastAsia="MS Mincho" w:hAnsi="MS Mincho" w:cs="MS Mincho" w:hint="eastAsia"/>
                <w:sz w:val="20"/>
                <w:szCs w:val="20"/>
              </w:rPr>
              <w:t>老子</w:t>
            </w:r>
            <w:r>
              <w:rPr>
                <w:sz w:val="20"/>
                <w:szCs w:val="20"/>
              </w:rPr>
              <w:t>and</w:t>
            </w:r>
            <w:proofErr w:type="spellEnd"/>
            <w:r>
              <w:rPr>
                <w:sz w:val="20"/>
                <w:szCs w:val="20"/>
              </w:rPr>
              <w:t xml:space="preserve"> other classic documents.</w:t>
            </w:r>
          </w:p>
        </w:tc>
      </w:tr>
      <w:tr w:rsidR="00485DF6"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Default="00485DF6">
            <w:pPr>
              <w:spacing w:before="100" w:beforeAutospacing="1" w:after="100" w:afterAutospacing="1"/>
              <w:rPr>
                <w:sz w:val="20"/>
                <w:szCs w:val="20"/>
              </w:rPr>
            </w:pPr>
            <w:r>
              <w:rPr>
                <w:sz w:val="20"/>
                <w:szCs w:val="20"/>
              </w:rPr>
              <w:lastRenderedPageBreak/>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Default="00485DF6">
            <w:pPr>
              <w:spacing w:before="100" w:beforeAutospacing="1" w:after="100" w:afterAutospacing="1"/>
              <w:rPr>
                <w:sz w:val="20"/>
                <w:szCs w:val="20"/>
              </w:rPr>
            </w:pPr>
            <w:r>
              <w:rPr>
                <w:sz w:val="20"/>
                <w:szCs w:val="20"/>
              </w:rPr>
              <w:t>The Nine Chapters</w:t>
            </w:r>
            <w:r>
              <w:rPr>
                <w:sz w:val="20"/>
                <w:szCs w:val="20"/>
              </w:rPr>
              <w:br/>
            </w:r>
            <w:proofErr w:type="spellStart"/>
            <w:r>
              <w:rPr>
                <w:rFonts w:ascii="MS Mincho" w:eastAsia="MS Mincho" w:hAnsi="MS Mincho" w:cs="MS Mincho" w:hint="eastAsia"/>
                <w:sz w:val="20"/>
                <w:szCs w:val="20"/>
              </w:rPr>
              <w:t>九章算</w:t>
            </w:r>
            <w:r>
              <w:rPr>
                <w:rFonts w:ascii="PingFang TC" w:eastAsia="PingFang TC" w:hAnsi="PingFang TC" w:cs="PingFang TC" w:hint="eastAsia"/>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Default="00485DF6">
            <w:pPr>
              <w:spacing w:before="100" w:beforeAutospacing="1" w:after="100" w:afterAutospacing="1"/>
              <w:rPr>
                <w:sz w:val="20"/>
                <w:szCs w:val="20"/>
              </w:rPr>
            </w:pPr>
            <w:r>
              <w:rPr>
                <w:sz w:val="20"/>
                <w:szCs w:val="20"/>
              </w:rPr>
              <w:t xml:space="preserve">Author/Date: The earliest Chinese mathematic book. The author could not be known. Some scholars believe that it was ever edited by </w:t>
            </w:r>
            <w:proofErr w:type="spellStart"/>
            <w:r>
              <w:rPr>
                <w:sz w:val="20"/>
                <w:szCs w:val="20"/>
              </w:rPr>
              <w:t>ZhongCang</w:t>
            </w:r>
            <w:proofErr w:type="spellEnd"/>
            <w:r>
              <w:rPr>
                <w:sz w:val="20"/>
                <w:szCs w:val="20"/>
              </w:rPr>
              <w:t> </w:t>
            </w:r>
            <w:proofErr w:type="spellStart"/>
            <w:r>
              <w:rPr>
                <w:rFonts w:ascii="PingFang TC" w:eastAsia="PingFang TC" w:hAnsi="PingFang TC" w:cs="PingFang TC" w:hint="eastAsia"/>
                <w:sz w:val="20"/>
                <w:szCs w:val="20"/>
              </w:rPr>
              <w:t>张苍</w:t>
            </w:r>
            <w:proofErr w:type="spellEnd"/>
            <w:r>
              <w:rPr>
                <w:sz w:val="20"/>
                <w:szCs w:val="20"/>
              </w:rPr>
              <w:t xml:space="preserve"> (253-152BC), </w:t>
            </w:r>
            <w:proofErr w:type="spellStart"/>
            <w:r>
              <w:rPr>
                <w:sz w:val="20"/>
                <w:szCs w:val="20"/>
              </w:rPr>
              <w:t>DiShouChang</w:t>
            </w:r>
            <w:proofErr w:type="spellEnd"/>
            <w:r>
              <w:rPr>
                <w:sz w:val="20"/>
                <w:szCs w:val="20"/>
              </w:rPr>
              <w:t xml:space="preserve"> </w:t>
            </w:r>
            <w:proofErr w:type="spellStart"/>
            <w:r>
              <w:rPr>
                <w:rFonts w:ascii="MS Mincho" w:eastAsia="MS Mincho" w:hAnsi="MS Mincho" w:cs="MS Mincho" w:hint="eastAsia"/>
                <w:sz w:val="20"/>
                <w:szCs w:val="20"/>
              </w:rPr>
              <w:t>耿寿昌</w:t>
            </w:r>
            <w:proofErr w:type="spellEnd"/>
            <w:r>
              <w:rPr>
                <w:sz w:val="20"/>
                <w:szCs w:val="20"/>
              </w:rPr>
              <w:t>(?).</w:t>
            </w:r>
            <w:r>
              <w:rPr>
                <w:sz w:val="20"/>
                <w:szCs w:val="20"/>
              </w:rPr>
              <w:br/>
            </w:r>
            <w:r>
              <w:rPr>
                <w:sz w:val="20"/>
                <w:szCs w:val="20"/>
              </w:rPr>
              <w:br/>
              <w:t xml:space="preserve">Version:  The most popular version comes from the commentary book written by </w:t>
            </w:r>
            <w:proofErr w:type="spellStart"/>
            <w:r>
              <w:rPr>
                <w:sz w:val="20"/>
                <w:szCs w:val="20"/>
              </w:rPr>
              <w:t>LiuHui</w:t>
            </w:r>
            <w:proofErr w:type="spellEnd"/>
            <w:r>
              <w:rPr>
                <w:sz w:val="20"/>
                <w:szCs w:val="20"/>
              </w:rPr>
              <w:t> </w:t>
            </w:r>
            <w:proofErr w:type="spellStart"/>
            <w:r>
              <w:rPr>
                <w:rFonts w:ascii="MS Mincho" w:eastAsia="MS Mincho" w:hAnsi="MS Mincho" w:cs="MS Mincho" w:hint="eastAsia"/>
                <w:sz w:val="20"/>
                <w:szCs w:val="20"/>
              </w:rPr>
              <w:t>刘徽</w:t>
            </w:r>
            <w:proofErr w:type="spellEnd"/>
            <w:r>
              <w:rPr>
                <w:sz w:val="20"/>
                <w:szCs w:val="20"/>
              </w:rPr>
              <w:t xml:space="preserve"> (225-295 AD). In 1984, a similar bamboo strip documents were found among the unearthed materials of the West Han tomb (206BC-25AD) discovered in </w:t>
            </w:r>
            <w:proofErr w:type="spellStart"/>
            <w:r>
              <w:rPr>
                <w:sz w:val="20"/>
                <w:szCs w:val="20"/>
              </w:rPr>
              <w:t>JiangLing</w:t>
            </w:r>
            <w:proofErr w:type="spellEnd"/>
            <w:r>
              <w:rPr>
                <w:sz w:val="20"/>
                <w:szCs w:val="20"/>
              </w:rPr>
              <w:t xml:space="preserve"> county,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湖北省江陵</w:t>
            </w:r>
            <w:r>
              <w:rPr>
                <w:rFonts w:ascii="PingFang TC" w:eastAsia="PingFang TC" w:hAnsi="PingFang TC" w:cs="PingFang TC" w:hint="eastAsia"/>
                <w:sz w:val="20"/>
                <w:szCs w:val="20"/>
              </w:rPr>
              <w:t>张</w:t>
            </w:r>
            <w:r>
              <w:rPr>
                <w:rFonts w:ascii="MS Mincho" w:eastAsia="MS Mincho" w:hAnsi="MS Mincho" w:cs="MS Mincho" w:hint="eastAsia"/>
                <w:sz w:val="20"/>
                <w:szCs w:val="20"/>
              </w:rPr>
              <w:t>家山</w:t>
            </w:r>
            <w:proofErr w:type="spellEnd"/>
            <w:r>
              <w:rPr>
                <w:sz w:val="20"/>
                <w:szCs w:val="20"/>
              </w:rPr>
              <w:t>.</w:t>
            </w:r>
          </w:p>
        </w:tc>
      </w:tr>
      <w:tr w:rsidR="00485DF6"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Default="00485DF6">
            <w:pPr>
              <w:spacing w:before="100" w:beforeAutospacing="1" w:after="100" w:afterAutospacing="1"/>
              <w:rPr>
                <w:sz w:val="20"/>
                <w:szCs w:val="20"/>
              </w:rPr>
            </w:pPr>
            <w:r>
              <w:rPr>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Default="00485DF6">
            <w:pPr>
              <w:spacing w:before="100" w:beforeAutospacing="1" w:after="100" w:afterAutospacing="1"/>
              <w:rPr>
                <w:sz w:val="20"/>
                <w:szCs w:val="20"/>
              </w:rPr>
            </w:pPr>
            <w:proofErr w:type="spellStart"/>
            <w:r>
              <w:rPr>
                <w:sz w:val="20"/>
                <w:szCs w:val="20"/>
              </w:rPr>
              <w:t>Shiji</w:t>
            </w:r>
            <w:proofErr w:type="spellEnd"/>
            <w:r>
              <w:rPr>
                <w:sz w:val="20"/>
                <w:szCs w:val="20"/>
              </w:rPr>
              <w:br/>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Default="00485DF6">
            <w:pPr>
              <w:spacing w:before="100" w:beforeAutospacing="1" w:after="100" w:afterAutospacing="1"/>
              <w:rPr>
                <w:sz w:val="20"/>
                <w:szCs w:val="20"/>
              </w:rPr>
            </w:pPr>
            <w:r>
              <w:rPr>
                <w:sz w:val="20"/>
                <w:szCs w:val="20"/>
              </w:rPr>
              <w:t xml:space="preserve">Author/Date: Most scholars believe that the book was written by </w:t>
            </w:r>
            <w:proofErr w:type="spellStart"/>
            <w:r>
              <w:rPr>
                <w:sz w:val="20"/>
                <w:szCs w:val="20"/>
              </w:rPr>
              <w:t>SiMaQian</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r>
              <w:rPr>
                <w:sz w:val="20"/>
                <w:szCs w:val="20"/>
              </w:rPr>
              <w:t>(145/135-86BC).</w:t>
            </w:r>
            <w:r>
              <w:rPr>
                <w:sz w:val="20"/>
                <w:szCs w:val="20"/>
              </w:rPr>
              <w:br/>
            </w:r>
            <w:r>
              <w:rPr>
                <w:sz w:val="20"/>
                <w:szCs w:val="20"/>
              </w:rPr>
              <w:br/>
              <w:t xml:space="preserve">Version: Also called </w:t>
            </w:r>
            <w:proofErr w:type="spellStart"/>
            <w:r>
              <w:rPr>
                <w:sz w:val="20"/>
                <w:szCs w:val="20"/>
              </w:rPr>
              <w:t>TaiShiGongShu</w:t>
            </w:r>
            <w:r>
              <w:rPr>
                <w:rFonts w:ascii="MS Mincho" w:eastAsia="MS Mincho" w:hAnsi="MS Mincho" w:cs="MS Mincho" w:hint="eastAsia"/>
                <w:sz w:val="20"/>
                <w:szCs w:val="20"/>
              </w:rPr>
              <w:t>太史公</w:t>
            </w:r>
            <w:r>
              <w:rPr>
                <w:rFonts w:ascii="PingFang TC" w:eastAsia="PingFang TC" w:hAnsi="PingFang TC" w:cs="PingFang TC" w:hint="eastAsia"/>
                <w:sz w:val="20"/>
                <w:szCs w:val="20"/>
              </w:rPr>
              <w:t>书</w:t>
            </w:r>
            <w:proofErr w:type="spellEnd"/>
            <w:r>
              <w:rPr>
                <w:sz w:val="20"/>
                <w:szCs w:val="20"/>
              </w:rPr>
              <w:t xml:space="preserve">. It covered about 3000 years history. The current version has 130 chapters. </w:t>
            </w:r>
            <w:proofErr w:type="spellStart"/>
            <w:r>
              <w:rPr>
                <w:sz w:val="20"/>
                <w:szCs w:val="20"/>
              </w:rPr>
              <w:t>HanShu</w:t>
            </w:r>
            <w:proofErr w:type="spellEnd"/>
            <w:r>
              <w:rPr>
                <w:sz w:val="20"/>
                <w:szCs w:val="20"/>
              </w:rPr>
              <w:t xml:space="preserve"> mentioned that there are 10 chapters missing in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w:t>
            </w:r>
          </w:p>
        </w:tc>
      </w:tr>
      <w:tr w:rsidR="00485DF6"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Default="00485DF6">
            <w:pPr>
              <w:spacing w:before="100" w:beforeAutospacing="1" w:after="100" w:afterAutospacing="1"/>
              <w:rPr>
                <w:sz w:val="20"/>
                <w:szCs w:val="20"/>
              </w:rPr>
            </w:pPr>
            <w:r>
              <w:rPr>
                <w:sz w:val="20"/>
                <w:szCs w:val="20"/>
              </w:rPr>
              <w:t>Three Strategies</w:t>
            </w:r>
            <w:r>
              <w:rPr>
                <w:sz w:val="20"/>
                <w:szCs w:val="20"/>
              </w:rPr>
              <w:br/>
            </w:r>
            <w:proofErr w:type="spellStart"/>
            <w:r>
              <w:rPr>
                <w:rFonts w:ascii="MS Mincho" w:eastAsia="MS Mincho" w:hAnsi="MS Mincho" w:cs="MS Mincho" w:hint="eastAsia"/>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HuangShiDong</w:t>
            </w:r>
            <w:proofErr w:type="spellEnd"/>
            <w:r>
              <w:rPr>
                <w:sz w:val="20"/>
                <w:szCs w:val="20"/>
              </w:rPr>
              <w:t xml:space="preserve"> </w:t>
            </w:r>
            <w:proofErr w:type="spellStart"/>
            <w:r>
              <w:rPr>
                <w:rFonts w:ascii="MS Mincho" w:eastAsia="MS Mincho" w:hAnsi="MS Mincho" w:cs="MS Mincho" w:hint="eastAsia"/>
                <w:sz w:val="20"/>
                <w:szCs w:val="20"/>
              </w:rPr>
              <w:t>黄石公</w:t>
            </w:r>
            <w:proofErr w:type="spellEnd"/>
            <w:r>
              <w:rPr>
                <w:sz w:val="20"/>
                <w:szCs w:val="20"/>
              </w:rPr>
              <w:t>(292-195BC)</w:t>
            </w:r>
            <w:r>
              <w:rPr>
                <w:sz w:val="20"/>
                <w:szCs w:val="20"/>
              </w:rPr>
              <w:br/>
            </w:r>
            <w:r>
              <w:rPr>
                <w:sz w:val="20"/>
                <w:szCs w:val="20"/>
              </w:rPr>
              <w:br/>
              <w:t xml:space="preserve">Version: also called </w:t>
            </w:r>
            <w:proofErr w:type="spellStart"/>
            <w:r>
              <w:rPr>
                <w:sz w:val="20"/>
                <w:szCs w:val="20"/>
              </w:rPr>
              <w:t>HuangShiShanLue</w:t>
            </w:r>
            <w:r>
              <w:rPr>
                <w:rFonts w:ascii="MS Mincho" w:eastAsia="MS Mincho" w:hAnsi="MS Mincho" w:cs="MS Mincho" w:hint="eastAsia"/>
                <w:sz w:val="20"/>
                <w:szCs w:val="20"/>
              </w:rPr>
              <w:t>黄石公三略</w:t>
            </w:r>
            <w:proofErr w:type="spellEnd"/>
            <w:r>
              <w:rPr>
                <w:sz w:val="20"/>
                <w:szCs w:val="20"/>
              </w:rPr>
              <w:t>. It has three parts with 3.8K characters. There at least four known version. The earliest version comes from Song Dynasty (1127-1279AD).</w:t>
            </w:r>
          </w:p>
        </w:tc>
      </w:tr>
      <w:tr w:rsidR="00485DF6"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Default="00485DF6">
            <w:pPr>
              <w:spacing w:before="100" w:beforeAutospacing="1" w:after="100" w:afterAutospacing="1"/>
              <w:rPr>
                <w:sz w:val="20"/>
                <w:szCs w:val="20"/>
              </w:rPr>
            </w:pPr>
            <w:r>
              <w:rPr>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Default="00485DF6">
            <w:pPr>
              <w:spacing w:before="100" w:beforeAutospacing="1" w:after="100" w:afterAutospacing="1"/>
              <w:rPr>
                <w:sz w:val="20"/>
                <w:szCs w:val="20"/>
              </w:rPr>
            </w:pPr>
            <w:proofErr w:type="spellStart"/>
            <w:r>
              <w:rPr>
                <w:sz w:val="20"/>
                <w:szCs w:val="20"/>
              </w:rPr>
              <w:t>Xijing</w:t>
            </w:r>
            <w:proofErr w:type="spellEnd"/>
            <w:r>
              <w:rPr>
                <w:sz w:val="20"/>
                <w:szCs w:val="20"/>
              </w:rPr>
              <w:t xml:space="preserve"> </w:t>
            </w:r>
            <w:proofErr w:type="spellStart"/>
            <w:r>
              <w:rPr>
                <w:sz w:val="20"/>
                <w:szCs w:val="20"/>
              </w:rPr>
              <w:t>Zaji</w:t>
            </w:r>
            <w:proofErr w:type="spellEnd"/>
            <w:r>
              <w:rPr>
                <w:sz w:val="20"/>
                <w:szCs w:val="20"/>
              </w:rPr>
              <w:br/>
            </w:r>
            <w:proofErr w:type="spellStart"/>
            <w:r>
              <w:rPr>
                <w:rFonts w:ascii="MS Mincho" w:eastAsia="MS Mincho" w:hAnsi="MS Mincho" w:cs="MS Mincho" w:hint="eastAsia"/>
                <w:sz w:val="20"/>
                <w:szCs w:val="20"/>
              </w:rPr>
              <w:t>西京</w:t>
            </w:r>
            <w:r>
              <w:rPr>
                <w:rFonts w:ascii="SimSun" w:eastAsia="SimSun" w:hAnsi="SimSun" w:cs="SimSun" w:hint="eastAsia"/>
                <w:sz w:val="20"/>
                <w:szCs w:val="20"/>
              </w:rPr>
              <w:t>杂</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LiuXin</w:t>
            </w:r>
            <w:proofErr w:type="spellEnd"/>
            <w:r>
              <w:rPr>
                <w:sz w:val="20"/>
                <w:szCs w:val="20"/>
              </w:rPr>
              <w:t xml:space="preserve"> </w:t>
            </w:r>
            <w:proofErr w:type="spellStart"/>
            <w:r>
              <w:rPr>
                <w:rFonts w:ascii="MS Mincho" w:eastAsia="MS Mincho" w:hAnsi="MS Mincho" w:cs="MS Mincho" w:hint="eastAsia"/>
                <w:sz w:val="20"/>
                <w:szCs w:val="20"/>
              </w:rPr>
              <w:t>刘歆</w:t>
            </w:r>
            <w:proofErr w:type="spellEnd"/>
            <w:r>
              <w:rPr>
                <w:sz w:val="20"/>
                <w:szCs w:val="20"/>
              </w:rPr>
              <w:t xml:space="preserve"> (50BC-23AD), or </w:t>
            </w:r>
            <w:proofErr w:type="spellStart"/>
            <w:r>
              <w:rPr>
                <w:sz w:val="20"/>
                <w:szCs w:val="20"/>
              </w:rPr>
              <w:t>GeHong</w:t>
            </w:r>
            <w:proofErr w:type="spellEnd"/>
            <w:r>
              <w:rPr>
                <w:sz w:val="20"/>
                <w:szCs w:val="20"/>
              </w:rPr>
              <w:t>(283-343AD) or others.</w:t>
            </w:r>
            <w:r>
              <w:rPr>
                <w:sz w:val="20"/>
                <w:szCs w:val="20"/>
              </w:rPr>
              <w:br/>
            </w:r>
            <w:r>
              <w:rPr>
                <w:sz w:val="20"/>
                <w:szCs w:val="20"/>
              </w:rPr>
              <w:br/>
              <w:t>Version: The earliest version appears in Ming Dynasty(1573-1620). In history, this book is considered as fake book.</w:t>
            </w:r>
          </w:p>
        </w:tc>
      </w:tr>
      <w:tr w:rsidR="00485DF6"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Default="00485DF6">
            <w:pPr>
              <w:spacing w:before="100" w:beforeAutospacing="1" w:after="100" w:afterAutospacing="1"/>
              <w:rPr>
                <w:sz w:val="20"/>
                <w:szCs w:val="20"/>
              </w:rPr>
            </w:pPr>
            <w:r>
              <w:rPr>
                <w:sz w:val="20"/>
                <w:szCs w:val="20"/>
              </w:rPr>
              <w:t xml:space="preserve">Yan Tie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HuanKuan</w:t>
            </w:r>
            <w:proofErr w:type="spellEnd"/>
            <w:r>
              <w:rPr>
                <w:sz w:val="20"/>
                <w:szCs w:val="20"/>
              </w:rPr>
              <w:t> </w:t>
            </w:r>
            <w:proofErr w:type="spellStart"/>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r>
              <w:rPr>
                <w:sz w:val="20"/>
                <w:szCs w:val="20"/>
              </w:rPr>
              <w:t xml:space="preserve"> (date is unknown) based on a conference </w:t>
            </w:r>
            <w:proofErr w:type="spellStart"/>
            <w:r>
              <w:rPr>
                <w:sz w:val="20"/>
                <w:szCs w:val="20"/>
              </w:rPr>
              <w:t>record</w:t>
            </w:r>
            <w:r>
              <w:rPr>
                <w:rFonts w:ascii="PingFang TC" w:eastAsia="PingFang TC" w:hAnsi="PingFang TC" w:cs="PingFang TC" w:hint="eastAsia"/>
                <w:sz w:val="20"/>
                <w:szCs w:val="20"/>
              </w:rPr>
              <w:t>盐铁</w:t>
            </w:r>
            <w:r>
              <w:rPr>
                <w:rFonts w:ascii="MS Mincho" w:eastAsia="MS Mincho" w:hAnsi="MS Mincho" w:cs="MS Mincho" w:hint="eastAsia"/>
                <w:sz w:val="20"/>
                <w:szCs w:val="20"/>
              </w:rPr>
              <w:t>会</w:t>
            </w:r>
            <w:r>
              <w:rPr>
                <w:rFonts w:ascii="PingFang TC" w:eastAsia="PingFang TC" w:hAnsi="PingFang TC" w:cs="PingFang TC" w:hint="eastAsia"/>
                <w:sz w:val="20"/>
                <w:szCs w:val="20"/>
              </w:rPr>
              <w:t>议</w:t>
            </w:r>
            <w:proofErr w:type="spellEnd"/>
            <w:r>
              <w:rPr>
                <w:sz w:val="20"/>
                <w:szCs w:val="20"/>
              </w:rPr>
              <w:t xml:space="preserve"> (81 BC)</w:t>
            </w:r>
            <w:r>
              <w:rPr>
                <w:sz w:val="20"/>
                <w:szCs w:val="20"/>
              </w:rPr>
              <w:br/>
            </w:r>
            <w:r>
              <w:rPr>
                <w:sz w:val="20"/>
                <w:szCs w:val="20"/>
              </w:rPr>
              <w:br/>
            </w:r>
            <w:r>
              <w:rPr>
                <w:sz w:val="20"/>
                <w:szCs w:val="20"/>
              </w:rPr>
              <w:lastRenderedPageBreak/>
              <w:t xml:space="preserve">Version: The earliest known version is from Ming Dynasty(1368-1644AD); the second one is from the scholar </w:t>
            </w:r>
            <w:proofErr w:type="spellStart"/>
            <w:r>
              <w:rPr>
                <w:sz w:val="20"/>
                <w:szCs w:val="20"/>
              </w:rPr>
              <w:t>TuZhen</w:t>
            </w:r>
            <w:r>
              <w:rPr>
                <w:rFonts w:ascii="MS Mincho" w:eastAsia="MS Mincho" w:hAnsi="MS Mincho" w:cs="MS Mincho" w:hint="eastAsia"/>
                <w:sz w:val="20"/>
                <w:szCs w:val="20"/>
              </w:rPr>
              <w:t>涂</w:t>
            </w:r>
            <w:r>
              <w:rPr>
                <w:rFonts w:ascii="PingFang TC" w:eastAsia="PingFang TC" w:hAnsi="PingFang TC" w:cs="PingFang TC" w:hint="eastAsia"/>
                <w:sz w:val="20"/>
                <w:szCs w:val="20"/>
              </w:rPr>
              <w:t>祯</w:t>
            </w:r>
            <w:proofErr w:type="spellEnd"/>
            <w:r>
              <w:rPr>
                <w:sz w:val="20"/>
                <w:szCs w:val="20"/>
              </w:rPr>
              <w:t xml:space="preserve"> in 1501 AD. Today both of them are stored in China National </w:t>
            </w:r>
            <w:proofErr w:type="spellStart"/>
            <w:r>
              <w:rPr>
                <w:sz w:val="20"/>
                <w:szCs w:val="20"/>
              </w:rPr>
              <w:t>Library</w:t>
            </w:r>
            <w:r>
              <w:rPr>
                <w:rFonts w:ascii="MS Mincho" w:eastAsia="MS Mincho" w:hAnsi="MS Mincho" w:cs="MS Mincho" w:hint="eastAsia"/>
                <w:sz w:val="20"/>
                <w:szCs w:val="20"/>
              </w:rPr>
              <w:t>中国国家</w:t>
            </w:r>
            <w:r>
              <w:rPr>
                <w:rFonts w:ascii="PingFang TC" w:eastAsia="PingFang TC" w:hAnsi="PingFang TC" w:cs="PingFang TC" w:hint="eastAsia"/>
                <w:sz w:val="20"/>
                <w:szCs w:val="20"/>
              </w:rPr>
              <w:t>图书馆</w:t>
            </w:r>
            <w:proofErr w:type="spellEnd"/>
            <w:r>
              <w:rPr>
                <w:sz w:val="20"/>
                <w:szCs w:val="20"/>
              </w:rPr>
              <w:t xml:space="preserve">. The most popular version was the commentary </w:t>
            </w:r>
            <w:proofErr w:type="spellStart"/>
            <w:r>
              <w:rPr>
                <w:rFonts w:ascii="PingFang TC" w:eastAsia="PingFang TC" w:hAnsi="PingFang TC" w:cs="PingFang TC" w:hint="eastAsia"/>
                <w:sz w:val="20"/>
                <w:szCs w:val="20"/>
              </w:rPr>
              <w:t>盐铁论</w:t>
            </w:r>
            <w:r>
              <w:rPr>
                <w:rFonts w:ascii="MS Mincho" w:eastAsia="MS Mincho" w:hAnsi="MS Mincho" w:cs="MS Mincho" w:hint="eastAsia"/>
                <w:sz w:val="20"/>
                <w:szCs w:val="20"/>
              </w:rPr>
              <w:t>校注</w:t>
            </w:r>
            <w:proofErr w:type="spellEnd"/>
            <w:r>
              <w:rPr>
                <w:sz w:val="20"/>
                <w:szCs w:val="20"/>
              </w:rPr>
              <w:t xml:space="preserve"> by </w:t>
            </w:r>
            <w:proofErr w:type="spellStart"/>
            <w:r>
              <w:rPr>
                <w:sz w:val="20"/>
                <w:szCs w:val="20"/>
              </w:rPr>
              <w:t>WangLiQi</w:t>
            </w:r>
            <w:r>
              <w:rPr>
                <w:rFonts w:ascii="MS Mincho" w:eastAsia="MS Mincho" w:hAnsi="MS Mincho" w:cs="MS Mincho" w:hint="eastAsia"/>
                <w:sz w:val="20"/>
                <w:szCs w:val="20"/>
              </w:rPr>
              <w:t>王利器</w:t>
            </w:r>
            <w:proofErr w:type="spellEnd"/>
            <w:r>
              <w:rPr>
                <w:sz w:val="20"/>
                <w:szCs w:val="20"/>
              </w:rPr>
              <w:t xml:space="preserve"> published in 1958.</w:t>
            </w:r>
          </w:p>
        </w:tc>
      </w:tr>
      <w:tr w:rsidR="00485DF6"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Default="00485DF6">
            <w:pPr>
              <w:spacing w:before="100" w:beforeAutospacing="1" w:after="100" w:afterAutospacing="1"/>
              <w:rPr>
                <w:sz w:val="20"/>
                <w:szCs w:val="20"/>
              </w:rPr>
            </w:pPr>
            <w:r>
              <w:rPr>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Default="00485DF6">
            <w:pPr>
              <w:spacing w:before="100" w:beforeAutospacing="1" w:after="100" w:afterAutospacing="1"/>
              <w:rPr>
                <w:sz w:val="20"/>
                <w:szCs w:val="20"/>
              </w:rPr>
            </w:pPr>
            <w:proofErr w:type="spellStart"/>
            <w:r>
              <w:rPr>
                <w:sz w:val="20"/>
                <w:szCs w:val="20"/>
              </w:rPr>
              <w:t>Jingshi</w:t>
            </w:r>
            <w:proofErr w:type="spellEnd"/>
            <w:r>
              <w:rPr>
                <w:sz w:val="20"/>
                <w:szCs w:val="20"/>
              </w:rPr>
              <w:t xml:space="preserve"> </w:t>
            </w:r>
            <w:proofErr w:type="spellStart"/>
            <w:r>
              <w:rPr>
                <w:sz w:val="20"/>
                <w:szCs w:val="20"/>
              </w:rPr>
              <w:t>Yizhuan</w:t>
            </w:r>
            <w:proofErr w:type="spellEnd"/>
            <w:r>
              <w:rPr>
                <w:sz w:val="20"/>
                <w:szCs w:val="20"/>
              </w:rPr>
              <w:br/>
            </w:r>
            <w:proofErr w:type="spellStart"/>
            <w:r>
              <w:rPr>
                <w:rFonts w:ascii="MS Mincho" w:eastAsia="MS Mincho" w:hAnsi="MS Mincho" w:cs="MS Mincho" w:hint="eastAsia"/>
                <w:sz w:val="20"/>
                <w:szCs w:val="20"/>
              </w:rPr>
              <w:t>京氏易</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Default="00485DF6">
            <w:pPr>
              <w:spacing w:before="100" w:beforeAutospacing="1" w:after="100" w:afterAutospacing="1"/>
              <w:rPr>
                <w:sz w:val="20"/>
                <w:szCs w:val="20"/>
              </w:rPr>
            </w:pPr>
            <w:r>
              <w:rPr>
                <w:sz w:val="20"/>
                <w:szCs w:val="20"/>
              </w:rPr>
              <w:t xml:space="preserve">Author/Date: It is said the book was written by the scholar </w:t>
            </w:r>
            <w:proofErr w:type="spellStart"/>
            <w:r>
              <w:rPr>
                <w:sz w:val="20"/>
                <w:szCs w:val="20"/>
              </w:rPr>
              <w:t>JingFang</w:t>
            </w:r>
            <w:r>
              <w:rPr>
                <w:rFonts w:ascii="MS Mincho" w:eastAsia="MS Mincho" w:hAnsi="MS Mincho" w:cs="MS Mincho" w:hint="eastAsia"/>
                <w:sz w:val="20"/>
                <w:szCs w:val="20"/>
              </w:rPr>
              <w:t>京房</w:t>
            </w:r>
            <w:proofErr w:type="spellEnd"/>
            <w:r>
              <w:rPr>
                <w:sz w:val="20"/>
                <w:szCs w:val="20"/>
              </w:rPr>
              <w:t>(77-37BC)</w:t>
            </w:r>
            <w:r>
              <w:rPr>
                <w:sz w:val="20"/>
                <w:szCs w:val="20"/>
              </w:rPr>
              <w:br/>
            </w:r>
            <w:r>
              <w:rPr>
                <w:sz w:val="20"/>
                <w:szCs w:val="20"/>
              </w:rPr>
              <w:br/>
              <w:t xml:space="preserve">Version: It is one of a commentary books for </w:t>
            </w:r>
            <w:proofErr w:type="spellStart"/>
            <w:r>
              <w:rPr>
                <w:sz w:val="20"/>
                <w:szCs w:val="20"/>
              </w:rPr>
              <w:t>YiJing</w:t>
            </w:r>
            <w:r>
              <w:rPr>
                <w:rFonts w:ascii="MS Mincho" w:eastAsia="MS Mincho" w:hAnsi="MS Mincho" w:cs="MS Mincho" w:hint="eastAsia"/>
                <w:sz w:val="20"/>
                <w:szCs w:val="20"/>
              </w:rPr>
              <w:t>易</w:t>
            </w:r>
            <w:r>
              <w:rPr>
                <w:rFonts w:ascii="PingFang TC" w:eastAsia="PingFang TC" w:hAnsi="PingFang TC" w:cs="PingFang TC" w:hint="eastAsia"/>
                <w:sz w:val="20"/>
                <w:szCs w:val="20"/>
              </w:rPr>
              <w:t>经</w:t>
            </w:r>
            <w:proofErr w:type="spellEnd"/>
            <w:r>
              <w:rPr>
                <w:sz w:val="20"/>
                <w:szCs w:val="20"/>
              </w:rPr>
              <w:t>.</w:t>
            </w:r>
          </w:p>
        </w:tc>
      </w:tr>
      <w:tr w:rsidR="00485DF6"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Default="00485DF6">
            <w:pPr>
              <w:spacing w:before="100" w:beforeAutospacing="1" w:after="100" w:afterAutospacing="1"/>
              <w:rPr>
                <w:sz w:val="20"/>
                <w:szCs w:val="20"/>
              </w:rPr>
            </w:pPr>
            <w:r>
              <w:rPr>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Default="00485DF6">
            <w:pPr>
              <w:spacing w:before="100" w:beforeAutospacing="1" w:after="100" w:afterAutospacing="1"/>
              <w:rPr>
                <w:sz w:val="20"/>
                <w:szCs w:val="20"/>
              </w:rPr>
            </w:pPr>
            <w:r>
              <w:rPr>
                <w:sz w:val="20"/>
                <w:szCs w:val="20"/>
              </w:rPr>
              <w:t xml:space="preserve">Lie Xian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列仙</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Default="00485DF6">
            <w:pPr>
              <w:spacing w:before="100" w:beforeAutospacing="1" w:after="100" w:afterAutospacing="1"/>
              <w:rPr>
                <w:sz w:val="20"/>
                <w:szCs w:val="20"/>
              </w:rPr>
            </w:pPr>
            <w:r>
              <w:rPr>
                <w:sz w:val="20"/>
                <w:szCs w:val="20"/>
              </w:rPr>
              <w:t xml:space="preserve">Author/Date: The author and date are arguable in history. Scholar </w:t>
            </w:r>
            <w:proofErr w:type="spellStart"/>
            <w:r>
              <w:rPr>
                <w:sz w:val="20"/>
                <w:szCs w:val="20"/>
              </w:rPr>
              <w:t>GeHong</w:t>
            </w:r>
            <w:r>
              <w:rPr>
                <w:rFonts w:ascii="MS Mincho" w:eastAsia="MS Mincho" w:hAnsi="MS Mincho" w:cs="MS Mincho" w:hint="eastAsia"/>
                <w:sz w:val="20"/>
                <w:szCs w:val="20"/>
              </w:rPr>
              <w:t>葛洪</w:t>
            </w:r>
            <w:proofErr w:type="spellEnd"/>
            <w:r>
              <w:rPr>
                <w:sz w:val="20"/>
                <w:szCs w:val="20"/>
              </w:rPr>
              <w:t xml:space="preserve"> (283-343AD) believed that the book is written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(77-6 BC).</w:t>
            </w:r>
            <w:r>
              <w:rPr>
                <w:sz w:val="20"/>
                <w:szCs w:val="20"/>
              </w:rPr>
              <w:br/>
            </w:r>
            <w:r>
              <w:rPr>
                <w:sz w:val="20"/>
                <w:szCs w:val="20"/>
              </w:rPr>
              <w:br/>
              <w:t>Version: there are about 25 different versions in history. The earliest version appeared in Tang Dynasty (618-907AD).</w:t>
            </w:r>
          </w:p>
        </w:tc>
      </w:tr>
      <w:tr w:rsidR="00485DF6"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Default="00485DF6">
            <w:pPr>
              <w:spacing w:before="100" w:beforeAutospacing="1" w:after="100" w:afterAutospacing="1"/>
              <w:rPr>
                <w:sz w:val="20"/>
                <w:szCs w:val="20"/>
              </w:rPr>
            </w:pPr>
            <w:r>
              <w:rPr>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Default="00485DF6">
            <w:pPr>
              <w:spacing w:before="100" w:beforeAutospacing="1" w:after="100" w:afterAutospacing="1"/>
              <w:rPr>
                <w:sz w:val="20"/>
                <w:szCs w:val="20"/>
              </w:rPr>
            </w:pPr>
            <w:r>
              <w:rPr>
                <w:sz w:val="20"/>
                <w:szCs w:val="20"/>
              </w:rPr>
              <w:t xml:space="preserve">Zhou Bi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Default="00485DF6">
            <w:pPr>
              <w:spacing w:before="100" w:beforeAutospacing="1" w:after="100" w:afterAutospacing="1"/>
              <w:rPr>
                <w:sz w:val="20"/>
                <w:szCs w:val="20"/>
              </w:rPr>
            </w:pPr>
            <w:r>
              <w:rPr>
                <w:sz w:val="20"/>
                <w:szCs w:val="20"/>
              </w:rPr>
              <w:t xml:space="preserve">Author/Date: There is no agreement about the author and date. Some said that the book is written by </w:t>
            </w:r>
            <w:proofErr w:type="spellStart"/>
            <w:r>
              <w:rPr>
                <w:sz w:val="20"/>
                <w:szCs w:val="20"/>
              </w:rPr>
              <w:t>ZhouGon</w:t>
            </w:r>
            <w:r>
              <w:rPr>
                <w:rFonts w:ascii="MS Mincho" w:eastAsia="MS Mincho" w:hAnsi="MS Mincho" w:cs="MS Mincho" w:hint="eastAsia"/>
                <w:sz w:val="20"/>
                <w:szCs w:val="20"/>
              </w:rPr>
              <w:t>周公</w:t>
            </w:r>
            <w:proofErr w:type="spellEnd"/>
            <w:r>
              <w:rPr>
                <w:sz w:val="20"/>
                <w:szCs w:val="20"/>
              </w:rPr>
              <w:t xml:space="preserve"> in </w:t>
            </w:r>
            <w:proofErr w:type="spellStart"/>
            <w:r>
              <w:rPr>
                <w:sz w:val="20"/>
                <w:szCs w:val="20"/>
              </w:rPr>
              <w:t>ZhouDynasty</w:t>
            </w:r>
            <w:proofErr w:type="spellEnd"/>
            <w:r>
              <w:rPr>
                <w:sz w:val="20"/>
                <w:szCs w:val="20"/>
              </w:rPr>
              <w:t>(1100-771BC).</w:t>
            </w:r>
            <w:r>
              <w:rPr>
                <w:sz w:val="20"/>
                <w:szCs w:val="20"/>
              </w:rPr>
              <w:br/>
            </w:r>
            <w:r>
              <w:rPr>
                <w:sz w:val="20"/>
                <w:szCs w:val="20"/>
              </w:rPr>
              <w:br/>
              <w:t xml:space="preserve">Version: also called </w:t>
            </w:r>
            <w:proofErr w:type="spellStart"/>
            <w:r>
              <w:rPr>
                <w:sz w:val="20"/>
                <w:szCs w:val="20"/>
              </w:rPr>
              <w:t>ZhouBi</w:t>
            </w:r>
            <w:r>
              <w:rPr>
                <w:rFonts w:ascii="MS Mincho" w:eastAsia="MS Mincho" w:hAnsi="MS Mincho" w:cs="MS Mincho" w:hint="eastAsia"/>
                <w:sz w:val="20"/>
                <w:szCs w:val="20"/>
              </w:rPr>
              <w:t>周髀</w:t>
            </w:r>
            <w:proofErr w:type="spellEnd"/>
            <w:r>
              <w:rPr>
                <w:sz w:val="20"/>
                <w:szCs w:val="20"/>
              </w:rPr>
              <w:t>. It is the earliest Chinese astronomy book. A Chinese scholar found different versions[1].</w:t>
            </w:r>
            <w:r>
              <w:rPr>
                <w:sz w:val="20"/>
                <w:szCs w:val="20"/>
              </w:rPr>
              <w:br/>
            </w:r>
            <w:r>
              <w:rPr>
                <w:sz w:val="20"/>
                <w:szCs w:val="20"/>
              </w:rPr>
              <w:br/>
              <w:t xml:space="preserve">Notes: [1]  </w:t>
            </w:r>
            <w:proofErr w:type="spellStart"/>
            <w:r>
              <w:rPr>
                <w:sz w:val="20"/>
                <w:szCs w:val="20"/>
              </w:rPr>
              <w:t>FengLiGui</w:t>
            </w:r>
            <w:proofErr w:type="spellEnd"/>
            <w:r>
              <w:rPr>
                <w:sz w:val="20"/>
                <w:szCs w:val="20"/>
              </w:rPr>
              <w:t xml:space="preserve">, The Study of the Date of The </w:t>
            </w:r>
            <w:proofErr w:type="spellStart"/>
            <w:r>
              <w:rPr>
                <w:sz w:val="20"/>
                <w:szCs w:val="20"/>
              </w:rPr>
              <w:t>ZhouBiSuanJing</w:t>
            </w:r>
            <w:proofErr w:type="spellEnd"/>
            <w:r>
              <w:rPr>
                <w:sz w:val="20"/>
                <w:szCs w:val="20"/>
              </w:rPr>
              <w:t xml:space="preserve">, </w:t>
            </w:r>
            <w:proofErr w:type="spellStart"/>
            <w:r>
              <w:rPr>
                <w:sz w:val="20"/>
                <w:szCs w:val="20"/>
              </w:rPr>
              <w:t>GuJiZhenLi</w:t>
            </w:r>
            <w:proofErr w:type="spellEnd"/>
            <w:r>
              <w:rPr>
                <w:sz w:val="20"/>
                <w:szCs w:val="20"/>
              </w:rPr>
              <w:t xml:space="preserve"> </w:t>
            </w:r>
            <w:proofErr w:type="spellStart"/>
            <w:r>
              <w:rPr>
                <w:sz w:val="20"/>
                <w:szCs w:val="20"/>
              </w:rPr>
              <w:t>Institue</w:t>
            </w:r>
            <w:proofErr w:type="spellEnd"/>
            <w:r>
              <w:rPr>
                <w:sz w:val="20"/>
                <w:szCs w:val="20"/>
              </w:rPr>
              <w:t>, 1986.04 ("</w:t>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成</w:t>
            </w:r>
            <w:r>
              <w:rPr>
                <w:rFonts w:ascii="PingFang TC" w:eastAsia="PingFang TC" w:hAnsi="PingFang TC" w:cs="PingFang TC" w:hint="eastAsia"/>
                <w:sz w:val="20"/>
                <w:szCs w:val="20"/>
              </w:rPr>
              <w:t>书</w:t>
            </w:r>
            <w:r>
              <w:rPr>
                <w:rFonts w:ascii="MS Mincho" w:eastAsia="MS Mincho" w:hAnsi="MS Mincho" w:cs="MS Mincho" w:hint="eastAsia"/>
                <w:sz w:val="20"/>
                <w:szCs w:val="20"/>
              </w:rPr>
              <w:t>年代考</w:t>
            </w:r>
            <w:proofErr w:type="spellEnd"/>
            <w:r>
              <w:rPr>
                <w:sz w:val="20"/>
                <w:szCs w:val="20"/>
              </w:rPr>
              <w:t xml:space="preserve"> </w:t>
            </w:r>
            <w:r>
              <w:rPr>
                <w:rFonts w:ascii="PingFang TC" w:eastAsia="PingFang TC" w:hAnsi="PingFang TC" w:cs="PingFang TC" w:hint="eastAsia"/>
                <w:sz w:val="20"/>
                <w:szCs w:val="20"/>
              </w:rPr>
              <w:t>冯</w:t>
            </w:r>
            <w:r>
              <w:rPr>
                <w:rFonts w:ascii="MS Mincho" w:eastAsia="MS Mincho" w:hAnsi="MS Mincho" w:cs="MS Mincho" w:hint="eastAsia"/>
                <w:sz w:val="20"/>
                <w:szCs w:val="20"/>
              </w:rPr>
              <w:t>礼</w:t>
            </w:r>
            <w:r>
              <w:rPr>
                <w:rFonts w:ascii="PingFang TC" w:eastAsia="PingFang TC" w:hAnsi="PingFang TC" w:cs="PingFang TC" w:hint="eastAsia"/>
                <w:sz w:val="20"/>
                <w:szCs w:val="20"/>
              </w:rPr>
              <w:t>贵</w:t>
            </w:r>
            <w:r>
              <w:rPr>
                <w:rFonts w:ascii="MS Mincho" w:eastAsia="MS Mincho" w:hAnsi="MS Mincho" w:cs="MS Mincho" w:hint="eastAsia"/>
                <w:sz w:val="20"/>
                <w:szCs w:val="20"/>
              </w:rPr>
              <w:t>《古籍整理研究学刊》</w:t>
            </w:r>
            <w:r>
              <w:rPr>
                <w:sz w:val="20"/>
                <w:szCs w:val="20"/>
              </w:rPr>
              <w:t>1986.04)</w:t>
            </w:r>
          </w:p>
        </w:tc>
      </w:tr>
      <w:tr w:rsidR="00485DF6"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Default="00485DF6">
            <w:pPr>
              <w:spacing w:before="100" w:beforeAutospacing="1" w:after="100" w:afterAutospacing="1"/>
              <w:rPr>
                <w:sz w:val="20"/>
                <w:szCs w:val="20"/>
              </w:rPr>
            </w:pPr>
            <w:r>
              <w:rPr>
                <w:sz w:val="20"/>
                <w:szCs w:val="20"/>
              </w:rPr>
              <w:t xml:space="preserve">Ji Jiu </w:t>
            </w:r>
            <w:proofErr w:type="spellStart"/>
            <w:r>
              <w:rPr>
                <w:sz w:val="20"/>
                <w:szCs w:val="20"/>
              </w:rPr>
              <w:t>Pian</w:t>
            </w:r>
            <w:proofErr w:type="spellEnd"/>
            <w:r>
              <w:rPr>
                <w:sz w:val="20"/>
                <w:szCs w:val="20"/>
              </w:rPr>
              <w:br/>
            </w:r>
            <w:proofErr w:type="spellStart"/>
            <w:r>
              <w:rPr>
                <w:rFonts w:ascii="MS Mincho" w:eastAsia="MS Mincho" w:hAnsi="MS Mincho" w:cs="MS Mincho" w:hint="eastAsia"/>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Default="00485DF6">
            <w:pPr>
              <w:spacing w:before="100" w:beforeAutospacing="1" w:after="100" w:afterAutospacing="1"/>
              <w:rPr>
                <w:sz w:val="20"/>
                <w:szCs w:val="20"/>
              </w:rPr>
            </w:pPr>
            <w:r>
              <w:rPr>
                <w:sz w:val="20"/>
                <w:szCs w:val="20"/>
              </w:rPr>
              <w:t xml:space="preserve">Author/Date: it said the book was written by </w:t>
            </w:r>
            <w:proofErr w:type="spellStart"/>
            <w:r>
              <w:rPr>
                <w:sz w:val="20"/>
                <w:szCs w:val="20"/>
              </w:rPr>
              <w:t>ShiYou</w:t>
            </w:r>
            <w:r>
              <w:rPr>
                <w:rFonts w:ascii="MS Mincho" w:eastAsia="MS Mincho" w:hAnsi="MS Mincho" w:cs="MS Mincho" w:hint="eastAsia"/>
                <w:sz w:val="20"/>
                <w:szCs w:val="20"/>
              </w:rPr>
              <w:t>史游</w:t>
            </w:r>
            <w:proofErr w:type="spellEnd"/>
            <w:r>
              <w:rPr>
                <w:sz w:val="20"/>
                <w:szCs w:val="20"/>
              </w:rPr>
              <w:t xml:space="preserve"> during </w:t>
            </w:r>
            <w:proofErr w:type="spellStart"/>
            <w:r>
              <w:rPr>
                <w:sz w:val="20"/>
                <w:szCs w:val="20"/>
              </w:rPr>
              <w:t>HanYuanDi</w:t>
            </w:r>
            <w:r>
              <w:rPr>
                <w:rFonts w:ascii="PingFang TC" w:eastAsia="PingFang TC" w:hAnsi="PingFang TC" w:cs="PingFang TC" w:hint="eastAsia"/>
                <w:sz w:val="20"/>
                <w:szCs w:val="20"/>
              </w:rPr>
              <w:t>汉</w:t>
            </w:r>
            <w:r>
              <w:rPr>
                <w:rFonts w:ascii="MS Mincho" w:eastAsia="MS Mincho" w:hAnsi="MS Mincho" w:cs="MS Mincho" w:hint="eastAsia"/>
                <w:sz w:val="20"/>
                <w:szCs w:val="20"/>
              </w:rPr>
              <w:t>元帝</w:t>
            </w:r>
            <w:proofErr w:type="spellEnd"/>
            <w:r>
              <w:rPr>
                <w:sz w:val="20"/>
                <w:szCs w:val="20"/>
              </w:rPr>
              <w:t xml:space="preserve"> Dynasty (48-33 BC).</w:t>
            </w:r>
            <w:r>
              <w:rPr>
                <w:sz w:val="20"/>
                <w:szCs w:val="20"/>
              </w:rPr>
              <w:br/>
            </w:r>
            <w:r>
              <w:rPr>
                <w:sz w:val="20"/>
                <w:szCs w:val="20"/>
              </w:rPr>
              <w:br/>
              <w:t xml:space="preserve">Version: It has mainly 3 different versions, the version of </w:t>
            </w:r>
            <w:proofErr w:type="spellStart"/>
            <w:r>
              <w:rPr>
                <w:sz w:val="20"/>
                <w:szCs w:val="20"/>
              </w:rPr>
              <w:t>ShiLiu</w:t>
            </w:r>
            <w:proofErr w:type="spellEnd"/>
            <w:r>
              <w:rPr>
                <w:sz w:val="20"/>
                <w:szCs w:val="20"/>
              </w:rPr>
              <w:t xml:space="preserve"> </w:t>
            </w:r>
            <w:proofErr w:type="spellStart"/>
            <w:r>
              <w:rPr>
                <w:rFonts w:ascii="MS Mincho" w:eastAsia="MS Mincho" w:hAnsi="MS Mincho" w:cs="MS Mincho" w:hint="eastAsia"/>
                <w:sz w:val="20"/>
                <w:szCs w:val="20"/>
              </w:rPr>
              <w:t>史游</w:t>
            </w:r>
            <w:proofErr w:type="spellEnd"/>
            <w:r>
              <w:rPr>
                <w:sz w:val="20"/>
                <w:szCs w:val="20"/>
              </w:rPr>
              <w:t xml:space="preserve">, </w:t>
            </w:r>
            <w:proofErr w:type="spellStart"/>
            <w:r>
              <w:rPr>
                <w:sz w:val="20"/>
                <w:szCs w:val="20"/>
              </w:rPr>
              <w:t>ZhaoMenFan</w:t>
            </w:r>
            <w:proofErr w:type="spellEnd"/>
            <w:r>
              <w:rPr>
                <w:sz w:val="20"/>
                <w:szCs w:val="20"/>
              </w:rPr>
              <w:t xml:space="preserve"> </w:t>
            </w:r>
            <w:proofErr w:type="spellStart"/>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proofErr w:type="spellEnd"/>
            <w:r>
              <w:rPr>
                <w:sz w:val="20"/>
                <w:szCs w:val="20"/>
              </w:rPr>
              <w:t xml:space="preserve"> and </w:t>
            </w:r>
            <w:proofErr w:type="spellStart"/>
            <w:r>
              <w:rPr>
                <w:sz w:val="20"/>
                <w:szCs w:val="20"/>
              </w:rPr>
              <w:t>SongKe</w:t>
            </w:r>
            <w:r>
              <w:rPr>
                <w:rFonts w:ascii="MS Mincho" w:eastAsia="MS Mincho" w:hAnsi="MS Mincho" w:cs="MS Mincho" w:hint="eastAsia"/>
                <w:sz w:val="20"/>
                <w:szCs w:val="20"/>
              </w:rPr>
              <w:t>宋克</w:t>
            </w:r>
            <w:proofErr w:type="spellEnd"/>
            <w:r>
              <w:rPr>
                <w:sz w:val="20"/>
                <w:szCs w:val="20"/>
              </w:rPr>
              <w:t xml:space="preserve"> [1].</w:t>
            </w:r>
            <w:r>
              <w:rPr>
                <w:sz w:val="20"/>
                <w:szCs w:val="20"/>
              </w:rPr>
              <w:br/>
            </w:r>
            <w:r>
              <w:rPr>
                <w:sz w:val="20"/>
                <w:szCs w:val="20"/>
              </w:rPr>
              <w:br/>
              <w:t xml:space="preserve">Notes: [1] </w:t>
            </w:r>
            <w:proofErr w:type="spellStart"/>
            <w:r>
              <w:rPr>
                <w:sz w:val="20"/>
                <w:szCs w:val="20"/>
              </w:rPr>
              <w:t>FangHongYi</w:t>
            </w:r>
            <w:proofErr w:type="spellEnd"/>
            <w:r>
              <w:rPr>
                <w:sz w:val="20"/>
                <w:szCs w:val="20"/>
              </w:rPr>
              <w:t xml:space="preserve">, Three Versions of </w:t>
            </w:r>
            <w:proofErr w:type="spellStart"/>
            <w:r>
              <w:rPr>
                <w:sz w:val="20"/>
                <w:szCs w:val="20"/>
              </w:rPr>
              <w:t>JiJiuPian</w:t>
            </w:r>
            <w:proofErr w:type="spellEnd"/>
            <w:r>
              <w:rPr>
                <w:sz w:val="20"/>
                <w:szCs w:val="20"/>
              </w:rPr>
              <w:t xml:space="preserve">, Beijing Physical </w:t>
            </w:r>
            <w:proofErr w:type="spellStart"/>
            <w:r>
              <w:rPr>
                <w:sz w:val="20"/>
                <w:szCs w:val="20"/>
              </w:rPr>
              <w:t>Univeristy</w:t>
            </w:r>
            <w:proofErr w:type="spellEnd"/>
            <w:r>
              <w:rPr>
                <w:sz w:val="20"/>
                <w:szCs w:val="20"/>
              </w:rPr>
              <w:t xml:space="preserve"> Publisher, </w:t>
            </w:r>
            <w:r>
              <w:rPr>
                <w:sz w:val="20"/>
                <w:szCs w:val="20"/>
              </w:rPr>
              <w:lastRenderedPageBreak/>
              <w:t>2013.01. (</w:t>
            </w:r>
            <w:proofErr w:type="spellStart"/>
            <w:r>
              <w:rPr>
                <w:rFonts w:ascii="MS Mincho" w:eastAsia="MS Mincho" w:hAnsi="MS Mincho" w:cs="MS Mincho" w:hint="eastAsia"/>
                <w:sz w:val="20"/>
                <w:szCs w:val="20"/>
              </w:rPr>
              <w:t>房弘毅主</w:t>
            </w:r>
            <w:r>
              <w:rPr>
                <w:rFonts w:ascii="PingFang TC" w:eastAsia="PingFang TC" w:hAnsi="PingFang TC" w:cs="PingFang TC" w:hint="eastAsia"/>
                <w:sz w:val="20"/>
                <w:szCs w:val="20"/>
              </w:rPr>
              <w:t>编</w:t>
            </w:r>
            <w:proofErr w:type="spellEnd"/>
            <w:r>
              <w:rPr>
                <w:sz w:val="20"/>
                <w:szCs w:val="20"/>
              </w:rPr>
              <w:t>,</w:t>
            </w:r>
            <w:r>
              <w:rPr>
                <w:rFonts w:ascii="MS Mincho" w:eastAsia="MS Mincho" w:hAnsi="MS Mincho" w:cs="MS Mincho" w:hint="eastAsia"/>
                <w:sz w:val="20"/>
                <w:szCs w:val="20"/>
              </w:rPr>
              <w:t>《</w:t>
            </w:r>
            <w:proofErr w:type="spellStart"/>
            <w:r>
              <w:rPr>
                <w:rFonts w:ascii="MS Mincho" w:eastAsia="MS Mincho" w:hAnsi="MS Mincho" w:cs="MS Mincho" w:hint="eastAsia"/>
                <w:sz w:val="20"/>
                <w:szCs w:val="20"/>
              </w:rPr>
              <w:t>章草急就章三种》</w:t>
            </w:r>
            <w:r>
              <w:rPr>
                <w:rFonts w:ascii="PingFang TC" w:eastAsia="PingFang TC" w:hAnsi="PingFang TC" w:cs="PingFang TC" w:hint="eastAsia"/>
                <w:sz w:val="20"/>
                <w:szCs w:val="20"/>
              </w:rPr>
              <w:t>选编</w:t>
            </w:r>
            <w:r>
              <w:rPr>
                <w:rFonts w:ascii="MS Mincho" w:eastAsia="MS Mincho" w:hAnsi="MS Mincho" w:cs="MS Mincho" w:hint="eastAsia"/>
                <w:sz w:val="20"/>
                <w:szCs w:val="20"/>
              </w:rPr>
              <w:t>的《急就章</w:t>
            </w:r>
            <w:proofErr w:type="spellEnd"/>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选</w:t>
            </w:r>
            <w:r>
              <w:rPr>
                <w:rFonts w:ascii="MS Mincho" w:eastAsia="MS Mincho" w:hAnsi="MS Mincho" w:cs="MS Mincho" w:hint="eastAsia"/>
                <w:sz w:val="20"/>
                <w:szCs w:val="20"/>
              </w:rPr>
              <w:t>用了史游、</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rFonts w:ascii="MS Mincho" w:eastAsia="MS Mincho" w:hAnsi="MS Mincho" w:cs="MS Mincho" w:hint="eastAsia"/>
                <w:sz w:val="20"/>
                <w:szCs w:val="20"/>
              </w:rPr>
              <w:t>及宋克的写本</w:t>
            </w:r>
            <w:proofErr w:type="spellEnd"/>
            <w:r>
              <w:rPr>
                <w:sz w:val="20"/>
                <w:szCs w:val="20"/>
              </w:rPr>
              <w:t xml:space="preserve"> </w:t>
            </w:r>
            <w:r>
              <w:rPr>
                <w:rFonts w:ascii="MS Mincho" w:eastAsia="MS Mincho" w:hAnsi="MS Mincho" w:cs="MS Mincho" w:hint="eastAsia"/>
                <w:sz w:val="20"/>
                <w:szCs w:val="20"/>
              </w:rPr>
              <w:t>北京体育大学出版社</w:t>
            </w:r>
            <w:r>
              <w:rPr>
                <w:sz w:val="20"/>
                <w:szCs w:val="20"/>
              </w:rPr>
              <w:t>2013.01)</w:t>
            </w:r>
          </w:p>
        </w:tc>
      </w:tr>
      <w:tr w:rsidR="00485DF6"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Default="00485DF6">
            <w:pPr>
              <w:spacing w:before="100" w:beforeAutospacing="1" w:after="100" w:afterAutospacing="1"/>
              <w:rPr>
                <w:sz w:val="20"/>
                <w:szCs w:val="20"/>
              </w:rPr>
            </w:pPr>
            <w:r>
              <w:rPr>
                <w:sz w:val="20"/>
                <w:szCs w:val="20"/>
              </w:rPr>
              <w:lastRenderedPageBreak/>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Default="00485DF6">
            <w:pPr>
              <w:spacing w:before="100" w:beforeAutospacing="1" w:after="100" w:afterAutospacing="1"/>
              <w:rPr>
                <w:sz w:val="20"/>
                <w:szCs w:val="20"/>
              </w:rPr>
            </w:pPr>
            <w:r>
              <w:rPr>
                <w:sz w:val="20"/>
                <w:szCs w:val="20"/>
              </w:rPr>
              <w:t xml:space="preserve">Yangzi </w:t>
            </w:r>
            <w:proofErr w:type="spellStart"/>
            <w:r>
              <w:rPr>
                <w:sz w:val="20"/>
                <w:szCs w:val="20"/>
              </w:rPr>
              <w:t>Fayan</w:t>
            </w:r>
            <w:proofErr w:type="spellEnd"/>
            <w:r>
              <w:rPr>
                <w:sz w:val="20"/>
                <w:szCs w:val="20"/>
              </w:rPr>
              <w:br/>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Version: unknown.</w:t>
            </w:r>
          </w:p>
        </w:tc>
      </w:tr>
      <w:tr w:rsidR="00485DF6"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Default="00485DF6">
            <w:pPr>
              <w:spacing w:before="100" w:beforeAutospacing="1" w:after="100" w:afterAutospacing="1"/>
              <w:rPr>
                <w:sz w:val="20"/>
                <w:szCs w:val="20"/>
              </w:rPr>
            </w:pPr>
            <w:r>
              <w:rPr>
                <w:sz w:val="20"/>
                <w:szCs w:val="20"/>
              </w:rPr>
              <w:t>Tai Xuan Jing</w:t>
            </w:r>
            <w:r>
              <w:rPr>
                <w:sz w:val="20"/>
                <w:szCs w:val="20"/>
              </w:rPr>
              <w:br/>
            </w:r>
            <w:proofErr w:type="spellStart"/>
            <w:r>
              <w:rPr>
                <w:rFonts w:ascii="MS Mincho" w:eastAsia="MS Mincho" w:hAnsi="MS Mincho" w:cs="MS Mincho" w:hint="eastAsia"/>
                <w:sz w:val="20"/>
                <w:szCs w:val="20"/>
              </w:rPr>
              <w:t>太玄</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 xml:space="preserve">Version: also called </w:t>
            </w:r>
            <w:proofErr w:type="spellStart"/>
            <w:r>
              <w:rPr>
                <w:sz w:val="20"/>
                <w:szCs w:val="20"/>
              </w:rPr>
              <w:t>YangZiTaiXuanJing</w:t>
            </w:r>
            <w:r>
              <w:rPr>
                <w:rFonts w:ascii="PingFang TC" w:eastAsia="PingFang TC" w:hAnsi="PingFang TC" w:cs="PingFang TC" w:hint="eastAsia"/>
                <w:sz w:val="20"/>
                <w:szCs w:val="20"/>
              </w:rPr>
              <w:t>扬</w:t>
            </w:r>
            <w:r>
              <w:rPr>
                <w:rFonts w:ascii="MS Mincho" w:eastAsia="MS Mincho" w:hAnsi="MS Mincho" w:cs="MS Mincho" w:hint="eastAsia"/>
                <w:sz w:val="20"/>
                <w:szCs w:val="20"/>
              </w:rPr>
              <w:t>子太玄</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TaiXuan</w:t>
            </w:r>
            <w:r>
              <w:rPr>
                <w:rFonts w:ascii="MS Mincho" w:eastAsia="MS Mincho" w:hAnsi="MS Mincho" w:cs="MS Mincho" w:hint="eastAsia"/>
                <w:sz w:val="20"/>
                <w:szCs w:val="20"/>
              </w:rPr>
              <w:t>太玄</w:t>
            </w:r>
            <w:proofErr w:type="spellEnd"/>
            <w:r>
              <w:rPr>
                <w:sz w:val="20"/>
                <w:szCs w:val="20"/>
              </w:rPr>
              <w:t xml:space="preserve">, or </w:t>
            </w:r>
            <w:proofErr w:type="spellStart"/>
            <w:r>
              <w:rPr>
                <w:sz w:val="20"/>
                <w:szCs w:val="20"/>
              </w:rPr>
              <w:t>XuanJing</w:t>
            </w:r>
            <w:r>
              <w:rPr>
                <w:rFonts w:ascii="MS Mincho" w:eastAsia="MS Mincho" w:hAnsi="MS Mincho" w:cs="MS Mincho" w:hint="eastAsia"/>
                <w:sz w:val="20"/>
                <w:szCs w:val="20"/>
              </w:rPr>
              <w:t>玄</w:t>
            </w:r>
            <w:r>
              <w:rPr>
                <w:rFonts w:ascii="PingFang TC" w:eastAsia="PingFang TC" w:hAnsi="PingFang TC" w:cs="PingFang TC" w:hint="eastAsia"/>
                <w:sz w:val="20"/>
                <w:szCs w:val="20"/>
              </w:rPr>
              <w:t>经</w:t>
            </w:r>
            <w:proofErr w:type="spellEnd"/>
            <w:r>
              <w:rPr>
                <w:sz w:val="20"/>
                <w:szCs w:val="20"/>
              </w:rPr>
              <w:t>.</w:t>
            </w:r>
          </w:p>
        </w:tc>
      </w:tr>
      <w:tr w:rsidR="00485DF6"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Default="00485DF6">
            <w:pPr>
              <w:spacing w:before="100" w:beforeAutospacing="1" w:after="100" w:afterAutospacing="1"/>
              <w:rPr>
                <w:sz w:val="20"/>
                <w:szCs w:val="20"/>
              </w:rPr>
            </w:pPr>
            <w:r>
              <w:rPr>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Default="00485DF6">
            <w:pPr>
              <w:spacing w:before="100" w:beforeAutospacing="1" w:after="100" w:afterAutospacing="1"/>
              <w:rPr>
                <w:sz w:val="20"/>
                <w:szCs w:val="20"/>
              </w:rPr>
            </w:pPr>
            <w:r>
              <w:rPr>
                <w:sz w:val="20"/>
                <w:szCs w:val="20"/>
              </w:rPr>
              <w:t>Dong Guan Han Ji</w:t>
            </w:r>
            <w:r>
              <w:rPr>
                <w:sz w:val="20"/>
                <w:szCs w:val="20"/>
              </w:rPr>
              <w:br/>
            </w:r>
            <w:proofErr w:type="spellStart"/>
            <w:r>
              <w:rPr>
                <w:rFonts w:ascii="PingFang TC" w:eastAsia="PingFang TC" w:hAnsi="PingFang TC" w:cs="PingFang TC" w:hint="eastAsia"/>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Default="00485DF6">
            <w:pPr>
              <w:spacing w:before="100" w:beforeAutospacing="1" w:after="100" w:afterAutospacing="1"/>
              <w:rPr>
                <w:sz w:val="20"/>
                <w:szCs w:val="20"/>
              </w:rPr>
            </w:pPr>
            <w:r>
              <w:rPr>
                <w:sz w:val="20"/>
                <w:szCs w:val="20"/>
              </w:rPr>
              <w:t xml:space="preserve">Author/Date: It is said that the book was edited by multiple authors, like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w:t>
            </w:r>
            <w:proofErr w:type="spellStart"/>
            <w:r>
              <w:rPr>
                <w:sz w:val="20"/>
                <w:szCs w:val="20"/>
              </w:rPr>
              <w:t>ChengZong</w:t>
            </w:r>
            <w:r>
              <w:rPr>
                <w:rFonts w:ascii="PingFang TC" w:eastAsia="PingFang TC" w:hAnsi="PingFang TC" w:cs="PingFang TC" w:hint="eastAsia"/>
                <w:sz w:val="20"/>
                <w:szCs w:val="20"/>
              </w:rPr>
              <w:t>陈</w:t>
            </w:r>
            <w:r>
              <w:rPr>
                <w:rFonts w:ascii="MS Mincho" w:eastAsia="MS Mincho" w:hAnsi="MS Mincho" w:cs="MS Mincho" w:hint="eastAsia"/>
                <w:sz w:val="20"/>
                <w:szCs w:val="20"/>
              </w:rPr>
              <w:t>宗</w:t>
            </w:r>
            <w:proofErr w:type="spellEnd"/>
            <w:r>
              <w:rPr>
                <w:sz w:val="20"/>
                <w:szCs w:val="20"/>
              </w:rPr>
              <w:t>(),</w:t>
            </w:r>
            <w:proofErr w:type="spellStart"/>
            <w:r>
              <w:rPr>
                <w:sz w:val="20"/>
                <w:szCs w:val="20"/>
              </w:rPr>
              <w:t>YiMin</w:t>
            </w:r>
            <w:r>
              <w:rPr>
                <w:rFonts w:ascii="MS Mincho" w:eastAsia="MS Mincho" w:hAnsi="MS Mincho" w:cs="MS Mincho" w:hint="eastAsia"/>
                <w:sz w:val="20"/>
                <w:szCs w:val="20"/>
              </w:rPr>
              <w:t>尹敏</w:t>
            </w:r>
            <w:proofErr w:type="spellEnd"/>
            <w:r>
              <w:rPr>
                <w:sz w:val="20"/>
                <w:szCs w:val="20"/>
              </w:rPr>
              <w:t xml:space="preserve">, </w:t>
            </w:r>
            <w:proofErr w:type="spellStart"/>
            <w:r>
              <w:rPr>
                <w:sz w:val="20"/>
                <w:szCs w:val="20"/>
              </w:rPr>
              <w:t>MengYi</w:t>
            </w:r>
            <w:r>
              <w:rPr>
                <w:rFonts w:ascii="MS Mincho" w:eastAsia="MS Mincho" w:hAnsi="MS Mincho" w:cs="MS Mincho" w:hint="eastAsia"/>
                <w:sz w:val="20"/>
                <w:szCs w:val="20"/>
              </w:rPr>
              <w:t>孟异</w:t>
            </w:r>
            <w:proofErr w:type="spellEnd"/>
            <w:r>
              <w:rPr>
                <w:sz w:val="20"/>
                <w:szCs w:val="20"/>
              </w:rPr>
              <w:t xml:space="preserve">, </w:t>
            </w:r>
            <w:proofErr w:type="spellStart"/>
            <w:r>
              <w:rPr>
                <w:sz w:val="20"/>
                <w:szCs w:val="20"/>
              </w:rPr>
              <w:t>LiuZhen</w:t>
            </w:r>
            <w:r>
              <w:rPr>
                <w:rFonts w:ascii="MS Mincho" w:eastAsia="MS Mincho" w:hAnsi="MS Mincho" w:cs="MS Mincho" w:hint="eastAsia"/>
                <w:sz w:val="20"/>
                <w:szCs w:val="20"/>
              </w:rPr>
              <w:t>刘珍</w:t>
            </w:r>
            <w:r>
              <w:rPr>
                <w:sz w:val="20"/>
                <w:szCs w:val="20"/>
              </w:rPr>
              <w:t>,LiYou</w:t>
            </w:r>
            <w:r>
              <w:rPr>
                <w:rFonts w:ascii="MS Mincho" w:eastAsia="MS Mincho" w:hAnsi="MS Mincho" w:cs="MS Mincho" w:hint="eastAsia"/>
                <w:sz w:val="20"/>
                <w:szCs w:val="20"/>
              </w:rPr>
              <w:t>李尤</w:t>
            </w:r>
            <w:r>
              <w:rPr>
                <w:sz w:val="20"/>
                <w:szCs w:val="20"/>
              </w:rPr>
              <w:t>,LiuJu</w:t>
            </w:r>
            <w:r>
              <w:rPr>
                <w:rFonts w:ascii="MS Mincho" w:eastAsia="MS Mincho" w:hAnsi="MS Mincho" w:cs="MS Mincho" w:hint="eastAsia"/>
                <w:sz w:val="20"/>
                <w:szCs w:val="20"/>
              </w:rPr>
              <w:t>刘騊駼</w:t>
            </w:r>
            <w:proofErr w:type="spellEnd"/>
            <w:r>
              <w:rPr>
                <w:sz w:val="20"/>
                <w:szCs w:val="20"/>
              </w:rPr>
              <w:t xml:space="preserve">, etc. in </w:t>
            </w:r>
            <w:proofErr w:type="spellStart"/>
            <w:r>
              <w:rPr>
                <w:sz w:val="20"/>
                <w:szCs w:val="20"/>
              </w:rPr>
              <w:t>HanMingDi</w:t>
            </w:r>
            <w:proofErr w:type="spellEnd"/>
            <w:r>
              <w:rPr>
                <w:sz w:val="20"/>
                <w:szCs w:val="20"/>
              </w:rPr>
              <w:t xml:space="preserve"> Dynasty(28-75AD).</w:t>
            </w:r>
            <w:r>
              <w:rPr>
                <w:sz w:val="20"/>
                <w:szCs w:val="20"/>
              </w:rPr>
              <w:br/>
            </w:r>
            <w:r>
              <w:rPr>
                <w:sz w:val="20"/>
                <w:szCs w:val="20"/>
              </w:rPr>
              <w:br/>
              <w:t>Version: There are multiple different version in history.</w:t>
            </w:r>
          </w:p>
        </w:tc>
      </w:tr>
      <w:tr w:rsidR="00485DF6"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Default="00485DF6">
            <w:pPr>
              <w:spacing w:before="100" w:beforeAutospacing="1" w:after="100" w:afterAutospacing="1"/>
              <w:rPr>
                <w:sz w:val="20"/>
                <w:szCs w:val="20"/>
              </w:rPr>
            </w:pPr>
            <w:r>
              <w:rPr>
                <w:sz w:val="20"/>
                <w:szCs w:val="20"/>
              </w:rPr>
              <w:t>Zhong Jing</w:t>
            </w:r>
            <w:r>
              <w:rPr>
                <w:sz w:val="20"/>
                <w:szCs w:val="20"/>
              </w:rPr>
              <w:br/>
            </w:r>
            <w:proofErr w:type="spellStart"/>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MaRong</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r>
              <w:rPr>
                <w:sz w:val="20"/>
                <w:szCs w:val="20"/>
              </w:rPr>
              <w:t xml:space="preserve"> (79-166AD).</w:t>
            </w:r>
            <w:r>
              <w:rPr>
                <w:sz w:val="20"/>
                <w:szCs w:val="20"/>
              </w:rPr>
              <w:br/>
            </w:r>
            <w:r>
              <w:rPr>
                <w:sz w:val="20"/>
                <w:szCs w:val="20"/>
              </w:rPr>
              <w:br/>
              <w:t xml:space="preserve">Version: Some scholar believe that </w:t>
            </w:r>
            <w:proofErr w:type="spellStart"/>
            <w:r>
              <w:rPr>
                <w:sz w:val="20"/>
                <w:szCs w:val="20"/>
              </w:rPr>
              <w:t>ZhongJing</w:t>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r>
              <w:rPr>
                <w:sz w:val="20"/>
                <w:szCs w:val="20"/>
              </w:rPr>
              <w:t xml:space="preserve"> is a book that mimics </w:t>
            </w:r>
            <w:proofErr w:type="spellStart"/>
            <w:r>
              <w:rPr>
                <w:sz w:val="20"/>
                <w:szCs w:val="20"/>
              </w:rPr>
              <w:t>XiaoJing</w:t>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r>
              <w:rPr>
                <w:sz w:val="20"/>
                <w:szCs w:val="20"/>
              </w:rPr>
              <w:t>.</w:t>
            </w:r>
          </w:p>
        </w:tc>
      </w:tr>
      <w:tr w:rsidR="00485DF6"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Default="00485DF6">
            <w:pPr>
              <w:spacing w:before="100" w:beforeAutospacing="1" w:after="100" w:afterAutospacing="1"/>
              <w:rPr>
                <w:sz w:val="20"/>
                <w:szCs w:val="20"/>
              </w:rPr>
            </w:pPr>
            <w:r>
              <w:rPr>
                <w:sz w:val="20"/>
                <w:szCs w:val="20"/>
              </w:rPr>
              <w:t xml:space="preserve">Zhong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XuGan</w:t>
            </w:r>
            <w:r>
              <w:rPr>
                <w:rFonts w:ascii="MS Mincho" w:eastAsia="MS Mincho" w:hAnsi="MS Mincho" w:cs="MS Mincho" w:hint="eastAsia"/>
                <w:sz w:val="20"/>
                <w:szCs w:val="20"/>
              </w:rPr>
              <w:t>徐干</w:t>
            </w:r>
            <w:proofErr w:type="spellEnd"/>
            <w:r>
              <w:rPr>
                <w:sz w:val="20"/>
                <w:szCs w:val="20"/>
              </w:rPr>
              <w:t xml:space="preserve"> (171-217AD).</w:t>
            </w:r>
            <w:r>
              <w:rPr>
                <w:sz w:val="20"/>
                <w:szCs w:val="20"/>
              </w:rPr>
              <w:br/>
            </w:r>
            <w:r>
              <w:rPr>
                <w:sz w:val="20"/>
                <w:szCs w:val="20"/>
              </w:rPr>
              <w:br/>
              <w:t>Version: The popular version has two volumes with 20 chapters.</w:t>
            </w:r>
          </w:p>
        </w:tc>
      </w:tr>
      <w:tr w:rsidR="00485DF6"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Default="00485DF6">
            <w:pPr>
              <w:spacing w:before="100" w:beforeAutospacing="1" w:after="100" w:afterAutospacing="1"/>
              <w:rPr>
                <w:sz w:val="20"/>
                <w:szCs w:val="20"/>
              </w:rPr>
            </w:pPr>
            <w:r>
              <w:rPr>
                <w:sz w:val="20"/>
                <w:szCs w:val="20"/>
              </w:rPr>
              <w:t xml:space="preserve">Shang Han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Default="00485DF6">
            <w:pPr>
              <w:spacing w:before="100" w:beforeAutospacing="1" w:after="100" w:afterAutospacing="1"/>
              <w:rPr>
                <w:sz w:val="20"/>
                <w:szCs w:val="20"/>
              </w:rPr>
            </w:pPr>
            <w:r>
              <w:rPr>
                <w:sz w:val="20"/>
                <w:szCs w:val="20"/>
              </w:rPr>
              <w:t xml:space="preserve">Author/Date: It is said that the book was written by Chinese medical scholar </w:t>
            </w:r>
            <w:proofErr w:type="spellStart"/>
            <w:r>
              <w:rPr>
                <w:sz w:val="20"/>
                <w:szCs w:val="20"/>
              </w:rPr>
              <w:t>ZhangZhongJin</w:t>
            </w:r>
            <w:proofErr w:type="spellEnd"/>
            <w:r>
              <w:rPr>
                <w:sz w:val="20"/>
                <w:szCs w:val="20"/>
              </w:rPr>
              <w:t>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(150/154-215/219AD)</w:t>
            </w:r>
            <w:r>
              <w:rPr>
                <w:sz w:val="20"/>
                <w:szCs w:val="20"/>
              </w:rPr>
              <w:br/>
            </w:r>
            <w:r>
              <w:rPr>
                <w:sz w:val="20"/>
                <w:szCs w:val="20"/>
              </w:rPr>
              <w:br/>
              <w:t xml:space="preserve">Version: it is said the original version is called </w:t>
            </w:r>
            <w:proofErr w:type="spellStart"/>
            <w:r>
              <w:rPr>
                <w:sz w:val="20"/>
                <w:szCs w:val="20"/>
              </w:rPr>
              <w:t>ShangHanZaBinLun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SimSun" w:eastAsia="SimSun" w:hAnsi="SimSun" w:cs="SimSun" w:hint="eastAsia"/>
                <w:sz w:val="20"/>
                <w:szCs w:val="20"/>
              </w:rPr>
              <w:t>杂</w:t>
            </w:r>
            <w:r>
              <w:rPr>
                <w:rFonts w:ascii="MS Mincho" w:eastAsia="MS Mincho" w:hAnsi="MS Mincho" w:cs="MS Mincho" w:hint="eastAsia"/>
                <w:sz w:val="20"/>
                <w:szCs w:val="20"/>
              </w:rPr>
              <w:t>病</w:t>
            </w:r>
            <w:r>
              <w:rPr>
                <w:rFonts w:ascii="PingFang TC" w:eastAsia="PingFang TC" w:hAnsi="PingFang TC" w:cs="PingFang TC" w:hint="eastAsia"/>
                <w:sz w:val="20"/>
                <w:szCs w:val="20"/>
              </w:rPr>
              <w:t>论</w:t>
            </w:r>
            <w:r>
              <w:rPr>
                <w:sz w:val="20"/>
                <w:szCs w:val="20"/>
              </w:rPr>
              <w:t>.During</w:t>
            </w:r>
            <w:proofErr w:type="spellEnd"/>
            <w:r>
              <w:rPr>
                <w:sz w:val="20"/>
                <w:szCs w:val="20"/>
              </w:rPr>
              <w:t xml:space="preserve"> the spreading process in history, it was modified and edited to become two books, </w:t>
            </w:r>
            <w:proofErr w:type="spellStart"/>
            <w:r>
              <w:rPr>
                <w:sz w:val="20"/>
                <w:szCs w:val="20"/>
              </w:rPr>
              <w:t>ShangHanLun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r>
              <w:rPr>
                <w:sz w:val="20"/>
                <w:szCs w:val="20"/>
              </w:rPr>
              <w:t>and</w:t>
            </w:r>
            <w:proofErr w:type="spellEnd"/>
            <w:r>
              <w:rPr>
                <w:sz w:val="20"/>
                <w:szCs w:val="20"/>
              </w:rPr>
              <w:t xml:space="preserve"> </w:t>
            </w:r>
            <w:proofErr w:type="spellStart"/>
            <w:r>
              <w:rPr>
                <w:sz w:val="20"/>
                <w:szCs w:val="20"/>
              </w:rPr>
              <w:t>JinKuiYaLueFangLun</w:t>
            </w:r>
            <w:proofErr w:type="spellEnd"/>
            <w:r>
              <w:rPr>
                <w:sz w:val="20"/>
                <w:szCs w:val="20"/>
              </w:rPr>
              <w:t xml:space="preserve"> </w:t>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要略方</w:t>
            </w:r>
            <w:r>
              <w:rPr>
                <w:rFonts w:ascii="PingFang TC" w:eastAsia="PingFang TC" w:hAnsi="PingFang TC" w:cs="PingFang TC" w:hint="eastAsia"/>
                <w:sz w:val="20"/>
                <w:szCs w:val="20"/>
              </w:rPr>
              <w:t>论</w:t>
            </w:r>
            <w:proofErr w:type="spellEnd"/>
            <w:r>
              <w:rPr>
                <w:sz w:val="20"/>
                <w:szCs w:val="20"/>
              </w:rPr>
              <w:t>. Original version has 12 volumes but was lost. Currently it has 10 volumes with 22 chapters.</w:t>
            </w:r>
          </w:p>
        </w:tc>
      </w:tr>
      <w:tr w:rsidR="00485DF6"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Default="00485DF6">
            <w:pPr>
              <w:spacing w:before="100" w:beforeAutospacing="1" w:after="100" w:afterAutospacing="1"/>
              <w:rPr>
                <w:sz w:val="20"/>
                <w:szCs w:val="20"/>
              </w:rPr>
            </w:pPr>
            <w:r>
              <w:rPr>
                <w:sz w:val="20"/>
                <w:szCs w:val="20"/>
              </w:rPr>
              <w:lastRenderedPageBreak/>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Default="00485DF6">
            <w:pPr>
              <w:spacing w:before="100" w:beforeAutospacing="1" w:after="100" w:afterAutospacing="1"/>
              <w:rPr>
                <w:sz w:val="20"/>
                <w:szCs w:val="20"/>
              </w:rPr>
            </w:pPr>
            <w:proofErr w:type="spellStart"/>
            <w:r>
              <w:rPr>
                <w:sz w:val="20"/>
                <w:szCs w:val="20"/>
              </w:rPr>
              <w:t>YiShenJin</w:t>
            </w:r>
            <w:proofErr w:type="spellEnd"/>
            <w:r>
              <w:rPr>
                <w:sz w:val="20"/>
                <w:szCs w:val="20"/>
              </w:rPr>
              <w:br/>
            </w:r>
            <w:proofErr w:type="spellStart"/>
            <w:r>
              <w:rPr>
                <w:rFonts w:ascii="MS Mincho" w:eastAsia="MS Mincho" w:hAnsi="MS Mincho" w:cs="MS Mincho" w:hint="eastAsia"/>
                <w:sz w:val="20"/>
                <w:szCs w:val="20"/>
              </w:rPr>
              <w:t>神异</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Default="00485DF6">
            <w:pPr>
              <w:spacing w:before="100" w:beforeAutospacing="1" w:after="100" w:afterAutospacing="1"/>
              <w:rPr>
                <w:sz w:val="20"/>
                <w:szCs w:val="20"/>
              </w:rPr>
            </w:pPr>
            <w:r>
              <w:rPr>
                <w:sz w:val="20"/>
                <w:szCs w:val="20"/>
              </w:rPr>
              <w:t xml:space="preserve">Author/Date: It is said that the author is </w:t>
            </w:r>
            <w:proofErr w:type="spellStart"/>
            <w:r>
              <w:rPr>
                <w:sz w:val="20"/>
                <w:szCs w:val="20"/>
              </w:rPr>
              <w:t>DongFangShuo</w:t>
            </w:r>
            <w:proofErr w:type="spellEnd"/>
            <w:r>
              <w:rPr>
                <w:sz w:val="20"/>
                <w:szCs w:val="20"/>
              </w:rPr>
              <w:t xml:space="preserve"> </w:t>
            </w:r>
            <w:r>
              <w:rPr>
                <w:rFonts w:ascii="PingFang TC" w:eastAsia="PingFang TC" w:hAnsi="PingFang TC" w:cs="PingFang TC" w:hint="eastAsia"/>
                <w:sz w:val="20"/>
                <w:szCs w:val="20"/>
              </w:rPr>
              <w:t>东</w:t>
            </w:r>
            <w:r>
              <w:rPr>
                <w:rFonts w:ascii="MS Mincho" w:eastAsia="MS Mincho" w:hAnsi="MS Mincho" w:cs="MS Mincho" w:hint="eastAsia"/>
                <w:sz w:val="20"/>
                <w:szCs w:val="20"/>
              </w:rPr>
              <w:t>方朔（</w:t>
            </w:r>
            <w:r>
              <w:rPr>
                <w:sz w:val="20"/>
                <w:szCs w:val="20"/>
              </w:rPr>
              <w:t>161BC-93AD).</w:t>
            </w:r>
            <w:r>
              <w:rPr>
                <w:sz w:val="20"/>
                <w:szCs w:val="20"/>
              </w:rPr>
              <w:br/>
            </w:r>
            <w:r>
              <w:rPr>
                <w:sz w:val="20"/>
                <w:szCs w:val="20"/>
              </w:rPr>
              <w:br/>
              <w:t xml:space="preserve">Version: Many scholars in history considered this book is a fake book. Multiple versions. The base version could be the version of </w:t>
            </w:r>
            <w:proofErr w:type="spellStart"/>
            <w:r>
              <w:rPr>
                <w:sz w:val="20"/>
                <w:szCs w:val="20"/>
              </w:rPr>
              <w:t>HanWeiCongShu</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w:t>
            </w:r>
          </w:p>
        </w:tc>
      </w:tr>
      <w:tr w:rsidR="00485DF6"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Default="00485DF6">
            <w:pPr>
              <w:spacing w:before="100" w:beforeAutospacing="1" w:after="100" w:afterAutospacing="1"/>
              <w:rPr>
                <w:sz w:val="20"/>
                <w:szCs w:val="20"/>
              </w:rPr>
            </w:pPr>
            <w:proofErr w:type="spellStart"/>
            <w:r>
              <w:rPr>
                <w:sz w:val="20"/>
                <w:szCs w:val="20"/>
              </w:rPr>
              <w:t>DongMingJin</w:t>
            </w:r>
            <w:proofErr w:type="spellEnd"/>
            <w:r>
              <w:rPr>
                <w:sz w:val="20"/>
                <w:szCs w:val="20"/>
              </w:rPr>
              <w:br/>
            </w:r>
            <w:proofErr w:type="spellStart"/>
            <w:r>
              <w:rPr>
                <w:rFonts w:ascii="MS Mincho" w:eastAsia="MS Mincho" w:hAnsi="MS Mincho" w:cs="MS Mincho" w:hint="eastAsia"/>
                <w:sz w:val="20"/>
                <w:szCs w:val="20"/>
              </w:rPr>
              <w:t>洞冥</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Default="00485DF6">
            <w:pPr>
              <w:spacing w:before="100" w:beforeAutospacing="1" w:after="100" w:afterAutospacing="1"/>
              <w:rPr>
                <w:sz w:val="20"/>
                <w:szCs w:val="20"/>
              </w:rPr>
            </w:pPr>
            <w:r>
              <w:rPr>
                <w:sz w:val="20"/>
                <w:szCs w:val="20"/>
              </w:rPr>
              <w:t xml:space="preserve">Author/Date: Some believe the author is </w:t>
            </w:r>
            <w:proofErr w:type="spellStart"/>
            <w:r>
              <w:rPr>
                <w:sz w:val="20"/>
                <w:szCs w:val="20"/>
              </w:rPr>
              <w:t>GuoXian</w:t>
            </w:r>
            <w:proofErr w:type="spellEnd"/>
            <w:r>
              <w:rPr>
                <w:sz w:val="20"/>
                <w:szCs w:val="20"/>
              </w:rPr>
              <w:t xml:space="preserve"> </w:t>
            </w:r>
            <w:proofErr w:type="spellStart"/>
            <w:r>
              <w:rPr>
                <w:rFonts w:ascii="MS Mincho" w:eastAsia="MS Mincho" w:hAnsi="MS Mincho" w:cs="MS Mincho" w:hint="eastAsia"/>
                <w:sz w:val="20"/>
                <w:szCs w:val="20"/>
              </w:rPr>
              <w:t>郭</w:t>
            </w:r>
            <w:r>
              <w:rPr>
                <w:rFonts w:ascii="PingFang TC" w:eastAsia="PingFang TC" w:hAnsi="PingFang TC" w:cs="PingFang TC" w:hint="eastAsia"/>
                <w:sz w:val="20"/>
                <w:szCs w:val="20"/>
              </w:rPr>
              <w:t>宪</w:t>
            </w:r>
            <w:proofErr w:type="spellEnd"/>
            <w:r>
              <w:rPr>
                <w:sz w:val="20"/>
                <w:szCs w:val="20"/>
              </w:rPr>
              <w:t xml:space="preserve"> in </w:t>
            </w:r>
            <w:proofErr w:type="spellStart"/>
            <w:r>
              <w:rPr>
                <w:sz w:val="20"/>
                <w:szCs w:val="20"/>
              </w:rPr>
              <w:t>DongHan</w:t>
            </w:r>
            <w:proofErr w:type="spellEnd"/>
            <w:r>
              <w:rPr>
                <w:sz w:val="20"/>
                <w:szCs w:val="20"/>
              </w:rPr>
              <w:t xml:space="preserve"> Dynasty </w:t>
            </w:r>
            <w:r>
              <w:rPr>
                <w:rFonts w:ascii="PingFang TC" w:eastAsia="PingFang TC" w:hAnsi="PingFang TC" w:cs="PingFang TC" w:hint="eastAsia"/>
                <w:sz w:val="20"/>
                <w:szCs w:val="20"/>
              </w:rPr>
              <w:t>东汉</w:t>
            </w:r>
            <w:r>
              <w:rPr>
                <w:rFonts w:ascii="MS Mincho" w:eastAsia="MS Mincho" w:hAnsi="MS Mincho" w:cs="MS Mincho" w:hint="eastAsia"/>
                <w:sz w:val="20"/>
                <w:szCs w:val="20"/>
              </w:rPr>
              <w:t>（</w:t>
            </w:r>
            <w:r>
              <w:rPr>
                <w:sz w:val="20"/>
                <w:szCs w:val="20"/>
              </w:rPr>
              <w:t>25-220).</w:t>
            </w:r>
            <w:r>
              <w:rPr>
                <w:sz w:val="20"/>
                <w:szCs w:val="20"/>
              </w:rPr>
              <w:br/>
            </w:r>
            <w:r>
              <w:rPr>
                <w:sz w:val="20"/>
                <w:szCs w:val="20"/>
              </w:rPr>
              <w:br/>
              <w:t xml:space="preserve">Version: also called </w:t>
            </w:r>
            <w:proofErr w:type="spellStart"/>
            <w:r>
              <w:rPr>
                <w:sz w:val="20"/>
                <w:szCs w:val="20"/>
              </w:rPr>
              <w:t>HanWuDongMingJi</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武洞冥</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Multipl</w:t>
            </w:r>
            <w:proofErr w:type="spellEnd"/>
            <w:r>
              <w:rPr>
                <w:sz w:val="20"/>
                <w:szCs w:val="20"/>
              </w:rPr>
              <w:t xml:space="preserve"> version.</w:t>
            </w:r>
          </w:p>
        </w:tc>
      </w:tr>
      <w:tr w:rsidR="00485DF6"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Default="00485DF6">
            <w:pPr>
              <w:spacing w:before="100" w:beforeAutospacing="1" w:after="100" w:afterAutospacing="1"/>
              <w:rPr>
                <w:sz w:val="20"/>
                <w:szCs w:val="20"/>
              </w:rPr>
            </w:pPr>
            <w:r>
              <w:rPr>
                <w:sz w:val="20"/>
                <w:szCs w:val="20"/>
              </w:rPr>
              <w:t>Han Shu</w:t>
            </w:r>
            <w:r>
              <w:rPr>
                <w:sz w:val="20"/>
                <w:szCs w:val="20"/>
              </w:rPr>
              <w:br/>
            </w:r>
            <w:proofErr w:type="spellStart"/>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FanGu</w:t>
            </w:r>
            <w:proofErr w:type="spellEnd"/>
            <w:r>
              <w:rPr>
                <w:sz w:val="20"/>
                <w:szCs w:val="20"/>
              </w:rPr>
              <w:t xml:space="preserve"> </w:t>
            </w:r>
            <w:proofErr w:type="spellStart"/>
            <w:r>
              <w:rPr>
                <w:rFonts w:ascii="MS Mincho" w:eastAsia="MS Mincho" w:hAnsi="MS Mincho" w:cs="MS Mincho" w:hint="eastAsia"/>
                <w:sz w:val="20"/>
                <w:szCs w:val="20"/>
              </w:rPr>
              <w:t>班固</w:t>
            </w:r>
            <w:proofErr w:type="spellEnd"/>
            <w:r>
              <w:rPr>
                <w:sz w:val="20"/>
                <w:szCs w:val="20"/>
              </w:rPr>
              <w:t xml:space="preserve"> (32-92AD).</w:t>
            </w:r>
            <w:r>
              <w:rPr>
                <w:sz w:val="20"/>
                <w:szCs w:val="20"/>
              </w:rPr>
              <w:br/>
            </w:r>
            <w:r>
              <w:rPr>
                <w:sz w:val="20"/>
                <w:szCs w:val="20"/>
              </w:rPr>
              <w:br/>
              <w:t xml:space="preserve">Version: also called </w:t>
            </w:r>
            <w:proofErr w:type="spellStart"/>
            <w:r>
              <w:rPr>
                <w:sz w:val="20"/>
                <w:szCs w:val="20"/>
              </w:rPr>
              <w:t>QianHanShu</w:t>
            </w:r>
            <w:r>
              <w:rPr>
                <w:rFonts w:ascii="MS Mincho" w:eastAsia="MS Mincho" w:hAnsi="MS Mincho" w:cs="MS Mincho" w:hint="eastAsia"/>
                <w:sz w:val="20"/>
                <w:szCs w:val="20"/>
              </w:rPr>
              <w:t>前</w:t>
            </w:r>
            <w:r>
              <w:rPr>
                <w:rFonts w:ascii="PingFang TC" w:eastAsia="PingFang TC" w:hAnsi="PingFang TC" w:cs="PingFang TC" w:hint="eastAsia"/>
                <w:sz w:val="20"/>
                <w:szCs w:val="20"/>
              </w:rPr>
              <w:t>汉书</w:t>
            </w:r>
            <w:proofErr w:type="spellEnd"/>
            <w:r>
              <w:rPr>
                <w:sz w:val="20"/>
                <w:szCs w:val="20"/>
              </w:rPr>
              <w:t>. The version is complicated[1][2].</w:t>
            </w:r>
            <w:r>
              <w:rPr>
                <w:sz w:val="20"/>
                <w:szCs w:val="20"/>
              </w:rPr>
              <w:br/>
            </w:r>
            <w:r>
              <w:rPr>
                <w:sz w:val="20"/>
                <w:szCs w:val="20"/>
              </w:rPr>
              <w:br/>
              <w:t xml:space="preserve">Notes: [1] </w:t>
            </w:r>
            <w:proofErr w:type="spellStart"/>
            <w:r>
              <w:rPr>
                <w:sz w:val="20"/>
                <w:szCs w:val="20"/>
              </w:rPr>
              <w:t>NiXiaoYong</w:t>
            </w:r>
            <w:proofErr w:type="spellEnd"/>
            <w:r>
              <w:rPr>
                <w:sz w:val="20"/>
                <w:szCs w:val="20"/>
              </w:rPr>
              <w:t xml:space="preserve">, The Study of the Versions of The Han Shu, China Northwest University Social and Philosophy Science Publisher, 2013-1. (  </w:t>
            </w:r>
            <w:proofErr w:type="spellStart"/>
            <w:r>
              <w:rPr>
                <w:rFonts w:ascii="MS Mincho" w:eastAsia="MS Mincho" w:hAnsi="MS Mincho" w:cs="MS Mincho" w:hint="eastAsia"/>
                <w:sz w:val="20"/>
                <w:szCs w:val="20"/>
              </w:rPr>
              <w:t>西北大学学</w:t>
            </w:r>
            <w:r>
              <w:rPr>
                <w:rFonts w:ascii="PingFang TC" w:eastAsia="PingFang TC" w:hAnsi="PingFang TC" w:cs="PingFang TC" w:hint="eastAsia"/>
                <w:sz w:val="20"/>
                <w:szCs w:val="20"/>
              </w:rPr>
              <w:t>报</w:t>
            </w:r>
            <w:proofErr w:type="spellEnd"/>
            <w:r>
              <w:rPr>
                <w:sz w:val="20"/>
                <w:szCs w:val="20"/>
              </w:rPr>
              <w:t>(</w:t>
            </w:r>
            <w:proofErr w:type="spellStart"/>
            <w:r>
              <w:rPr>
                <w:rFonts w:ascii="MS Mincho" w:eastAsia="MS Mincho" w:hAnsi="MS Mincho" w:cs="MS Mincho" w:hint="eastAsia"/>
                <w:sz w:val="20"/>
                <w:szCs w:val="20"/>
              </w:rPr>
              <w:t>哲学社会科学版</w:t>
            </w:r>
            <w:proofErr w:type="spellEnd"/>
            <w:r>
              <w:rPr>
                <w:sz w:val="20"/>
                <w:szCs w:val="20"/>
              </w:rPr>
              <w:t>)</w:t>
            </w:r>
            <w:r>
              <w:rPr>
                <w:rFonts w:ascii="MS Mincho" w:eastAsia="MS Mincho" w:hAnsi="MS Mincho" w:cs="MS Mincho" w:hint="eastAsia"/>
                <w:sz w:val="20"/>
                <w:szCs w:val="20"/>
              </w:rPr>
              <w:t>》</w:t>
            </w:r>
            <w:r>
              <w:rPr>
                <w:sz w:val="20"/>
                <w:szCs w:val="20"/>
              </w:rPr>
              <w:t xml:space="preserve"> 2013</w:t>
            </w:r>
            <w:r>
              <w:rPr>
                <w:rFonts w:ascii="MS Mincho" w:eastAsia="MS Mincho" w:hAnsi="MS Mincho" w:cs="MS Mincho" w:hint="eastAsia"/>
                <w:sz w:val="20"/>
                <w:szCs w:val="20"/>
              </w:rPr>
              <w:t>年</w:t>
            </w:r>
            <w:r>
              <w:rPr>
                <w:sz w:val="20"/>
                <w:szCs w:val="20"/>
              </w:rPr>
              <w:t>01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汉书</w:t>
            </w:r>
            <w:r>
              <w:rPr>
                <w:rFonts w:ascii="MS Mincho" w:eastAsia="MS Mincho" w:hAnsi="MS Mincho" w:cs="MS Mincho" w:hint="eastAsia"/>
                <w:sz w:val="20"/>
                <w:szCs w:val="20"/>
              </w:rPr>
              <w:t>》版本史考述</w:t>
            </w:r>
            <w:proofErr w:type="spellEnd"/>
            <w:r>
              <w:rPr>
                <w:sz w:val="20"/>
                <w:szCs w:val="20"/>
              </w:rPr>
              <w:t xml:space="preserve">, </w:t>
            </w:r>
            <w:proofErr w:type="spellStart"/>
            <w:r>
              <w:rPr>
                <w:rFonts w:ascii="MS Mincho" w:eastAsia="MS Mincho" w:hAnsi="MS Mincho" w:cs="MS Mincho" w:hint="eastAsia"/>
                <w:sz w:val="20"/>
                <w:szCs w:val="20"/>
              </w:rPr>
              <w:t>倪小勇</w:t>
            </w:r>
            <w:proofErr w:type="spellEnd"/>
            <w:r>
              <w:rPr>
                <w:sz w:val="20"/>
                <w:szCs w:val="20"/>
              </w:rPr>
              <w:t xml:space="preserve">) [2] </w:t>
            </w:r>
            <w:proofErr w:type="spellStart"/>
            <w:r>
              <w:rPr>
                <w:sz w:val="20"/>
                <w:szCs w:val="20"/>
              </w:rPr>
              <w:t>ZhouChen</w:t>
            </w:r>
            <w:proofErr w:type="spellEnd"/>
            <w:r>
              <w:rPr>
                <w:sz w:val="20"/>
                <w:szCs w:val="20"/>
              </w:rPr>
              <w:t xml:space="preserve">, The Study of the Version of </w:t>
            </w:r>
            <w:proofErr w:type="spellStart"/>
            <w:r>
              <w:rPr>
                <w:sz w:val="20"/>
                <w:szCs w:val="20"/>
              </w:rPr>
              <w:t>HanShu</w:t>
            </w:r>
            <w:proofErr w:type="spellEnd"/>
            <w:r>
              <w:rPr>
                <w:sz w:val="20"/>
                <w:szCs w:val="20"/>
              </w:rPr>
              <w:t xml:space="preserve"> of Song Dynasty, Hubei Institute, 2002. (</w:t>
            </w:r>
            <w:proofErr w:type="spellStart"/>
            <w:r>
              <w:rPr>
                <w:rFonts w:ascii="MS Mincho" w:eastAsia="MS Mincho" w:hAnsi="MS Mincho" w:cs="MS Mincho" w:hint="eastAsia"/>
                <w:sz w:val="20"/>
                <w:szCs w:val="20"/>
              </w:rPr>
              <w:t>湖北文理学院学</w:t>
            </w:r>
            <w:r>
              <w:rPr>
                <w:rFonts w:ascii="PingFang TC" w:eastAsia="PingFang TC" w:hAnsi="PingFang TC" w:cs="PingFang TC" w:hint="eastAsia"/>
                <w:sz w:val="20"/>
                <w:szCs w:val="20"/>
              </w:rPr>
              <w:t>报</w:t>
            </w:r>
            <w:proofErr w:type="spellEnd"/>
            <w:r>
              <w:rPr>
                <w:sz w:val="20"/>
                <w:szCs w:val="20"/>
              </w:rPr>
              <w:t xml:space="preserve"> 2002</w:t>
            </w:r>
            <w:r>
              <w:rPr>
                <w:rFonts w:ascii="MS Mincho" w:eastAsia="MS Mincho" w:hAnsi="MS Mincho" w:cs="MS Mincho" w:hint="eastAsia"/>
                <w:sz w:val="20"/>
                <w:szCs w:val="20"/>
              </w:rPr>
              <w:t>年</w:t>
            </w:r>
            <w:r>
              <w:rPr>
                <w:sz w:val="20"/>
                <w:szCs w:val="20"/>
              </w:rPr>
              <w:t xml:space="preserve"> </w:t>
            </w:r>
            <w:r>
              <w:rPr>
                <w:rFonts w:ascii="MS Mincho" w:eastAsia="MS Mincho" w:hAnsi="MS Mincho" w:cs="MS Mincho" w:hint="eastAsia"/>
                <w:sz w:val="20"/>
                <w:szCs w:val="20"/>
              </w:rPr>
              <w:t>第</w:t>
            </w:r>
            <w:r>
              <w:rPr>
                <w:sz w:val="20"/>
                <w:szCs w:val="20"/>
              </w:rPr>
              <w:t>1</w:t>
            </w:r>
            <w:r>
              <w:rPr>
                <w:rFonts w:ascii="MS Mincho" w:eastAsia="MS Mincho" w:hAnsi="MS Mincho" w:cs="MS Mincho" w:hint="eastAsia"/>
                <w:sz w:val="20"/>
                <w:szCs w:val="20"/>
              </w:rPr>
              <w:t>期</w:t>
            </w:r>
            <w:r>
              <w:rPr>
                <w:sz w:val="20"/>
                <w:szCs w:val="20"/>
              </w:rPr>
              <w:t xml:space="preserve"> , </w:t>
            </w:r>
            <w:proofErr w:type="spellStart"/>
            <w:r>
              <w:rPr>
                <w:rFonts w:ascii="MS Mincho" w:eastAsia="MS Mincho" w:hAnsi="MS Mincho" w:cs="MS Mincho" w:hint="eastAsia"/>
                <w:sz w:val="20"/>
                <w:szCs w:val="20"/>
              </w:rPr>
              <w:t>宋刻《</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》版本考</w:t>
            </w:r>
            <w:proofErr w:type="spellEnd"/>
            <w:r>
              <w:rPr>
                <w:sz w:val="20"/>
                <w:szCs w:val="20"/>
              </w:rPr>
              <w:t xml:space="preserve">,  </w:t>
            </w:r>
            <w:proofErr w:type="spellStart"/>
            <w:r>
              <w:rPr>
                <w:rFonts w:ascii="MS Mincho" w:eastAsia="MS Mincho" w:hAnsi="MS Mincho" w:cs="MS Mincho" w:hint="eastAsia"/>
                <w:sz w:val="20"/>
                <w:szCs w:val="20"/>
              </w:rPr>
              <w:t>周晨</w:t>
            </w:r>
            <w:proofErr w:type="spellEnd"/>
            <w:r>
              <w:rPr>
                <w:sz w:val="20"/>
                <w:szCs w:val="20"/>
              </w:rPr>
              <w:t>)</w:t>
            </w:r>
          </w:p>
        </w:tc>
      </w:tr>
      <w:tr w:rsidR="00485DF6"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Default="00485DF6">
            <w:pPr>
              <w:spacing w:before="100" w:beforeAutospacing="1" w:after="100" w:afterAutospacing="1"/>
              <w:rPr>
                <w:sz w:val="20"/>
                <w:szCs w:val="20"/>
              </w:rPr>
            </w:pPr>
            <w:r>
              <w:rPr>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Default="00485DF6">
            <w:pPr>
              <w:spacing w:before="100" w:beforeAutospacing="1" w:after="100" w:afterAutospacing="1"/>
              <w:rPr>
                <w:sz w:val="20"/>
                <w:szCs w:val="20"/>
              </w:rPr>
            </w:pPr>
            <w:r>
              <w:rPr>
                <w:sz w:val="20"/>
                <w:szCs w:val="20"/>
              </w:rPr>
              <w:t>Bai Hu Tong</w:t>
            </w:r>
            <w:r>
              <w:rPr>
                <w:sz w:val="20"/>
                <w:szCs w:val="20"/>
              </w:rPr>
              <w:br/>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(32-92AD).</w:t>
            </w:r>
            <w:r>
              <w:rPr>
                <w:sz w:val="20"/>
                <w:szCs w:val="20"/>
              </w:rPr>
              <w:br/>
            </w:r>
            <w:r>
              <w:rPr>
                <w:sz w:val="20"/>
                <w:szCs w:val="20"/>
              </w:rPr>
              <w:br/>
              <w:t>Version: The version is complicated[1].</w:t>
            </w:r>
            <w:r>
              <w:rPr>
                <w:sz w:val="20"/>
                <w:szCs w:val="20"/>
              </w:rPr>
              <w:br/>
            </w:r>
            <w:r>
              <w:rPr>
                <w:sz w:val="20"/>
                <w:szCs w:val="20"/>
              </w:rPr>
              <w:br/>
              <w:t xml:space="preserve">Notes:[1] </w:t>
            </w:r>
            <w:proofErr w:type="spellStart"/>
            <w:r>
              <w:rPr>
                <w:sz w:val="20"/>
                <w:szCs w:val="20"/>
              </w:rPr>
              <w:t>ZhangYanLouCai</w:t>
            </w:r>
            <w:proofErr w:type="spellEnd"/>
            <w:r>
              <w:rPr>
                <w:sz w:val="20"/>
                <w:szCs w:val="20"/>
              </w:rPr>
              <w:t xml:space="preserve">, The Study of the Versions of </w:t>
            </w:r>
            <w:proofErr w:type="spellStart"/>
            <w:r>
              <w:rPr>
                <w:sz w:val="20"/>
                <w:szCs w:val="20"/>
              </w:rPr>
              <w:t>BaiHuTon</w:t>
            </w:r>
            <w:proofErr w:type="spellEnd"/>
            <w:r>
              <w:rPr>
                <w:sz w:val="20"/>
                <w:szCs w:val="20"/>
              </w:rPr>
              <w:t xml:space="preserve"> within Seven Hundreds Years, Read and Calculation: Education Study, 2012.  (</w:t>
            </w:r>
            <w:proofErr w:type="spellStart"/>
            <w:r>
              <w:rPr>
                <w:rFonts w:ascii="PingFang TC" w:eastAsia="PingFang TC" w:hAnsi="PingFang TC" w:cs="PingFang TC" w:hint="eastAsia"/>
                <w:sz w:val="20"/>
                <w:szCs w:val="20"/>
              </w:rPr>
              <w:t>张扬</w:t>
            </w:r>
            <w:r>
              <w:rPr>
                <w:rFonts w:ascii="MS Mincho" w:eastAsia="MS Mincho" w:hAnsi="MS Mincho" w:cs="MS Mincho" w:hint="eastAsia"/>
                <w:sz w:val="20"/>
                <w:szCs w:val="20"/>
              </w:rPr>
              <w:t>楼材</w:t>
            </w:r>
            <w:proofErr w:type="spellEnd"/>
            <w:r>
              <w:rPr>
                <w:sz w:val="20"/>
                <w:szCs w:val="20"/>
              </w:rPr>
              <w:t>, </w:t>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r>
              <w:rPr>
                <w:sz w:val="20"/>
                <w:szCs w:val="20"/>
              </w:rPr>
              <w:t xml:space="preserve"> </w:t>
            </w:r>
            <w:proofErr w:type="spellStart"/>
            <w:r>
              <w:rPr>
                <w:rFonts w:ascii="MS Mincho" w:eastAsia="MS Mincho" w:hAnsi="MS Mincho" w:cs="MS Mincho" w:hint="eastAsia"/>
                <w:sz w:val="20"/>
                <w:szCs w:val="20"/>
              </w:rPr>
              <w:t>七百年版本流</w:t>
            </w:r>
            <w:r>
              <w:rPr>
                <w:rFonts w:ascii="PingFang TC" w:eastAsia="PingFang TC" w:hAnsi="PingFang TC" w:cs="PingFang TC" w:hint="eastAsia"/>
                <w:sz w:val="20"/>
                <w:szCs w:val="20"/>
              </w:rPr>
              <w:t>变</w:t>
            </w:r>
            <w:r>
              <w:rPr>
                <w:rFonts w:ascii="MS Mincho" w:eastAsia="MS Mincho" w:hAnsi="MS Mincho" w:cs="MS Mincho" w:hint="eastAsia"/>
                <w:sz w:val="20"/>
                <w:szCs w:val="20"/>
              </w:rPr>
              <w:t>考</w:t>
            </w:r>
            <w:proofErr w:type="spellEnd"/>
            <w:r>
              <w:rPr>
                <w:sz w:val="20"/>
                <w:szCs w:val="20"/>
              </w:rPr>
              <w:t xml:space="preserve">, </w:t>
            </w:r>
            <w:proofErr w:type="spellStart"/>
            <w:r>
              <w:rPr>
                <w:rFonts w:ascii="PingFang TC" w:eastAsia="PingFang TC" w:hAnsi="PingFang TC" w:cs="PingFang TC" w:hint="eastAsia"/>
                <w:sz w:val="20"/>
                <w:szCs w:val="20"/>
              </w:rPr>
              <w:t>读</w:t>
            </w:r>
            <w:r>
              <w:rPr>
                <w:rFonts w:ascii="MS Mincho" w:eastAsia="MS Mincho" w:hAnsi="MS Mincho" w:cs="MS Mincho" w:hint="eastAsia"/>
                <w:sz w:val="20"/>
                <w:szCs w:val="20"/>
              </w:rPr>
              <w:t>写算</w:t>
            </w:r>
            <w:r>
              <w:rPr>
                <w:sz w:val="20"/>
                <w:szCs w:val="20"/>
              </w:rPr>
              <w:t>:</w:t>
            </w:r>
            <w:r>
              <w:rPr>
                <w:rFonts w:ascii="MS Mincho" w:eastAsia="MS Mincho" w:hAnsi="MS Mincho" w:cs="MS Mincho" w:hint="eastAsia"/>
                <w:sz w:val="20"/>
                <w:szCs w:val="20"/>
              </w:rPr>
              <w:t>教育教学研究</w:t>
            </w:r>
            <w:proofErr w:type="spellEnd"/>
            <w:r>
              <w:rPr>
                <w:sz w:val="20"/>
                <w:szCs w:val="20"/>
              </w:rPr>
              <w:t>, 2012)</w:t>
            </w:r>
          </w:p>
        </w:tc>
      </w:tr>
      <w:tr w:rsidR="00485DF6"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Default="00485DF6">
            <w:pPr>
              <w:spacing w:before="100" w:beforeAutospacing="1" w:after="100" w:afterAutospacing="1"/>
              <w:rPr>
                <w:sz w:val="20"/>
                <w:szCs w:val="20"/>
              </w:rPr>
            </w:pPr>
            <w:r>
              <w:rPr>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Default="00485DF6">
            <w:pPr>
              <w:spacing w:before="100" w:beforeAutospacing="1" w:after="100" w:afterAutospacing="1"/>
              <w:rPr>
                <w:sz w:val="20"/>
                <w:szCs w:val="20"/>
              </w:rPr>
            </w:pPr>
            <w:proofErr w:type="spellStart"/>
            <w:r>
              <w:rPr>
                <w:sz w:val="20"/>
                <w:szCs w:val="20"/>
              </w:rPr>
              <w:t>Lunheng</w:t>
            </w:r>
            <w:proofErr w:type="spellEnd"/>
            <w:r>
              <w:rPr>
                <w:sz w:val="20"/>
                <w:szCs w:val="20"/>
              </w:rPr>
              <w:br/>
            </w:r>
            <w:proofErr w:type="spellStart"/>
            <w:r>
              <w:rPr>
                <w:rFonts w:ascii="PingFang TC" w:eastAsia="PingFang TC" w:hAnsi="PingFang TC" w:cs="PingFang TC" w:hint="eastAsia"/>
                <w:sz w:val="20"/>
                <w:szCs w:val="20"/>
              </w:rPr>
              <w:t>论</w:t>
            </w:r>
            <w:r>
              <w:rPr>
                <w:rFonts w:ascii="MS Mincho" w:eastAsia="MS Mincho" w:hAnsi="MS Mincho" w:cs="MS Mincho" w:hint="eastAsia"/>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WangYun</w:t>
            </w:r>
            <w:r>
              <w:rPr>
                <w:rFonts w:ascii="MS Mincho" w:eastAsia="MS Mincho" w:hAnsi="MS Mincho" w:cs="MS Mincho" w:hint="eastAsia"/>
                <w:sz w:val="20"/>
                <w:szCs w:val="20"/>
              </w:rPr>
              <w:t>王充</w:t>
            </w:r>
            <w:proofErr w:type="spellEnd"/>
            <w:r>
              <w:rPr>
                <w:sz w:val="20"/>
                <w:szCs w:val="20"/>
              </w:rPr>
              <w:t>(28-97AD).</w:t>
            </w:r>
            <w:r>
              <w:rPr>
                <w:sz w:val="20"/>
                <w:szCs w:val="20"/>
              </w:rPr>
              <w:br/>
            </w:r>
            <w:r>
              <w:rPr>
                <w:sz w:val="20"/>
                <w:szCs w:val="20"/>
              </w:rPr>
              <w:br/>
            </w:r>
            <w:r>
              <w:rPr>
                <w:sz w:val="20"/>
                <w:szCs w:val="20"/>
              </w:rPr>
              <w:lastRenderedPageBreak/>
              <w:t xml:space="preserve">Version: The version with commentary by </w:t>
            </w:r>
            <w:proofErr w:type="spellStart"/>
            <w:r>
              <w:rPr>
                <w:sz w:val="20"/>
                <w:szCs w:val="20"/>
              </w:rPr>
              <w:t>HunHui</w:t>
            </w:r>
            <w:proofErr w:type="spellEnd"/>
            <w:r>
              <w:rPr>
                <w:sz w:val="20"/>
                <w:szCs w:val="20"/>
              </w:rPr>
              <w:t xml:space="preserve"> (1423-?AD) was the most popular one.</w:t>
            </w:r>
          </w:p>
        </w:tc>
      </w:tr>
      <w:tr w:rsidR="00485DF6"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Default="00485DF6">
            <w:pPr>
              <w:spacing w:before="100" w:beforeAutospacing="1" w:after="100" w:afterAutospacing="1"/>
              <w:rPr>
                <w:sz w:val="20"/>
                <w:szCs w:val="20"/>
              </w:rPr>
            </w:pPr>
            <w:r>
              <w:rPr>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Wen </w:t>
            </w:r>
            <w:proofErr w:type="spellStart"/>
            <w:r>
              <w:rPr>
                <w:sz w:val="20"/>
                <w:szCs w:val="20"/>
              </w:rPr>
              <w:t>Jie</w:t>
            </w:r>
            <w:proofErr w:type="spellEnd"/>
            <w:r>
              <w:rPr>
                <w:sz w:val="20"/>
                <w:szCs w:val="20"/>
              </w:rPr>
              <w:t xml:space="preserve"> Zi</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Default="00485DF6">
            <w:pPr>
              <w:spacing w:before="100" w:beforeAutospacing="1" w:after="100" w:afterAutospacing="1"/>
              <w:rPr>
                <w:sz w:val="20"/>
                <w:szCs w:val="20"/>
              </w:rPr>
            </w:pPr>
            <w:r>
              <w:rPr>
                <w:sz w:val="20"/>
                <w:szCs w:val="20"/>
              </w:rPr>
              <w:t xml:space="preserve">Author/Date: Most scholars believe that the author is </w:t>
            </w:r>
            <w:proofErr w:type="spellStart"/>
            <w:r>
              <w:rPr>
                <w:sz w:val="20"/>
                <w:szCs w:val="20"/>
              </w:rPr>
              <w:t>XuShen</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r>
              <w:rPr>
                <w:sz w:val="20"/>
                <w:szCs w:val="20"/>
              </w:rPr>
              <w:t xml:space="preserve"> (58-147AD)</w:t>
            </w:r>
            <w:r>
              <w:rPr>
                <w:sz w:val="20"/>
                <w:szCs w:val="20"/>
              </w:rPr>
              <w:br/>
            </w:r>
            <w:r>
              <w:rPr>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Default="00485DF6">
            <w:pPr>
              <w:spacing w:before="100" w:beforeAutospacing="1" w:after="100" w:afterAutospacing="1"/>
              <w:rPr>
                <w:sz w:val="20"/>
                <w:szCs w:val="20"/>
              </w:rPr>
            </w:pPr>
            <w:r>
              <w:rPr>
                <w:sz w:val="20"/>
                <w:szCs w:val="20"/>
              </w:rPr>
              <w:t xml:space="preserve">Qian Fu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潜夫</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WangFu</w:t>
            </w:r>
            <w:r>
              <w:rPr>
                <w:rFonts w:ascii="MS Mincho" w:eastAsia="MS Mincho" w:hAnsi="MS Mincho" w:cs="MS Mincho" w:hint="eastAsia"/>
                <w:sz w:val="20"/>
                <w:szCs w:val="20"/>
              </w:rPr>
              <w:t>王符</w:t>
            </w:r>
            <w:proofErr w:type="spellEnd"/>
            <w:r>
              <w:rPr>
                <w:sz w:val="20"/>
                <w:szCs w:val="20"/>
              </w:rPr>
              <w:t>(85-163AD).</w:t>
            </w:r>
            <w:r>
              <w:rPr>
                <w:sz w:val="20"/>
                <w:szCs w:val="20"/>
              </w:rPr>
              <w:br/>
            </w:r>
            <w:r>
              <w:rPr>
                <w:sz w:val="20"/>
                <w:szCs w:val="20"/>
              </w:rPr>
              <w:br/>
              <w:t xml:space="preserve">Version: Currently the earliest full document is the version printed Ming Dynasty (1368-1644AD). </w:t>
            </w:r>
            <w:proofErr w:type="gramStart"/>
            <w:r>
              <w:rPr>
                <w:sz w:val="20"/>
                <w:szCs w:val="20"/>
              </w:rPr>
              <w:t>Other</w:t>
            </w:r>
            <w:proofErr w:type="gramEnd"/>
            <w:r>
              <w:rPr>
                <w:sz w:val="20"/>
                <w:szCs w:val="20"/>
              </w:rPr>
              <w:t xml:space="preserve"> printed version is hard to verified.</w:t>
            </w:r>
          </w:p>
        </w:tc>
      </w:tr>
      <w:tr w:rsidR="00485DF6"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Default="00485DF6">
            <w:pPr>
              <w:spacing w:before="100" w:beforeAutospacing="1" w:after="100" w:afterAutospacing="1"/>
              <w:rPr>
                <w:sz w:val="20"/>
                <w:szCs w:val="20"/>
              </w:rPr>
            </w:pPr>
            <w:r>
              <w:rPr>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Default="00485DF6">
            <w:pPr>
              <w:spacing w:before="100" w:beforeAutospacing="1" w:after="100" w:afterAutospacing="1"/>
              <w:rPr>
                <w:sz w:val="20"/>
                <w:szCs w:val="20"/>
              </w:rPr>
            </w:pPr>
            <w:r>
              <w:rPr>
                <w:sz w:val="20"/>
                <w:szCs w:val="20"/>
              </w:rPr>
              <w:t>Cai Zhong Lang Ji</w:t>
            </w:r>
            <w:r>
              <w:rPr>
                <w:sz w:val="20"/>
                <w:szCs w:val="20"/>
              </w:rPr>
              <w:br/>
            </w:r>
            <w:proofErr w:type="spellStart"/>
            <w:r>
              <w:rPr>
                <w:rFonts w:ascii="MS Mincho" w:eastAsia="MS Mincho" w:hAnsi="MS Mincho" w:cs="MS Mincho" w:hint="eastAsia"/>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CaiYi</w:t>
            </w:r>
            <w:r>
              <w:rPr>
                <w:rFonts w:ascii="MS Mincho" w:eastAsia="MS Mincho" w:hAnsi="MS Mincho" w:cs="MS Mincho" w:hint="eastAsia"/>
                <w:sz w:val="20"/>
                <w:szCs w:val="20"/>
              </w:rPr>
              <w:t>蔡中郎</w:t>
            </w:r>
            <w:proofErr w:type="spellEnd"/>
            <w:r>
              <w:rPr>
                <w:sz w:val="20"/>
                <w:szCs w:val="20"/>
              </w:rPr>
              <w:t>/</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There are many versions.</w:t>
            </w:r>
          </w:p>
        </w:tc>
      </w:tr>
      <w:tr w:rsidR="00485DF6"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Default="00485DF6">
            <w:pPr>
              <w:spacing w:before="100" w:beforeAutospacing="1" w:after="100" w:afterAutospacing="1"/>
              <w:rPr>
                <w:sz w:val="20"/>
                <w:szCs w:val="20"/>
              </w:rPr>
            </w:pPr>
            <w:r>
              <w:rPr>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Default="00485DF6">
            <w:pPr>
              <w:spacing w:before="100" w:beforeAutospacing="1" w:after="100" w:afterAutospacing="1"/>
              <w:rPr>
                <w:sz w:val="20"/>
                <w:szCs w:val="20"/>
              </w:rPr>
            </w:pPr>
            <w:r>
              <w:rPr>
                <w:sz w:val="20"/>
                <w:szCs w:val="20"/>
              </w:rPr>
              <w:t xml:space="preserve">Du </w:t>
            </w:r>
            <w:proofErr w:type="spellStart"/>
            <w:r>
              <w:rPr>
                <w:sz w:val="20"/>
                <w:szCs w:val="20"/>
              </w:rPr>
              <w:t>Duan</w:t>
            </w:r>
            <w:proofErr w:type="spellEnd"/>
            <w:r>
              <w:rPr>
                <w:sz w:val="20"/>
                <w:szCs w:val="20"/>
              </w:rPr>
              <w:br/>
            </w:r>
            <w:proofErr w:type="spellStart"/>
            <w:r>
              <w:rPr>
                <w:rFonts w:ascii="MS Mincho" w:eastAsia="MS Mincho" w:hAnsi="MS Mincho" w:cs="MS Mincho" w:hint="eastAsia"/>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Default="00485DF6">
            <w:pPr>
              <w:spacing w:before="100" w:beforeAutospacing="1" w:after="100" w:afterAutospacing="1"/>
              <w:rPr>
                <w:sz w:val="20"/>
                <w:szCs w:val="20"/>
              </w:rPr>
            </w:pPr>
            <w:r>
              <w:rPr>
                <w:sz w:val="20"/>
                <w:szCs w:val="20"/>
              </w:rPr>
              <w:t xml:space="preserve">Author/Date: It is said that the book written by </w:t>
            </w:r>
            <w:proofErr w:type="spellStart"/>
            <w:r>
              <w:rPr>
                <w:sz w:val="20"/>
                <w:szCs w:val="20"/>
              </w:rPr>
              <w:t>CaiZhongLang</w:t>
            </w:r>
            <w:proofErr w:type="spellEnd"/>
            <w:r>
              <w:rPr>
                <w:sz w:val="20"/>
                <w:szCs w:val="20"/>
              </w:rPr>
              <w:t xml:space="preserve"> </w:t>
            </w:r>
            <w:proofErr w:type="spellStart"/>
            <w:r>
              <w:rPr>
                <w:rFonts w:ascii="MS Mincho" w:eastAsia="MS Mincho" w:hAnsi="MS Mincho" w:cs="MS Mincho" w:hint="eastAsia"/>
                <w:sz w:val="20"/>
                <w:szCs w:val="20"/>
              </w:rPr>
              <w:t>蔡中郎</w:t>
            </w:r>
            <w:proofErr w:type="spellEnd"/>
            <w:r>
              <w:rPr>
                <w:sz w:val="20"/>
                <w:szCs w:val="20"/>
              </w:rPr>
              <w:t xml:space="preserve"> / </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unknown</w:t>
            </w:r>
          </w:p>
        </w:tc>
      </w:tr>
      <w:tr w:rsidR="00485DF6"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Default="00485DF6">
            <w:pPr>
              <w:spacing w:before="100" w:beforeAutospacing="1" w:after="100" w:afterAutospacing="1"/>
              <w:rPr>
                <w:sz w:val="20"/>
                <w:szCs w:val="20"/>
              </w:rPr>
            </w:pPr>
            <w:proofErr w:type="spellStart"/>
            <w:r>
              <w:rPr>
                <w:sz w:val="20"/>
                <w:szCs w:val="20"/>
              </w:rPr>
              <w:t>Jinkui</w:t>
            </w:r>
            <w:proofErr w:type="spellEnd"/>
            <w:r>
              <w:rPr>
                <w:sz w:val="20"/>
                <w:szCs w:val="20"/>
              </w:rPr>
              <w:t xml:space="preserve"> </w:t>
            </w:r>
            <w:proofErr w:type="spellStart"/>
            <w:r>
              <w:rPr>
                <w:sz w:val="20"/>
                <w:szCs w:val="20"/>
              </w:rPr>
              <w:t>Yaolue</w:t>
            </w:r>
            <w:proofErr w:type="spellEnd"/>
            <w:r>
              <w:rPr>
                <w:sz w:val="20"/>
                <w:szCs w:val="20"/>
              </w:rPr>
              <w:br/>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Default="00485DF6">
            <w:pPr>
              <w:spacing w:before="100" w:beforeAutospacing="1" w:after="100" w:afterAutospacing="1"/>
              <w:rPr>
                <w:sz w:val="20"/>
                <w:szCs w:val="20"/>
              </w:rPr>
            </w:pPr>
            <w:r>
              <w:rPr>
                <w:sz w:val="20"/>
                <w:szCs w:val="20"/>
              </w:rPr>
              <w:t xml:space="preserve">Refer to </w:t>
            </w:r>
            <w:proofErr w:type="spellStart"/>
            <w:r>
              <w:rPr>
                <w:sz w:val="20"/>
                <w:szCs w:val="20"/>
              </w:rPr>
              <w:t>ShangHanLun</w:t>
            </w:r>
            <w:proofErr w:type="spellEnd"/>
            <w:r>
              <w:rPr>
                <w:sz w:val="20"/>
                <w:szCs w:val="20"/>
              </w:rPr>
              <w:t xml:space="preserve"> </w:t>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r>
      <w:tr w:rsidR="00485DF6"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Default="00485DF6">
            <w:pPr>
              <w:spacing w:before="100" w:beforeAutospacing="1" w:after="100" w:afterAutospacing="1"/>
              <w:rPr>
                <w:sz w:val="20"/>
                <w:szCs w:val="20"/>
              </w:rPr>
            </w:pPr>
            <w:r>
              <w:rPr>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Default="00485DF6">
            <w:pPr>
              <w:spacing w:before="100" w:beforeAutospacing="1" w:after="100" w:afterAutospacing="1"/>
              <w:rPr>
                <w:sz w:val="20"/>
                <w:szCs w:val="20"/>
              </w:rPr>
            </w:pPr>
            <w:proofErr w:type="spellStart"/>
            <w:r>
              <w:rPr>
                <w:sz w:val="20"/>
                <w:szCs w:val="20"/>
              </w:rPr>
              <w:t>Fengsu</w:t>
            </w:r>
            <w:proofErr w:type="spellEnd"/>
            <w:r>
              <w:rPr>
                <w:sz w:val="20"/>
                <w:szCs w:val="20"/>
              </w:rPr>
              <w:t xml:space="preserve"> </w:t>
            </w:r>
            <w:proofErr w:type="spellStart"/>
            <w:r>
              <w:rPr>
                <w:sz w:val="20"/>
                <w:szCs w:val="20"/>
              </w:rPr>
              <w:t>Tongyi</w:t>
            </w:r>
            <w:proofErr w:type="spellEnd"/>
            <w:r>
              <w:rPr>
                <w:sz w:val="20"/>
                <w:szCs w:val="20"/>
              </w:rPr>
              <w:br/>
            </w:r>
            <w:proofErr w:type="spellStart"/>
            <w:r>
              <w:rPr>
                <w:rFonts w:ascii="PingFang TC" w:eastAsia="PingFang TC" w:hAnsi="PingFang TC" w:cs="PingFang TC" w:hint="eastAsia"/>
                <w:sz w:val="20"/>
                <w:szCs w:val="20"/>
              </w:rPr>
              <w:t>风</w:t>
            </w:r>
            <w:r>
              <w:rPr>
                <w:rFonts w:ascii="MS Mincho" w:eastAsia="MS Mincho" w:hAnsi="MS Mincho" w:cs="MS Mincho" w:hint="eastAsia"/>
                <w:sz w:val="20"/>
                <w:szCs w:val="20"/>
              </w:rPr>
              <w:t>俗通</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YinShao</w:t>
            </w:r>
            <w:proofErr w:type="spellEnd"/>
            <w:r>
              <w:rPr>
                <w:sz w:val="20"/>
                <w:szCs w:val="20"/>
              </w:rPr>
              <w:t xml:space="preserve"> </w:t>
            </w:r>
            <w:proofErr w:type="spellStart"/>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r>
              <w:rPr>
                <w:sz w:val="20"/>
                <w:szCs w:val="20"/>
              </w:rPr>
              <w:t xml:space="preserve"> (153-196AD)</w:t>
            </w:r>
            <w:r>
              <w:rPr>
                <w:sz w:val="20"/>
                <w:szCs w:val="20"/>
              </w:rPr>
              <w:br/>
            </w:r>
            <w:r>
              <w:rPr>
                <w:sz w:val="20"/>
                <w:szCs w:val="20"/>
              </w:rPr>
              <w:br/>
              <w:t xml:space="preserve">Version: According to </w:t>
            </w:r>
            <w:proofErr w:type="spellStart"/>
            <w:r>
              <w:rPr>
                <w:sz w:val="20"/>
                <w:szCs w:val="20"/>
              </w:rPr>
              <w:t>ShuiShu</w:t>
            </w:r>
            <w:proofErr w:type="spellEnd"/>
            <w:r>
              <w:rPr>
                <w:sz w:val="20"/>
                <w:szCs w:val="20"/>
              </w:rPr>
              <w:t>, original version has 30 chapter. Currently it has only 10 chapters.</w:t>
            </w:r>
          </w:p>
        </w:tc>
      </w:tr>
      <w:tr w:rsidR="00485DF6"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Default="00485DF6">
            <w:pPr>
              <w:spacing w:before="100" w:beforeAutospacing="1" w:after="100" w:afterAutospacing="1"/>
              <w:rPr>
                <w:sz w:val="20"/>
                <w:szCs w:val="20"/>
              </w:rPr>
            </w:pPr>
            <w:r>
              <w:rPr>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Default="00485DF6">
            <w:pPr>
              <w:spacing w:before="100" w:beforeAutospacing="1" w:after="100" w:afterAutospacing="1"/>
              <w:rPr>
                <w:sz w:val="20"/>
                <w:szCs w:val="20"/>
              </w:rPr>
            </w:pPr>
            <w:r>
              <w:rPr>
                <w:sz w:val="20"/>
                <w:szCs w:val="20"/>
              </w:rPr>
              <w:t>Shi Ming</w:t>
            </w:r>
            <w:r>
              <w:rPr>
                <w:sz w:val="20"/>
                <w:szCs w:val="20"/>
              </w:rPr>
              <w:br/>
            </w:r>
            <w:proofErr w:type="spellStart"/>
            <w:r>
              <w:rPr>
                <w:rFonts w:ascii="PingFang TC" w:eastAsia="PingFang TC" w:hAnsi="PingFang TC" w:cs="PingFang TC" w:hint="eastAsia"/>
                <w:sz w:val="20"/>
                <w:szCs w:val="20"/>
              </w:rPr>
              <w:t>释</w:t>
            </w:r>
            <w:r>
              <w:rPr>
                <w:rFonts w:ascii="MS Mincho" w:eastAsia="MS Mincho" w:hAnsi="MS Mincho" w:cs="MS Mincho" w:hint="eastAsia"/>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LiuXi</w:t>
            </w:r>
            <w:proofErr w:type="spellEnd"/>
            <w:r>
              <w:rPr>
                <w:sz w:val="20"/>
                <w:szCs w:val="20"/>
              </w:rPr>
              <w:t xml:space="preserve"> </w:t>
            </w:r>
            <w:proofErr w:type="spellStart"/>
            <w:r>
              <w:rPr>
                <w:rFonts w:ascii="MS Mincho" w:eastAsia="MS Mincho" w:hAnsi="MS Mincho" w:cs="MS Mincho" w:hint="eastAsia"/>
                <w:sz w:val="20"/>
                <w:szCs w:val="20"/>
              </w:rPr>
              <w:t>刘熙</w:t>
            </w:r>
            <w:proofErr w:type="spellEnd"/>
            <w:r>
              <w:rPr>
                <w:sz w:val="20"/>
                <w:szCs w:val="20"/>
              </w:rPr>
              <w:t>(160-?) in late East Hand(184-220AD).</w:t>
            </w:r>
            <w:r>
              <w:rPr>
                <w:sz w:val="20"/>
                <w:szCs w:val="20"/>
              </w:rPr>
              <w:br/>
            </w:r>
            <w:r>
              <w:rPr>
                <w:sz w:val="20"/>
                <w:szCs w:val="20"/>
              </w:rPr>
              <w:br/>
              <w:t>Version: multiple.</w:t>
            </w:r>
          </w:p>
        </w:tc>
      </w:tr>
      <w:tr w:rsidR="00485DF6"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Default="00485DF6">
            <w:pPr>
              <w:spacing w:before="100" w:beforeAutospacing="1" w:after="100" w:afterAutospacing="1"/>
              <w:rPr>
                <w:sz w:val="20"/>
                <w:szCs w:val="20"/>
              </w:rPr>
            </w:pPr>
            <w:r>
              <w:rPr>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Default="00485DF6">
            <w:pPr>
              <w:spacing w:before="100" w:beforeAutospacing="1" w:after="100" w:afterAutospacing="1"/>
              <w:rPr>
                <w:sz w:val="20"/>
                <w:szCs w:val="20"/>
              </w:rPr>
            </w:pPr>
            <w:proofErr w:type="spellStart"/>
            <w:r>
              <w:rPr>
                <w:sz w:val="20"/>
                <w:szCs w:val="20"/>
              </w:rPr>
              <w:t>Renwuzhi</w:t>
            </w:r>
            <w:proofErr w:type="spellEnd"/>
            <w:r>
              <w:rPr>
                <w:sz w:val="20"/>
                <w:szCs w:val="20"/>
              </w:rPr>
              <w:br/>
            </w:r>
            <w:proofErr w:type="spellStart"/>
            <w:r>
              <w:rPr>
                <w:rFonts w:ascii="MS Mincho" w:eastAsia="MS Mincho" w:hAnsi="MS Mincho" w:cs="MS Mincho" w:hint="eastAsia"/>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刘劭</w:t>
            </w:r>
            <w:proofErr w:type="spellEnd"/>
            <w:r>
              <w:rPr>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LiuShao</w:t>
            </w:r>
            <w:r>
              <w:rPr>
                <w:rFonts w:ascii="MS Mincho" w:eastAsia="MS Mincho" w:hAnsi="MS Mincho" w:cs="MS Mincho" w:hint="eastAsia"/>
                <w:sz w:val="20"/>
                <w:szCs w:val="20"/>
              </w:rPr>
              <w:t>刘劭</w:t>
            </w:r>
            <w:proofErr w:type="spellEnd"/>
            <w:r>
              <w:rPr>
                <w:sz w:val="20"/>
                <w:szCs w:val="20"/>
              </w:rPr>
              <w:t>(168-240AD) in the Three Kingdom Dynasty (220-280AD). </w:t>
            </w:r>
            <w:r>
              <w:rPr>
                <w:sz w:val="20"/>
                <w:szCs w:val="20"/>
              </w:rPr>
              <w:br/>
            </w:r>
            <w:r>
              <w:rPr>
                <w:sz w:val="20"/>
                <w:szCs w:val="20"/>
              </w:rPr>
              <w:br/>
              <w:t>Version:  Multiple versions[1].</w:t>
            </w:r>
            <w:r>
              <w:rPr>
                <w:sz w:val="20"/>
                <w:szCs w:val="20"/>
              </w:rPr>
              <w:br/>
            </w:r>
            <w:r>
              <w:rPr>
                <w:sz w:val="20"/>
                <w:szCs w:val="20"/>
              </w:rPr>
              <w:br/>
              <w:t xml:space="preserve">Notes: [1] </w:t>
            </w:r>
            <w:proofErr w:type="spellStart"/>
            <w:r>
              <w:rPr>
                <w:sz w:val="20"/>
                <w:szCs w:val="20"/>
              </w:rPr>
              <w:t>FuJunBian</w:t>
            </w:r>
            <w:proofErr w:type="spellEnd"/>
            <w:r>
              <w:rPr>
                <w:sz w:val="20"/>
                <w:szCs w:val="20"/>
              </w:rPr>
              <w:t xml:space="preserve">, The Study of the Versions </w:t>
            </w:r>
            <w:r>
              <w:rPr>
                <w:sz w:val="20"/>
                <w:szCs w:val="20"/>
              </w:rPr>
              <w:lastRenderedPageBreak/>
              <w:t xml:space="preserve">of </w:t>
            </w:r>
            <w:proofErr w:type="spellStart"/>
            <w:r>
              <w:rPr>
                <w:sz w:val="20"/>
                <w:szCs w:val="20"/>
              </w:rPr>
              <w:t>Renwuzhi</w:t>
            </w:r>
            <w:proofErr w:type="spellEnd"/>
            <w:r>
              <w:rPr>
                <w:sz w:val="20"/>
                <w:szCs w:val="20"/>
              </w:rPr>
              <w:t>, Library and Information, 1995. (</w:t>
            </w:r>
            <w:proofErr w:type="spellStart"/>
            <w:r>
              <w:rPr>
                <w:rFonts w:ascii="MS Mincho" w:eastAsia="MS Mincho" w:hAnsi="MS Mincho" w:cs="MS Mincho" w:hint="eastAsia"/>
                <w:sz w:val="20"/>
                <w:szCs w:val="20"/>
              </w:rPr>
              <w:t>伏俊</w:t>
            </w:r>
            <w:r>
              <w:rPr>
                <w:rFonts w:ascii="PingFang TC" w:eastAsia="PingFang TC" w:hAnsi="PingFang TC" w:cs="PingFang TC" w:hint="eastAsia"/>
                <w:sz w:val="20"/>
                <w:szCs w:val="20"/>
              </w:rPr>
              <w:t>边</w:t>
            </w:r>
            <w:r>
              <w:rPr>
                <w:rFonts w:ascii="MS Mincho" w:eastAsia="MS Mincho" w:hAnsi="MS Mincho" w:cs="MS Mincho" w:hint="eastAsia"/>
                <w:sz w:val="20"/>
                <w:szCs w:val="20"/>
              </w:rPr>
              <w:t>《人物志》版本源流考</w:t>
            </w:r>
            <w:proofErr w:type="spellEnd"/>
            <w:r>
              <w:rPr>
                <w:sz w:val="20"/>
                <w:szCs w:val="20"/>
              </w:rPr>
              <w:t xml:space="preserve">  </w:t>
            </w:r>
            <w:proofErr w:type="spellStart"/>
            <w:r>
              <w:rPr>
                <w:rFonts w:ascii="PingFang TC" w:eastAsia="PingFang TC" w:hAnsi="PingFang TC" w:cs="PingFang TC" w:hint="eastAsia"/>
                <w:sz w:val="20"/>
                <w:szCs w:val="20"/>
              </w:rPr>
              <w:t>图书</w:t>
            </w:r>
            <w:r>
              <w:rPr>
                <w:rFonts w:ascii="MS Mincho" w:eastAsia="MS Mincho" w:hAnsi="MS Mincho" w:cs="MS Mincho" w:hint="eastAsia"/>
                <w:sz w:val="20"/>
                <w:szCs w:val="20"/>
              </w:rPr>
              <w:t>与情</w:t>
            </w:r>
            <w:r>
              <w:rPr>
                <w:rFonts w:ascii="PingFang TC" w:eastAsia="PingFang TC" w:hAnsi="PingFang TC" w:cs="PingFang TC" w:hint="eastAsia"/>
                <w:sz w:val="20"/>
                <w:szCs w:val="20"/>
              </w:rPr>
              <w:t>报</w:t>
            </w:r>
            <w:proofErr w:type="spellEnd"/>
            <w:r>
              <w:rPr>
                <w:sz w:val="20"/>
                <w:szCs w:val="20"/>
              </w:rPr>
              <w:t>  1995)</w:t>
            </w:r>
          </w:p>
        </w:tc>
      </w:tr>
      <w:tr w:rsidR="00485DF6"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Default="00485DF6">
            <w:pPr>
              <w:spacing w:before="100" w:beforeAutospacing="1" w:after="100" w:afterAutospacing="1"/>
              <w:rPr>
                <w:sz w:val="20"/>
                <w:szCs w:val="20"/>
              </w:rPr>
            </w:pPr>
            <w:r>
              <w:rPr>
                <w:sz w:val="20"/>
                <w:szCs w:val="20"/>
              </w:rPr>
              <w:lastRenderedPageBreak/>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Default="00485DF6">
            <w:pPr>
              <w:spacing w:before="100" w:beforeAutospacing="1" w:after="100" w:afterAutospacing="1"/>
              <w:rPr>
                <w:sz w:val="20"/>
                <w:szCs w:val="20"/>
              </w:rPr>
            </w:pPr>
            <w:r>
              <w:rPr>
                <w:sz w:val="20"/>
                <w:szCs w:val="20"/>
              </w:rPr>
              <w:t>Shen Jian</w:t>
            </w:r>
            <w:r>
              <w:rPr>
                <w:sz w:val="20"/>
                <w:szCs w:val="20"/>
              </w:rPr>
              <w:br/>
            </w:r>
            <w:proofErr w:type="spellStart"/>
            <w:r>
              <w:rPr>
                <w:rFonts w:ascii="MS Mincho" w:eastAsia="MS Mincho" w:hAnsi="MS Mincho" w:cs="MS Mincho" w:hint="eastAsia"/>
                <w:sz w:val="20"/>
                <w:szCs w:val="20"/>
              </w:rPr>
              <w:t>申</w:t>
            </w:r>
            <w:r>
              <w:rPr>
                <w:rFonts w:ascii="SimSun" w:eastAsia="SimSun" w:hAnsi="SimSun" w:cs="SimSun" w:hint="eastAsia"/>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Version: Multiple versions.</w:t>
            </w:r>
          </w:p>
        </w:tc>
      </w:tr>
      <w:tr w:rsidR="00485DF6"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Default="00485DF6">
            <w:pPr>
              <w:spacing w:before="100" w:beforeAutospacing="1" w:after="100" w:afterAutospacing="1"/>
              <w:rPr>
                <w:sz w:val="20"/>
                <w:szCs w:val="20"/>
              </w:rPr>
            </w:pPr>
            <w:r>
              <w:rPr>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Default="00485DF6">
            <w:pPr>
              <w:spacing w:before="100" w:beforeAutospacing="1" w:after="100" w:afterAutospacing="1"/>
              <w:rPr>
                <w:sz w:val="20"/>
                <w:szCs w:val="20"/>
              </w:rPr>
            </w:pPr>
            <w:r>
              <w:rPr>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Default="00485DF6">
            <w:pPr>
              <w:spacing w:before="100" w:beforeAutospacing="1" w:after="100" w:afterAutospacing="1"/>
              <w:rPr>
                <w:sz w:val="20"/>
                <w:szCs w:val="20"/>
              </w:rPr>
            </w:pPr>
            <w:r>
              <w:rPr>
                <w:sz w:val="20"/>
                <w:szCs w:val="20"/>
              </w:rPr>
              <w:t>Qian Han Ji</w:t>
            </w:r>
            <w:r>
              <w:rPr>
                <w:sz w:val="20"/>
                <w:szCs w:val="20"/>
              </w:rPr>
              <w:br/>
            </w:r>
            <w:proofErr w:type="spellStart"/>
            <w:r>
              <w:rPr>
                <w:rFonts w:ascii="MS Mincho" w:eastAsia="MS Mincho" w:hAnsi="MS Mincho" w:cs="MS Mincho" w:hint="eastAsia"/>
                <w:sz w:val="20"/>
                <w:szCs w:val="20"/>
              </w:rPr>
              <w:t>前</w:t>
            </w:r>
            <w:r>
              <w:rPr>
                <w:rFonts w:ascii="PingFang TC" w:eastAsia="PingFang TC" w:hAnsi="PingFang TC" w:cs="PingFang TC" w:hint="eastAsia"/>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 xml:space="preserve">Version: Also called </w:t>
            </w:r>
            <w:proofErr w:type="spellStart"/>
            <w:r>
              <w:rPr>
                <w:sz w:val="20"/>
                <w:szCs w:val="20"/>
              </w:rPr>
              <w:t>HanJi</w:t>
            </w:r>
            <w:r>
              <w:rPr>
                <w:rFonts w:ascii="PingFang TC" w:eastAsia="PingFang TC" w:hAnsi="PingFang TC" w:cs="PingFang TC" w:hint="eastAsia"/>
                <w:sz w:val="20"/>
                <w:szCs w:val="20"/>
              </w:rPr>
              <w:t>汉纪</w:t>
            </w:r>
            <w:proofErr w:type="spellEnd"/>
            <w:r>
              <w:rPr>
                <w:sz w:val="20"/>
                <w:szCs w:val="20"/>
              </w:rPr>
              <w:t xml:space="preserve">. It has 800k characters. The content is similar to the book of </w:t>
            </w:r>
            <w:proofErr w:type="spellStart"/>
            <w:r>
              <w:rPr>
                <w:sz w:val="20"/>
                <w:szCs w:val="20"/>
              </w:rPr>
              <w:t>HanShu</w:t>
            </w:r>
            <w:r>
              <w:rPr>
                <w:rFonts w:ascii="PingFang TC" w:eastAsia="PingFang TC" w:hAnsi="PingFang TC" w:cs="PingFang TC" w:hint="eastAsia"/>
                <w:sz w:val="20"/>
                <w:szCs w:val="20"/>
              </w:rPr>
              <w:t>汉书</w:t>
            </w:r>
            <w:proofErr w:type="spellEnd"/>
            <w:r>
              <w:rPr>
                <w:sz w:val="20"/>
                <w:szCs w:val="20"/>
              </w:rPr>
              <w:t>.</w:t>
            </w:r>
          </w:p>
        </w:tc>
      </w:tr>
      <w:tr w:rsidR="00485DF6"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Default="00485DF6">
            <w:pPr>
              <w:spacing w:before="100" w:beforeAutospacing="1" w:after="100" w:afterAutospacing="1"/>
              <w:rPr>
                <w:sz w:val="20"/>
                <w:szCs w:val="20"/>
              </w:rPr>
            </w:pPr>
            <w:r>
              <w:rPr>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Default="00485DF6">
            <w:pPr>
              <w:spacing w:before="100" w:beforeAutospacing="1" w:after="100" w:afterAutospacing="1"/>
              <w:rPr>
                <w:sz w:val="20"/>
                <w:szCs w:val="20"/>
              </w:rPr>
            </w:pPr>
            <w:r>
              <w:rPr>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Default="00485DF6">
            <w:pPr>
              <w:spacing w:before="100" w:beforeAutospacing="1" w:after="100" w:afterAutospacing="1"/>
              <w:rPr>
                <w:sz w:val="20"/>
                <w:szCs w:val="20"/>
              </w:rPr>
            </w:pPr>
            <w:proofErr w:type="spellStart"/>
            <w:r>
              <w:rPr>
                <w:sz w:val="20"/>
                <w:szCs w:val="20"/>
              </w:rPr>
              <w:t>Wenzi</w:t>
            </w:r>
            <w:proofErr w:type="spellEnd"/>
            <w:r>
              <w:rPr>
                <w:sz w:val="20"/>
                <w:szCs w:val="20"/>
              </w:rPr>
              <w:br/>
            </w:r>
            <w:proofErr w:type="spellStart"/>
            <w:r>
              <w:rPr>
                <w:rFonts w:ascii="MS Mincho" w:eastAsia="MS Mincho" w:hAnsi="MS Mincho" w:cs="MS Mincho" w:hint="eastAsia"/>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Default="00485DF6">
            <w:pPr>
              <w:spacing w:before="100" w:beforeAutospacing="1" w:after="100" w:afterAutospacing="1"/>
              <w:rPr>
                <w:sz w:val="20"/>
                <w:szCs w:val="20"/>
              </w:rPr>
            </w:pPr>
            <w:r>
              <w:rPr>
                <w:sz w:val="20"/>
                <w:szCs w:val="20"/>
              </w:rPr>
              <w:t xml:space="preserve">Author/Date: It said that the book was written by a Daoist </w:t>
            </w:r>
            <w:proofErr w:type="spellStart"/>
            <w:r>
              <w:rPr>
                <w:sz w:val="20"/>
                <w:szCs w:val="20"/>
              </w:rPr>
              <w:t>WenZi</w:t>
            </w:r>
            <w:proofErr w:type="spellEnd"/>
            <w:r>
              <w:rPr>
                <w:sz w:val="20"/>
                <w:szCs w:val="20"/>
              </w:rPr>
              <w:t xml:space="preserve"> who was born in Spring-Autumn and War States (770-221BC).</w:t>
            </w:r>
            <w:r>
              <w:rPr>
                <w:sz w:val="20"/>
                <w:szCs w:val="20"/>
              </w:rPr>
              <w:br/>
            </w:r>
            <w:r>
              <w:rPr>
                <w:sz w:val="20"/>
                <w:szCs w:val="20"/>
              </w:rPr>
              <w:br/>
              <w:t>Version: unknown</w:t>
            </w:r>
          </w:p>
        </w:tc>
      </w:tr>
      <w:tr w:rsidR="00485DF6"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Default="00485DF6">
            <w:pPr>
              <w:spacing w:before="100" w:beforeAutospacing="1" w:after="100" w:afterAutospacing="1"/>
              <w:rPr>
                <w:sz w:val="20"/>
                <w:szCs w:val="20"/>
              </w:rPr>
            </w:pPr>
            <w:r>
              <w:rPr>
                <w:sz w:val="20"/>
                <w:szCs w:val="20"/>
              </w:rPr>
              <w:t>Dao-De-Zhen-Jing-Zhu</w:t>
            </w:r>
            <w:r>
              <w:rPr>
                <w:sz w:val="20"/>
                <w:szCs w:val="20"/>
              </w:rPr>
              <w:br/>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Default="00485DF6">
            <w:pPr>
              <w:spacing w:before="100" w:beforeAutospacing="1" w:after="100" w:afterAutospacing="1"/>
              <w:rPr>
                <w:sz w:val="20"/>
                <w:szCs w:val="20"/>
              </w:rPr>
            </w:pPr>
            <w:r>
              <w:rPr>
                <w:sz w:val="20"/>
                <w:szCs w:val="20"/>
              </w:rPr>
              <w:t xml:space="preserve">Author/Date: This book was made of four commentary books of </w:t>
            </w:r>
            <w:proofErr w:type="spellStart"/>
            <w:r>
              <w:rPr>
                <w:sz w:val="20"/>
                <w:szCs w:val="20"/>
              </w:rPr>
              <w:t>DaoDeJing</w:t>
            </w:r>
            <w:proofErr w:type="spellEnd"/>
            <w:r>
              <w:rPr>
                <w:sz w:val="20"/>
                <w:szCs w:val="20"/>
              </w:rPr>
              <w:t xml:space="preserve"> by four different writers in the different dynasties. 1). </w:t>
            </w:r>
            <w:proofErr w:type="spellStart"/>
            <w:r>
              <w:rPr>
                <w:sz w:val="20"/>
                <w:szCs w:val="20"/>
              </w:rPr>
              <w:t>WangBi</w:t>
            </w:r>
            <w:proofErr w:type="spellEnd"/>
            <w:r>
              <w:rPr>
                <w:sz w:val="20"/>
                <w:szCs w:val="20"/>
              </w:rPr>
              <w:t> </w:t>
            </w:r>
            <w:proofErr w:type="spellStart"/>
            <w:r>
              <w:rPr>
                <w:rFonts w:ascii="MS Mincho" w:eastAsia="MS Mincho" w:hAnsi="MS Mincho" w:cs="MS Mincho" w:hint="eastAsia"/>
                <w:sz w:val="20"/>
                <w:szCs w:val="20"/>
              </w:rPr>
              <w:t>王弼</w:t>
            </w:r>
            <w:proofErr w:type="spellEnd"/>
            <w:r>
              <w:rPr>
                <w:sz w:val="20"/>
                <w:szCs w:val="20"/>
              </w:rPr>
              <w:t xml:space="preserve"> in </w:t>
            </w:r>
            <w:proofErr w:type="spellStart"/>
            <w:r>
              <w:rPr>
                <w:sz w:val="20"/>
                <w:szCs w:val="20"/>
              </w:rPr>
              <w:t>ChaoWei</w:t>
            </w:r>
            <w:proofErr w:type="spellEnd"/>
            <w:r>
              <w:rPr>
                <w:sz w:val="20"/>
                <w:szCs w:val="20"/>
              </w:rPr>
              <w:t xml:space="preserve"> Dynasty(240-249). 2). </w:t>
            </w:r>
            <w:proofErr w:type="spellStart"/>
            <w:r>
              <w:rPr>
                <w:sz w:val="20"/>
                <w:szCs w:val="20"/>
              </w:rPr>
              <w:t>LiRong</w:t>
            </w:r>
            <w:proofErr w:type="spellEnd"/>
            <w:r>
              <w:rPr>
                <w:sz w:val="20"/>
                <w:szCs w:val="20"/>
              </w:rPr>
              <w:t> </w:t>
            </w:r>
            <w:proofErr w:type="spellStart"/>
            <w:r>
              <w:rPr>
                <w:rFonts w:ascii="MS Mincho" w:eastAsia="MS Mincho" w:hAnsi="MS Mincho" w:cs="MS Mincho" w:hint="eastAsia"/>
                <w:sz w:val="20"/>
                <w:szCs w:val="20"/>
              </w:rPr>
              <w:t>李荣</w:t>
            </w:r>
            <w:proofErr w:type="spellEnd"/>
            <w:r>
              <w:rPr>
                <w:sz w:val="20"/>
                <w:szCs w:val="20"/>
              </w:rPr>
              <w:t xml:space="preserve"> in Tang Dynasty (618-907 AD). 3). </w:t>
            </w:r>
            <w:proofErr w:type="spellStart"/>
            <w:r>
              <w:rPr>
                <w:sz w:val="20"/>
                <w:szCs w:val="20"/>
              </w:rPr>
              <w:t>SuZhe</w:t>
            </w:r>
            <w:proofErr w:type="spellEnd"/>
            <w:r>
              <w:rPr>
                <w:sz w:val="20"/>
                <w:szCs w:val="20"/>
              </w:rPr>
              <w:t xml:space="preserve"> </w:t>
            </w:r>
            <w:proofErr w:type="spellStart"/>
            <w:r>
              <w:rPr>
                <w:rFonts w:ascii="PingFang TC" w:eastAsia="PingFang TC" w:hAnsi="PingFang TC" w:cs="PingFang TC" w:hint="eastAsia"/>
                <w:sz w:val="20"/>
                <w:szCs w:val="20"/>
              </w:rPr>
              <w:t>苏辙</w:t>
            </w:r>
            <w:proofErr w:type="spellEnd"/>
            <w:r>
              <w:rPr>
                <w:sz w:val="20"/>
                <w:szCs w:val="20"/>
              </w:rPr>
              <w:t xml:space="preserve"> in </w:t>
            </w:r>
            <w:proofErr w:type="spellStart"/>
            <w:r>
              <w:rPr>
                <w:sz w:val="20"/>
                <w:szCs w:val="20"/>
              </w:rPr>
              <w:t>NorthSong</w:t>
            </w:r>
            <w:proofErr w:type="spellEnd"/>
            <w:r>
              <w:rPr>
                <w:sz w:val="20"/>
                <w:szCs w:val="20"/>
              </w:rPr>
              <w:t xml:space="preserve"> Dynasty </w:t>
            </w:r>
            <w:proofErr w:type="spellStart"/>
            <w:r>
              <w:rPr>
                <w:rFonts w:ascii="MS Mincho" w:eastAsia="MS Mincho" w:hAnsi="MS Mincho" w:cs="MS Mincho" w:hint="eastAsia"/>
                <w:sz w:val="20"/>
                <w:szCs w:val="20"/>
              </w:rPr>
              <w:t>北宋</w:t>
            </w:r>
            <w:proofErr w:type="spellEnd"/>
            <w:r>
              <w:rPr>
                <w:sz w:val="20"/>
                <w:szCs w:val="20"/>
              </w:rPr>
              <w:t xml:space="preserve">(960-1127).  4). </w:t>
            </w:r>
            <w:proofErr w:type="spellStart"/>
            <w:r>
              <w:rPr>
                <w:sz w:val="20"/>
                <w:szCs w:val="20"/>
              </w:rPr>
              <w:t>WuChen</w:t>
            </w:r>
            <w:proofErr w:type="spellEnd"/>
            <w:r>
              <w:rPr>
                <w:sz w:val="20"/>
                <w:szCs w:val="20"/>
              </w:rPr>
              <w:t> </w:t>
            </w:r>
            <w:proofErr w:type="spellStart"/>
            <w:r>
              <w:rPr>
                <w:rFonts w:ascii="MS Mincho" w:eastAsia="MS Mincho" w:hAnsi="MS Mincho" w:cs="MS Mincho" w:hint="eastAsia"/>
                <w:sz w:val="20"/>
                <w:szCs w:val="20"/>
              </w:rPr>
              <w:t>吴澄</w:t>
            </w:r>
            <w:proofErr w:type="spellEnd"/>
            <w:r>
              <w:rPr>
                <w:sz w:val="20"/>
                <w:szCs w:val="20"/>
              </w:rPr>
              <w:t xml:space="preserve"> in Song Dynasty (960–1279)</w:t>
            </w:r>
            <w:r>
              <w:rPr>
                <w:sz w:val="20"/>
                <w:szCs w:val="20"/>
              </w:rPr>
              <w:br/>
            </w:r>
            <w:r>
              <w:rPr>
                <w:sz w:val="20"/>
                <w:szCs w:val="20"/>
              </w:rPr>
              <w:br/>
              <w:t xml:space="preserve">Version: This book is also called </w:t>
            </w:r>
            <w:proofErr w:type="spellStart"/>
            <w:r>
              <w:rPr>
                <w:sz w:val="20"/>
                <w:szCs w:val="20"/>
              </w:rPr>
              <w:t>DaoDeJingZhangJu</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Each commentary book has multiple different versions for today.</w:t>
            </w:r>
          </w:p>
        </w:tc>
      </w:tr>
      <w:tr w:rsidR="00485DF6"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Default="00485DF6">
            <w:pPr>
              <w:spacing w:before="100" w:beforeAutospacing="1" w:after="100" w:afterAutospacing="1"/>
              <w:rPr>
                <w:sz w:val="20"/>
                <w:szCs w:val="20"/>
              </w:rPr>
            </w:pPr>
            <w:r>
              <w:rPr>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Default="00485DF6">
            <w:pPr>
              <w:spacing w:before="100" w:beforeAutospacing="1" w:after="100" w:afterAutospacing="1"/>
              <w:rPr>
                <w:sz w:val="20"/>
                <w:szCs w:val="20"/>
              </w:rPr>
            </w:pPr>
            <w:r>
              <w:rPr>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Default="00485DF6">
            <w:pPr>
              <w:spacing w:before="100" w:beforeAutospacing="1" w:after="100" w:afterAutospacing="1"/>
              <w:rPr>
                <w:sz w:val="20"/>
                <w:szCs w:val="20"/>
              </w:rPr>
            </w:pPr>
            <w:r>
              <w:rPr>
                <w:sz w:val="20"/>
                <w:szCs w:val="20"/>
              </w:rPr>
              <w:t xml:space="preserve">Hai Dao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海</w:t>
            </w:r>
            <w:r>
              <w:rPr>
                <w:rFonts w:ascii="PingFang TC" w:eastAsia="PingFang TC" w:hAnsi="PingFang TC" w:cs="PingFang TC" w:hint="eastAsia"/>
                <w:sz w:val="20"/>
                <w:szCs w:val="20"/>
              </w:rPr>
              <w:t>岛</w:t>
            </w:r>
            <w:r>
              <w:rPr>
                <w:rFonts w:ascii="MS Mincho" w:eastAsia="MS Mincho" w:hAnsi="MS Mincho" w:cs="MS Mincho" w:hint="eastAsia"/>
                <w:sz w:val="20"/>
                <w:szCs w:val="20"/>
              </w:rPr>
              <w:t>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LiuHui</w:t>
            </w:r>
            <w:proofErr w:type="spellEnd"/>
            <w:r>
              <w:rPr>
                <w:sz w:val="20"/>
                <w:szCs w:val="20"/>
              </w:rPr>
              <w:t xml:space="preserve"> </w:t>
            </w:r>
            <w:proofErr w:type="spellStart"/>
            <w:r>
              <w:rPr>
                <w:rFonts w:ascii="MS Mincho" w:eastAsia="MS Mincho" w:hAnsi="MS Mincho" w:cs="MS Mincho" w:hint="eastAsia"/>
                <w:sz w:val="20"/>
                <w:szCs w:val="20"/>
              </w:rPr>
              <w:t>刘徽</w:t>
            </w:r>
            <w:proofErr w:type="spellEnd"/>
            <w:r>
              <w:rPr>
                <w:sz w:val="20"/>
                <w:szCs w:val="20"/>
              </w:rPr>
              <w:t xml:space="preserve"> (225-296AD).</w:t>
            </w:r>
            <w:r>
              <w:rPr>
                <w:sz w:val="20"/>
                <w:szCs w:val="20"/>
              </w:rPr>
              <w:br/>
            </w:r>
            <w:r>
              <w:rPr>
                <w:sz w:val="20"/>
                <w:szCs w:val="20"/>
              </w:rPr>
              <w:br/>
              <w:t xml:space="preserve">Version: Originally it was called </w:t>
            </w:r>
            <w:proofErr w:type="spellStart"/>
            <w:r>
              <w:rPr>
                <w:sz w:val="20"/>
                <w:szCs w:val="20"/>
              </w:rPr>
              <w:t>LiuHuiJiuChangSuanSuZhu</w:t>
            </w:r>
            <w:r>
              <w:rPr>
                <w:rFonts w:ascii="MS Mincho" w:eastAsia="MS Mincho" w:hAnsi="MS Mincho" w:cs="MS Mincho" w:hint="eastAsia"/>
                <w:sz w:val="20"/>
                <w:szCs w:val="20"/>
              </w:rPr>
              <w:t>刘徽九章算</w:t>
            </w:r>
            <w:r>
              <w:rPr>
                <w:rFonts w:ascii="PingFang TC" w:eastAsia="PingFang TC" w:hAnsi="PingFang TC" w:cs="PingFang TC" w:hint="eastAsia"/>
                <w:sz w:val="20"/>
                <w:szCs w:val="20"/>
              </w:rPr>
              <w:t>术</w:t>
            </w:r>
            <w:r>
              <w:rPr>
                <w:rFonts w:ascii="MS Mincho" w:eastAsia="MS Mincho" w:hAnsi="MS Mincho" w:cs="MS Mincho" w:hint="eastAsia"/>
                <w:sz w:val="20"/>
                <w:szCs w:val="20"/>
              </w:rPr>
              <w:t>注</w:t>
            </w:r>
            <w:proofErr w:type="spellEnd"/>
            <w:r>
              <w:rPr>
                <w:sz w:val="20"/>
                <w:szCs w:val="20"/>
              </w:rPr>
              <w:t>. Multiple version in history. Some of them are lost.</w:t>
            </w:r>
          </w:p>
        </w:tc>
      </w:tr>
      <w:tr w:rsidR="00485DF6"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Default="00485DF6">
            <w:pPr>
              <w:spacing w:before="100" w:beforeAutospacing="1" w:after="100" w:afterAutospacing="1"/>
              <w:rPr>
                <w:sz w:val="20"/>
                <w:szCs w:val="20"/>
              </w:rPr>
            </w:pPr>
            <w:r>
              <w:rPr>
                <w:sz w:val="20"/>
                <w:szCs w:val="20"/>
              </w:rPr>
              <w:t xml:space="preserve">Mo </w:t>
            </w:r>
            <w:proofErr w:type="spellStart"/>
            <w:r>
              <w:rPr>
                <w:sz w:val="20"/>
                <w:szCs w:val="20"/>
              </w:rPr>
              <w:t>Bian</w:t>
            </w:r>
            <w:proofErr w:type="spellEnd"/>
            <w:r>
              <w:rPr>
                <w:sz w:val="20"/>
                <w:szCs w:val="20"/>
              </w:rPr>
              <w:t xml:space="preserve"> Zhu Xu</w:t>
            </w:r>
            <w:r>
              <w:rPr>
                <w:sz w:val="20"/>
                <w:szCs w:val="20"/>
              </w:rPr>
              <w:br/>
            </w:r>
            <w:proofErr w:type="spellStart"/>
            <w:r>
              <w:rPr>
                <w:rFonts w:ascii="PingFang TC" w:eastAsia="PingFang TC" w:hAnsi="PingFang TC" w:cs="PingFang TC" w:hint="eastAsia"/>
                <w:sz w:val="20"/>
                <w:szCs w:val="20"/>
              </w:rPr>
              <w:t>鲁胜</w:t>
            </w:r>
            <w:r>
              <w:rPr>
                <w:rFonts w:ascii="MS Mincho" w:eastAsia="MS Mincho" w:hAnsi="MS Mincho" w:cs="MS Mincho" w:hint="eastAsia"/>
                <w:sz w:val="20"/>
                <w:szCs w:val="20"/>
              </w:rPr>
              <w:t>墨</w:t>
            </w:r>
            <w:r>
              <w:rPr>
                <w:rFonts w:ascii="PingFang TC" w:eastAsia="PingFang TC" w:hAnsi="PingFang TC" w:cs="PingFang TC" w:hint="eastAsia"/>
                <w:sz w:val="20"/>
                <w:szCs w:val="20"/>
              </w:rPr>
              <w:t>辩</w:t>
            </w:r>
            <w:r>
              <w:rPr>
                <w:rFonts w:ascii="MS Mincho" w:eastAsia="MS Mincho" w:hAnsi="MS Mincho" w:cs="MS Mincho" w:hint="eastAsia"/>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Default="00485DF6">
            <w:pPr>
              <w:spacing w:before="100" w:beforeAutospacing="1" w:after="100" w:afterAutospacing="1"/>
              <w:rPr>
                <w:sz w:val="20"/>
                <w:szCs w:val="20"/>
              </w:rPr>
            </w:pPr>
            <w:r>
              <w:rPr>
                <w:sz w:val="20"/>
                <w:szCs w:val="20"/>
              </w:rPr>
              <w:t xml:space="preserve">Author/Date: It said that the book was written by </w:t>
            </w:r>
            <w:proofErr w:type="spellStart"/>
            <w:r>
              <w:rPr>
                <w:sz w:val="20"/>
                <w:szCs w:val="20"/>
              </w:rPr>
              <w:t>LuSheng</w:t>
            </w:r>
            <w:proofErr w:type="spellEnd"/>
            <w:r>
              <w:rPr>
                <w:sz w:val="20"/>
                <w:szCs w:val="20"/>
              </w:rPr>
              <w:t xml:space="preserve"> </w:t>
            </w:r>
            <w:proofErr w:type="spellStart"/>
            <w:r>
              <w:rPr>
                <w:rFonts w:ascii="PingFang TC" w:eastAsia="PingFang TC" w:hAnsi="PingFang TC" w:cs="PingFang TC" w:hint="eastAsia"/>
                <w:sz w:val="20"/>
                <w:szCs w:val="20"/>
              </w:rPr>
              <w:t>鲁胜</w:t>
            </w:r>
            <w:proofErr w:type="spellEnd"/>
            <w:r>
              <w:rPr>
                <w:sz w:val="20"/>
                <w:szCs w:val="20"/>
              </w:rPr>
              <w:t>(265-317AD).</w:t>
            </w:r>
            <w:r>
              <w:rPr>
                <w:sz w:val="20"/>
                <w:szCs w:val="20"/>
              </w:rPr>
              <w:br/>
            </w:r>
            <w:r>
              <w:rPr>
                <w:sz w:val="20"/>
                <w:szCs w:val="20"/>
              </w:rPr>
              <w:br/>
              <w:t>Version: unknown.</w:t>
            </w:r>
          </w:p>
        </w:tc>
      </w:tr>
      <w:tr w:rsidR="00485DF6"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Default="00485DF6">
            <w:pPr>
              <w:spacing w:before="100" w:beforeAutospacing="1" w:after="100" w:afterAutospacing="1"/>
              <w:rPr>
                <w:sz w:val="20"/>
                <w:szCs w:val="20"/>
              </w:rPr>
            </w:pPr>
            <w:r>
              <w:rPr>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Default="00485DF6">
            <w:pPr>
              <w:spacing w:before="100" w:beforeAutospacing="1" w:after="100" w:afterAutospacing="1"/>
              <w:rPr>
                <w:sz w:val="20"/>
                <w:szCs w:val="20"/>
              </w:rPr>
            </w:pPr>
            <w:proofErr w:type="spellStart"/>
            <w:r>
              <w:rPr>
                <w:sz w:val="20"/>
                <w:szCs w:val="20"/>
              </w:rPr>
              <w:t>Sanguozhi</w:t>
            </w:r>
            <w:proofErr w:type="spellEnd"/>
            <w:r>
              <w:rPr>
                <w:sz w:val="20"/>
                <w:szCs w:val="20"/>
              </w:rPr>
              <w:br/>
            </w:r>
            <w:proofErr w:type="spellStart"/>
            <w:r>
              <w:rPr>
                <w:rFonts w:ascii="MS Mincho" w:eastAsia="MS Mincho" w:hAnsi="MS Mincho" w:cs="MS Mincho" w:hint="eastAsia"/>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ChengShou</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 xml:space="preserve">, </w:t>
            </w:r>
            <w:proofErr w:type="spellStart"/>
            <w:r>
              <w:rPr>
                <w:sz w:val="20"/>
                <w:szCs w:val="20"/>
              </w:rPr>
              <w:t>ChenChenZuo</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r>
              <w:rPr>
                <w:sz w:val="20"/>
                <w:szCs w:val="20"/>
              </w:rPr>
              <w:t>(233-297 AD).</w:t>
            </w:r>
            <w:r>
              <w:rPr>
                <w:sz w:val="20"/>
                <w:szCs w:val="20"/>
              </w:rPr>
              <w:br/>
            </w:r>
            <w:r>
              <w:rPr>
                <w:sz w:val="20"/>
                <w:szCs w:val="20"/>
              </w:rPr>
              <w:br/>
              <w:t>Version: Multiple versions.</w:t>
            </w:r>
          </w:p>
        </w:tc>
      </w:tr>
      <w:tr w:rsidR="00485DF6"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Default="00485DF6">
            <w:pPr>
              <w:spacing w:before="100" w:beforeAutospacing="1" w:after="100" w:afterAutospacing="1"/>
              <w:rPr>
                <w:sz w:val="20"/>
                <w:szCs w:val="20"/>
              </w:rPr>
            </w:pPr>
            <w:proofErr w:type="spellStart"/>
            <w:r>
              <w:rPr>
                <w:sz w:val="20"/>
                <w:szCs w:val="20"/>
              </w:rPr>
              <w:t>Baopuzi</w:t>
            </w:r>
            <w:proofErr w:type="spellEnd"/>
            <w:r>
              <w:rPr>
                <w:sz w:val="20"/>
                <w:szCs w:val="20"/>
              </w:rPr>
              <w:br/>
            </w:r>
            <w:proofErr w:type="spellStart"/>
            <w:r>
              <w:rPr>
                <w:rFonts w:ascii="MS Mincho" w:eastAsia="MS Mincho" w:hAnsi="MS Mincho" w:cs="MS Mincho" w:hint="eastAsia"/>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Default="00485DF6">
            <w:pPr>
              <w:spacing w:before="100" w:beforeAutospacing="1" w:after="100" w:afterAutospacing="1"/>
              <w:rPr>
                <w:sz w:val="20"/>
                <w:szCs w:val="20"/>
              </w:rPr>
            </w:pPr>
            <w:r>
              <w:rPr>
                <w:sz w:val="20"/>
                <w:szCs w:val="20"/>
              </w:rPr>
              <w:t>Author/Date: It is said that the book was written by a Daoist GeHong</w:t>
            </w:r>
            <w:r>
              <w:rPr>
                <w:rFonts w:ascii="MS Mincho" w:eastAsia="MS Mincho" w:hAnsi="MS Mincho" w:cs="MS Mincho" w:hint="eastAsia"/>
                <w:sz w:val="20"/>
                <w:szCs w:val="20"/>
              </w:rPr>
              <w:t>葛洪（</w:t>
            </w:r>
            <w:r>
              <w:rPr>
                <w:sz w:val="20"/>
                <w:szCs w:val="20"/>
              </w:rPr>
              <w:t>283-343AD).</w:t>
            </w:r>
            <w:r>
              <w:rPr>
                <w:sz w:val="20"/>
                <w:szCs w:val="20"/>
              </w:rPr>
              <w:br/>
            </w:r>
            <w:r>
              <w:rPr>
                <w:sz w:val="20"/>
                <w:szCs w:val="20"/>
              </w:rPr>
              <w:br/>
              <w:t>Version: Multiple versions.</w:t>
            </w:r>
          </w:p>
        </w:tc>
      </w:tr>
      <w:tr w:rsidR="00485DF6"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Default="00485DF6">
            <w:pPr>
              <w:spacing w:before="100" w:beforeAutospacing="1" w:after="100" w:afterAutospacing="1"/>
              <w:rPr>
                <w:sz w:val="20"/>
                <w:szCs w:val="20"/>
              </w:rPr>
            </w:pPr>
            <w:r>
              <w:rPr>
                <w:sz w:val="20"/>
                <w:szCs w:val="20"/>
              </w:rPr>
              <w:t>Gao-Shi-</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高士</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高士</w:t>
            </w:r>
            <w:proofErr w:type="spellEnd"/>
            <w:r>
              <w:rPr>
                <w:sz w:val="20"/>
                <w:szCs w:val="20"/>
              </w:rPr>
              <w:t>/</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Default="00485DF6">
            <w:pPr>
              <w:spacing w:before="100" w:beforeAutospacing="1" w:after="100" w:afterAutospacing="1"/>
              <w:rPr>
                <w:sz w:val="20"/>
                <w:szCs w:val="20"/>
              </w:rPr>
            </w:pPr>
            <w:r>
              <w:rPr>
                <w:sz w:val="20"/>
                <w:szCs w:val="20"/>
              </w:rPr>
              <w:t xml:space="preserve">Author/Date: It is said that the book was written by a Chinese medical scholar </w:t>
            </w:r>
            <w:proofErr w:type="spellStart"/>
            <w:r>
              <w:rPr>
                <w:sz w:val="20"/>
                <w:szCs w:val="20"/>
              </w:rPr>
              <w:t>GaoShi</w:t>
            </w:r>
            <w:proofErr w:type="spellEnd"/>
            <w:r>
              <w:rPr>
                <w:sz w:val="20"/>
                <w:szCs w:val="20"/>
              </w:rPr>
              <w:t xml:space="preserve"> </w:t>
            </w:r>
            <w:proofErr w:type="spellStart"/>
            <w:r>
              <w:rPr>
                <w:rFonts w:ascii="MS Mincho" w:eastAsia="MS Mincho" w:hAnsi="MS Mincho" w:cs="MS Mincho" w:hint="eastAsia"/>
                <w:sz w:val="20"/>
                <w:szCs w:val="20"/>
              </w:rPr>
              <w:t>高士</w:t>
            </w:r>
            <w:proofErr w:type="spellEnd"/>
            <w:r>
              <w:rPr>
                <w:sz w:val="20"/>
                <w:szCs w:val="20"/>
              </w:rPr>
              <w:t xml:space="preserve">, </w:t>
            </w:r>
            <w:proofErr w:type="spellStart"/>
            <w:r>
              <w:rPr>
                <w:sz w:val="20"/>
                <w:szCs w:val="20"/>
              </w:rPr>
              <w:t>HuangFuMi</w:t>
            </w:r>
            <w:proofErr w:type="spellEnd"/>
            <w:r>
              <w:rPr>
                <w:sz w:val="20"/>
                <w:szCs w:val="20"/>
              </w:rPr>
              <w:t xml:space="preserve"> </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r>
              <w:rPr>
                <w:sz w:val="20"/>
                <w:szCs w:val="20"/>
              </w:rPr>
              <w:t>(215-282AD).</w:t>
            </w:r>
            <w:r>
              <w:rPr>
                <w:sz w:val="20"/>
                <w:szCs w:val="20"/>
              </w:rPr>
              <w:br/>
            </w:r>
            <w:r>
              <w:rPr>
                <w:sz w:val="20"/>
                <w:szCs w:val="20"/>
              </w:rPr>
              <w:br/>
              <w:t>Version: unknown.</w:t>
            </w:r>
          </w:p>
        </w:tc>
      </w:tr>
      <w:tr w:rsidR="00485DF6"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Default="00485DF6">
            <w:pPr>
              <w:spacing w:before="100" w:beforeAutospacing="1" w:after="100" w:afterAutospacing="1"/>
              <w:rPr>
                <w:sz w:val="20"/>
                <w:szCs w:val="20"/>
              </w:rPr>
            </w:pPr>
            <w:r>
              <w:rPr>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Default="00485DF6">
            <w:pPr>
              <w:spacing w:before="100" w:beforeAutospacing="1" w:after="100" w:afterAutospacing="1"/>
              <w:rPr>
                <w:sz w:val="20"/>
                <w:szCs w:val="20"/>
              </w:rPr>
            </w:pPr>
            <w:proofErr w:type="spellStart"/>
            <w:r>
              <w:rPr>
                <w:sz w:val="20"/>
                <w:szCs w:val="20"/>
              </w:rPr>
              <w:t>Sunzi</w:t>
            </w:r>
            <w:proofErr w:type="spellEnd"/>
            <w:r>
              <w:rPr>
                <w:sz w:val="20"/>
                <w:szCs w:val="20"/>
              </w:rPr>
              <w:t xml:space="preserve"> </w:t>
            </w:r>
            <w:proofErr w:type="spellStart"/>
            <w:r>
              <w:rPr>
                <w:sz w:val="20"/>
                <w:szCs w:val="20"/>
              </w:rPr>
              <w:t>Suan</w:t>
            </w:r>
            <w:proofErr w:type="spellEnd"/>
            <w:r>
              <w:rPr>
                <w:sz w:val="20"/>
                <w:szCs w:val="20"/>
              </w:rPr>
              <w:t xml:space="preserve"> Jing</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Default="00485DF6">
            <w:pPr>
              <w:spacing w:before="100" w:beforeAutospacing="1" w:after="100" w:afterAutospacing="1"/>
              <w:rPr>
                <w:sz w:val="20"/>
                <w:szCs w:val="20"/>
              </w:rPr>
            </w:pPr>
            <w:r>
              <w:rPr>
                <w:sz w:val="20"/>
                <w:szCs w:val="20"/>
              </w:rPr>
              <w:t xml:space="preserve">Author/Date: no historical information about the author and date. According to its contents, it is estimated the book was written between </w:t>
            </w:r>
            <w:proofErr w:type="spellStart"/>
            <w:r>
              <w:rPr>
                <w:sz w:val="20"/>
                <w:szCs w:val="20"/>
              </w:rPr>
              <w:t>WeiJingNanBei</w:t>
            </w:r>
            <w:proofErr w:type="spellEnd"/>
            <w:r>
              <w:rPr>
                <w:sz w:val="20"/>
                <w:szCs w:val="20"/>
              </w:rPr>
              <w:t xml:space="preserve"> </w:t>
            </w:r>
            <w:proofErr w:type="spellStart"/>
            <w:r>
              <w:rPr>
                <w:sz w:val="20"/>
                <w:szCs w:val="20"/>
              </w:rPr>
              <w:t>Dynasty</w:t>
            </w:r>
            <w:r>
              <w:rPr>
                <w:rFonts w:ascii="MS Mincho" w:eastAsia="MS Mincho" w:hAnsi="MS Mincho" w:cs="MS Mincho" w:hint="eastAsia"/>
                <w:sz w:val="20"/>
                <w:szCs w:val="20"/>
              </w:rPr>
              <w:t>晋南北朝</w:t>
            </w:r>
            <w:proofErr w:type="spellEnd"/>
            <w:r>
              <w:rPr>
                <w:sz w:val="20"/>
                <w:szCs w:val="20"/>
              </w:rPr>
              <w:t>(220-589).</w:t>
            </w:r>
            <w:r>
              <w:rPr>
                <w:sz w:val="20"/>
                <w:szCs w:val="20"/>
              </w:rPr>
              <w:br/>
            </w:r>
            <w:r>
              <w:rPr>
                <w:sz w:val="20"/>
                <w:szCs w:val="20"/>
              </w:rPr>
              <w:br/>
              <w:t>Version: unknown.</w:t>
            </w:r>
          </w:p>
        </w:tc>
      </w:tr>
      <w:tr w:rsidR="00485DF6"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Default="00485DF6">
            <w:pPr>
              <w:spacing w:before="100" w:beforeAutospacing="1" w:after="100" w:afterAutospacing="1"/>
              <w:rPr>
                <w:sz w:val="20"/>
                <w:szCs w:val="20"/>
              </w:rPr>
            </w:pPr>
            <w:r>
              <w:rPr>
                <w:sz w:val="20"/>
                <w:szCs w:val="20"/>
              </w:rPr>
              <w:t>Hou Han Shu</w:t>
            </w:r>
            <w:r>
              <w:rPr>
                <w:sz w:val="20"/>
                <w:szCs w:val="20"/>
              </w:rPr>
              <w:br/>
            </w:r>
            <w:proofErr w:type="spellStart"/>
            <w:r>
              <w:rPr>
                <w:rFonts w:ascii="MS Mincho" w:eastAsia="MS Mincho" w:hAnsi="MS Mincho" w:cs="MS Mincho" w:hint="eastAsia"/>
                <w:sz w:val="20"/>
                <w:szCs w:val="20"/>
              </w:rPr>
              <w:t>后</w:t>
            </w:r>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FanFa</w:t>
            </w:r>
            <w:proofErr w:type="spellEnd"/>
            <w:r>
              <w:rPr>
                <w:sz w:val="20"/>
                <w:szCs w:val="20"/>
              </w:rPr>
              <w:t xml:space="preserve"> </w:t>
            </w:r>
            <w:proofErr w:type="spellStart"/>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 xml:space="preserve"> (398-445) and </w:t>
            </w:r>
            <w:proofErr w:type="spellStart"/>
            <w:r>
              <w:rPr>
                <w:sz w:val="20"/>
                <w:szCs w:val="20"/>
              </w:rPr>
              <w:t>SiMaBiao</w:t>
            </w:r>
            <w:proofErr w:type="spellEnd"/>
            <w:r>
              <w:rPr>
                <w:sz w:val="20"/>
                <w:szCs w:val="20"/>
              </w:rPr>
              <w:t xml:space="preserve"> </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r>
              <w:rPr>
                <w:sz w:val="20"/>
                <w:szCs w:val="20"/>
              </w:rPr>
              <w:t xml:space="preserve"> (245-306).</w:t>
            </w:r>
            <w:r>
              <w:rPr>
                <w:sz w:val="20"/>
                <w:szCs w:val="20"/>
              </w:rPr>
              <w:br/>
            </w:r>
            <w:r>
              <w:rPr>
                <w:sz w:val="20"/>
                <w:szCs w:val="20"/>
              </w:rPr>
              <w:br/>
              <w:t>Version: Multiple version. Some of them are believed to be lost.</w:t>
            </w:r>
          </w:p>
        </w:tc>
      </w:tr>
      <w:tr w:rsidR="00485DF6"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Default="00485DF6">
            <w:pPr>
              <w:spacing w:before="100" w:beforeAutospacing="1" w:after="100" w:afterAutospacing="1"/>
              <w:rPr>
                <w:sz w:val="20"/>
                <w:szCs w:val="20"/>
              </w:rPr>
            </w:pPr>
            <w:r>
              <w:rPr>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Default="00485DF6">
            <w:pPr>
              <w:spacing w:before="100" w:beforeAutospacing="1" w:after="100" w:afterAutospacing="1"/>
              <w:rPr>
                <w:sz w:val="20"/>
                <w:szCs w:val="20"/>
              </w:rPr>
            </w:pPr>
            <w:r>
              <w:rPr>
                <w:sz w:val="20"/>
                <w:szCs w:val="20"/>
              </w:rPr>
              <w:t>Shi-</w:t>
            </w:r>
            <w:proofErr w:type="spellStart"/>
            <w:r>
              <w:rPr>
                <w:sz w:val="20"/>
                <w:szCs w:val="20"/>
              </w:rPr>
              <w:t>Shuo</w:t>
            </w:r>
            <w:proofErr w:type="spellEnd"/>
            <w:r>
              <w:rPr>
                <w:sz w:val="20"/>
                <w:szCs w:val="20"/>
              </w:rPr>
              <w:t>-Xin-Yu</w:t>
            </w:r>
            <w:r>
              <w:rPr>
                <w:sz w:val="20"/>
                <w:szCs w:val="20"/>
              </w:rPr>
              <w:br/>
            </w:r>
            <w:proofErr w:type="spellStart"/>
            <w:r>
              <w:rPr>
                <w:rFonts w:ascii="MS Mincho" w:eastAsia="MS Mincho" w:hAnsi="MS Mincho" w:cs="MS Mincho" w:hint="eastAsia"/>
                <w:sz w:val="20"/>
                <w:szCs w:val="20"/>
              </w:rPr>
              <w:t>世</w:t>
            </w:r>
            <w:r>
              <w:rPr>
                <w:rFonts w:ascii="PingFang TC" w:eastAsia="PingFang TC" w:hAnsi="PingFang TC" w:cs="PingFang TC" w:hint="eastAsia"/>
                <w:sz w:val="20"/>
                <w:szCs w:val="20"/>
              </w:rPr>
              <w:t>说</w:t>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LiuYiQin</w:t>
            </w:r>
            <w:proofErr w:type="spellEnd"/>
            <w:r>
              <w:rPr>
                <w:sz w:val="20"/>
                <w:szCs w:val="20"/>
              </w:rPr>
              <w:t xml:space="preserve"> </w:t>
            </w:r>
            <w:proofErr w:type="spellStart"/>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r>
              <w:rPr>
                <w:sz w:val="20"/>
                <w:szCs w:val="20"/>
              </w:rPr>
              <w:t>(403-444) and others.</w:t>
            </w:r>
            <w:r>
              <w:rPr>
                <w:sz w:val="20"/>
                <w:szCs w:val="20"/>
              </w:rPr>
              <w:br/>
            </w:r>
            <w:r>
              <w:rPr>
                <w:sz w:val="20"/>
                <w:szCs w:val="20"/>
              </w:rPr>
              <w:br/>
              <w:t xml:space="preserve">Version: all versions before Tang Dynasty (618-907 AD) were lost. Currently earliest known version is in Japan printed in 1877 AD. The most popular version is edited and compiled by </w:t>
            </w:r>
            <w:proofErr w:type="spellStart"/>
            <w:r>
              <w:rPr>
                <w:sz w:val="20"/>
                <w:szCs w:val="20"/>
              </w:rPr>
              <w:t>LuoZhenYu</w:t>
            </w:r>
            <w:proofErr w:type="spellEnd"/>
            <w:r>
              <w:rPr>
                <w:sz w:val="20"/>
                <w:szCs w:val="20"/>
              </w:rPr>
              <w:t xml:space="preserve"> </w:t>
            </w:r>
            <w:proofErr w:type="spellStart"/>
            <w:r>
              <w:rPr>
                <w:rFonts w:ascii="PingFang TC" w:eastAsia="PingFang TC" w:hAnsi="PingFang TC" w:cs="PingFang TC" w:hint="eastAsia"/>
                <w:sz w:val="20"/>
                <w:szCs w:val="20"/>
              </w:rPr>
              <w:t>罗</w:t>
            </w:r>
            <w:r>
              <w:rPr>
                <w:rFonts w:ascii="MS Mincho" w:eastAsia="MS Mincho" w:hAnsi="MS Mincho" w:cs="MS Mincho" w:hint="eastAsia"/>
                <w:sz w:val="20"/>
                <w:szCs w:val="20"/>
              </w:rPr>
              <w:t>振玉</w:t>
            </w:r>
            <w:proofErr w:type="spellEnd"/>
            <w:r>
              <w:rPr>
                <w:sz w:val="20"/>
                <w:szCs w:val="20"/>
              </w:rPr>
              <w:t xml:space="preserve"> in 1916.</w:t>
            </w:r>
          </w:p>
        </w:tc>
      </w:tr>
      <w:tr w:rsidR="00485DF6"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Default="00485DF6">
            <w:pPr>
              <w:spacing w:before="100" w:beforeAutospacing="1" w:after="100" w:afterAutospacing="1"/>
              <w:rPr>
                <w:sz w:val="20"/>
                <w:szCs w:val="20"/>
              </w:rPr>
            </w:pPr>
            <w:r>
              <w:rPr>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Default="00485DF6">
            <w:pPr>
              <w:spacing w:before="100" w:beforeAutospacing="1" w:after="100" w:afterAutospacing="1"/>
              <w:rPr>
                <w:sz w:val="20"/>
                <w:szCs w:val="20"/>
              </w:rPr>
            </w:pPr>
            <w:r>
              <w:rPr>
                <w:sz w:val="20"/>
                <w:szCs w:val="20"/>
              </w:rPr>
              <w:t>Yan-Shi-Jia-</w:t>
            </w:r>
            <w:proofErr w:type="spellStart"/>
            <w:r>
              <w:rPr>
                <w:sz w:val="20"/>
                <w:szCs w:val="20"/>
              </w:rPr>
              <w:t>Xun</w:t>
            </w:r>
            <w:proofErr w:type="spellEnd"/>
            <w:r>
              <w:rPr>
                <w:sz w:val="20"/>
                <w:szCs w:val="20"/>
              </w:rPr>
              <w:br/>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氏家</w:t>
            </w:r>
            <w:r>
              <w:rPr>
                <w:rFonts w:ascii="PingFang TC" w:eastAsia="PingFang TC" w:hAnsi="PingFang TC" w:cs="PingFang TC" w:hint="eastAsia"/>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YanShiTui</w:t>
            </w:r>
            <w:proofErr w:type="spellEnd"/>
            <w:r>
              <w:rPr>
                <w:sz w:val="20"/>
                <w:szCs w:val="20"/>
              </w:rPr>
              <w:t xml:space="preserve"> </w:t>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r>
              <w:rPr>
                <w:sz w:val="20"/>
                <w:szCs w:val="20"/>
              </w:rPr>
              <w:t xml:space="preserve"> between 451 AD and the end of six century AD.</w:t>
            </w:r>
            <w:r>
              <w:rPr>
                <w:sz w:val="20"/>
                <w:szCs w:val="20"/>
              </w:rPr>
              <w:br/>
            </w:r>
            <w:r>
              <w:rPr>
                <w:sz w:val="20"/>
                <w:szCs w:val="20"/>
              </w:rPr>
              <w:br/>
              <w:t>Version: multiple version printed in 1180,  1574, 1719, 1724 and 1780.</w:t>
            </w:r>
          </w:p>
        </w:tc>
      </w:tr>
      <w:tr w:rsidR="00485DF6"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Default="00485DF6">
            <w:pPr>
              <w:spacing w:before="100" w:beforeAutospacing="1" w:after="100" w:afterAutospacing="1"/>
              <w:rPr>
                <w:sz w:val="20"/>
                <w:szCs w:val="20"/>
              </w:rPr>
            </w:pPr>
            <w:r>
              <w:rPr>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Default="00485DF6">
            <w:pPr>
              <w:spacing w:before="100" w:beforeAutospacing="1" w:after="100" w:afterAutospacing="1"/>
              <w:rPr>
                <w:sz w:val="20"/>
                <w:szCs w:val="20"/>
              </w:rPr>
            </w:pPr>
            <w:r>
              <w:rPr>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Default="00485DF6">
            <w:pPr>
              <w:spacing w:before="100" w:beforeAutospacing="1" w:after="100" w:afterAutospacing="1"/>
              <w:rPr>
                <w:sz w:val="20"/>
                <w:szCs w:val="20"/>
              </w:rPr>
            </w:pPr>
            <w:proofErr w:type="spellStart"/>
            <w:r>
              <w:rPr>
                <w:sz w:val="20"/>
                <w:szCs w:val="20"/>
              </w:rPr>
              <w:t>Wenxin-Diaolong</w:t>
            </w:r>
            <w:proofErr w:type="spellEnd"/>
            <w:r>
              <w:rPr>
                <w:sz w:val="20"/>
                <w:szCs w:val="20"/>
              </w:rPr>
              <w:br/>
            </w:r>
            <w:proofErr w:type="spellStart"/>
            <w:r>
              <w:rPr>
                <w:rFonts w:ascii="MS Mincho" w:eastAsia="MS Mincho" w:hAnsi="MS Mincho" w:cs="MS Mincho" w:hint="eastAsia"/>
                <w:sz w:val="20"/>
                <w:szCs w:val="20"/>
              </w:rPr>
              <w:t>文心雕</w:t>
            </w:r>
            <w:r>
              <w:rPr>
                <w:rFonts w:ascii="PingFang TC" w:eastAsia="PingFang TC" w:hAnsi="PingFang TC" w:cs="PingFang TC" w:hint="eastAsia"/>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LiuXie</w:t>
            </w:r>
            <w:proofErr w:type="spellEnd"/>
            <w:r>
              <w:rPr>
                <w:sz w:val="20"/>
                <w:szCs w:val="20"/>
              </w:rPr>
              <w:t xml:space="preserve"> </w:t>
            </w:r>
            <w:proofErr w:type="spellStart"/>
            <w:r>
              <w:rPr>
                <w:rFonts w:ascii="MS Mincho" w:eastAsia="MS Mincho" w:hAnsi="MS Mincho" w:cs="MS Mincho" w:hint="eastAsia"/>
                <w:sz w:val="20"/>
                <w:szCs w:val="20"/>
              </w:rPr>
              <w:t>刘勰</w:t>
            </w:r>
            <w:proofErr w:type="spellEnd"/>
            <w:r>
              <w:rPr>
                <w:sz w:val="20"/>
                <w:szCs w:val="20"/>
              </w:rPr>
              <w:t>(465-520 AD).</w:t>
            </w:r>
            <w:r>
              <w:rPr>
                <w:sz w:val="20"/>
                <w:szCs w:val="20"/>
              </w:rPr>
              <w:br/>
            </w:r>
            <w:r>
              <w:rPr>
                <w:sz w:val="20"/>
                <w:szCs w:val="20"/>
              </w:rPr>
              <w:lastRenderedPageBreak/>
              <w:br/>
              <w:t>Version: unknown.</w:t>
            </w:r>
          </w:p>
        </w:tc>
      </w:tr>
      <w:tr w:rsidR="00485DF6"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Default="00485DF6">
            <w:pPr>
              <w:spacing w:before="100" w:beforeAutospacing="1" w:after="100" w:afterAutospacing="1"/>
              <w:rPr>
                <w:sz w:val="20"/>
                <w:szCs w:val="20"/>
              </w:rPr>
            </w:pPr>
            <w:r>
              <w:rPr>
                <w:sz w:val="20"/>
                <w:szCs w:val="20"/>
              </w:rPr>
              <w:lastRenderedPageBreak/>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Default="00485DF6">
            <w:pPr>
              <w:spacing w:before="100" w:beforeAutospacing="1" w:after="100" w:afterAutospacing="1"/>
              <w:rPr>
                <w:sz w:val="20"/>
                <w:szCs w:val="20"/>
              </w:rPr>
            </w:pPr>
            <w:r>
              <w:rPr>
                <w:sz w:val="20"/>
                <w:szCs w:val="20"/>
              </w:rPr>
              <w:t>Shui-Jing-Zhu</w:t>
            </w:r>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地理</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LiDaoYuan</w:t>
            </w:r>
            <w:proofErr w:type="spellEnd"/>
            <w:r>
              <w:rPr>
                <w:sz w:val="20"/>
                <w:szCs w:val="20"/>
              </w:rPr>
              <w:t xml:space="preserve"> </w:t>
            </w:r>
            <w:proofErr w:type="spellStart"/>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r>
              <w:rPr>
                <w:sz w:val="20"/>
                <w:szCs w:val="20"/>
              </w:rPr>
              <w:t xml:space="preserve"> (466/472-527).</w:t>
            </w:r>
            <w:r>
              <w:rPr>
                <w:sz w:val="20"/>
                <w:szCs w:val="20"/>
              </w:rPr>
              <w:br/>
            </w:r>
            <w:r>
              <w:rPr>
                <w:sz w:val="20"/>
                <w:szCs w:val="20"/>
              </w:rPr>
              <w:br/>
              <w:t>Version: Many scholars studied the version of the book. It is estimated that there are more than 40 different versions for today[1].</w:t>
            </w:r>
            <w:r>
              <w:rPr>
                <w:sz w:val="20"/>
                <w:szCs w:val="20"/>
              </w:rPr>
              <w:br/>
            </w:r>
            <w:r>
              <w:rPr>
                <w:sz w:val="20"/>
                <w:szCs w:val="20"/>
              </w:rPr>
              <w:br/>
              <w:t xml:space="preserve">Notes: [1] </w:t>
            </w:r>
            <w:proofErr w:type="spellStart"/>
            <w:r>
              <w:rPr>
                <w:sz w:val="20"/>
                <w:szCs w:val="20"/>
              </w:rPr>
              <w:t>LiXiaJie</w:t>
            </w:r>
            <w:proofErr w:type="spellEnd"/>
            <w:r>
              <w:rPr>
                <w:sz w:val="20"/>
                <w:szCs w:val="20"/>
              </w:rPr>
              <w:t xml:space="preserve">, </w:t>
            </w:r>
            <w:proofErr w:type="spellStart"/>
            <w:r>
              <w:rPr>
                <w:sz w:val="20"/>
                <w:szCs w:val="20"/>
              </w:rPr>
              <w:t>YangChangYu</w:t>
            </w:r>
            <w:proofErr w:type="spellEnd"/>
            <w:r>
              <w:rPr>
                <w:sz w:val="20"/>
                <w:szCs w:val="20"/>
              </w:rPr>
              <w:t xml:space="preserve">, </w:t>
            </w:r>
            <w:proofErr w:type="spellStart"/>
            <w:r>
              <w:rPr>
                <w:sz w:val="20"/>
                <w:szCs w:val="20"/>
              </w:rPr>
              <w:t>WangYuHai</w:t>
            </w:r>
            <w:proofErr w:type="spellEnd"/>
            <w:r>
              <w:rPr>
                <w:sz w:val="20"/>
                <w:szCs w:val="20"/>
              </w:rPr>
              <w:t xml:space="preserve">, The Study of the Existing Versions of </w:t>
            </w:r>
            <w:proofErr w:type="spellStart"/>
            <w:r>
              <w:rPr>
                <w:sz w:val="20"/>
                <w:szCs w:val="20"/>
              </w:rPr>
              <w:t>ShuiJingZhu</w:t>
            </w:r>
            <w:proofErr w:type="spellEnd"/>
            <w:r>
              <w:rPr>
                <w:sz w:val="20"/>
                <w:szCs w:val="20"/>
              </w:rPr>
              <w:t xml:space="preserve">, </w:t>
            </w:r>
            <w:proofErr w:type="spellStart"/>
            <w:r>
              <w:rPr>
                <w:sz w:val="20"/>
                <w:szCs w:val="20"/>
              </w:rPr>
              <w:t>LiShiDeLi</w:t>
            </w:r>
            <w:proofErr w:type="spellEnd"/>
            <w:r>
              <w:rPr>
                <w:sz w:val="20"/>
                <w:szCs w:val="20"/>
              </w:rPr>
              <w:t>, 2015 1. (</w:t>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r>
              <w:rPr>
                <w:sz w:val="20"/>
                <w:szCs w:val="20"/>
              </w:rPr>
              <w:t xml:space="preserve"> </w:t>
            </w:r>
            <w:proofErr w:type="spellStart"/>
            <w:r>
              <w:rPr>
                <w:rFonts w:ascii="PingFang TC" w:eastAsia="PingFang TC" w:hAnsi="PingFang TC" w:cs="PingFang TC" w:hint="eastAsia"/>
                <w:sz w:val="20"/>
                <w:szCs w:val="20"/>
              </w:rPr>
              <w:t>现</w:t>
            </w:r>
            <w:r>
              <w:rPr>
                <w:rFonts w:ascii="MS Mincho" w:eastAsia="MS Mincho" w:hAnsi="MS Mincho" w:cs="MS Mincho" w:hint="eastAsia"/>
                <w:sz w:val="20"/>
                <w:szCs w:val="20"/>
              </w:rPr>
              <w:t>存主要版本考述</w:t>
            </w:r>
            <w:proofErr w:type="spellEnd"/>
            <w:r>
              <w:rPr>
                <w:sz w:val="20"/>
                <w:szCs w:val="20"/>
              </w:rPr>
              <w:t xml:space="preserve">, </w:t>
            </w:r>
            <w:proofErr w:type="spellStart"/>
            <w:r>
              <w:rPr>
                <w:rFonts w:ascii="MS Mincho" w:eastAsia="MS Mincho" w:hAnsi="MS Mincho" w:cs="MS Mincho" w:hint="eastAsia"/>
                <w:sz w:val="20"/>
                <w:szCs w:val="20"/>
              </w:rPr>
              <w:t>李</w:t>
            </w:r>
            <w:r>
              <w:rPr>
                <w:rFonts w:ascii="PingFang TC" w:eastAsia="PingFang TC" w:hAnsi="PingFang TC" w:cs="PingFang TC" w:hint="eastAsia"/>
                <w:sz w:val="20"/>
                <w:szCs w:val="20"/>
              </w:rPr>
              <w:t>晓</w:t>
            </w:r>
            <w:r>
              <w:rPr>
                <w:rFonts w:ascii="MS Mincho" w:eastAsia="MS Mincho" w:hAnsi="MS Mincho" w:cs="MS Mincho" w:hint="eastAsia"/>
                <w:sz w:val="20"/>
                <w:szCs w:val="20"/>
              </w:rPr>
              <w:t>杰，</w:t>
            </w:r>
            <w:r>
              <w:rPr>
                <w:rFonts w:ascii="PingFang TC" w:eastAsia="PingFang TC" w:hAnsi="PingFang TC" w:cs="PingFang TC" w:hint="eastAsia"/>
                <w:sz w:val="20"/>
                <w:szCs w:val="20"/>
              </w:rPr>
              <w:t>杨长</w:t>
            </w:r>
            <w:r>
              <w:rPr>
                <w:rFonts w:ascii="MS Mincho" w:eastAsia="MS Mincho" w:hAnsi="MS Mincho" w:cs="MS Mincho" w:hint="eastAsia"/>
                <w:sz w:val="20"/>
                <w:szCs w:val="20"/>
              </w:rPr>
              <w:t>玉，王宇海</w:t>
            </w:r>
            <w:proofErr w:type="spellEnd"/>
            <w:r>
              <w:rPr>
                <w:sz w:val="20"/>
                <w:szCs w:val="20"/>
              </w:rPr>
              <w:t xml:space="preserve">,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史地理</w:t>
            </w:r>
            <w:proofErr w:type="spellEnd"/>
            <w:r>
              <w:rPr>
                <w:sz w:val="20"/>
                <w:szCs w:val="20"/>
              </w:rPr>
              <w:t>. 2015.01)</w:t>
            </w:r>
          </w:p>
        </w:tc>
      </w:tr>
      <w:tr w:rsidR="00485DF6"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Default="00485DF6">
            <w:pPr>
              <w:spacing w:before="100" w:beforeAutospacing="1" w:after="100" w:afterAutospacing="1"/>
              <w:rPr>
                <w:sz w:val="20"/>
                <w:szCs w:val="20"/>
              </w:rPr>
            </w:pPr>
            <w:r>
              <w:rPr>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Default="00485DF6">
            <w:pPr>
              <w:spacing w:before="100" w:beforeAutospacing="1" w:after="100" w:afterAutospacing="1"/>
              <w:rPr>
                <w:sz w:val="20"/>
                <w:szCs w:val="20"/>
              </w:rPr>
            </w:pPr>
            <w:r>
              <w:rPr>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Default="00485DF6">
            <w:pPr>
              <w:spacing w:before="100" w:beforeAutospacing="1" w:after="100" w:afterAutospacing="1"/>
              <w:rPr>
                <w:sz w:val="20"/>
                <w:szCs w:val="20"/>
              </w:rPr>
            </w:pPr>
            <w:proofErr w:type="spellStart"/>
            <w:r>
              <w:rPr>
                <w:sz w:val="20"/>
                <w:szCs w:val="20"/>
              </w:rPr>
              <w:t>Jinlouzi</w:t>
            </w:r>
            <w:proofErr w:type="spellEnd"/>
            <w:r>
              <w:rPr>
                <w:sz w:val="20"/>
                <w:szCs w:val="20"/>
              </w:rPr>
              <w:br/>
            </w:r>
            <w:proofErr w:type="spellStart"/>
            <w:r>
              <w:rPr>
                <w:rFonts w:ascii="MS Mincho" w:eastAsia="MS Mincho" w:hAnsi="MS Mincho" w:cs="MS Mincho" w:hint="eastAsia"/>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LiangYuanDi</w:t>
            </w:r>
            <w:proofErr w:type="spellEnd"/>
            <w:r>
              <w:rPr>
                <w:sz w:val="20"/>
                <w:szCs w:val="20"/>
              </w:rPr>
              <w:t xml:space="preserve"> </w:t>
            </w:r>
            <w:proofErr w:type="spellStart"/>
            <w:r>
              <w:rPr>
                <w:rFonts w:ascii="MS Mincho" w:eastAsia="MS Mincho" w:hAnsi="MS Mincho" w:cs="MS Mincho" w:hint="eastAsia"/>
                <w:sz w:val="20"/>
                <w:szCs w:val="20"/>
              </w:rPr>
              <w:t>梁元帝</w:t>
            </w:r>
            <w:proofErr w:type="spellEnd"/>
            <w:r>
              <w:rPr>
                <w:sz w:val="20"/>
                <w:szCs w:val="20"/>
              </w:rPr>
              <w:t xml:space="preserve">, also </w:t>
            </w:r>
            <w:proofErr w:type="spellStart"/>
            <w:r>
              <w:rPr>
                <w:sz w:val="20"/>
                <w:szCs w:val="20"/>
              </w:rPr>
              <w:t>XiaoYi</w:t>
            </w:r>
            <w:proofErr w:type="spellEnd"/>
            <w:r>
              <w:rPr>
                <w:sz w:val="20"/>
                <w:szCs w:val="20"/>
              </w:rPr>
              <w:t xml:space="preserve"> </w:t>
            </w:r>
            <w:proofErr w:type="spellStart"/>
            <w:r>
              <w:rPr>
                <w:rFonts w:ascii="PingFang TC" w:eastAsia="PingFang TC" w:hAnsi="PingFang TC" w:cs="PingFang TC" w:hint="eastAsia"/>
                <w:sz w:val="20"/>
                <w:szCs w:val="20"/>
              </w:rPr>
              <w:t>萧绎</w:t>
            </w:r>
            <w:proofErr w:type="spellEnd"/>
            <w:r>
              <w:rPr>
                <w:sz w:val="20"/>
                <w:szCs w:val="20"/>
              </w:rPr>
              <w:t xml:space="preserve"> (508-555).</w:t>
            </w:r>
            <w:r>
              <w:rPr>
                <w:sz w:val="20"/>
                <w:szCs w:val="20"/>
              </w:rPr>
              <w:br/>
            </w:r>
            <w:r>
              <w:rPr>
                <w:sz w:val="20"/>
                <w:szCs w:val="20"/>
              </w:rPr>
              <w:br/>
              <w:t>Version: Multiple versions.</w:t>
            </w:r>
          </w:p>
        </w:tc>
      </w:tr>
      <w:tr w:rsidR="00485DF6"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Default="00485DF6">
            <w:pPr>
              <w:spacing w:before="100" w:beforeAutospacing="1" w:after="100" w:afterAutospacing="1"/>
              <w:rPr>
                <w:sz w:val="20"/>
                <w:szCs w:val="20"/>
              </w:rPr>
            </w:pPr>
            <w:r>
              <w:rPr>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Default="00485DF6">
            <w:pPr>
              <w:spacing w:before="100" w:beforeAutospacing="1" w:after="100" w:afterAutospacing="1"/>
              <w:rPr>
                <w:sz w:val="20"/>
                <w:szCs w:val="20"/>
              </w:rPr>
            </w:pPr>
            <w:proofErr w:type="spellStart"/>
            <w:r>
              <w:rPr>
                <w:sz w:val="20"/>
                <w:szCs w:val="20"/>
              </w:rPr>
              <w:t>Yiwen-Leiju</w:t>
            </w:r>
            <w:proofErr w:type="spellEnd"/>
            <w:r>
              <w:rPr>
                <w:sz w:val="20"/>
                <w:szCs w:val="20"/>
              </w:rPr>
              <w:br/>
            </w:r>
            <w:proofErr w:type="spellStart"/>
            <w:r>
              <w:rPr>
                <w:rFonts w:ascii="PingFang TC" w:eastAsia="PingFang TC" w:hAnsi="PingFang TC" w:cs="PingFang TC" w:hint="eastAsia"/>
                <w:sz w:val="20"/>
                <w:szCs w:val="20"/>
              </w:rPr>
              <w:t>艺</w:t>
            </w:r>
            <w:r>
              <w:rPr>
                <w:rFonts w:ascii="MS Mincho" w:eastAsia="MS Mincho" w:hAnsi="MS Mincho" w:cs="MS Mincho" w:hint="eastAsia"/>
                <w:sz w:val="20"/>
                <w:szCs w:val="20"/>
              </w:rPr>
              <w:t>文</w:t>
            </w:r>
            <w:r>
              <w:rPr>
                <w:rFonts w:ascii="Yu Gothic" w:eastAsia="Yu Gothic" w:hAnsi="Yu Gothic" w:cs="Yu Gothic" w:hint="eastAsia"/>
                <w:sz w:val="20"/>
                <w:szCs w:val="20"/>
              </w:rPr>
              <w:t>类</w:t>
            </w:r>
            <w:r>
              <w:rPr>
                <w:rFonts w:ascii="MS Mincho" w:eastAsia="MS Mincho" w:hAnsi="MS Mincho" w:cs="MS Mincho" w:hint="eastAsia"/>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李渊</w:t>
            </w:r>
            <w:proofErr w:type="spellEnd"/>
            <w:r>
              <w:rPr>
                <w:sz w:val="20"/>
                <w:szCs w:val="20"/>
              </w:rPr>
              <w:t>/</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TangGaoZu</w:t>
            </w:r>
            <w:proofErr w:type="spellEnd"/>
            <w:r>
              <w:rPr>
                <w:sz w:val="20"/>
                <w:szCs w:val="20"/>
              </w:rPr>
              <w:t xml:space="preserve"> </w:t>
            </w:r>
            <w:proofErr w:type="spellStart"/>
            <w:r>
              <w:rPr>
                <w:sz w:val="20"/>
                <w:szCs w:val="20"/>
              </w:rPr>
              <w:t>LiYuan</w:t>
            </w:r>
            <w:proofErr w:type="spellEnd"/>
            <w:r>
              <w:rPr>
                <w:sz w:val="20"/>
                <w:szCs w:val="20"/>
              </w:rPr>
              <w:t xml:space="preserve"> </w:t>
            </w:r>
            <w:proofErr w:type="spellStart"/>
            <w:r>
              <w:rPr>
                <w:rFonts w:ascii="MS Mincho" w:eastAsia="MS Mincho" w:hAnsi="MS Mincho" w:cs="MS Mincho" w:hint="eastAsia"/>
                <w:sz w:val="20"/>
                <w:szCs w:val="20"/>
              </w:rPr>
              <w:t>唐高祖李渊</w:t>
            </w:r>
            <w:proofErr w:type="spellEnd"/>
            <w:r>
              <w:rPr>
                <w:sz w:val="20"/>
                <w:szCs w:val="20"/>
              </w:rPr>
              <w:t xml:space="preserve"> (566-635), the book was edited and compiled by leader </w:t>
            </w:r>
            <w:proofErr w:type="spellStart"/>
            <w:r>
              <w:rPr>
                <w:sz w:val="20"/>
                <w:szCs w:val="20"/>
              </w:rPr>
              <w:t>OYangXun</w:t>
            </w:r>
            <w:proofErr w:type="spellEnd"/>
            <w:r>
              <w:rPr>
                <w:sz w:val="20"/>
                <w:szCs w:val="20"/>
              </w:rPr>
              <w:t xml:space="preserve"> </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r>
              <w:rPr>
                <w:sz w:val="20"/>
                <w:szCs w:val="20"/>
              </w:rPr>
              <w:t xml:space="preserve"> (557-641) and was finished in 624. </w:t>
            </w:r>
            <w:r>
              <w:rPr>
                <w:sz w:val="20"/>
                <w:szCs w:val="20"/>
              </w:rPr>
              <w:br/>
            </w:r>
            <w:r>
              <w:rPr>
                <w:sz w:val="20"/>
                <w:szCs w:val="20"/>
              </w:rPr>
              <w:br/>
              <w:t>Version: Two major versions, printed in 1959 (</w:t>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华书</w:t>
            </w:r>
            <w:r>
              <w:rPr>
                <w:rFonts w:ascii="MS Mincho" w:eastAsia="MS Mincho" w:hAnsi="MS Mincho" w:cs="MS Mincho" w:hint="eastAsia"/>
                <w:sz w:val="20"/>
                <w:szCs w:val="20"/>
              </w:rPr>
              <w:t>局影印本</w:t>
            </w:r>
            <w:proofErr w:type="spellEnd"/>
            <w:r>
              <w:rPr>
                <w:sz w:val="20"/>
                <w:szCs w:val="20"/>
              </w:rPr>
              <w:t>) and 1982 (</w:t>
            </w:r>
            <w:proofErr w:type="spellStart"/>
            <w:r>
              <w:rPr>
                <w:rFonts w:ascii="MS Mincho" w:eastAsia="MS Mincho" w:hAnsi="MS Mincho" w:cs="MS Mincho" w:hint="eastAsia"/>
                <w:sz w:val="20"/>
                <w:szCs w:val="20"/>
              </w:rPr>
              <w:t>上海古籍出版社校本</w:t>
            </w:r>
            <w:proofErr w:type="spellEnd"/>
            <w:r>
              <w:rPr>
                <w:sz w:val="20"/>
                <w:szCs w:val="20"/>
              </w:rPr>
              <w:t>).</w:t>
            </w:r>
          </w:p>
        </w:tc>
      </w:tr>
      <w:tr w:rsidR="00485DF6"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Default="00485DF6">
            <w:pPr>
              <w:spacing w:before="100" w:beforeAutospacing="1" w:after="100" w:afterAutospacing="1"/>
              <w:rPr>
                <w:sz w:val="20"/>
                <w:szCs w:val="20"/>
              </w:rPr>
            </w:pPr>
            <w:r>
              <w:rPr>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Default="00485DF6">
            <w:pPr>
              <w:spacing w:before="100" w:beforeAutospacing="1" w:after="100" w:afterAutospacing="1"/>
              <w:rPr>
                <w:sz w:val="20"/>
                <w:szCs w:val="20"/>
              </w:rPr>
            </w:pPr>
            <w:r>
              <w:rPr>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Default="00485DF6">
            <w:pPr>
              <w:spacing w:before="100" w:beforeAutospacing="1" w:after="100" w:afterAutospacing="1"/>
              <w:rPr>
                <w:sz w:val="20"/>
                <w:szCs w:val="20"/>
              </w:rPr>
            </w:pPr>
            <w:proofErr w:type="spellStart"/>
            <w:r>
              <w:rPr>
                <w:sz w:val="20"/>
                <w:szCs w:val="20"/>
              </w:rPr>
              <w:t>Qunshu-Zhiyao</w:t>
            </w:r>
            <w:proofErr w:type="spellEnd"/>
            <w:r>
              <w:rPr>
                <w:sz w:val="20"/>
                <w:szCs w:val="20"/>
              </w:rPr>
              <w:br/>
            </w:r>
            <w:proofErr w:type="spellStart"/>
            <w:r>
              <w:rPr>
                <w:rFonts w:ascii="MS Mincho" w:eastAsia="MS Mincho" w:hAnsi="MS Mincho" w:cs="MS Mincho" w:hint="eastAsia"/>
                <w:sz w:val="20"/>
                <w:szCs w:val="20"/>
              </w:rPr>
              <w:t>群</w:t>
            </w:r>
            <w:r>
              <w:rPr>
                <w:rFonts w:ascii="PingFang TC" w:eastAsia="PingFang TC" w:hAnsi="PingFang TC" w:cs="PingFang TC" w:hint="eastAsia"/>
                <w:sz w:val="20"/>
                <w:szCs w:val="20"/>
              </w:rPr>
              <w:t>书</w:t>
            </w:r>
            <w:r>
              <w:rPr>
                <w:rFonts w:ascii="MS Mincho" w:eastAsia="MS Mincho" w:hAnsi="MS Mincho" w:cs="MS Mincho" w:hint="eastAsia"/>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TangTaiZong</w:t>
            </w:r>
            <w:proofErr w:type="spellEnd"/>
            <w:r>
              <w:rPr>
                <w:sz w:val="20"/>
                <w:szCs w:val="20"/>
              </w:rPr>
              <w:t xml:space="preserve"> </w:t>
            </w:r>
            <w:proofErr w:type="spellStart"/>
            <w:r>
              <w:rPr>
                <w:sz w:val="20"/>
                <w:szCs w:val="20"/>
              </w:rPr>
              <w:t>LiShuMing</w:t>
            </w:r>
            <w:proofErr w:type="spellEnd"/>
            <w:r>
              <w:rPr>
                <w:sz w:val="20"/>
                <w:szCs w:val="20"/>
              </w:rPr>
              <w:t xml:space="preserve"> (599-649AD), the book was edited and compiled by </w:t>
            </w:r>
            <w:proofErr w:type="spellStart"/>
            <w:r>
              <w:rPr>
                <w:sz w:val="20"/>
                <w:szCs w:val="20"/>
              </w:rPr>
              <w:t>WeiZeng</w:t>
            </w:r>
            <w:proofErr w:type="spellEnd"/>
            <w:r>
              <w:rPr>
                <w:sz w:val="20"/>
                <w:szCs w:val="20"/>
              </w:rPr>
              <w:t xml:space="preserve"> </w:t>
            </w:r>
            <w:proofErr w:type="spellStart"/>
            <w:r>
              <w:rPr>
                <w:rFonts w:ascii="MS Mincho" w:eastAsia="MS Mincho" w:hAnsi="MS Mincho" w:cs="MS Mincho" w:hint="eastAsia"/>
                <w:sz w:val="20"/>
                <w:szCs w:val="20"/>
              </w:rPr>
              <w:t>魏征</w:t>
            </w:r>
            <w:proofErr w:type="spellEnd"/>
            <w:r>
              <w:rPr>
                <w:sz w:val="20"/>
                <w:szCs w:val="20"/>
              </w:rPr>
              <w:t xml:space="preserve">, </w:t>
            </w:r>
            <w:proofErr w:type="spellStart"/>
            <w:r>
              <w:rPr>
                <w:sz w:val="20"/>
                <w:szCs w:val="20"/>
              </w:rPr>
              <w:t>YuShiNan</w:t>
            </w:r>
            <w:proofErr w:type="spellEnd"/>
            <w:r>
              <w:rPr>
                <w:sz w:val="20"/>
                <w:szCs w:val="20"/>
              </w:rPr>
              <w:t xml:space="preserve"> </w:t>
            </w:r>
            <w:proofErr w:type="spellStart"/>
            <w:r>
              <w:rPr>
                <w:rFonts w:ascii="MS Mincho" w:eastAsia="MS Mincho" w:hAnsi="MS Mincho" w:cs="MS Mincho" w:hint="eastAsia"/>
                <w:sz w:val="20"/>
                <w:szCs w:val="20"/>
              </w:rPr>
              <w:t>虞世南、</w:t>
            </w:r>
            <w:r>
              <w:rPr>
                <w:sz w:val="20"/>
                <w:szCs w:val="20"/>
              </w:rPr>
              <w:t>ChuSuiLiang</w:t>
            </w:r>
            <w:proofErr w:type="spellEnd"/>
            <w:r>
              <w:rPr>
                <w:sz w:val="20"/>
                <w:szCs w:val="20"/>
              </w:rPr>
              <w:t xml:space="preserve"> </w:t>
            </w:r>
            <w:proofErr w:type="spellStart"/>
            <w:r>
              <w:rPr>
                <w:rFonts w:ascii="MS Mincho" w:eastAsia="MS Mincho" w:hAnsi="MS Mincho" w:cs="MS Mincho" w:hint="eastAsia"/>
                <w:sz w:val="20"/>
                <w:szCs w:val="20"/>
              </w:rPr>
              <w:t>褚遂良</w:t>
            </w:r>
            <w:proofErr w:type="spellEnd"/>
            <w:r>
              <w:rPr>
                <w:sz w:val="20"/>
                <w:szCs w:val="20"/>
              </w:rPr>
              <w:t xml:space="preserve"> etc., and it was finished in 631 AD.</w:t>
            </w:r>
            <w:r>
              <w:rPr>
                <w:sz w:val="20"/>
                <w:szCs w:val="20"/>
              </w:rPr>
              <w:br/>
            </w:r>
            <w:r>
              <w:rPr>
                <w:sz w:val="20"/>
                <w:szCs w:val="20"/>
              </w:rPr>
              <w:br/>
              <w:t>Version: Original version was lost. There is a copy version  in Japan.</w:t>
            </w:r>
          </w:p>
        </w:tc>
      </w:tr>
      <w:tr w:rsidR="00485DF6"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Default="00485DF6">
            <w:pPr>
              <w:spacing w:before="100" w:beforeAutospacing="1" w:after="100" w:afterAutospacing="1"/>
              <w:rPr>
                <w:sz w:val="20"/>
                <w:szCs w:val="20"/>
              </w:rPr>
            </w:pPr>
            <w:r>
              <w:rPr>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Default="00485DF6">
            <w:pPr>
              <w:spacing w:before="100" w:beforeAutospacing="1" w:after="100" w:afterAutospacing="1"/>
              <w:rPr>
                <w:sz w:val="20"/>
                <w:szCs w:val="20"/>
              </w:rPr>
            </w:pPr>
            <w:r>
              <w:rPr>
                <w:sz w:val="20"/>
                <w:szCs w:val="20"/>
              </w:rPr>
              <w:t>Da4_Qin2_Jin3_Jiao4_Bei1</w:t>
            </w:r>
            <w:r>
              <w:rPr>
                <w:sz w:val="20"/>
                <w:szCs w:val="20"/>
              </w:rPr>
              <w:br/>
            </w:r>
            <w:proofErr w:type="spellStart"/>
            <w:r>
              <w:rPr>
                <w:rFonts w:ascii="MS Mincho" w:eastAsia="MS Mincho" w:hAnsi="MS Mincho" w:cs="MS Mincho" w:hint="eastAsia"/>
                <w:sz w:val="20"/>
                <w:szCs w:val="20"/>
              </w:rPr>
              <w:t>大秦</w:t>
            </w:r>
            <w:r>
              <w:rPr>
                <w:rFonts w:ascii="PingFang TC" w:eastAsia="PingFang TC" w:hAnsi="PingFang TC" w:cs="PingFang TC" w:hint="eastAsia"/>
                <w:sz w:val="20"/>
                <w:szCs w:val="20"/>
              </w:rPr>
              <w:t>㬌</w:t>
            </w:r>
            <w:r>
              <w:rPr>
                <w:rFonts w:ascii="MS Mincho" w:eastAsia="MS Mincho" w:hAnsi="MS Mincho" w:cs="MS Mincho" w:hint="eastAsia"/>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Default="00485DF6">
            <w:pPr>
              <w:spacing w:before="100" w:beforeAutospacing="1" w:after="100" w:afterAutospacing="1"/>
              <w:rPr>
                <w:sz w:val="20"/>
                <w:szCs w:val="20"/>
              </w:rPr>
            </w:pPr>
            <w:r>
              <w:rPr>
                <w:sz w:val="20"/>
                <w:szCs w:val="20"/>
              </w:rPr>
              <w:t xml:space="preserve">Author/Date: The scripture was inscribed in 635 AD. The Nestorian Stele entitled </w:t>
            </w:r>
            <w:proofErr w:type="spellStart"/>
            <w:r>
              <w:rPr>
                <w:rFonts w:ascii="MS Mincho" w:eastAsia="MS Mincho" w:hAnsi="MS Mincho" w:cs="MS Mincho" w:hint="eastAsia"/>
                <w:sz w:val="20"/>
                <w:szCs w:val="20"/>
              </w:rPr>
              <w:t>大秦景教流行中国碑</w:t>
            </w:r>
            <w:proofErr w:type="spellEnd"/>
            <w:r>
              <w:rPr>
                <w:sz w:val="20"/>
                <w:szCs w:val="20"/>
              </w:rPr>
              <w:t xml:space="preserve"> was erected in China in 781. The Stele was discovered in 1623.</w:t>
            </w:r>
            <w:r>
              <w:rPr>
                <w:sz w:val="20"/>
                <w:szCs w:val="20"/>
              </w:rPr>
              <w:br/>
            </w:r>
            <w:r>
              <w:rPr>
                <w:sz w:val="20"/>
                <w:szCs w:val="20"/>
              </w:rPr>
              <w:br/>
              <w:t>Version: The authentication of the stone inscription has been confirmed since it was discovered.</w:t>
            </w:r>
          </w:p>
        </w:tc>
      </w:tr>
      <w:tr w:rsidR="00485DF6"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Default="00485DF6">
            <w:pPr>
              <w:spacing w:before="100" w:beforeAutospacing="1" w:after="100" w:afterAutospacing="1"/>
              <w:rPr>
                <w:sz w:val="20"/>
                <w:szCs w:val="20"/>
              </w:rPr>
            </w:pPr>
            <w:r>
              <w:rPr>
                <w:sz w:val="20"/>
                <w:szCs w:val="20"/>
              </w:rPr>
              <w:lastRenderedPageBreak/>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Default="00485DF6">
            <w:pPr>
              <w:spacing w:before="100" w:beforeAutospacing="1" w:after="100" w:afterAutospacing="1"/>
              <w:rPr>
                <w:sz w:val="20"/>
                <w:szCs w:val="20"/>
              </w:rPr>
            </w:pPr>
            <w:r>
              <w:rPr>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Default="00485DF6">
            <w:pPr>
              <w:spacing w:before="100" w:beforeAutospacing="1" w:after="100" w:afterAutospacing="1"/>
              <w:rPr>
                <w:sz w:val="20"/>
                <w:szCs w:val="20"/>
              </w:rPr>
            </w:pPr>
            <w:proofErr w:type="spellStart"/>
            <w:r>
              <w:rPr>
                <w:sz w:val="20"/>
                <w:szCs w:val="20"/>
              </w:rPr>
              <w:t>Yinfujing</w:t>
            </w:r>
            <w:proofErr w:type="spellEnd"/>
            <w:r>
              <w:rPr>
                <w:sz w:val="20"/>
                <w:szCs w:val="20"/>
              </w:rPr>
              <w:br/>
            </w:r>
            <w:proofErr w:type="spellStart"/>
            <w:r>
              <w:rPr>
                <w:rFonts w:ascii="MS Mincho" w:eastAsia="MS Mincho" w:hAnsi="MS Mincho" w:cs="MS Mincho" w:hint="eastAsia"/>
                <w:sz w:val="20"/>
                <w:szCs w:val="20"/>
              </w:rPr>
              <w:t>黄帝阴符</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Default="00485DF6">
            <w:pPr>
              <w:spacing w:before="100" w:beforeAutospacing="1" w:after="100" w:afterAutospacing="1"/>
              <w:rPr>
                <w:sz w:val="20"/>
                <w:szCs w:val="20"/>
              </w:rPr>
            </w:pPr>
            <w:r>
              <w:rPr>
                <w:sz w:val="20"/>
                <w:szCs w:val="20"/>
              </w:rPr>
              <w:t>Author/Date: not known. It is said to begin to spread in Tang Dynasty (618-907 AD).</w:t>
            </w:r>
            <w:r>
              <w:rPr>
                <w:sz w:val="20"/>
                <w:szCs w:val="20"/>
              </w:rPr>
              <w:br/>
            </w:r>
            <w:r>
              <w:rPr>
                <w:sz w:val="20"/>
                <w:szCs w:val="20"/>
              </w:rPr>
              <w:br/>
              <w:t>Version: Authentication is also debatable.</w:t>
            </w:r>
          </w:p>
        </w:tc>
      </w:tr>
      <w:tr w:rsidR="00485DF6"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Default="00485DF6">
            <w:pPr>
              <w:spacing w:before="100" w:beforeAutospacing="1" w:after="100" w:afterAutospacing="1"/>
              <w:rPr>
                <w:sz w:val="20"/>
                <w:szCs w:val="20"/>
              </w:rPr>
            </w:pPr>
            <w:r>
              <w:rPr>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Default="00485DF6">
            <w:pPr>
              <w:spacing w:before="100" w:beforeAutospacing="1" w:after="100" w:afterAutospacing="1"/>
              <w:rPr>
                <w:sz w:val="20"/>
                <w:szCs w:val="20"/>
              </w:rPr>
            </w:pPr>
            <w:r>
              <w:rPr>
                <w:sz w:val="20"/>
                <w:szCs w:val="20"/>
              </w:rPr>
              <w:t>Yilin</w:t>
            </w:r>
            <w:r>
              <w:rPr>
                <w:sz w:val="20"/>
                <w:szCs w:val="20"/>
              </w:rPr>
              <w:br/>
            </w:r>
            <w:proofErr w:type="spellStart"/>
            <w:r>
              <w:rPr>
                <w:rFonts w:ascii="MS Mincho" w:eastAsia="MS Mincho" w:hAnsi="MS Mincho" w:cs="MS Mincho" w:hint="eastAsia"/>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Default="00485DF6">
            <w:pPr>
              <w:spacing w:before="100" w:beforeAutospacing="1" w:after="100" w:afterAutospacing="1"/>
              <w:rPr>
                <w:sz w:val="20"/>
                <w:szCs w:val="20"/>
              </w:rPr>
            </w:pPr>
            <w:r>
              <w:rPr>
                <w:sz w:val="20"/>
                <w:szCs w:val="20"/>
              </w:rPr>
              <w:t xml:space="preserve">Author/Date: part of </w:t>
            </w:r>
            <w:proofErr w:type="spellStart"/>
            <w:r>
              <w:rPr>
                <w:sz w:val="20"/>
                <w:szCs w:val="20"/>
              </w:rPr>
              <w:t>SiKuQuanShu</w:t>
            </w:r>
            <w:proofErr w:type="spellEnd"/>
            <w:r>
              <w:rPr>
                <w:sz w:val="20"/>
                <w:szCs w:val="20"/>
              </w:rPr>
              <w:t xml:space="preserve"> </w:t>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MS Mincho" w:eastAsia="MS Mincho" w:hAnsi="MS Mincho" w:cs="MS Mincho" w:hint="eastAsia"/>
                <w:sz w:val="20"/>
                <w:szCs w:val="20"/>
              </w:rPr>
              <w:t>子部</w:t>
            </w:r>
            <w:proofErr w:type="spellEnd"/>
            <w:r>
              <w:rPr>
                <w:sz w:val="20"/>
                <w:szCs w:val="20"/>
              </w:rPr>
              <w:t xml:space="preserve"> </w:t>
            </w:r>
            <w:proofErr w:type="spellStart"/>
            <w:r>
              <w:rPr>
                <w:rFonts w:ascii="SimSun" w:eastAsia="SimSun" w:hAnsi="SimSun" w:cs="SimSun" w:hint="eastAsia"/>
                <w:sz w:val="20"/>
                <w:szCs w:val="20"/>
              </w:rPr>
              <w:t>杂</w:t>
            </w:r>
            <w:r>
              <w:rPr>
                <w:rFonts w:ascii="Yu Gothic" w:eastAsia="Yu Gothic" w:hAnsi="Yu Gothic" w:cs="Yu Gothic" w:hint="eastAsia"/>
                <w:sz w:val="20"/>
                <w:szCs w:val="20"/>
              </w:rPr>
              <w:t>类</w:t>
            </w:r>
            <w:proofErr w:type="spellEnd"/>
            <w:r>
              <w:rPr>
                <w:sz w:val="20"/>
                <w:szCs w:val="20"/>
              </w:rPr>
              <w:t xml:space="preserve"> (1773 AD)</w:t>
            </w:r>
            <w:r>
              <w:rPr>
                <w:sz w:val="20"/>
                <w:szCs w:val="20"/>
              </w:rPr>
              <w:br/>
            </w:r>
            <w:r>
              <w:rPr>
                <w:sz w:val="20"/>
                <w:szCs w:val="20"/>
              </w:rPr>
              <w:br/>
              <w:t>Version:</w:t>
            </w:r>
          </w:p>
        </w:tc>
      </w:tr>
      <w:tr w:rsidR="00485DF6"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Default="00485DF6">
            <w:pPr>
              <w:spacing w:before="100" w:beforeAutospacing="1" w:after="100" w:afterAutospacing="1"/>
              <w:rPr>
                <w:sz w:val="20"/>
                <w:szCs w:val="20"/>
              </w:rPr>
            </w:pPr>
            <w:r>
              <w:rPr>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Default="00485DF6">
            <w:pPr>
              <w:spacing w:before="100" w:beforeAutospacing="1" w:after="100" w:afterAutospacing="1"/>
              <w:rPr>
                <w:sz w:val="20"/>
                <w:szCs w:val="20"/>
              </w:rPr>
            </w:pPr>
            <w:proofErr w:type="spellStart"/>
            <w:r>
              <w:rPr>
                <w:sz w:val="20"/>
                <w:szCs w:val="20"/>
              </w:rPr>
              <w:t>QuanTangShi</w:t>
            </w:r>
            <w:proofErr w:type="spellEnd"/>
            <w:r>
              <w:rPr>
                <w:sz w:val="20"/>
                <w:szCs w:val="20"/>
              </w:rPr>
              <w:br/>
            </w:r>
            <w:proofErr w:type="spellStart"/>
            <w:r>
              <w:rPr>
                <w:rFonts w:ascii="MS Mincho" w:eastAsia="MS Mincho" w:hAnsi="MS Mincho" w:cs="MS Mincho" w:hint="eastAsia"/>
                <w:sz w:val="20"/>
                <w:szCs w:val="20"/>
              </w:rPr>
              <w:t>全唐</w:t>
            </w:r>
            <w:r>
              <w:rPr>
                <w:rFonts w:ascii="PingFang TC" w:eastAsia="PingFang TC" w:hAnsi="PingFang TC" w:cs="PingFang TC" w:hint="eastAsia"/>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Default="00485DF6">
            <w:pPr>
              <w:spacing w:before="100" w:beforeAutospacing="1" w:after="100" w:afterAutospacing="1"/>
              <w:rPr>
                <w:sz w:val="20"/>
                <w:szCs w:val="20"/>
              </w:rPr>
            </w:pPr>
            <w:r>
              <w:rPr>
                <w:sz w:val="20"/>
                <w:szCs w:val="20"/>
              </w:rPr>
              <w:t>Author/Date: as part of royal project, compiled by more than ten scholars, finished in 1706AD. </w:t>
            </w:r>
            <w:r>
              <w:rPr>
                <w:sz w:val="20"/>
                <w:szCs w:val="20"/>
              </w:rPr>
              <w:br/>
            </w:r>
            <w:r>
              <w:rPr>
                <w:sz w:val="20"/>
                <w:szCs w:val="20"/>
              </w:rPr>
              <w:br/>
              <w:t>Version: multiple versions. It is a collection of all poem in Tang Dynasty ()</w:t>
            </w:r>
          </w:p>
        </w:tc>
      </w:tr>
      <w:tr w:rsidR="00485DF6"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Default="00485DF6">
            <w:pPr>
              <w:spacing w:before="100" w:beforeAutospacing="1" w:after="100" w:afterAutospacing="1"/>
              <w:rPr>
                <w:sz w:val="20"/>
                <w:szCs w:val="20"/>
              </w:rPr>
            </w:pPr>
            <w:r>
              <w:rPr>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Default="00485DF6">
            <w:pPr>
              <w:spacing w:before="100" w:beforeAutospacing="1" w:after="100" w:afterAutospacing="1"/>
              <w:rPr>
                <w:sz w:val="20"/>
                <w:szCs w:val="20"/>
              </w:rPr>
            </w:pPr>
            <w:r>
              <w:rPr>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Default="00485DF6">
            <w:pPr>
              <w:spacing w:before="100" w:beforeAutospacing="1" w:after="100" w:afterAutospacing="1"/>
              <w:rPr>
                <w:sz w:val="20"/>
                <w:szCs w:val="20"/>
              </w:rPr>
            </w:pPr>
            <w:proofErr w:type="spellStart"/>
            <w:r>
              <w:rPr>
                <w:sz w:val="20"/>
                <w:szCs w:val="20"/>
              </w:rPr>
              <w:t>Tongdian</w:t>
            </w:r>
            <w:proofErr w:type="spellEnd"/>
            <w:r>
              <w:rPr>
                <w:sz w:val="20"/>
                <w:szCs w:val="20"/>
              </w:rPr>
              <w:br/>
            </w:r>
            <w:proofErr w:type="spellStart"/>
            <w:r>
              <w:rPr>
                <w:rFonts w:ascii="MS Mincho" w:eastAsia="MS Mincho" w:hAnsi="MS Mincho" w:cs="MS Mincho" w:hint="eastAsia"/>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Default="00485DF6">
            <w:pPr>
              <w:spacing w:before="100" w:beforeAutospacing="1" w:after="100" w:afterAutospacing="1"/>
              <w:rPr>
                <w:sz w:val="20"/>
                <w:szCs w:val="20"/>
              </w:rPr>
            </w:pPr>
            <w:r>
              <w:rPr>
                <w:sz w:val="20"/>
                <w:szCs w:val="20"/>
              </w:rPr>
              <w:t xml:space="preserve">Author/Date: edited mainly by </w:t>
            </w:r>
            <w:proofErr w:type="spellStart"/>
            <w:r>
              <w:rPr>
                <w:sz w:val="20"/>
                <w:szCs w:val="20"/>
              </w:rPr>
              <w:t>DuYou</w:t>
            </w:r>
            <w:proofErr w:type="spellEnd"/>
            <w:r>
              <w:rPr>
                <w:sz w:val="20"/>
                <w:szCs w:val="20"/>
              </w:rPr>
              <w:t xml:space="preserve"> </w:t>
            </w:r>
            <w:proofErr w:type="spellStart"/>
            <w:r>
              <w:rPr>
                <w:rFonts w:ascii="MS Mincho" w:eastAsia="MS Mincho" w:hAnsi="MS Mincho" w:cs="MS Mincho" w:hint="eastAsia"/>
                <w:sz w:val="20"/>
                <w:szCs w:val="20"/>
              </w:rPr>
              <w:t>杜佑</w:t>
            </w:r>
            <w:proofErr w:type="spellEnd"/>
            <w:r>
              <w:rPr>
                <w:sz w:val="20"/>
                <w:szCs w:val="20"/>
              </w:rPr>
              <w:t>, finished in 801 AD.</w:t>
            </w:r>
            <w:r>
              <w:rPr>
                <w:sz w:val="20"/>
                <w:szCs w:val="20"/>
              </w:rPr>
              <w:br/>
            </w:r>
            <w:r>
              <w:rPr>
                <w:sz w:val="20"/>
                <w:szCs w:val="20"/>
              </w:rPr>
              <w:br/>
              <w:t>Version: currently there are at least ten different versions.</w:t>
            </w:r>
          </w:p>
        </w:tc>
      </w:tr>
      <w:tr w:rsidR="00485DF6"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Default="00485DF6">
            <w:pPr>
              <w:spacing w:before="100" w:beforeAutospacing="1" w:after="100" w:afterAutospacing="1"/>
              <w:rPr>
                <w:sz w:val="20"/>
                <w:szCs w:val="20"/>
              </w:rPr>
            </w:pPr>
            <w:proofErr w:type="spellStart"/>
            <w:r>
              <w:rPr>
                <w:sz w:val="20"/>
                <w:szCs w:val="20"/>
              </w:rPr>
              <w:t>Lunyu-Zhushu</w:t>
            </w:r>
            <w:proofErr w:type="spellEnd"/>
            <w:r>
              <w:rPr>
                <w:sz w:val="20"/>
                <w:szCs w:val="20"/>
              </w:rPr>
              <w:br/>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HeYang</w:t>
            </w:r>
            <w:r>
              <w:rPr>
                <w:rFonts w:ascii="MS Mincho" w:eastAsia="MS Mincho" w:hAnsi="MS Mincho" w:cs="MS Mincho" w:hint="eastAsia"/>
                <w:sz w:val="20"/>
                <w:szCs w:val="20"/>
              </w:rPr>
              <w:t>何晏</w:t>
            </w:r>
            <w:proofErr w:type="spellEnd"/>
            <w:r>
              <w:rPr>
                <w:sz w:val="20"/>
                <w:szCs w:val="20"/>
              </w:rPr>
              <w:t xml:space="preserve"> (?-249AD)</w:t>
            </w:r>
            <w:r>
              <w:rPr>
                <w:sz w:val="20"/>
                <w:szCs w:val="20"/>
              </w:rPr>
              <w:br/>
            </w:r>
            <w:r>
              <w:rPr>
                <w:sz w:val="20"/>
                <w:szCs w:val="20"/>
              </w:rPr>
              <w:br/>
              <w:t xml:space="preserve">Version: also called </w:t>
            </w:r>
            <w:proofErr w:type="spellStart"/>
            <w:r>
              <w:rPr>
                <w:sz w:val="20"/>
                <w:szCs w:val="20"/>
              </w:rPr>
              <w:t>LunYuZhuShuJieJing</w:t>
            </w:r>
            <w:proofErr w:type="spellEnd"/>
            <w:r>
              <w:rPr>
                <w:sz w:val="20"/>
                <w:szCs w:val="20"/>
              </w:rPr>
              <w:t xml:space="preserve"> </w:t>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注疏解</w:t>
            </w:r>
            <w:r>
              <w:rPr>
                <w:rFonts w:ascii="PingFang TC" w:eastAsia="PingFang TC" w:hAnsi="PingFang TC" w:cs="PingFang TC" w:hint="eastAsia"/>
                <w:sz w:val="20"/>
                <w:szCs w:val="20"/>
              </w:rPr>
              <w:t>经</w:t>
            </w:r>
            <w:proofErr w:type="spellEnd"/>
            <w:r>
              <w:rPr>
                <w:sz w:val="20"/>
                <w:szCs w:val="20"/>
              </w:rPr>
              <w:t>. Multiple versions exist in history.</w:t>
            </w:r>
          </w:p>
        </w:tc>
      </w:tr>
      <w:tr w:rsidR="00485DF6"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Default="00485DF6">
            <w:pPr>
              <w:spacing w:before="100" w:beforeAutospacing="1" w:after="100" w:afterAutospacing="1"/>
              <w:rPr>
                <w:sz w:val="20"/>
                <w:szCs w:val="20"/>
              </w:rPr>
            </w:pPr>
            <w:r>
              <w:rPr>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Default="00485DF6">
            <w:pPr>
              <w:spacing w:before="100" w:beforeAutospacing="1" w:after="100" w:afterAutospacing="1"/>
              <w:rPr>
                <w:sz w:val="20"/>
                <w:szCs w:val="20"/>
              </w:rPr>
            </w:pPr>
            <w:r>
              <w:rPr>
                <w:sz w:val="20"/>
                <w:szCs w:val="20"/>
              </w:rPr>
              <w:t>Three Character Classic</w:t>
            </w:r>
            <w:r>
              <w:rPr>
                <w:sz w:val="20"/>
                <w:szCs w:val="20"/>
              </w:rPr>
              <w:br/>
            </w:r>
            <w:proofErr w:type="spellStart"/>
            <w:r>
              <w:rPr>
                <w:rFonts w:ascii="MS Mincho" w:eastAsia="MS Mincho" w:hAnsi="MS Mincho" w:cs="MS Mincho" w:hint="eastAsia"/>
                <w:sz w:val="20"/>
                <w:szCs w:val="20"/>
              </w:rPr>
              <w:t>三字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Default="00485DF6">
            <w:pPr>
              <w:spacing w:before="100" w:beforeAutospacing="1" w:after="100" w:afterAutospacing="1"/>
              <w:rPr>
                <w:sz w:val="20"/>
                <w:szCs w:val="20"/>
              </w:rPr>
            </w:pPr>
            <w:r>
              <w:rPr>
                <w:sz w:val="20"/>
                <w:szCs w:val="20"/>
              </w:rPr>
              <w:t xml:space="preserve">Author/Date: arguable. Some believe it is written by </w:t>
            </w:r>
            <w:proofErr w:type="spellStart"/>
            <w:r>
              <w:rPr>
                <w:sz w:val="20"/>
                <w:szCs w:val="20"/>
              </w:rPr>
              <w:t>WangYiLin</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r>
              <w:rPr>
                <w:sz w:val="20"/>
                <w:szCs w:val="20"/>
              </w:rPr>
              <w:t xml:space="preserve">(1223-1296),modified by </w:t>
            </w:r>
            <w:proofErr w:type="spellStart"/>
            <w:r>
              <w:rPr>
                <w:rFonts w:ascii="MS Mincho" w:eastAsia="MS Mincho" w:hAnsi="MS Mincho" w:cs="MS Mincho" w:hint="eastAsia"/>
                <w:sz w:val="20"/>
                <w:szCs w:val="20"/>
              </w:rPr>
              <w:t>章太炎</w:t>
            </w:r>
            <w:proofErr w:type="spellEnd"/>
            <w:r>
              <w:rPr>
                <w:sz w:val="20"/>
                <w:szCs w:val="20"/>
              </w:rPr>
              <w:t xml:space="preserve"> (1869-1936)</w:t>
            </w:r>
            <w:r>
              <w:rPr>
                <w:sz w:val="20"/>
                <w:szCs w:val="20"/>
              </w:rPr>
              <w:br/>
            </w:r>
            <w:r>
              <w:rPr>
                <w:sz w:val="20"/>
                <w:szCs w:val="20"/>
              </w:rPr>
              <w:br/>
              <w:t>Version: multiple.</w:t>
            </w:r>
          </w:p>
        </w:tc>
      </w:tr>
      <w:tr w:rsidR="00485DF6"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Default="00485DF6">
            <w:pPr>
              <w:spacing w:before="100" w:beforeAutospacing="1" w:after="100" w:afterAutospacing="1"/>
              <w:rPr>
                <w:sz w:val="20"/>
                <w:szCs w:val="20"/>
              </w:rPr>
            </w:pPr>
            <w:proofErr w:type="spellStart"/>
            <w:r>
              <w:rPr>
                <w:sz w:val="20"/>
                <w:szCs w:val="20"/>
              </w:rPr>
              <w:t>Xiaojing-Zhushu</w:t>
            </w:r>
            <w:proofErr w:type="spellEnd"/>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XinBing</w:t>
            </w:r>
            <w:r>
              <w:rPr>
                <w:rFonts w:ascii="MS Mincho" w:eastAsia="MS Mincho" w:hAnsi="MS Mincho" w:cs="MS Mincho" w:hint="eastAsia"/>
                <w:sz w:val="20"/>
                <w:szCs w:val="20"/>
              </w:rPr>
              <w:t>邢昺</w:t>
            </w:r>
            <w:proofErr w:type="spellEnd"/>
            <w:r>
              <w:rPr>
                <w:sz w:val="20"/>
                <w:szCs w:val="20"/>
              </w:rPr>
              <w:t>(932-1010).</w:t>
            </w:r>
            <w:r>
              <w:rPr>
                <w:sz w:val="20"/>
                <w:szCs w:val="20"/>
              </w:rPr>
              <w:br/>
            </w:r>
            <w:r>
              <w:rPr>
                <w:sz w:val="20"/>
                <w:szCs w:val="20"/>
              </w:rPr>
              <w:br/>
              <w:t>Version: multiple.</w:t>
            </w:r>
          </w:p>
        </w:tc>
      </w:tr>
      <w:tr w:rsidR="00485DF6"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Default="00485DF6">
            <w:pPr>
              <w:spacing w:before="100" w:beforeAutospacing="1" w:after="100" w:afterAutospacing="1"/>
              <w:rPr>
                <w:sz w:val="20"/>
                <w:szCs w:val="20"/>
              </w:rPr>
            </w:pPr>
            <w:r>
              <w:rPr>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Default="00485DF6">
            <w:pPr>
              <w:spacing w:before="100" w:beforeAutospacing="1" w:after="100" w:afterAutospacing="1"/>
              <w:rPr>
                <w:sz w:val="20"/>
                <w:szCs w:val="20"/>
              </w:rPr>
            </w:pPr>
            <w:r>
              <w:rPr>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Default="00485DF6">
            <w:pPr>
              <w:spacing w:before="100" w:beforeAutospacing="1" w:after="100" w:afterAutospacing="1"/>
              <w:rPr>
                <w:sz w:val="20"/>
                <w:szCs w:val="20"/>
              </w:rPr>
            </w:pPr>
            <w:proofErr w:type="spellStart"/>
            <w:r>
              <w:rPr>
                <w:sz w:val="20"/>
                <w:szCs w:val="20"/>
              </w:rPr>
              <w:t>ChineseBuddhismSutra</w:t>
            </w:r>
            <w:proofErr w:type="spellEnd"/>
            <w:r>
              <w:rPr>
                <w:sz w:val="20"/>
                <w:szCs w:val="20"/>
              </w:rPr>
              <w:br/>
            </w:r>
            <w:proofErr w:type="spellStart"/>
            <w:r>
              <w:rPr>
                <w:rFonts w:ascii="MS Mincho" w:eastAsia="MS Mincho" w:hAnsi="MS Mincho" w:cs="MS Mincho" w:hint="eastAsia"/>
                <w:sz w:val="20"/>
                <w:szCs w:val="20"/>
              </w:rPr>
              <w:t>大藏</w:t>
            </w:r>
            <w:r>
              <w:rPr>
                <w:rFonts w:ascii="PingFang TC" w:eastAsia="PingFang TC" w:hAnsi="PingFang TC" w:cs="PingFang TC" w:hint="eastAsia"/>
                <w:sz w:val="20"/>
                <w:szCs w:val="20"/>
              </w:rPr>
              <w:t>经</w:t>
            </w:r>
            <w:proofErr w:type="spellEnd"/>
            <w:r>
              <w:rPr>
                <w:sz w:val="20"/>
                <w:szCs w:val="20"/>
              </w:rPr>
              <w:t>(</w:t>
            </w:r>
            <w:proofErr w:type="spellStart"/>
            <w:r>
              <w:rPr>
                <w:rFonts w:ascii="MS Mincho" w:eastAsia="MS Mincho" w:hAnsi="MS Mincho" w:cs="MS Mincho" w:hint="eastAsia"/>
                <w:sz w:val="20"/>
                <w:szCs w:val="20"/>
              </w:rPr>
              <w:t>佛教</w:t>
            </w:r>
            <w:r>
              <w:rPr>
                <w:rFonts w:ascii="PingFang TC" w:eastAsia="PingFang TC" w:hAnsi="PingFang TC" w:cs="PingFang TC" w:hint="eastAsia"/>
                <w:sz w:val="20"/>
                <w:szCs w:val="20"/>
              </w:rPr>
              <w:t>经</w:t>
            </w:r>
            <w:r>
              <w:rPr>
                <w:rFonts w:ascii="MS Mincho" w:eastAsia="MS Mincho" w:hAnsi="MS Mincho" w:cs="MS Mincho" w:hint="eastAsia"/>
                <w:sz w:val="20"/>
                <w:szCs w:val="20"/>
              </w:rPr>
              <w:t>典</w:t>
            </w:r>
            <w:r>
              <w:rPr>
                <w:rFonts w:ascii="PingFang TC" w:eastAsia="PingFang TC" w:hAnsi="PingFang TC" w:cs="PingFang TC" w:hint="eastAsia"/>
                <w:sz w:val="20"/>
                <w:szCs w:val="20"/>
              </w:rPr>
              <w:t>总</w:t>
            </w:r>
            <w:r>
              <w:rPr>
                <w:rFonts w:ascii="MS Mincho" w:eastAsia="MS Mincho" w:hAnsi="MS Mincho" w:cs="MS Mincho" w:hint="eastAsia"/>
                <w:sz w:val="20"/>
                <w:szCs w:val="20"/>
              </w:rPr>
              <w:t>集</w:t>
            </w:r>
            <w:proofErr w:type="spellEnd"/>
            <w:r>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Default="00485DF6">
            <w:pPr>
              <w:spacing w:before="100" w:beforeAutospacing="1" w:after="100" w:afterAutospacing="1"/>
              <w:rPr>
                <w:sz w:val="20"/>
                <w:szCs w:val="20"/>
              </w:rPr>
            </w:pPr>
            <w:r>
              <w:rPr>
                <w:sz w:val="20"/>
                <w:szCs w:val="20"/>
              </w:rPr>
              <w:t>Author/Date: the collection of all Chinese Buddhism documents in history ended by 1911.</w:t>
            </w:r>
            <w:r>
              <w:rPr>
                <w:sz w:val="20"/>
                <w:szCs w:val="20"/>
              </w:rPr>
              <w:br/>
            </w:r>
            <w:r>
              <w:rPr>
                <w:sz w:val="20"/>
                <w:szCs w:val="20"/>
              </w:rPr>
              <w:br/>
              <w:t>Version: multiple.</w:t>
            </w:r>
          </w:p>
        </w:tc>
      </w:tr>
      <w:tr w:rsidR="00485DF6"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Default="00485DF6">
            <w:pPr>
              <w:spacing w:before="100" w:beforeAutospacing="1" w:after="100" w:afterAutospacing="1"/>
              <w:rPr>
                <w:sz w:val="20"/>
                <w:szCs w:val="20"/>
              </w:rPr>
            </w:pPr>
            <w:r>
              <w:rPr>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Yulan</w:t>
            </w:r>
            <w:proofErr w:type="spellEnd"/>
            <w:r>
              <w:rPr>
                <w:sz w:val="20"/>
                <w:szCs w:val="20"/>
              </w:rPr>
              <w:br/>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Default="00485DF6">
            <w:pPr>
              <w:spacing w:before="100" w:beforeAutospacing="1" w:after="100" w:afterAutospacing="1"/>
              <w:rPr>
                <w:sz w:val="20"/>
                <w:szCs w:val="20"/>
              </w:rPr>
            </w:pPr>
            <w:r>
              <w:rPr>
                <w:sz w:val="20"/>
                <w:szCs w:val="20"/>
              </w:rPr>
              <w:t>Author/Date: part of royal project. Finished in 983 AD.</w:t>
            </w:r>
            <w:r>
              <w:rPr>
                <w:sz w:val="20"/>
                <w:szCs w:val="20"/>
              </w:rPr>
              <w:br/>
            </w:r>
            <w:r>
              <w:rPr>
                <w:sz w:val="20"/>
                <w:szCs w:val="20"/>
              </w:rPr>
              <w:br/>
              <w:t xml:space="preserve">Version: also called </w:t>
            </w:r>
            <w:proofErr w:type="spellStart"/>
            <w:r>
              <w:rPr>
                <w:sz w:val="20"/>
                <w:szCs w:val="20"/>
              </w:rPr>
              <w:t>TaiPingLeiBian</w:t>
            </w:r>
            <w:proofErr w:type="spellEnd"/>
            <w:r>
              <w:rPr>
                <w:sz w:val="20"/>
                <w:szCs w:val="20"/>
              </w:rPr>
              <w:t xml:space="preserve"> </w:t>
            </w:r>
            <w:proofErr w:type="spellStart"/>
            <w:r>
              <w:rPr>
                <w:rFonts w:ascii="MS Mincho" w:eastAsia="MS Mincho" w:hAnsi="MS Mincho" w:cs="MS Mincho" w:hint="eastAsia"/>
                <w:sz w:val="20"/>
                <w:szCs w:val="20"/>
              </w:rPr>
              <w:t>太平</w:t>
            </w:r>
            <w:r>
              <w:rPr>
                <w:rFonts w:ascii="Yu Gothic" w:eastAsia="Yu Gothic" w:hAnsi="Yu Gothic" w:cs="Yu Gothic" w:hint="eastAsia"/>
                <w:sz w:val="20"/>
                <w:szCs w:val="20"/>
              </w:rPr>
              <w:t>类</w:t>
            </w:r>
            <w:r>
              <w:rPr>
                <w:rFonts w:ascii="PingFang TC" w:eastAsia="PingFang TC" w:hAnsi="PingFang TC" w:cs="PingFang TC" w:hint="eastAsia"/>
                <w:sz w:val="20"/>
                <w:szCs w:val="20"/>
              </w:rPr>
              <w:t>编</w:t>
            </w:r>
            <w:proofErr w:type="spellEnd"/>
            <w:r>
              <w:rPr>
                <w:sz w:val="20"/>
                <w:szCs w:val="20"/>
              </w:rPr>
              <w:t xml:space="preserve">, </w:t>
            </w:r>
            <w:proofErr w:type="spellStart"/>
            <w:r>
              <w:rPr>
                <w:sz w:val="20"/>
                <w:szCs w:val="20"/>
              </w:rPr>
              <w:t>TaiPinBianLei</w:t>
            </w:r>
            <w:proofErr w:type="spellEnd"/>
            <w:r>
              <w:rPr>
                <w:sz w:val="20"/>
                <w:szCs w:val="20"/>
              </w:rPr>
              <w:t xml:space="preserve"> </w:t>
            </w:r>
            <w:proofErr w:type="spellStart"/>
            <w:r>
              <w:rPr>
                <w:rFonts w:ascii="MS Mincho" w:eastAsia="MS Mincho" w:hAnsi="MS Mincho" w:cs="MS Mincho" w:hint="eastAsia"/>
                <w:sz w:val="20"/>
                <w:szCs w:val="20"/>
              </w:rPr>
              <w:t>太平</w:t>
            </w:r>
            <w:r>
              <w:rPr>
                <w:rFonts w:ascii="PingFang TC" w:eastAsia="PingFang TC" w:hAnsi="PingFang TC" w:cs="PingFang TC" w:hint="eastAsia"/>
                <w:sz w:val="20"/>
                <w:szCs w:val="20"/>
              </w:rPr>
              <w:t>编</w:t>
            </w:r>
            <w:r>
              <w:rPr>
                <w:rFonts w:ascii="Yu Gothic" w:eastAsia="Yu Gothic" w:hAnsi="Yu Gothic" w:cs="Yu Gothic" w:hint="eastAsia"/>
                <w:sz w:val="20"/>
                <w:szCs w:val="20"/>
              </w:rPr>
              <w:t>类</w:t>
            </w:r>
            <w:proofErr w:type="spellEnd"/>
            <w:r>
              <w:rPr>
                <w:sz w:val="20"/>
                <w:szCs w:val="20"/>
              </w:rPr>
              <w:t xml:space="preserve"> compiled in North Song Dynasty (960-1127AD). </w:t>
            </w:r>
            <w:proofErr w:type="spellStart"/>
            <w:r>
              <w:rPr>
                <w:sz w:val="20"/>
                <w:szCs w:val="20"/>
              </w:rPr>
              <w:t>TaiPingYuLan</w:t>
            </w:r>
            <w:proofErr w:type="spellEnd"/>
            <w:r>
              <w:rPr>
                <w:sz w:val="20"/>
                <w:szCs w:val="20"/>
              </w:rPr>
              <w:t xml:space="preserve"> </w:t>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xml:space="preserve">, </w:t>
            </w:r>
            <w:proofErr w:type="spellStart"/>
            <w:r>
              <w:rPr>
                <w:sz w:val="20"/>
                <w:szCs w:val="20"/>
              </w:rPr>
              <w:t>TaiPingGuangJi</w:t>
            </w:r>
            <w:proofErr w:type="spellEnd"/>
            <w:r>
              <w:rPr>
                <w:sz w:val="20"/>
                <w:szCs w:val="20"/>
              </w:rPr>
              <w:t xml:space="preserve"> </w:t>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WenYuanYinHua</w:t>
            </w:r>
            <w:r>
              <w:rPr>
                <w:rFonts w:ascii="MS Mincho" w:eastAsia="MS Mincho" w:hAnsi="MS Mincho" w:cs="MS Mincho" w:hint="eastAsia"/>
                <w:sz w:val="20"/>
                <w:szCs w:val="20"/>
              </w:rPr>
              <w:t>文</w:t>
            </w:r>
            <w:r>
              <w:rPr>
                <w:rFonts w:ascii="MS Mincho" w:eastAsia="MS Mincho" w:hAnsi="MS Mincho" w:cs="MS Mincho" w:hint="eastAsia"/>
                <w:sz w:val="20"/>
                <w:szCs w:val="20"/>
              </w:rPr>
              <w:lastRenderedPageBreak/>
              <w:t>苑英</w:t>
            </w:r>
            <w:r>
              <w:rPr>
                <w:rFonts w:ascii="PingFang TC" w:eastAsia="PingFang TC" w:hAnsi="PingFang TC" w:cs="PingFang TC" w:hint="eastAsia"/>
                <w:sz w:val="20"/>
                <w:szCs w:val="20"/>
              </w:rPr>
              <w:t>华</w:t>
            </w:r>
            <w:r>
              <w:rPr>
                <w:sz w:val="20"/>
                <w:szCs w:val="20"/>
              </w:rPr>
              <w:t>,CeFuYuanGui</w:t>
            </w:r>
            <w:r>
              <w:rPr>
                <w:rFonts w:ascii="MS Mincho" w:eastAsia="MS Mincho" w:hAnsi="MS Mincho" w:cs="MS Mincho" w:hint="eastAsia"/>
                <w:sz w:val="20"/>
                <w:szCs w:val="20"/>
              </w:rPr>
              <w:t>册府元</w:t>
            </w:r>
            <w:r>
              <w:rPr>
                <w:rFonts w:ascii="PingFang TC" w:eastAsia="PingFang TC" w:hAnsi="PingFang TC" w:cs="PingFang TC" w:hint="eastAsia"/>
                <w:sz w:val="20"/>
                <w:szCs w:val="20"/>
              </w:rPr>
              <w:t>龟</w:t>
            </w:r>
            <w:proofErr w:type="spellEnd"/>
            <w:r>
              <w:rPr>
                <w:sz w:val="20"/>
                <w:szCs w:val="20"/>
              </w:rPr>
              <w:t xml:space="preserve"> are called four great Book of </w:t>
            </w:r>
            <w:proofErr w:type="spellStart"/>
            <w:r>
              <w:rPr>
                <w:sz w:val="20"/>
                <w:szCs w:val="20"/>
              </w:rPr>
              <w:t>SongHui</w:t>
            </w:r>
            <w:proofErr w:type="spellEnd"/>
            <w:r>
              <w:rPr>
                <w:sz w:val="20"/>
                <w:szCs w:val="20"/>
              </w:rPr>
              <w:t xml:space="preserve">. </w:t>
            </w:r>
            <w:proofErr w:type="spellStart"/>
            <w:r>
              <w:rPr>
                <w:rFonts w:ascii="MS Mincho" w:eastAsia="MS Mincho" w:hAnsi="MS Mincho" w:cs="MS Mincho" w:hint="eastAsia"/>
                <w:sz w:val="20"/>
                <w:szCs w:val="20"/>
              </w:rPr>
              <w:t>宋</w:t>
            </w:r>
            <w:r>
              <w:rPr>
                <w:rFonts w:ascii="PingFang TC" w:eastAsia="PingFang TC" w:hAnsi="PingFang TC" w:cs="PingFang TC" w:hint="eastAsia"/>
                <w:sz w:val="20"/>
                <w:szCs w:val="20"/>
              </w:rPr>
              <w:t>汇</w:t>
            </w:r>
            <w:r>
              <w:rPr>
                <w:rFonts w:ascii="MS Mincho" w:eastAsia="MS Mincho" w:hAnsi="MS Mincho" w:cs="MS Mincho" w:hint="eastAsia"/>
                <w:sz w:val="20"/>
                <w:szCs w:val="20"/>
              </w:rPr>
              <w:t>部四大</w:t>
            </w:r>
            <w:r>
              <w:rPr>
                <w:rFonts w:ascii="PingFang TC" w:eastAsia="PingFang TC" w:hAnsi="PingFang TC" w:cs="PingFang TC" w:hint="eastAsia"/>
                <w:sz w:val="20"/>
                <w:szCs w:val="20"/>
              </w:rPr>
              <w:t>书</w:t>
            </w:r>
            <w:proofErr w:type="spellEnd"/>
            <w:r>
              <w:rPr>
                <w:sz w:val="20"/>
                <w:szCs w:val="20"/>
              </w:rPr>
              <w:t xml:space="preserve">, part of Zi in </w:t>
            </w:r>
            <w:proofErr w:type="spellStart"/>
            <w:r>
              <w:rPr>
                <w:sz w:val="20"/>
                <w:szCs w:val="20"/>
              </w:rPr>
              <w:t>SiKuQuanShu</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Version: multiple.</w:t>
            </w:r>
          </w:p>
        </w:tc>
      </w:tr>
      <w:tr w:rsidR="00485DF6"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Default="00485DF6">
            <w:pPr>
              <w:spacing w:before="100" w:beforeAutospacing="1" w:after="100" w:afterAutospacing="1"/>
              <w:rPr>
                <w:sz w:val="20"/>
                <w:szCs w:val="20"/>
              </w:rPr>
            </w:pPr>
            <w:r>
              <w:rPr>
                <w:sz w:val="20"/>
                <w:szCs w:val="20"/>
              </w:rPr>
              <w:lastRenderedPageBreak/>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Guangji</w:t>
            </w:r>
            <w:proofErr w:type="spellEnd"/>
            <w:r>
              <w:rPr>
                <w:sz w:val="20"/>
                <w:szCs w:val="20"/>
              </w:rPr>
              <w:br/>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Default="00485DF6">
            <w:pPr>
              <w:spacing w:before="100" w:beforeAutospacing="1" w:after="100" w:afterAutospacing="1"/>
              <w:rPr>
                <w:sz w:val="20"/>
                <w:szCs w:val="20"/>
              </w:rPr>
            </w:pPr>
            <w:r>
              <w:rPr>
                <w:sz w:val="20"/>
                <w:szCs w:val="20"/>
              </w:rPr>
              <w:t xml:space="preserve">Author/Date: Refer to </w:t>
            </w:r>
            <w:proofErr w:type="spellStart"/>
            <w:r>
              <w:rPr>
                <w:sz w:val="20"/>
                <w:szCs w:val="20"/>
              </w:rPr>
              <w:t>TaiPingYuLan</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Finished in 978 AD.</w:t>
            </w:r>
            <w:r>
              <w:rPr>
                <w:sz w:val="20"/>
                <w:szCs w:val="20"/>
              </w:rPr>
              <w:br/>
            </w:r>
            <w:r>
              <w:rPr>
                <w:sz w:val="20"/>
                <w:szCs w:val="20"/>
              </w:rPr>
              <w:br/>
              <w:t>Version: 500 volumes.</w:t>
            </w:r>
          </w:p>
        </w:tc>
      </w:tr>
      <w:tr w:rsidR="00485DF6"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Default="00485DF6">
            <w:pPr>
              <w:spacing w:before="100" w:beforeAutospacing="1" w:after="100" w:afterAutospacing="1"/>
              <w:rPr>
                <w:sz w:val="20"/>
                <w:szCs w:val="20"/>
              </w:rPr>
            </w:pPr>
            <w:r>
              <w:rPr>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Default="00485DF6">
            <w:pPr>
              <w:spacing w:before="100" w:beforeAutospacing="1" w:after="100" w:afterAutospacing="1"/>
              <w:rPr>
                <w:sz w:val="20"/>
                <w:szCs w:val="20"/>
              </w:rPr>
            </w:pPr>
            <w:proofErr w:type="spellStart"/>
            <w:r>
              <w:rPr>
                <w:sz w:val="20"/>
                <w:szCs w:val="20"/>
              </w:rPr>
              <w:t>Su</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素</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ZhangLiang</w:t>
            </w:r>
            <w:proofErr w:type="spellEnd"/>
            <w:r>
              <w:rPr>
                <w:sz w:val="20"/>
                <w:szCs w:val="20"/>
              </w:rPr>
              <w:t xml:space="preserve">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汉张</w:t>
            </w:r>
            <w:r>
              <w:rPr>
                <w:rFonts w:ascii="MS Mincho" w:eastAsia="MS Mincho" w:hAnsi="MS Mincho" w:cs="MS Mincho" w:hint="eastAsia"/>
                <w:sz w:val="20"/>
                <w:szCs w:val="20"/>
              </w:rPr>
              <w:t>良</w:t>
            </w:r>
            <w:proofErr w:type="spellEnd"/>
            <w:r>
              <w:rPr>
                <w:sz w:val="20"/>
                <w:szCs w:val="20"/>
              </w:rPr>
              <w:t xml:space="preserve">(250-189 BC), some scholars considered is as part of the book of </w:t>
            </w:r>
            <w:proofErr w:type="spellStart"/>
            <w:r>
              <w:rPr>
                <w:sz w:val="20"/>
                <w:szCs w:val="20"/>
              </w:rPr>
              <w:t>HuanShiGongSanLue</w:t>
            </w:r>
            <w:proofErr w:type="spellEnd"/>
            <w:r>
              <w:rPr>
                <w:sz w:val="20"/>
                <w:szCs w:val="20"/>
              </w:rPr>
              <w:t xml:space="preserve"> </w:t>
            </w:r>
            <w:proofErr w:type="spellStart"/>
            <w:r>
              <w:rPr>
                <w:rFonts w:ascii="MS Mincho" w:eastAsia="MS Mincho" w:hAnsi="MS Mincho" w:cs="MS Mincho" w:hint="eastAsia"/>
                <w:sz w:val="20"/>
                <w:szCs w:val="20"/>
              </w:rPr>
              <w:t>黄石公三略</w:t>
            </w:r>
            <w:proofErr w:type="spellEnd"/>
            <w:r>
              <w:rPr>
                <w:sz w:val="20"/>
                <w:szCs w:val="20"/>
              </w:rPr>
              <w:t>.</w:t>
            </w:r>
            <w:r>
              <w:rPr>
                <w:sz w:val="20"/>
                <w:szCs w:val="20"/>
              </w:rPr>
              <w:br/>
            </w:r>
            <w:r>
              <w:rPr>
                <w:sz w:val="20"/>
                <w:szCs w:val="20"/>
              </w:rPr>
              <w:br/>
              <w:t>Version: unknown.</w:t>
            </w:r>
          </w:p>
        </w:tc>
      </w:tr>
      <w:tr w:rsidR="00485DF6"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Default="00485DF6">
            <w:pPr>
              <w:spacing w:before="100" w:beforeAutospacing="1" w:after="100" w:afterAutospacing="1"/>
              <w:rPr>
                <w:sz w:val="20"/>
                <w:szCs w:val="20"/>
              </w:rPr>
            </w:pPr>
            <w:r>
              <w:rPr>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Default="00485DF6">
            <w:pPr>
              <w:spacing w:before="100" w:beforeAutospacing="1" w:after="100" w:afterAutospacing="1"/>
              <w:rPr>
                <w:sz w:val="20"/>
                <w:szCs w:val="20"/>
              </w:rPr>
            </w:pPr>
            <w:r>
              <w:rPr>
                <w:sz w:val="20"/>
                <w:szCs w:val="20"/>
              </w:rPr>
              <w:t>Wen Shi Zhen Jing</w:t>
            </w:r>
            <w:r>
              <w:rPr>
                <w:sz w:val="20"/>
                <w:szCs w:val="20"/>
              </w:rPr>
              <w:br/>
            </w:r>
            <w:proofErr w:type="spellStart"/>
            <w:r>
              <w:rPr>
                <w:rFonts w:ascii="MS Mincho" w:eastAsia="MS Mincho" w:hAnsi="MS Mincho" w:cs="MS Mincho" w:hint="eastAsia"/>
                <w:sz w:val="20"/>
                <w:szCs w:val="20"/>
              </w:rPr>
              <w:t>文始真</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Default="00485DF6">
            <w:pPr>
              <w:spacing w:before="100" w:beforeAutospacing="1" w:after="100" w:afterAutospacing="1"/>
              <w:rPr>
                <w:sz w:val="20"/>
                <w:szCs w:val="20"/>
              </w:rPr>
            </w:pPr>
            <w:r>
              <w:rPr>
                <w:sz w:val="20"/>
                <w:szCs w:val="20"/>
              </w:rPr>
              <w:t xml:space="preserve">Author/Date: It is said the book was written by or based up sage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 xml:space="preserve"> (unknown person) in Spring-Autumn and Warring States(770-221BC).</w:t>
            </w:r>
            <w:r>
              <w:rPr>
                <w:sz w:val="20"/>
                <w:szCs w:val="20"/>
              </w:rPr>
              <w:br/>
            </w:r>
            <w:r>
              <w:rPr>
                <w:sz w:val="20"/>
                <w:szCs w:val="20"/>
              </w:rPr>
              <w:br/>
              <w:t xml:space="preserve">Version: The name of the book was also called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w:t>
            </w:r>
          </w:p>
        </w:tc>
      </w:tr>
      <w:tr w:rsidR="00485DF6"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Default="00485DF6">
            <w:pPr>
              <w:spacing w:before="100" w:beforeAutospacing="1" w:after="100" w:afterAutospacing="1"/>
              <w:rPr>
                <w:sz w:val="20"/>
                <w:szCs w:val="20"/>
              </w:rPr>
            </w:pPr>
            <w:r>
              <w:rPr>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Default="00485DF6">
            <w:pPr>
              <w:spacing w:before="100" w:beforeAutospacing="1" w:after="100" w:afterAutospacing="1"/>
              <w:rPr>
                <w:sz w:val="20"/>
                <w:szCs w:val="20"/>
              </w:rPr>
            </w:pPr>
            <w:r>
              <w:rPr>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Default="00485DF6">
            <w:pPr>
              <w:spacing w:before="100" w:beforeAutospacing="1" w:after="100" w:afterAutospacing="1"/>
              <w:rPr>
                <w:sz w:val="20"/>
                <w:szCs w:val="20"/>
              </w:rPr>
            </w:pPr>
            <w:proofErr w:type="spellStart"/>
            <w:r>
              <w:rPr>
                <w:sz w:val="20"/>
                <w:szCs w:val="20"/>
              </w:rPr>
              <w:t>Guangyun</w:t>
            </w:r>
            <w:proofErr w:type="spellEnd"/>
            <w:r>
              <w:rPr>
                <w:sz w:val="20"/>
                <w:szCs w:val="20"/>
              </w:rPr>
              <w:br/>
            </w:r>
            <w:proofErr w:type="spellStart"/>
            <w:r>
              <w:rPr>
                <w:rFonts w:ascii="MS Mincho" w:eastAsia="MS Mincho" w:hAnsi="MS Mincho" w:cs="MS Mincho" w:hint="eastAsia"/>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Default="00485DF6">
            <w:pPr>
              <w:spacing w:before="100" w:beforeAutospacing="1" w:after="100" w:afterAutospacing="1"/>
              <w:rPr>
                <w:sz w:val="20"/>
                <w:szCs w:val="20"/>
              </w:rPr>
            </w:pPr>
            <w:r>
              <w:rPr>
                <w:sz w:val="20"/>
                <w:szCs w:val="20"/>
              </w:rPr>
              <w:t>Author/Date: As a part of royal project, it was finished in around 1008 AD.</w:t>
            </w:r>
            <w:r>
              <w:rPr>
                <w:sz w:val="20"/>
                <w:szCs w:val="20"/>
              </w:rPr>
              <w:br/>
            </w:r>
            <w:r>
              <w:rPr>
                <w:sz w:val="20"/>
                <w:szCs w:val="20"/>
              </w:rPr>
              <w:br/>
              <w:t xml:space="preserve">Version: Also called </w:t>
            </w:r>
            <w:proofErr w:type="spellStart"/>
            <w:r>
              <w:rPr>
                <w:sz w:val="20"/>
                <w:szCs w:val="20"/>
              </w:rPr>
              <w:t>DaSongChongXiuGuanYun</w:t>
            </w:r>
            <w:proofErr w:type="spellEnd"/>
            <w:r>
              <w:rPr>
                <w:sz w:val="20"/>
                <w:szCs w:val="20"/>
              </w:rPr>
              <w:t xml:space="preserve"> </w:t>
            </w:r>
            <w:proofErr w:type="spellStart"/>
            <w:r>
              <w:rPr>
                <w:rFonts w:ascii="MS Mincho" w:eastAsia="MS Mincho" w:hAnsi="MS Mincho" w:cs="MS Mincho" w:hint="eastAsia"/>
                <w:sz w:val="20"/>
                <w:szCs w:val="20"/>
              </w:rPr>
              <w:t>大宋重修广韵</w:t>
            </w:r>
            <w:proofErr w:type="spellEnd"/>
            <w:r>
              <w:rPr>
                <w:sz w:val="20"/>
                <w:szCs w:val="20"/>
              </w:rPr>
              <w:t>. Today it has more than 100 versions.</w:t>
            </w:r>
          </w:p>
        </w:tc>
      </w:tr>
      <w:tr w:rsidR="00485DF6"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Default="00485DF6">
            <w:pPr>
              <w:spacing w:before="100" w:beforeAutospacing="1" w:after="100" w:afterAutospacing="1"/>
              <w:rPr>
                <w:sz w:val="20"/>
                <w:szCs w:val="20"/>
              </w:rPr>
            </w:pPr>
            <w:r>
              <w:rPr>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Default="00485DF6">
            <w:pPr>
              <w:spacing w:before="100" w:beforeAutospacing="1" w:after="100" w:afterAutospacing="1"/>
              <w:rPr>
                <w:sz w:val="20"/>
                <w:szCs w:val="20"/>
              </w:rPr>
            </w:pPr>
            <w:r>
              <w:rPr>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Default="00485DF6">
            <w:pPr>
              <w:spacing w:before="100" w:beforeAutospacing="1" w:after="100" w:afterAutospacing="1"/>
              <w:rPr>
                <w:sz w:val="20"/>
                <w:szCs w:val="20"/>
              </w:rPr>
            </w:pPr>
            <w:proofErr w:type="spellStart"/>
            <w:r>
              <w:rPr>
                <w:sz w:val="20"/>
                <w:szCs w:val="20"/>
              </w:rPr>
              <w:t>Qijing</w:t>
            </w:r>
            <w:proofErr w:type="spellEnd"/>
            <w:r>
              <w:rPr>
                <w:sz w:val="20"/>
                <w:szCs w:val="20"/>
              </w:rPr>
              <w:br/>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Default="00485DF6">
            <w:pPr>
              <w:spacing w:before="100" w:beforeAutospacing="1" w:after="100" w:afterAutospacing="1"/>
              <w:rPr>
                <w:sz w:val="20"/>
                <w:szCs w:val="20"/>
              </w:rPr>
            </w:pPr>
            <w:r>
              <w:rPr>
                <w:sz w:val="20"/>
                <w:szCs w:val="20"/>
              </w:rPr>
              <w:t>Author/Date: unknown. The book first appeared in Song Dynasty (960-1279 AD).</w:t>
            </w:r>
            <w:r>
              <w:rPr>
                <w:sz w:val="20"/>
                <w:szCs w:val="20"/>
              </w:rPr>
              <w:br/>
            </w:r>
            <w:r>
              <w:rPr>
                <w:sz w:val="20"/>
                <w:szCs w:val="20"/>
              </w:rPr>
              <w:br/>
              <w:t xml:space="preserve">Version: also called </w:t>
            </w:r>
            <w:proofErr w:type="spellStart"/>
            <w:r>
              <w:rPr>
                <w:sz w:val="20"/>
                <w:szCs w:val="20"/>
              </w:rPr>
              <w:t>QiJinShiSanPian</w:t>
            </w:r>
            <w:proofErr w:type="spellEnd"/>
            <w:r>
              <w:rPr>
                <w:sz w:val="20"/>
                <w:szCs w:val="20"/>
              </w:rPr>
              <w:t xml:space="preserve"> </w:t>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r>
              <w:rPr>
                <w:rFonts w:ascii="MS Mincho" w:eastAsia="MS Mincho" w:hAnsi="MS Mincho" w:cs="MS Mincho" w:hint="eastAsia"/>
                <w:sz w:val="20"/>
                <w:szCs w:val="20"/>
              </w:rPr>
              <w:t>十三篇</w:t>
            </w:r>
            <w:proofErr w:type="spellEnd"/>
            <w:r>
              <w:rPr>
                <w:sz w:val="20"/>
                <w:szCs w:val="20"/>
              </w:rPr>
              <w:t>.</w:t>
            </w:r>
          </w:p>
        </w:tc>
      </w:tr>
      <w:tr w:rsidR="00485DF6"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Default="00485DF6">
            <w:pPr>
              <w:spacing w:before="100" w:beforeAutospacing="1" w:after="100" w:afterAutospacing="1"/>
              <w:rPr>
                <w:sz w:val="20"/>
                <w:szCs w:val="20"/>
              </w:rPr>
            </w:pPr>
            <w:r>
              <w:rPr>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Default="00485DF6">
            <w:pPr>
              <w:spacing w:before="100" w:beforeAutospacing="1" w:after="100" w:afterAutospacing="1"/>
              <w:rPr>
                <w:sz w:val="20"/>
                <w:szCs w:val="20"/>
              </w:rPr>
            </w:pPr>
            <w:r>
              <w:rPr>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Default="00485DF6">
            <w:pPr>
              <w:spacing w:before="100" w:beforeAutospacing="1" w:after="100" w:afterAutospacing="1"/>
              <w:rPr>
                <w:sz w:val="20"/>
                <w:szCs w:val="20"/>
              </w:rPr>
            </w:pPr>
            <w:proofErr w:type="spellStart"/>
            <w:r>
              <w:rPr>
                <w:sz w:val="20"/>
                <w:szCs w:val="20"/>
              </w:rPr>
              <w:t>Yingwengong</w:t>
            </w:r>
            <w:proofErr w:type="spellEnd"/>
            <w:r>
              <w:rPr>
                <w:sz w:val="20"/>
                <w:szCs w:val="20"/>
              </w:rPr>
              <w:br/>
            </w:r>
            <w:proofErr w:type="spellStart"/>
            <w:r>
              <w:rPr>
                <w:rFonts w:ascii="MS Mincho" w:eastAsia="MS Mincho" w:hAnsi="MS Mincho" w:cs="MS Mincho" w:hint="eastAsia"/>
                <w:sz w:val="20"/>
                <w:szCs w:val="20"/>
              </w:rPr>
              <w:t>宋景文公笔</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Default="00485DF6">
            <w:pPr>
              <w:spacing w:before="100" w:beforeAutospacing="1" w:after="100" w:afterAutospacing="1"/>
              <w:rPr>
                <w:sz w:val="20"/>
                <w:szCs w:val="20"/>
              </w:rPr>
            </w:pPr>
            <w:r>
              <w:rPr>
                <w:sz w:val="20"/>
                <w:szCs w:val="20"/>
              </w:rPr>
              <w:t xml:space="preserve">Author/Date: It was written by a scholar </w:t>
            </w:r>
            <w:proofErr w:type="spellStart"/>
            <w:r>
              <w:rPr>
                <w:sz w:val="20"/>
                <w:szCs w:val="20"/>
              </w:rPr>
              <w:t>SongQi</w:t>
            </w:r>
            <w:proofErr w:type="spellEnd"/>
            <w:r>
              <w:rPr>
                <w:sz w:val="20"/>
                <w:szCs w:val="20"/>
              </w:rPr>
              <w:t xml:space="preserve"> </w:t>
            </w:r>
            <w:proofErr w:type="spellStart"/>
            <w:r>
              <w:rPr>
                <w:rFonts w:ascii="MS Mincho" w:eastAsia="MS Mincho" w:hAnsi="MS Mincho" w:cs="MS Mincho" w:hint="eastAsia"/>
                <w:sz w:val="20"/>
                <w:szCs w:val="20"/>
              </w:rPr>
              <w:t>宋祁</w:t>
            </w:r>
            <w:proofErr w:type="spellEnd"/>
            <w:r>
              <w:rPr>
                <w:sz w:val="20"/>
                <w:szCs w:val="20"/>
              </w:rPr>
              <w:t xml:space="preserve"> (998-1061AD).</w:t>
            </w:r>
            <w:r>
              <w:rPr>
                <w:sz w:val="20"/>
                <w:szCs w:val="20"/>
              </w:rPr>
              <w:br/>
            </w:r>
            <w:r>
              <w:rPr>
                <w:sz w:val="20"/>
                <w:szCs w:val="20"/>
              </w:rPr>
              <w:br/>
              <w:t>Version: unknown.</w:t>
            </w:r>
          </w:p>
        </w:tc>
      </w:tr>
      <w:tr w:rsidR="00485DF6"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Default="00485DF6">
            <w:pPr>
              <w:spacing w:before="100" w:beforeAutospacing="1" w:after="100" w:afterAutospacing="1"/>
              <w:rPr>
                <w:sz w:val="20"/>
                <w:szCs w:val="20"/>
              </w:rPr>
            </w:pPr>
            <w:r>
              <w:rPr>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Default="00485DF6">
            <w:pPr>
              <w:spacing w:before="100" w:beforeAutospacing="1" w:after="100" w:afterAutospacing="1"/>
              <w:rPr>
                <w:sz w:val="20"/>
                <w:szCs w:val="20"/>
              </w:rPr>
            </w:pPr>
            <w:r>
              <w:rPr>
                <w:sz w:val="20"/>
                <w:szCs w:val="20"/>
              </w:rPr>
              <w:t xml:space="preserve">Shi </w:t>
            </w:r>
            <w:proofErr w:type="spellStart"/>
            <w:r>
              <w:rPr>
                <w:sz w:val="20"/>
                <w:szCs w:val="20"/>
              </w:rPr>
              <w:t>Shuo</w:t>
            </w:r>
            <w:proofErr w:type="spellEnd"/>
            <w:r>
              <w:rPr>
                <w:sz w:val="20"/>
                <w:szCs w:val="20"/>
              </w:rPr>
              <w:br/>
            </w:r>
            <w:proofErr w:type="spellStart"/>
            <w:r>
              <w:rPr>
                <w:rFonts w:ascii="PingFang TC" w:eastAsia="PingFang TC" w:hAnsi="PingFang TC" w:cs="PingFang TC" w:hint="eastAsia"/>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Default="00485DF6">
            <w:pPr>
              <w:spacing w:before="100" w:beforeAutospacing="1" w:after="100" w:afterAutospacing="1"/>
              <w:rPr>
                <w:sz w:val="20"/>
                <w:szCs w:val="20"/>
              </w:rPr>
            </w:pPr>
            <w:r>
              <w:rPr>
                <w:sz w:val="20"/>
                <w:szCs w:val="20"/>
              </w:rPr>
              <w:t xml:space="preserve">Author/Date: unknown. It is part of the book of </w:t>
            </w:r>
            <w:proofErr w:type="spellStart"/>
            <w:r>
              <w:rPr>
                <w:sz w:val="20"/>
                <w:szCs w:val="20"/>
              </w:rPr>
              <w:t>HanWeiCongShu</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 xml:space="preserve"> (1592AD).</w:t>
            </w:r>
            <w:r>
              <w:rPr>
                <w:sz w:val="20"/>
                <w:szCs w:val="20"/>
              </w:rPr>
              <w:br/>
            </w:r>
            <w:r>
              <w:rPr>
                <w:sz w:val="20"/>
                <w:szCs w:val="20"/>
              </w:rPr>
              <w:br/>
              <w:t>Version: unknown.</w:t>
            </w:r>
          </w:p>
        </w:tc>
      </w:tr>
      <w:tr w:rsidR="00485DF6"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Default="00485DF6">
            <w:pPr>
              <w:spacing w:before="100" w:beforeAutospacing="1" w:after="100" w:afterAutospacing="1"/>
              <w:rPr>
                <w:sz w:val="20"/>
                <w:szCs w:val="20"/>
              </w:rPr>
            </w:pPr>
            <w:r>
              <w:rPr>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Default="00485DF6">
            <w:pPr>
              <w:spacing w:before="100" w:beforeAutospacing="1" w:after="100" w:afterAutospacing="1"/>
              <w:rPr>
                <w:sz w:val="20"/>
                <w:szCs w:val="20"/>
              </w:rPr>
            </w:pPr>
            <w:r>
              <w:rPr>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Default="00485DF6">
            <w:pPr>
              <w:spacing w:before="100" w:beforeAutospacing="1" w:after="100" w:afterAutospacing="1"/>
              <w:rPr>
                <w:sz w:val="20"/>
                <w:szCs w:val="20"/>
              </w:rPr>
            </w:pPr>
            <w:r>
              <w:rPr>
                <w:sz w:val="20"/>
                <w:szCs w:val="20"/>
              </w:rPr>
              <w:t>Si-Shu-Zhang-Ju-Ji-Zhu</w:t>
            </w:r>
            <w:r>
              <w:rPr>
                <w:sz w:val="20"/>
                <w:szCs w:val="20"/>
              </w:rPr>
              <w:br/>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书</w:t>
            </w:r>
            <w:r>
              <w:rPr>
                <w:rFonts w:ascii="MS Mincho" w:eastAsia="MS Mincho" w:hAnsi="MS Mincho" w:cs="MS Mincho" w:hint="eastAsia"/>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(1130-1200).</w:t>
            </w:r>
            <w:r>
              <w:rPr>
                <w:sz w:val="20"/>
                <w:szCs w:val="20"/>
              </w:rPr>
              <w:br/>
            </w:r>
            <w:r>
              <w:rPr>
                <w:sz w:val="20"/>
                <w:szCs w:val="20"/>
              </w:rPr>
              <w:br/>
              <w:t>Version: unknown.</w:t>
            </w:r>
          </w:p>
        </w:tc>
      </w:tr>
      <w:tr w:rsidR="00485DF6"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Default="00485DF6">
            <w:pPr>
              <w:spacing w:before="100" w:beforeAutospacing="1" w:after="100" w:afterAutospacing="1"/>
              <w:rPr>
                <w:sz w:val="20"/>
                <w:szCs w:val="20"/>
              </w:rPr>
            </w:pPr>
            <w:r>
              <w:rPr>
                <w:sz w:val="20"/>
                <w:szCs w:val="20"/>
              </w:rPr>
              <w:lastRenderedPageBreak/>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Default="00485DF6">
            <w:pPr>
              <w:spacing w:before="100" w:beforeAutospacing="1" w:after="100" w:afterAutospacing="1"/>
              <w:rPr>
                <w:sz w:val="20"/>
                <w:szCs w:val="20"/>
              </w:rPr>
            </w:pPr>
            <w:r>
              <w:rPr>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Default="00485DF6">
            <w:pPr>
              <w:spacing w:before="100" w:beforeAutospacing="1" w:after="100" w:afterAutospacing="1"/>
              <w:rPr>
                <w:sz w:val="20"/>
                <w:szCs w:val="20"/>
              </w:rPr>
            </w:pPr>
            <w:proofErr w:type="spellStart"/>
            <w:r>
              <w:rPr>
                <w:sz w:val="20"/>
                <w:szCs w:val="20"/>
              </w:rPr>
              <w:t>Zhuzi-Yulei</w:t>
            </w:r>
            <w:proofErr w:type="spellEnd"/>
            <w:r>
              <w:rPr>
                <w:sz w:val="20"/>
                <w:szCs w:val="20"/>
              </w:rPr>
              <w:br/>
            </w:r>
            <w:proofErr w:type="spellStart"/>
            <w:r>
              <w:rPr>
                <w:rFonts w:ascii="MS Mincho" w:eastAsia="MS Mincho" w:hAnsi="MS Mincho" w:cs="MS Mincho" w:hint="eastAsia"/>
                <w:sz w:val="20"/>
                <w:szCs w:val="20"/>
              </w:rPr>
              <w:t>朱子</w:t>
            </w:r>
            <w:r>
              <w:rPr>
                <w:rFonts w:ascii="PingFang TC" w:eastAsia="PingFang TC" w:hAnsi="PingFang TC" w:cs="PingFang TC" w:hint="eastAsia"/>
                <w:sz w:val="20"/>
                <w:szCs w:val="20"/>
              </w:rPr>
              <w:t>语</w:t>
            </w:r>
            <w:r>
              <w:rPr>
                <w:rFonts w:ascii="Yu Gothic" w:eastAsia="Yu Gothic" w:hAnsi="Yu Gothic" w:cs="Yu Gothic" w:hint="eastAsia"/>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r>
              <w:rPr>
                <w:sz w:val="20"/>
                <w:szCs w:val="20"/>
              </w:rPr>
              <w:t>/</w:t>
            </w:r>
            <w:proofErr w:type="spellStart"/>
            <w:r>
              <w:rPr>
                <w:rFonts w:ascii="MS Mincho" w:eastAsia="MS Mincho" w:hAnsi="MS Mincho" w:cs="MS Mincho" w:hint="eastAsia"/>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Default="00485DF6">
            <w:pPr>
              <w:spacing w:before="100" w:beforeAutospacing="1" w:after="100" w:afterAutospacing="1"/>
              <w:rPr>
                <w:sz w:val="20"/>
                <w:szCs w:val="20"/>
              </w:rPr>
            </w:pPr>
            <w:r>
              <w:rPr>
                <w:sz w:val="20"/>
                <w:szCs w:val="20"/>
              </w:rPr>
              <w:t xml:space="preserve">Author/Date: It is a collection of the conversation between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 and his followers, compiled by </w:t>
            </w:r>
            <w:proofErr w:type="spellStart"/>
            <w:r>
              <w:rPr>
                <w:sz w:val="20"/>
                <w:szCs w:val="20"/>
              </w:rPr>
              <w:t>LiJinDe</w:t>
            </w:r>
            <w:r>
              <w:rPr>
                <w:rFonts w:ascii="MS Mincho" w:eastAsia="MS Mincho" w:hAnsi="MS Mincho" w:cs="MS Mincho" w:hint="eastAsia"/>
                <w:sz w:val="20"/>
                <w:szCs w:val="20"/>
              </w:rPr>
              <w:t>黎靖德</w:t>
            </w:r>
            <w:proofErr w:type="spellEnd"/>
            <w:r>
              <w:rPr>
                <w:sz w:val="20"/>
                <w:szCs w:val="20"/>
              </w:rPr>
              <w:t>, published in 1270 AD.</w:t>
            </w:r>
            <w:r>
              <w:rPr>
                <w:sz w:val="20"/>
                <w:szCs w:val="20"/>
              </w:rPr>
              <w:br/>
            </w:r>
            <w:r>
              <w:rPr>
                <w:sz w:val="20"/>
                <w:szCs w:val="20"/>
              </w:rPr>
              <w:br/>
              <w:t>Version: multiple version for today.</w:t>
            </w:r>
          </w:p>
        </w:tc>
      </w:tr>
      <w:tr w:rsidR="00485DF6"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Default="00485DF6">
            <w:pPr>
              <w:spacing w:before="100" w:beforeAutospacing="1" w:after="100" w:afterAutospacing="1"/>
              <w:rPr>
                <w:sz w:val="20"/>
                <w:szCs w:val="20"/>
              </w:rPr>
            </w:pPr>
            <w:r>
              <w:rPr>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Default="00485DF6">
            <w:pPr>
              <w:spacing w:before="100" w:beforeAutospacing="1" w:after="100" w:afterAutospacing="1"/>
              <w:rPr>
                <w:sz w:val="20"/>
                <w:szCs w:val="20"/>
              </w:rPr>
            </w:pPr>
            <w:proofErr w:type="spellStart"/>
            <w:r>
              <w:rPr>
                <w:sz w:val="20"/>
                <w:szCs w:val="20"/>
              </w:rPr>
              <w:t>ShuiHuZhuan</w:t>
            </w:r>
            <w:proofErr w:type="spellEnd"/>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Default="00485DF6">
            <w:pPr>
              <w:spacing w:before="100" w:beforeAutospacing="1" w:after="100" w:afterAutospacing="1"/>
              <w:rPr>
                <w:sz w:val="20"/>
                <w:szCs w:val="20"/>
              </w:rPr>
            </w:pPr>
            <w:r>
              <w:rPr>
                <w:sz w:val="20"/>
                <w:szCs w:val="20"/>
              </w:rPr>
              <w:t xml:space="preserve">Author/Date: it said the author is </w:t>
            </w:r>
            <w:proofErr w:type="spellStart"/>
            <w:r>
              <w:rPr>
                <w:sz w:val="20"/>
                <w:szCs w:val="20"/>
              </w:rPr>
              <w:t>XiNaiAn</w:t>
            </w:r>
            <w:proofErr w:type="spellEnd"/>
            <w:r>
              <w:rPr>
                <w:sz w:val="20"/>
                <w:szCs w:val="20"/>
              </w:rPr>
              <w:t xml:space="preserve"> </w:t>
            </w:r>
            <w:proofErr w:type="spellStart"/>
            <w:r>
              <w:rPr>
                <w:rFonts w:ascii="MS Mincho" w:eastAsia="MS Mincho" w:hAnsi="MS Mincho" w:cs="MS Mincho" w:hint="eastAsia"/>
                <w:sz w:val="20"/>
                <w:szCs w:val="20"/>
              </w:rPr>
              <w:t>施耐庵</w:t>
            </w:r>
            <w:proofErr w:type="spellEnd"/>
            <w:r>
              <w:rPr>
                <w:sz w:val="20"/>
                <w:szCs w:val="20"/>
              </w:rPr>
              <w:t>(1296-1370). Some believe that multiple persons join the edition in a long period of time. </w:t>
            </w:r>
            <w:r>
              <w:rPr>
                <w:sz w:val="20"/>
                <w:szCs w:val="20"/>
              </w:rPr>
              <w:br/>
            </w:r>
            <w:r>
              <w:rPr>
                <w:sz w:val="20"/>
                <w:szCs w:val="20"/>
              </w:rPr>
              <w:br/>
              <w:t>Version: There are two major version systems: the simplified version (</w:t>
            </w:r>
            <w:proofErr w:type="spellStart"/>
            <w:r>
              <w:rPr>
                <w:sz w:val="20"/>
                <w:szCs w:val="20"/>
              </w:rPr>
              <w:t>JianBen</w:t>
            </w:r>
            <w:r>
              <w:rPr>
                <w:rFonts w:ascii="PingFang TC" w:eastAsia="PingFang TC" w:hAnsi="PingFang TC" w:cs="PingFang TC" w:hint="eastAsia"/>
                <w:sz w:val="20"/>
                <w:szCs w:val="20"/>
              </w:rPr>
              <w:t>简</w:t>
            </w:r>
            <w:r>
              <w:rPr>
                <w:rFonts w:ascii="MS Mincho" w:eastAsia="MS Mincho" w:hAnsi="MS Mincho" w:cs="MS Mincho" w:hint="eastAsia"/>
                <w:sz w:val="20"/>
                <w:szCs w:val="20"/>
              </w:rPr>
              <w:t>本</w:t>
            </w:r>
            <w:proofErr w:type="spellEnd"/>
            <w:r>
              <w:rPr>
                <w:sz w:val="20"/>
                <w:szCs w:val="20"/>
              </w:rPr>
              <w:t>) and the traditional version (</w:t>
            </w:r>
            <w:proofErr w:type="spellStart"/>
            <w:r>
              <w:rPr>
                <w:sz w:val="20"/>
                <w:szCs w:val="20"/>
              </w:rPr>
              <w:t>FanBen</w:t>
            </w:r>
            <w:r>
              <w:rPr>
                <w:rFonts w:ascii="MS Mincho" w:eastAsia="MS Mincho" w:hAnsi="MS Mincho" w:cs="MS Mincho" w:hint="eastAsia"/>
                <w:sz w:val="20"/>
                <w:szCs w:val="20"/>
              </w:rPr>
              <w:t>繁本</w:t>
            </w:r>
            <w:proofErr w:type="spellEnd"/>
            <w:r>
              <w:rPr>
                <w:sz w:val="20"/>
                <w:szCs w:val="20"/>
              </w:rPr>
              <w:t>).</w:t>
            </w:r>
          </w:p>
        </w:tc>
      </w:tr>
      <w:tr w:rsidR="00485DF6"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Default="00485DF6">
            <w:pPr>
              <w:spacing w:before="100" w:beforeAutospacing="1" w:after="100" w:afterAutospacing="1"/>
              <w:rPr>
                <w:sz w:val="20"/>
                <w:szCs w:val="20"/>
              </w:rPr>
            </w:pPr>
            <w:r>
              <w:rPr>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Default="00485DF6">
            <w:pPr>
              <w:spacing w:before="100" w:beforeAutospacing="1" w:after="100" w:afterAutospacing="1"/>
              <w:rPr>
                <w:sz w:val="20"/>
                <w:szCs w:val="20"/>
              </w:rPr>
            </w:pPr>
            <w:r>
              <w:rPr>
                <w:sz w:val="20"/>
                <w:szCs w:val="20"/>
              </w:rPr>
              <w:t>Romance of the Three Kingdoms</w:t>
            </w:r>
            <w:r>
              <w:rPr>
                <w:sz w:val="20"/>
                <w:szCs w:val="20"/>
              </w:rPr>
              <w:br/>
            </w:r>
            <w:proofErr w:type="spellStart"/>
            <w:r>
              <w:rPr>
                <w:rFonts w:ascii="MS Mincho" w:eastAsia="MS Mincho" w:hAnsi="MS Mincho" w:cs="MS Mincho" w:hint="eastAsia"/>
                <w:sz w:val="20"/>
                <w:szCs w:val="20"/>
              </w:rPr>
              <w:t>三国演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Default="00485DF6">
            <w:pPr>
              <w:spacing w:before="100" w:beforeAutospacing="1" w:after="100" w:afterAutospacing="1"/>
              <w:rPr>
                <w:sz w:val="20"/>
                <w:szCs w:val="20"/>
              </w:rPr>
            </w:pPr>
            <w:r>
              <w:rPr>
                <w:sz w:val="20"/>
                <w:szCs w:val="20"/>
              </w:rPr>
              <w:t xml:space="preserve">Author/Date: It was said the book was written by </w:t>
            </w:r>
            <w:proofErr w:type="spellStart"/>
            <w:r>
              <w:rPr>
                <w:sz w:val="20"/>
                <w:szCs w:val="20"/>
              </w:rPr>
              <w:t>LuoGuanZhong</w:t>
            </w:r>
            <w:proofErr w:type="spellEnd"/>
            <w:r>
              <w:rPr>
                <w:sz w:val="20"/>
                <w:szCs w:val="20"/>
              </w:rPr>
              <w:t xml:space="preserve"> </w:t>
            </w:r>
            <w:proofErr w:type="spellStart"/>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r>
              <w:rPr>
                <w:sz w:val="20"/>
                <w:szCs w:val="20"/>
              </w:rPr>
              <w:t xml:space="preserve"> (1320-1400).</w:t>
            </w:r>
            <w:r>
              <w:rPr>
                <w:sz w:val="20"/>
                <w:szCs w:val="20"/>
              </w:rPr>
              <w:br/>
            </w:r>
            <w:r>
              <w:rPr>
                <w:sz w:val="20"/>
                <w:szCs w:val="20"/>
              </w:rPr>
              <w:br/>
              <w:t xml:space="preserve">Version: also called Three Kingdoms Era, </w:t>
            </w:r>
            <w:proofErr w:type="spellStart"/>
            <w:r>
              <w:rPr>
                <w:sz w:val="20"/>
                <w:szCs w:val="20"/>
              </w:rPr>
              <w:t>SanGuoZhiTongSuYanYi</w:t>
            </w:r>
            <w:proofErr w:type="spellEnd"/>
            <w:r>
              <w:rPr>
                <w:sz w:val="20"/>
                <w:szCs w:val="20"/>
              </w:rPr>
              <w:t xml:space="preserve"> </w:t>
            </w:r>
            <w:proofErr w:type="spellStart"/>
            <w:r>
              <w:rPr>
                <w:rFonts w:ascii="MS Mincho" w:eastAsia="MS Mincho" w:hAnsi="MS Mincho" w:cs="MS Mincho" w:hint="eastAsia"/>
                <w:sz w:val="20"/>
                <w:szCs w:val="20"/>
              </w:rPr>
              <w:t>三国志通俗演</w:t>
            </w:r>
            <w:r>
              <w:rPr>
                <w:rFonts w:ascii="PingFang TC" w:eastAsia="PingFang TC" w:hAnsi="PingFang TC" w:cs="PingFang TC" w:hint="eastAsia"/>
                <w:sz w:val="20"/>
                <w:szCs w:val="20"/>
              </w:rPr>
              <w:t>义</w:t>
            </w:r>
            <w:proofErr w:type="spellEnd"/>
            <w:r>
              <w:rPr>
                <w:sz w:val="20"/>
                <w:szCs w:val="20"/>
              </w:rPr>
              <w:t xml:space="preserve">, or </w:t>
            </w:r>
            <w:proofErr w:type="spellStart"/>
            <w:r>
              <w:rPr>
                <w:sz w:val="20"/>
                <w:szCs w:val="20"/>
              </w:rPr>
              <w:t>SanGuoZhiYanYi</w:t>
            </w:r>
            <w:proofErr w:type="spellEnd"/>
            <w:r>
              <w:rPr>
                <w:sz w:val="20"/>
                <w:szCs w:val="20"/>
              </w:rPr>
              <w:t xml:space="preserve"> </w:t>
            </w:r>
            <w:proofErr w:type="spellStart"/>
            <w:r>
              <w:rPr>
                <w:rFonts w:ascii="MS Mincho" w:eastAsia="MS Mincho" w:hAnsi="MS Mincho" w:cs="MS Mincho" w:hint="eastAsia"/>
                <w:sz w:val="20"/>
                <w:szCs w:val="20"/>
              </w:rPr>
              <w:t>三国志演</w:t>
            </w:r>
            <w:r>
              <w:rPr>
                <w:rFonts w:ascii="PingFang TC" w:eastAsia="PingFang TC" w:hAnsi="PingFang TC" w:cs="PingFang TC" w:hint="eastAsia"/>
                <w:sz w:val="20"/>
                <w:szCs w:val="20"/>
              </w:rPr>
              <w:t>义</w:t>
            </w:r>
            <w:proofErr w:type="spellEnd"/>
            <w:r>
              <w:rPr>
                <w:sz w:val="20"/>
                <w:szCs w:val="20"/>
              </w:rPr>
              <w:t>. The earliest known version was printed in 1522.</w:t>
            </w:r>
          </w:p>
        </w:tc>
      </w:tr>
      <w:tr w:rsidR="00485DF6"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Default="00485DF6">
            <w:pPr>
              <w:spacing w:before="100" w:beforeAutospacing="1" w:after="100" w:afterAutospacing="1"/>
              <w:rPr>
                <w:sz w:val="20"/>
                <w:szCs w:val="20"/>
              </w:rPr>
            </w:pPr>
            <w:r>
              <w:rPr>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Default="00485DF6">
            <w:pPr>
              <w:spacing w:before="100" w:beforeAutospacing="1" w:after="100" w:afterAutospacing="1"/>
              <w:rPr>
                <w:sz w:val="20"/>
                <w:szCs w:val="20"/>
              </w:rPr>
            </w:pPr>
            <w:r>
              <w:rPr>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Default="00485DF6">
            <w:pPr>
              <w:spacing w:before="100" w:beforeAutospacing="1" w:after="100" w:afterAutospacing="1"/>
              <w:rPr>
                <w:sz w:val="20"/>
                <w:szCs w:val="20"/>
              </w:rPr>
            </w:pPr>
            <w:proofErr w:type="spellStart"/>
            <w:r>
              <w:rPr>
                <w:sz w:val="20"/>
                <w:szCs w:val="20"/>
              </w:rPr>
              <w:t>Yulizi</w:t>
            </w:r>
            <w:proofErr w:type="spellEnd"/>
            <w:r>
              <w:rPr>
                <w:sz w:val="20"/>
                <w:szCs w:val="20"/>
              </w:rPr>
              <w:br/>
            </w:r>
            <w:proofErr w:type="spellStart"/>
            <w:r>
              <w:rPr>
                <w:rFonts w:ascii="MS Mincho" w:eastAsia="MS Mincho" w:hAnsi="MS Mincho" w:cs="MS Mincho" w:hint="eastAsia"/>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LiuJi</w:t>
            </w:r>
            <w:proofErr w:type="spellEnd"/>
            <w:r>
              <w:rPr>
                <w:sz w:val="20"/>
                <w:szCs w:val="20"/>
              </w:rPr>
              <w:t xml:space="preserve"> </w:t>
            </w:r>
            <w:proofErr w:type="spellStart"/>
            <w:r>
              <w:rPr>
                <w:rFonts w:ascii="MS Mincho" w:eastAsia="MS Mincho" w:hAnsi="MS Mincho" w:cs="MS Mincho" w:hint="eastAsia"/>
                <w:sz w:val="20"/>
                <w:szCs w:val="20"/>
              </w:rPr>
              <w:t>刘基</w:t>
            </w:r>
            <w:proofErr w:type="spellEnd"/>
            <w:r>
              <w:rPr>
                <w:sz w:val="20"/>
                <w:szCs w:val="20"/>
              </w:rPr>
              <w:t xml:space="preserve"> (1311-1375).</w:t>
            </w:r>
            <w:r>
              <w:rPr>
                <w:sz w:val="20"/>
                <w:szCs w:val="20"/>
              </w:rPr>
              <w:br/>
            </w:r>
            <w:r>
              <w:rPr>
                <w:sz w:val="20"/>
                <w:szCs w:val="20"/>
              </w:rPr>
              <w:br/>
              <w:t>Version: unknown</w:t>
            </w:r>
          </w:p>
        </w:tc>
      </w:tr>
      <w:tr w:rsidR="00485DF6"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Default="00485DF6">
            <w:pPr>
              <w:spacing w:before="100" w:beforeAutospacing="1" w:after="100" w:afterAutospacing="1"/>
              <w:rPr>
                <w:sz w:val="20"/>
                <w:szCs w:val="20"/>
              </w:rPr>
            </w:pPr>
            <w:proofErr w:type="spellStart"/>
            <w:r>
              <w:rPr>
                <w:sz w:val="20"/>
                <w:szCs w:val="20"/>
              </w:rPr>
              <w:t>Xiyouji</w:t>
            </w:r>
            <w:proofErr w:type="spellEnd"/>
            <w:r>
              <w:rPr>
                <w:sz w:val="20"/>
                <w:szCs w:val="20"/>
              </w:rPr>
              <w:br/>
            </w:r>
            <w:proofErr w:type="spellStart"/>
            <w:r>
              <w:rPr>
                <w:rFonts w:ascii="MS Mincho" w:eastAsia="MS Mincho" w:hAnsi="MS Mincho" w:cs="MS Mincho" w:hint="eastAsia"/>
                <w:sz w:val="20"/>
                <w:szCs w:val="20"/>
              </w:rPr>
              <w:t>西游</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WuChenEn</w:t>
            </w:r>
            <w:proofErr w:type="spellEnd"/>
            <w:r>
              <w:rPr>
                <w:sz w:val="20"/>
                <w:szCs w:val="20"/>
              </w:rPr>
              <w:t xml:space="preserve"> </w:t>
            </w:r>
            <w:proofErr w:type="spellStart"/>
            <w:r>
              <w:rPr>
                <w:rFonts w:ascii="MS Mincho" w:eastAsia="MS Mincho" w:hAnsi="MS Mincho" w:cs="MS Mincho" w:hint="eastAsia"/>
                <w:sz w:val="20"/>
                <w:szCs w:val="20"/>
              </w:rPr>
              <w:t>吴承恩</w:t>
            </w:r>
            <w:proofErr w:type="spellEnd"/>
            <w:r>
              <w:rPr>
                <w:sz w:val="20"/>
                <w:szCs w:val="20"/>
              </w:rPr>
              <w:t xml:space="preserve"> (1500-1583).</w:t>
            </w:r>
            <w:r>
              <w:rPr>
                <w:sz w:val="20"/>
                <w:szCs w:val="20"/>
              </w:rPr>
              <w:br/>
            </w:r>
            <w:r>
              <w:rPr>
                <w:sz w:val="20"/>
                <w:szCs w:val="20"/>
              </w:rPr>
              <w:br/>
              <w:t>Version: unknown.</w:t>
            </w:r>
          </w:p>
        </w:tc>
      </w:tr>
      <w:tr w:rsidR="00485DF6"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Default="00485DF6">
            <w:pPr>
              <w:spacing w:before="100" w:beforeAutospacing="1" w:after="100" w:afterAutospacing="1"/>
              <w:rPr>
                <w:sz w:val="20"/>
                <w:szCs w:val="20"/>
              </w:rPr>
            </w:pPr>
            <w:r>
              <w:rPr>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Default="00485DF6">
            <w:pPr>
              <w:spacing w:before="100" w:beforeAutospacing="1" w:after="100" w:afterAutospacing="1"/>
              <w:rPr>
                <w:sz w:val="20"/>
                <w:szCs w:val="20"/>
              </w:rPr>
            </w:pPr>
            <w:proofErr w:type="spellStart"/>
            <w:r>
              <w:rPr>
                <w:sz w:val="20"/>
                <w:szCs w:val="20"/>
              </w:rPr>
              <w:t>Fengshen-Yanyi</w:t>
            </w:r>
            <w:proofErr w:type="spellEnd"/>
            <w:r>
              <w:rPr>
                <w:sz w:val="20"/>
                <w:szCs w:val="20"/>
              </w:rPr>
              <w:br/>
            </w:r>
            <w:proofErr w:type="spellStart"/>
            <w:r>
              <w:rPr>
                <w:rFonts w:ascii="MS Mincho" w:eastAsia="MS Mincho" w:hAnsi="MS Mincho" w:cs="MS Mincho" w:hint="eastAsia"/>
                <w:sz w:val="20"/>
                <w:szCs w:val="20"/>
              </w:rPr>
              <w:t>封神演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Default="00485DF6">
            <w:pPr>
              <w:spacing w:before="100" w:beforeAutospacing="1" w:after="100" w:afterAutospacing="1"/>
              <w:rPr>
                <w:sz w:val="20"/>
                <w:szCs w:val="20"/>
              </w:rPr>
            </w:pPr>
            <w:r>
              <w:rPr>
                <w:sz w:val="20"/>
                <w:szCs w:val="20"/>
              </w:rPr>
              <w:t xml:space="preserve">Author/Date: questionable. It is said it was written by </w:t>
            </w:r>
            <w:proofErr w:type="spellStart"/>
            <w:r>
              <w:rPr>
                <w:sz w:val="20"/>
                <w:szCs w:val="20"/>
              </w:rPr>
              <w:t>LuXiXin</w:t>
            </w:r>
            <w:proofErr w:type="spellEnd"/>
            <w:r>
              <w:rPr>
                <w:sz w:val="20"/>
                <w:szCs w:val="20"/>
              </w:rPr>
              <w:t xml:space="preserve"> </w:t>
            </w:r>
            <w:proofErr w:type="spellStart"/>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 xml:space="preserve"> (1520-1606) or </w:t>
            </w:r>
            <w:proofErr w:type="spellStart"/>
            <w:r>
              <w:rPr>
                <w:sz w:val="20"/>
                <w:szCs w:val="20"/>
              </w:rPr>
              <w:t>XuZhongLing</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r>
              <w:rPr>
                <w:sz w:val="20"/>
                <w:szCs w:val="20"/>
              </w:rPr>
              <w:t xml:space="preserve"> in Ming Dynasty (1368-1644).</w:t>
            </w:r>
            <w:r>
              <w:rPr>
                <w:sz w:val="20"/>
                <w:szCs w:val="20"/>
              </w:rPr>
              <w:br/>
            </w:r>
            <w:r>
              <w:rPr>
                <w:sz w:val="20"/>
                <w:szCs w:val="20"/>
              </w:rPr>
              <w:br/>
              <w:t xml:space="preserve">Version: also called </w:t>
            </w:r>
            <w:proofErr w:type="spellStart"/>
            <w:r>
              <w:rPr>
                <w:sz w:val="20"/>
                <w:szCs w:val="20"/>
              </w:rPr>
              <w:t>FengShenBang</w:t>
            </w:r>
            <w:proofErr w:type="spellEnd"/>
            <w:r>
              <w:rPr>
                <w:sz w:val="20"/>
                <w:szCs w:val="20"/>
              </w:rPr>
              <w:t xml:space="preserve"> </w:t>
            </w:r>
            <w:proofErr w:type="spellStart"/>
            <w:r>
              <w:rPr>
                <w:rFonts w:ascii="MS Mincho" w:eastAsia="MS Mincho" w:hAnsi="MS Mincho" w:cs="MS Mincho" w:hint="eastAsia"/>
                <w:sz w:val="20"/>
                <w:szCs w:val="20"/>
              </w:rPr>
              <w:t>封神榜</w:t>
            </w:r>
            <w:proofErr w:type="spellEnd"/>
            <w:r>
              <w:rPr>
                <w:sz w:val="20"/>
                <w:szCs w:val="20"/>
              </w:rPr>
              <w:t xml:space="preserve">, </w:t>
            </w:r>
            <w:proofErr w:type="spellStart"/>
            <w:r>
              <w:rPr>
                <w:sz w:val="20"/>
                <w:szCs w:val="20"/>
              </w:rPr>
              <w:t>ShangZhouLieGuoZhuan</w:t>
            </w:r>
            <w:proofErr w:type="spellEnd"/>
            <w:r>
              <w:rPr>
                <w:sz w:val="20"/>
                <w:szCs w:val="20"/>
              </w:rPr>
              <w:t xml:space="preserve"> </w:t>
            </w:r>
            <w:proofErr w:type="spellStart"/>
            <w:r>
              <w:rPr>
                <w:rFonts w:ascii="MS Mincho" w:eastAsia="MS Mincho" w:hAnsi="MS Mincho" w:cs="MS Mincho" w:hint="eastAsia"/>
                <w:sz w:val="20"/>
                <w:szCs w:val="20"/>
              </w:rPr>
              <w:t>商周列国全</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WuWangFaZhouWaiShi</w:t>
            </w:r>
            <w:proofErr w:type="spellEnd"/>
            <w:r>
              <w:rPr>
                <w:sz w:val="20"/>
                <w:szCs w:val="20"/>
              </w:rPr>
              <w:t xml:space="preserve"> </w:t>
            </w:r>
            <w:proofErr w:type="spellStart"/>
            <w:r>
              <w:rPr>
                <w:rFonts w:ascii="MS Mincho" w:eastAsia="MS Mincho" w:hAnsi="MS Mincho" w:cs="MS Mincho" w:hint="eastAsia"/>
                <w:sz w:val="20"/>
                <w:szCs w:val="20"/>
              </w:rPr>
              <w:t>武王伐</w:t>
            </w:r>
            <w:r>
              <w:rPr>
                <w:rFonts w:ascii="PingFang TC" w:eastAsia="PingFang TC" w:hAnsi="PingFang TC" w:cs="PingFang TC" w:hint="eastAsia"/>
                <w:sz w:val="20"/>
                <w:szCs w:val="20"/>
              </w:rPr>
              <w:t>纣</w:t>
            </w:r>
            <w:r>
              <w:rPr>
                <w:rFonts w:ascii="MS Mincho" w:eastAsia="MS Mincho" w:hAnsi="MS Mincho" w:cs="MS Mincho" w:hint="eastAsia"/>
                <w:sz w:val="20"/>
                <w:szCs w:val="20"/>
              </w:rPr>
              <w:t>外史</w:t>
            </w:r>
            <w:proofErr w:type="spellEnd"/>
            <w:r>
              <w:rPr>
                <w:sz w:val="20"/>
                <w:szCs w:val="20"/>
              </w:rPr>
              <w:t xml:space="preserve">, </w:t>
            </w:r>
            <w:proofErr w:type="spellStart"/>
            <w:r>
              <w:rPr>
                <w:sz w:val="20"/>
                <w:szCs w:val="20"/>
              </w:rPr>
              <w:t>FengShenZhuan</w:t>
            </w:r>
            <w:proofErr w:type="spellEnd"/>
            <w:r>
              <w:rPr>
                <w:sz w:val="20"/>
                <w:szCs w:val="20"/>
              </w:rPr>
              <w:t xml:space="preserve"> </w:t>
            </w:r>
            <w:proofErr w:type="spellStart"/>
            <w:r>
              <w:rPr>
                <w:rFonts w:ascii="MS Mincho" w:eastAsia="MS Mincho" w:hAnsi="MS Mincho" w:cs="MS Mincho" w:hint="eastAsia"/>
                <w:sz w:val="20"/>
                <w:szCs w:val="20"/>
              </w:rPr>
              <w:t>封神</w:t>
            </w:r>
            <w:r>
              <w:rPr>
                <w:rFonts w:ascii="PingFang TC" w:eastAsia="PingFang TC" w:hAnsi="PingFang TC" w:cs="PingFang TC" w:hint="eastAsia"/>
                <w:sz w:val="20"/>
                <w:szCs w:val="20"/>
              </w:rPr>
              <w:t>传</w:t>
            </w:r>
            <w:proofErr w:type="spellEnd"/>
            <w:r>
              <w:rPr>
                <w:sz w:val="20"/>
                <w:szCs w:val="20"/>
              </w:rPr>
              <w:t>.</w:t>
            </w:r>
          </w:p>
        </w:tc>
      </w:tr>
      <w:tr w:rsidR="00485DF6"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Default="00485DF6">
            <w:pPr>
              <w:spacing w:before="100" w:beforeAutospacing="1" w:after="100" w:afterAutospacing="1"/>
              <w:rPr>
                <w:sz w:val="20"/>
                <w:szCs w:val="20"/>
              </w:rPr>
            </w:pPr>
            <w:r>
              <w:rPr>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Default="00485DF6">
            <w:pPr>
              <w:spacing w:before="100" w:beforeAutospacing="1" w:after="100" w:afterAutospacing="1"/>
              <w:rPr>
                <w:sz w:val="20"/>
                <w:szCs w:val="20"/>
              </w:rPr>
            </w:pPr>
            <w:r>
              <w:rPr>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Default="00485DF6">
            <w:pPr>
              <w:spacing w:before="100" w:beforeAutospacing="1" w:after="100" w:afterAutospacing="1"/>
              <w:rPr>
                <w:sz w:val="20"/>
                <w:szCs w:val="20"/>
              </w:rPr>
            </w:pPr>
            <w:r>
              <w:rPr>
                <w:sz w:val="20"/>
                <w:szCs w:val="20"/>
              </w:rPr>
              <w:t>Jing-Ping-Mei</w:t>
            </w:r>
            <w:r>
              <w:rPr>
                <w:sz w:val="20"/>
                <w:szCs w:val="20"/>
              </w:rPr>
              <w:br/>
            </w:r>
            <w:proofErr w:type="spellStart"/>
            <w:r>
              <w:rPr>
                <w:rFonts w:ascii="MS Mincho" w:eastAsia="MS Mincho" w:hAnsi="MS Mincho" w:cs="MS Mincho" w:hint="eastAsia"/>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Default="00485DF6">
            <w:pPr>
              <w:spacing w:before="100" w:beforeAutospacing="1" w:after="100" w:afterAutospacing="1"/>
              <w:rPr>
                <w:sz w:val="20"/>
                <w:szCs w:val="20"/>
              </w:rPr>
            </w:pPr>
            <w:r>
              <w:rPr>
                <w:sz w:val="20"/>
                <w:szCs w:val="20"/>
              </w:rPr>
              <w:t xml:space="preserve">Author/Date: The book appeared in 1617 in Ming </w:t>
            </w:r>
            <w:proofErr w:type="spellStart"/>
            <w:r>
              <w:rPr>
                <w:sz w:val="20"/>
                <w:szCs w:val="20"/>
              </w:rPr>
              <w:t>Dynasy</w:t>
            </w:r>
            <w:proofErr w:type="spellEnd"/>
            <w:r>
              <w:rPr>
                <w:sz w:val="20"/>
                <w:szCs w:val="20"/>
              </w:rPr>
              <w:t xml:space="preserve"> (1369-1644). The author's real name is not known. Some versions have the nick name </w:t>
            </w:r>
            <w:proofErr w:type="spellStart"/>
            <w:r>
              <w:rPr>
                <w:sz w:val="20"/>
                <w:szCs w:val="20"/>
              </w:rPr>
              <w:t>XiaoXiaoSheng</w:t>
            </w:r>
            <w:proofErr w:type="spellEnd"/>
            <w:r>
              <w:rPr>
                <w:sz w:val="20"/>
                <w:szCs w:val="20"/>
              </w:rPr>
              <w:t xml:space="preserve"> </w:t>
            </w:r>
            <w:proofErr w:type="spellStart"/>
            <w:r>
              <w:rPr>
                <w:rFonts w:ascii="PingFang TC" w:eastAsia="PingFang TC" w:hAnsi="PingFang TC" w:cs="PingFang TC" w:hint="eastAsia"/>
                <w:sz w:val="20"/>
                <w:szCs w:val="20"/>
              </w:rPr>
              <w:t>兰</w:t>
            </w:r>
            <w:r>
              <w:rPr>
                <w:rFonts w:ascii="MS Mincho" w:eastAsia="MS Mincho" w:hAnsi="MS Mincho" w:cs="MS Mincho" w:hint="eastAsia"/>
                <w:sz w:val="20"/>
                <w:szCs w:val="20"/>
              </w:rPr>
              <w:t>陵笑笑生</w:t>
            </w:r>
            <w:proofErr w:type="spellEnd"/>
            <w:r>
              <w:rPr>
                <w:sz w:val="20"/>
                <w:szCs w:val="20"/>
              </w:rPr>
              <w:t>, </w:t>
            </w:r>
            <w:r>
              <w:rPr>
                <w:sz w:val="20"/>
                <w:szCs w:val="20"/>
              </w:rPr>
              <w:br/>
            </w:r>
            <w:r>
              <w:rPr>
                <w:sz w:val="20"/>
                <w:szCs w:val="20"/>
              </w:rPr>
              <w:lastRenderedPageBreak/>
              <w:br/>
              <w:t>Version: currently there are many different modified versions.</w:t>
            </w:r>
          </w:p>
        </w:tc>
      </w:tr>
      <w:tr w:rsidR="00485DF6"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Default="00485DF6">
            <w:pPr>
              <w:spacing w:before="100" w:beforeAutospacing="1" w:after="100" w:afterAutospacing="1"/>
              <w:rPr>
                <w:sz w:val="20"/>
                <w:szCs w:val="20"/>
              </w:rPr>
            </w:pPr>
            <w:r>
              <w:rPr>
                <w:sz w:val="20"/>
                <w:szCs w:val="20"/>
              </w:rPr>
              <w:lastRenderedPageBreak/>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Default="00485DF6">
            <w:pPr>
              <w:spacing w:before="100" w:beforeAutospacing="1" w:after="100" w:afterAutospacing="1"/>
              <w:rPr>
                <w:sz w:val="20"/>
                <w:szCs w:val="20"/>
              </w:rPr>
            </w:pPr>
            <w:r>
              <w:rPr>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Default="00485DF6">
            <w:pPr>
              <w:spacing w:before="100" w:beforeAutospacing="1" w:after="100" w:afterAutospacing="1"/>
              <w:rPr>
                <w:sz w:val="20"/>
                <w:szCs w:val="20"/>
              </w:rPr>
            </w:pPr>
            <w:r>
              <w:rPr>
                <w:sz w:val="20"/>
                <w:szCs w:val="20"/>
              </w:rPr>
              <w:t xml:space="preserve">Kangxi </w:t>
            </w:r>
            <w:proofErr w:type="spellStart"/>
            <w:r>
              <w:rPr>
                <w:sz w:val="20"/>
                <w:szCs w:val="20"/>
              </w:rPr>
              <w:t>Zidian</w:t>
            </w:r>
            <w:proofErr w:type="spellEnd"/>
            <w:r>
              <w:rPr>
                <w:sz w:val="20"/>
                <w:szCs w:val="20"/>
              </w:rPr>
              <w:br/>
            </w:r>
            <w:proofErr w:type="spellStart"/>
            <w:r>
              <w:rPr>
                <w:rFonts w:ascii="MS Mincho" w:eastAsia="MS Mincho" w:hAnsi="MS Mincho" w:cs="MS Mincho" w:hint="eastAsia"/>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Default="00485DF6">
            <w:pPr>
              <w:spacing w:before="100" w:beforeAutospacing="1" w:after="100" w:afterAutospacing="1"/>
              <w:rPr>
                <w:sz w:val="20"/>
                <w:szCs w:val="20"/>
              </w:rPr>
            </w:pPr>
            <w:r>
              <w:rPr>
                <w:sz w:val="20"/>
                <w:szCs w:val="20"/>
              </w:rPr>
              <w:t>Author/Date: As a royal project, it was started in 1710, finished in 1716.</w:t>
            </w:r>
            <w:r>
              <w:rPr>
                <w:sz w:val="20"/>
                <w:szCs w:val="20"/>
              </w:rPr>
              <w:br/>
            </w:r>
            <w:r>
              <w:rPr>
                <w:sz w:val="20"/>
                <w:szCs w:val="20"/>
              </w:rPr>
              <w:br/>
              <w:t>Version: multiple.</w:t>
            </w:r>
          </w:p>
        </w:tc>
      </w:tr>
      <w:tr w:rsidR="00485DF6"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Default="00485DF6">
            <w:pPr>
              <w:spacing w:before="100" w:beforeAutospacing="1" w:after="100" w:afterAutospacing="1"/>
              <w:rPr>
                <w:sz w:val="20"/>
                <w:szCs w:val="20"/>
              </w:rPr>
            </w:pPr>
            <w:r>
              <w:rPr>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Default="00485DF6">
            <w:pPr>
              <w:spacing w:before="100" w:beforeAutospacing="1" w:after="100" w:afterAutospacing="1"/>
              <w:rPr>
                <w:sz w:val="20"/>
                <w:szCs w:val="20"/>
              </w:rPr>
            </w:pPr>
            <w:r>
              <w:rPr>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Default="00485DF6">
            <w:pPr>
              <w:spacing w:before="100" w:beforeAutospacing="1" w:after="100" w:afterAutospacing="1"/>
              <w:rPr>
                <w:sz w:val="20"/>
                <w:szCs w:val="20"/>
              </w:rPr>
            </w:pPr>
            <w:r>
              <w:rPr>
                <w:sz w:val="20"/>
                <w:szCs w:val="20"/>
              </w:rPr>
              <w:t>The Scholars</w:t>
            </w:r>
            <w:r>
              <w:rPr>
                <w:sz w:val="20"/>
                <w:szCs w:val="20"/>
              </w:rPr>
              <w:br/>
            </w:r>
            <w:proofErr w:type="spellStart"/>
            <w:r>
              <w:rPr>
                <w:rFonts w:ascii="MS Mincho" w:eastAsia="MS Mincho" w:hAnsi="MS Mincho" w:cs="MS Mincho" w:hint="eastAsia"/>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WuJinXin</w:t>
            </w:r>
            <w:r>
              <w:rPr>
                <w:rFonts w:ascii="MS Mincho" w:eastAsia="MS Mincho" w:hAnsi="MS Mincho" w:cs="MS Mincho" w:hint="eastAsia"/>
                <w:sz w:val="20"/>
                <w:szCs w:val="20"/>
              </w:rPr>
              <w:t>吴敬梓</w:t>
            </w:r>
            <w:proofErr w:type="spellEnd"/>
            <w:r>
              <w:rPr>
                <w:sz w:val="20"/>
                <w:szCs w:val="20"/>
              </w:rPr>
              <w:t xml:space="preserve"> (1701-1754).</w:t>
            </w:r>
            <w:r>
              <w:rPr>
                <w:sz w:val="20"/>
                <w:szCs w:val="20"/>
              </w:rPr>
              <w:br/>
            </w:r>
            <w:r>
              <w:rPr>
                <w:sz w:val="20"/>
                <w:szCs w:val="20"/>
              </w:rPr>
              <w:br/>
              <w:t xml:space="preserve">Version: Multiple versions. Some parts </w:t>
            </w:r>
            <w:proofErr w:type="gramStart"/>
            <w:r>
              <w:rPr>
                <w:sz w:val="20"/>
                <w:szCs w:val="20"/>
              </w:rPr>
              <w:t>is</w:t>
            </w:r>
            <w:proofErr w:type="gramEnd"/>
            <w:r>
              <w:rPr>
                <w:sz w:val="20"/>
                <w:szCs w:val="20"/>
              </w:rPr>
              <w:t xml:space="preserve"> arguable for the authentication.</w:t>
            </w:r>
          </w:p>
        </w:tc>
      </w:tr>
      <w:tr w:rsidR="00485DF6"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Default="00485DF6">
            <w:pPr>
              <w:spacing w:before="100" w:beforeAutospacing="1" w:after="100" w:afterAutospacing="1"/>
              <w:rPr>
                <w:sz w:val="20"/>
                <w:szCs w:val="20"/>
              </w:rPr>
            </w:pPr>
            <w:r>
              <w:rPr>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Default="00485DF6">
            <w:pPr>
              <w:spacing w:before="100" w:beforeAutospacing="1" w:after="100" w:afterAutospacing="1"/>
              <w:rPr>
                <w:sz w:val="20"/>
                <w:szCs w:val="20"/>
              </w:rPr>
            </w:pPr>
            <w:r>
              <w:rPr>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Default="00485DF6">
            <w:pPr>
              <w:spacing w:before="100" w:beforeAutospacing="1" w:after="100" w:afterAutospacing="1"/>
              <w:rPr>
                <w:sz w:val="20"/>
                <w:szCs w:val="20"/>
              </w:rPr>
            </w:pPr>
            <w:r>
              <w:rPr>
                <w:sz w:val="20"/>
                <w:szCs w:val="20"/>
              </w:rPr>
              <w:t>Hong Lou Meng</w:t>
            </w:r>
            <w:r>
              <w:rPr>
                <w:sz w:val="20"/>
                <w:szCs w:val="20"/>
              </w:rPr>
              <w:br/>
            </w:r>
            <w:proofErr w:type="spellStart"/>
            <w:r>
              <w:rPr>
                <w:rFonts w:ascii="PingFang TC" w:eastAsia="PingFang TC" w:hAnsi="PingFang TC" w:cs="PingFang TC" w:hint="eastAsia"/>
                <w:sz w:val="20"/>
                <w:szCs w:val="20"/>
              </w:rPr>
              <w:t>红</w:t>
            </w:r>
            <w:r>
              <w:rPr>
                <w:rFonts w:ascii="MS Mincho" w:eastAsia="MS Mincho" w:hAnsi="MS Mincho" w:cs="MS Mincho" w:hint="eastAsia"/>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Default="00485DF6">
            <w:pPr>
              <w:spacing w:before="100" w:beforeAutospacing="1" w:after="100" w:afterAutospacing="1"/>
              <w:rPr>
                <w:sz w:val="20"/>
                <w:szCs w:val="20"/>
              </w:rPr>
            </w:pPr>
            <w:r>
              <w:rPr>
                <w:sz w:val="20"/>
                <w:szCs w:val="20"/>
              </w:rPr>
              <w:t xml:space="preserve">Author/Date: Most scholars believe that it was written by </w:t>
            </w:r>
            <w:proofErr w:type="spellStart"/>
            <w:r>
              <w:rPr>
                <w:sz w:val="20"/>
                <w:szCs w:val="20"/>
              </w:rPr>
              <w:t>CaoXueQin</w:t>
            </w:r>
            <w:proofErr w:type="spellEnd"/>
            <w:r>
              <w:rPr>
                <w:sz w:val="20"/>
                <w:szCs w:val="20"/>
              </w:rPr>
              <w:t xml:space="preserve"> </w:t>
            </w:r>
            <w:proofErr w:type="spellStart"/>
            <w:r>
              <w:rPr>
                <w:rFonts w:ascii="MS Mincho" w:eastAsia="MS Mincho" w:hAnsi="MS Mincho" w:cs="MS Mincho" w:hint="eastAsia"/>
                <w:sz w:val="20"/>
                <w:szCs w:val="20"/>
              </w:rPr>
              <w:t>曹雪芹</w:t>
            </w:r>
            <w:proofErr w:type="spellEnd"/>
            <w:r>
              <w:rPr>
                <w:sz w:val="20"/>
                <w:szCs w:val="20"/>
              </w:rPr>
              <w:t>(1715-1763).</w:t>
            </w:r>
            <w:r>
              <w:rPr>
                <w:sz w:val="20"/>
                <w:szCs w:val="20"/>
              </w:rPr>
              <w:br/>
            </w:r>
            <w:r>
              <w:rPr>
                <w:sz w:val="20"/>
                <w:szCs w:val="20"/>
              </w:rPr>
              <w:br/>
              <w:t xml:space="preserve">Version: also called </w:t>
            </w:r>
            <w:proofErr w:type="spellStart"/>
            <w:r>
              <w:rPr>
                <w:sz w:val="20"/>
                <w:szCs w:val="20"/>
              </w:rPr>
              <w:t>ShiTouJi</w:t>
            </w:r>
            <w:proofErr w:type="spellEnd"/>
            <w:r>
              <w:rPr>
                <w:sz w:val="20"/>
                <w:szCs w:val="20"/>
              </w:rPr>
              <w:t xml:space="preserve"> </w:t>
            </w:r>
            <w:proofErr w:type="spellStart"/>
            <w:r>
              <w:rPr>
                <w:rFonts w:ascii="MS Mincho" w:eastAsia="MS Mincho" w:hAnsi="MS Mincho" w:cs="MS Mincho" w:hint="eastAsia"/>
                <w:sz w:val="20"/>
                <w:szCs w:val="20"/>
              </w:rPr>
              <w:t>石</w:t>
            </w:r>
            <w:r>
              <w:rPr>
                <w:rFonts w:ascii="PingFang TC" w:eastAsia="PingFang TC" w:hAnsi="PingFang TC" w:cs="PingFang TC" w:hint="eastAsia"/>
                <w:sz w:val="20"/>
                <w:szCs w:val="20"/>
              </w:rPr>
              <w:t>头记</w:t>
            </w:r>
            <w:proofErr w:type="spellEnd"/>
            <w:r>
              <w:rPr>
                <w:sz w:val="20"/>
                <w:szCs w:val="20"/>
              </w:rPr>
              <w:t>. Multiple versions.</w:t>
            </w:r>
          </w:p>
        </w:tc>
      </w:tr>
      <w:tr w:rsidR="00485DF6"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Default="00485DF6">
            <w:pPr>
              <w:spacing w:before="100" w:beforeAutospacing="1" w:after="100" w:afterAutospacing="1"/>
              <w:rPr>
                <w:sz w:val="20"/>
                <w:szCs w:val="20"/>
              </w:rPr>
            </w:pPr>
            <w:r>
              <w:rPr>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Default="00485DF6">
            <w:pPr>
              <w:spacing w:before="100" w:beforeAutospacing="1" w:after="100" w:afterAutospacing="1"/>
              <w:rPr>
                <w:sz w:val="20"/>
                <w:szCs w:val="20"/>
              </w:rPr>
            </w:pPr>
            <w:r>
              <w:rPr>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Default="00485DF6">
            <w:pPr>
              <w:spacing w:before="100" w:beforeAutospacing="1" w:after="100" w:afterAutospacing="1"/>
              <w:rPr>
                <w:sz w:val="20"/>
                <w:szCs w:val="20"/>
              </w:rPr>
            </w:pPr>
            <w:r>
              <w:rPr>
                <w:sz w:val="20"/>
                <w:szCs w:val="20"/>
              </w:rPr>
              <w:t>Mo4_Jin1_Xian2_Gu1</w:t>
            </w:r>
            <w:r>
              <w:rPr>
                <w:sz w:val="20"/>
                <w:szCs w:val="20"/>
              </w:rPr>
              <w:br/>
            </w:r>
            <w:proofErr w:type="spellStart"/>
            <w:r>
              <w:rPr>
                <w:rFonts w:ascii="MS Mincho" w:eastAsia="MS Mincho" w:hAnsi="MS Mincho" w:cs="MS Mincho" w:hint="eastAsia"/>
                <w:sz w:val="20"/>
                <w:szCs w:val="20"/>
              </w:rPr>
              <w:t>墨子</w:t>
            </w:r>
            <w:r>
              <w:rPr>
                <w:rFonts w:ascii="PingFang TC" w:eastAsia="PingFang TC" w:hAnsi="PingFang TC" w:cs="PingFang TC" w:hint="eastAsia"/>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SunYeRang</w:t>
            </w:r>
            <w:proofErr w:type="spellEnd"/>
            <w:r>
              <w:rPr>
                <w:sz w:val="20"/>
                <w:szCs w:val="20"/>
              </w:rPr>
              <w:t xml:space="preserve"> </w:t>
            </w:r>
            <w:proofErr w:type="spellStart"/>
            <w:r>
              <w:rPr>
                <w:rFonts w:ascii="PingFang TC" w:eastAsia="PingFang TC" w:hAnsi="PingFang TC" w:cs="PingFang TC" w:hint="eastAsia"/>
                <w:sz w:val="20"/>
                <w:szCs w:val="20"/>
              </w:rPr>
              <w:t>孙诒让</w:t>
            </w:r>
            <w:proofErr w:type="spellEnd"/>
            <w:r>
              <w:rPr>
                <w:sz w:val="20"/>
                <w:szCs w:val="20"/>
              </w:rPr>
              <w:t xml:space="preserve"> (1848-1908)</w:t>
            </w:r>
            <w:r>
              <w:rPr>
                <w:sz w:val="20"/>
                <w:szCs w:val="20"/>
              </w:rPr>
              <w:br/>
            </w:r>
            <w:r>
              <w:rPr>
                <w:sz w:val="20"/>
                <w:szCs w:val="20"/>
              </w:rPr>
              <w:br/>
              <w:t>Version: unknown.</w:t>
            </w:r>
          </w:p>
        </w:tc>
      </w:tr>
      <w:tr w:rsidR="00485DF6"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Default="00485DF6">
            <w:pPr>
              <w:spacing w:before="100" w:beforeAutospacing="1" w:after="100" w:afterAutospacing="1"/>
              <w:rPr>
                <w:sz w:val="20"/>
                <w:szCs w:val="20"/>
              </w:rPr>
            </w:pPr>
            <w:r>
              <w:rPr>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Default="00485DF6">
            <w:pPr>
              <w:spacing w:before="100" w:beforeAutospacing="1" w:after="100" w:afterAutospacing="1"/>
              <w:rPr>
                <w:sz w:val="20"/>
                <w:szCs w:val="20"/>
              </w:rPr>
            </w:pPr>
            <w:r>
              <w:rPr>
                <w:sz w:val="20"/>
                <w:szCs w:val="20"/>
              </w:rPr>
              <w:t>CUVS_NT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Default="00485DF6">
            <w:pPr>
              <w:spacing w:before="100" w:beforeAutospacing="1" w:after="100" w:afterAutospacing="1"/>
              <w:rPr>
                <w:sz w:val="20"/>
                <w:szCs w:val="20"/>
              </w:rPr>
            </w:pPr>
            <w:r>
              <w:rPr>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Default="00485DF6">
            <w:pPr>
              <w:spacing w:before="100" w:beforeAutospacing="1" w:after="100" w:afterAutospacing="1"/>
              <w:rPr>
                <w:sz w:val="20"/>
                <w:szCs w:val="20"/>
              </w:rPr>
            </w:pPr>
            <w:r>
              <w:rPr>
                <w:sz w:val="20"/>
                <w:szCs w:val="20"/>
              </w:rPr>
              <w:t>CUVS_OT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Default="00485DF6">
            <w:pPr>
              <w:spacing w:before="100" w:beforeAutospacing="1" w:after="100" w:afterAutospacing="1"/>
              <w:rPr>
                <w:sz w:val="20"/>
                <w:szCs w:val="20"/>
              </w:rPr>
            </w:pPr>
            <w:r>
              <w:rPr>
                <w:sz w:val="20"/>
                <w:szCs w:val="20"/>
              </w:rPr>
              <w:t>WLVS_NT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Default="00485DF6">
            <w:pPr>
              <w:spacing w:before="100" w:beforeAutospacing="1" w:after="100" w:afterAutospacing="1"/>
              <w:rPr>
                <w:sz w:val="20"/>
                <w:szCs w:val="20"/>
              </w:rPr>
            </w:pPr>
            <w:r>
              <w:rPr>
                <w:sz w:val="20"/>
                <w:szCs w:val="20"/>
              </w:rPr>
              <w:t>WLVS_OT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Default="00485DF6">
            <w:pPr>
              <w:spacing w:before="100" w:beforeAutospacing="1" w:after="100" w:afterAutospacing="1"/>
              <w:rPr>
                <w:sz w:val="20"/>
                <w:szCs w:val="20"/>
              </w:rPr>
            </w:pPr>
            <w:r>
              <w:rPr>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Default="00485DF6">
            <w:pPr>
              <w:spacing w:before="100" w:beforeAutospacing="1" w:after="100" w:afterAutospacing="1"/>
              <w:rPr>
                <w:sz w:val="20"/>
                <w:szCs w:val="20"/>
              </w:rPr>
            </w:pPr>
            <w:r>
              <w:rPr>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Default="00485DF6">
            <w:pPr>
              <w:spacing w:before="100" w:beforeAutospacing="1" w:after="100" w:afterAutospacing="1"/>
              <w:rPr>
                <w:sz w:val="20"/>
                <w:szCs w:val="20"/>
              </w:rPr>
            </w:pPr>
            <w:r>
              <w:rPr>
                <w:sz w:val="20"/>
                <w:szCs w:val="20"/>
              </w:rPr>
              <w:t>Mo-Jing-Jiao-Shi</w:t>
            </w:r>
            <w:r>
              <w:rPr>
                <w:sz w:val="20"/>
                <w:szCs w:val="20"/>
              </w:rPr>
              <w:br/>
            </w:r>
            <w:proofErr w:type="spellStart"/>
            <w:r>
              <w:rPr>
                <w:rFonts w:ascii="MS Mincho" w:eastAsia="MS Mincho" w:hAnsi="MS Mincho" w:cs="MS Mincho" w:hint="eastAsia"/>
                <w:sz w:val="20"/>
                <w:szCs w:val="20"/>
              </w:rPr>
              <w:t>墨</w:t>
            </w:r>
            <w:r>
              <w:rPr>
                <w:rFonts w:ascii="PingFang TC" w:eastAsia="PingFang TC" w:hAnsi="PingFang TC" w:cs="PingFang TC" w:hint="eastAsia"/>
                <w:sz w:val="20"/>
                <w:szCs w:val="20"/>
              </w:rPr>
              <w:t>经</w:t>
            </w:r>
            <w:r>
              <w:rPr>
                <w:rFonts w:ascii="MS Mincho" w:eastAsia="MS Mincho" w:hAnsi="MS Mincho" w:cs="MS Mincho" w:hint="eastAsia"/>
                <w:sz w:val="20"/>
                <w:szCs w:val="20"/>
              </w:rPr>
              <w:t>校</w:t>
            </w:r>
            <w:r>
              <w:rPr>
                <w:rFonts w:ascii="PingFang TC" w:eastAsia="PingFang TC" w:hAnsi="PingFang TC" w:cs="PingFang TC" w:hint="eastAsia"/>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LiangQiChao</w:t>
            </w:r>
            <w:proofErr w:type="spellEnd"/>
            <w:r>
              <w:rPr>
                <w:sz w:val="20"/>
                <w:szCs w:val="20"/>
              </w:rPr>
              <w:t xml:space="preserve"> </w:t>
            </w:r>
            <w:proofErr w:type="spellStart"/>
            <w:r>
              <w:rPr>
                <w:rFonts w:ascii="MS Mincho" w:eastAsia="MS Mincho" w:hAnsi="MS Mincho" w:cs="MS Mincho" w:hint="eastAsia"/>
                <w:sz w:val="20"/>
                <w:szCs w:val="20"/>
              </w:rPr>
              <w:t>梁启超</w:t>
            </w:r>
            <w:proofErr w:type="spellEnd"/>
            <w:r>
              <w:rPr>
                <w:sz w:val="20"/>
                <w:szCs w:val="20"/>
              </w:rPr>
              <w:t xml:space="preserve"> (1873-1929), </w:t>
            </w:r>
            <w:proofErr w:type="spellStart"/>
            <w:r>
              <w:rPr>
                <w:sz w:val="20"/>
                <w:szCs w:val="20"/>
              </w:rPr>
              <w:t>TanRongFu</w:t>
            </w:r>
            <w:proofErr w:type="spellEnd"/>
            <w:r>
              <w:rPr>
                <w:sz w:val="20"/>
                <w:szCs w:val="20"/>
              </w:rPr>
              <w:t xml:space="preserve"> </w:t>
            </w:r>
            <w:proofErr w:type="spellStart"/>
            <w:r>
              <w:rPr>
                <w:rFonts w:ascii="PingFang TC" w:eastAsia="PingFang TC" w:hAnsi="PingFang TC" w:cs="PingFang TC" w:hint="eastAsia"/>
                <w:sz w:val="20"/>
                <w:szCs w:val="20"/>
              </w:rPr>
              <w:t>谭</w:t>
            </w:r>
            <w:r>
              <w:rPr>
                <w:rFonts w:ascii="MS Mincho" w:eastAsia="MS Mincho" w:hAnsi="MS Mincho" w:cs="MS Mincho" w:hint="eastAsia"/>
                <w:sz w:val="20"/>
                <w:szCs w:val="20"/>
              </w:rPr>
              <w:t>戒甫</w:t>
            </w:r>
            <w:proofErr w:type="spellEnd"/>
            <w:r>
              <w:rPr>
                <w:sz w:val="20"/>
                <w:szCs w:val="20"/>
              </w:rPr>
              <w:t xml:space="preserve"> (1887-1974), </w:t>
            </w:r>
            <w:proofErr w:type="spellStart"/>
            <w:r>
              <w:rPr>
                <w:sz w:val="20"/>
                <w:szCs w:val="20"/>
              </w:rPr>
              <w:t>GaoHen</w:t>
            </w:r>
            <w:proofErr w:type="spellEnd"/>
            <w:r>
              <w:rPr>
                <w:sz w:val="20"/>
                <w:szCs w:val="20"/>
              </w:rPr>
              <w:t xml:space="preserve"> </w:t>
            </w:r>
            <w:proofErr w:type="spellStart"/>
            <w:r>
              <w:rPr>
                <w:rFonts w:ascii="MS Mincho" w:eastAsia="MS Mincho" w:hAnsi="MS Mincho" w:cs="MS Mincho" w:hint="eastAsia"/>
                <w:sz w:val="20"/>
                <w:szCs w:val="20"/>
              </w:rPr>
              <w:t>高亨</w:t>
            </w:r>
            <w:proofErr w:type="spellEnd"/>
            <w:r>
              <w:rPr>
                <w:sz w:val="20"/>
                <w:szCs w:val="20"/>
              </w:rPr>
              <w:t xml:space="preserve"> (1900-1986), </w:t>
            </w:r>
            <w:proofErr w:type="spellStart"/>
            <w:r>
              <w:rPr>
                <w:sz w:val="20"/>
                <w:szCs w:val="20"/>
              </w:rPr>
              <w:t>HuShi</w:t>
            </w:r>
            <w:proofErr w:type="spellEnd"/>
            <w:r>
              <w:rPr>
                <w:sz w:val="20"/>
                <w:szCs w:val="20"/>
              </w:rPr>
              <w:t xml:space="preserve"> </w:t>
            </w:r>
            <w:proofErr w:type="spellStart"/>
            <w:r>
              <w:rPr>
                <w:rFonts w:ascii="MS Mincho" w:eastAsia="MS Mincho" w:hAnsi="MS Mincho" w:cs="MS Mincho" w:hint="eastAsia"/>
                <w:sz w:val="20"/>
                <w:szCs w:val="20"/>
              </w:rPr>
              <w:t>胡适</w:t>
            </w:r>
            <w:proofErr w:type="spellEnd"/>
            <w:r>
              <w:rPr>
                <w:sz w:val="20"/>
                <w:szCs w:val="20"/>
              </w:rPr>
              <w:t>(1891-1962), etc., published in 1922.</w:t>
            </w:r>
            <w:r>
              <w:rPr>
                <w:sz w:val="20"/>
                <w:szCs w:val="20"/>
              </w:rPr>
              <w:br/>
            </w:r>
            <w:r>
              <w:rPr>
                <w:sz w:val="20"/>
                <w:szCs w:val="20"/>
              </w:rPr>
              <w:br/>
              <w:t>Version: unknown.</w:t>
            </w:r>
          </w:p>
        </w:tc>
      </w:tr>
      <w:tr w:rsidR="00485DF6"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Default="00485DF6">
            <w:pPr>
              <w:spacing w:before="100" w:beforeAutospacing="1" w:after="100" w:afterAutospacing="1"/>
              <w:rPr>
                <w:sz w:val="20"/>
                <w:szCs w:val="20"/>
              </w:rPr>
            </w:pPr>
            <w:r>
              <w:rPr>
                <w:sz w:val="20"/>
                <w:szCs w:val="20"/>
              </w:rPr>
              <w:lastRenderedPageBreak/>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Default="00485DF6">
            <w:pPr>
              <w:spacing w:before="100" w:beforeAutospacing="1" w:after="100" w:afterAutospacing="1"/>
              <w:rPr>
                <w:sz w:val="20"/>
                <w:szCs w:val="20"/>
              </w:rPr>
            </w:pPr>
            <w:r>
              <w:rPr>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Default="00485DF6">
            <w:pPr>
              <w:spacing w:before="100" w:beforeAutospacing="1" w:after="100" w:afterAutospacing="1"/>
              <w:rPr>
                <w:sz w:val="20"/>
                <w:szCs w:val="20"/>
              </w:rPr>
            </w:pPr>
            <w:proofErr w:type="spellStart"/>
            <w:r>
              <w:rPr>
                <w:sz w:val="20"/>
                <w:szCs w:val="20"/>
              </w:rPr>
              <w:t>KarlMarx_ZiBenLun</w:t>
            </w:r>
            <w:proofErr w:type="spellEnd"/>
            <w:r>
              <w:rPr>
                <w:sz w:val="20"/>
                <w:szCs w:val="20"/>
              </w:rPr>
              <w:br/>
            </w:r>
            <w:proofErr w:type="spellStart"/>
            <w:r>
              <w:rPr>
                <w:rFonts w:ascii="PingFang TC" w:eastAsia="PingFang TC" w:hAnsi="PingFang TC" w:cs="PingFang TC" w:hint="eastAsia"/>
                <w:sz w:val="20"/>
                <w:szCs w:val="20"/>
              </w:rPr>
              <w:t>资</w:t>
            </w:r>
            <w:r>
              <w:rPr>
                <w:rFonts w:ascii="MS Mincho" w:eastAsia="MS Mincho" w:hAnsi="MS Mincho" w:cs="MS Mincho" w:hint="eastAsia"/>
                <w:sz w:val="20"/>
                <w:szCs w:val="20"/>
              </w:rPr>
              <w:t>本</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Auth:Karl</w:t>
            </w:r>
            <w:proofErr w:type="spellEnd"/>
            <w:r>
              <w:rPr>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Default="00485DF6">
            <w:pPr>
              <w:spacing w:before="100" w:beforeAutospacing="1" w:after="100" w:afterAutospacing="1"/>
              <w:rPr>
                <w:sz w:val="20"/>
                <w:szCs w:val="20"/>
              </w:rPr>
            </w:pPr>
            <w:r>
              <w:rPr>
                <w:sz w:val="20"/>
                <w:szCs w:val="20"/>
              </w:rPr>
              <w:t>Author/Date: The book was written by Karl Marx in 1867 in German. It was first translated into Chinese in 1938.</w:t>
            </w:r>
            <w:r>
              <w:rPr>
                <w:sz w:val="20"/>
                <w:szCs w:val="20"/>
              </w:rPr>
              <w:br/>
            </w:r>
            <w:r>
              <w:rPr>
                <w:sz w:val="20"/>
                <w:szCs w:val="20"/>
              </w:rPr>
              <w:br/>
              <w:t>Version: multiple revision.</w:t>
            </w:r>
          </w:p>
        </w:tc>
      </w:tr>
      <w:tr w:rsidR="00485DF6"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Default="00485DF6">
            <w:pPr>
              <w:spacing w:before="100" w:beforeAutospacing="1" w:after="100" w:afterAutospacing="1"/>
              <w:rPr>
                <w:sz w:val="20"/>
                <w:szCs w:val="20"/>
              </w:rPr>
            </w:pPr>
            <w:r>
              <w:rPr>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Default="00485DF6">
            <w:pPr>
              <w:spacing w:before="100" w:beforeAutospacing="1" w:after="100" w:afterAutospacing="1"/>
              <w:rPr>
                <w:sz w:val="20"/>
                <w:szCs w:val="20"/>
              </w:rPr>
            </w:pPr>
            <w:r>
              <w:rPr>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Default="00485DF6">
            <w:pPr>
              <w:spacing w:before="100" w:beforeAutospacing="1" w:after="100" w:afterAutospacing="1"/>
              <w:rPr>
                <w:sz w:val="20"/>
                <w:szCs w:val="20"/>
              </w:rPr>
            </w:pPr>
            <w:proofErr w:type="spellStart"/>
            <w:r>
              <w:rPr>
                <w:sz w:val="20"/>
                <w:szCs w:val="20"/>
              </w:rPr>
              <w:t>MaoZeDongQuanJi</w:t>
            </w:r>
            <w:proofErr w:type="spellEnd"/>
            <w:r>
              <w:rPr>
                <w:sz w:val="20"/>
                <w:szCs w:val="20"/>
              </w:rPr>
              <w:br/>
            </w:r>
            <w:proofErr w:type="spellStart"/>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rFonts w:ascii="MS Mincho" w:eastAsia="MS Mincho" w:hAnsi="MS Mincho" w:cs="MS Mincho" w:hint="eastAsia"/>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Default="00485DF6">
            <w:pPr>
              <w:spacing w:before="100" w:beforeAutospacing="1" w:after="100" w:afterAutospacing="1"/>
              <w:rPr>
                <w:sz w:val="20"/>
                <w:szCs w:val="20"/>
              </w:rPr>
            </w:pPr>
            <w:r>
              <w:rPr>
                <w:sz w:val="20"/>
                <w:szCs w:val="20"/>
              </w:rPr>
              <w:t xml:space="preserve">Author/Date: The book is a collection of papers written between 1925-1957 by </w:t>
            </w:r>
            <w:proofErr w:type="spellStart"/>
            <w:r>
              <w:rPr>
                <w:sz w:val="20"/>
                <w:szCs w:val="20"/>
              </w:rPr>
              <w:t>MaoZeDong</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r>
              <w:rPr>
                <w:sz w:val="20"/>
                <w:szCs w:val="20"/>
              </w:rPr>
              <w:t>(1893-1976).</w:t>
            </w:r>
            <w:r>
              <w:rPr>
                <w:sz w:val="20"/>
                <w:szCs w:val="20"/>
              </w:rPr>
              <w:br/>
            </w:r>
            <w:r>
              <w:rPr>
                <w:sz w:val="20"/>
                <w:szCs w:val="20"/>
              </w:rPr>
              <w:br/>
              <w:t>Version: The book is modified multiple times with different versions.</w:t>
            </w:r>
          </w:p>
        </w:tc>
      </w:tr>
      <w:tr w:rsidR="00485DF6"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Default="00485DF6">
            <w:pPr>
              <w:spacing w:before="100" w:beforeAutospacing="1" w:after="100" w:afterAutospacing="1"/>
              <w:rPr>
                <w:sz w:val="20"/>
                <w:szCs w:val="20"/>
              </w:rPr>
            </w:pPr>
            <w:r>
              <w:rPr>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Default="00485DF6">
            <w:pPr>
              <w:spacing w:before="100" w:beforeAutospacing="1" w:after="100" w:afterAutospacing="1"/>
              <w:rPr>
                <w:sz w:val="20"/>
                <w:szCs w:val="20"/>
              </w:rPr>
            </w:pPr>
            <w:r>
              <w:rPr>
                <w:sz w:val="20"/>
                <w:szCs w:val="20"/>
              </w:rPr>
              <w:t>STUS_NT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Default="00485DF6">
            <w:pPr>
              <w:spacing w:before="100" w:beforeAutospacing="1" w:after="100" w:afterAutospacing="1"/>
              <w:rPr>
                <w:sz w:val="20"/>
                <w:szCs w:val="20"/>
              </w:rPr>
            </w:pPr>
            <w:r>
              <w:rPr>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Default="00485DF6">
            <w:pPr>
              <w:spacing w:before="100" w:beforeAutospacing="1" w:after="100" w:afterAutospacing="1"/>
              <w:rPr>
                <w:sz w:val="20"/>
                <w:szCs w:val="20"/>
              </w:rPr>
            </w:pPr>
            <w:r>
              <w:rPr>
                <w:sz w:val="20"/>
                <w:szCs w:val="20"/>
              </w:rPr>
              <w:t>STUS_OT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Default="00485DF6">
            <w:pPr>
              <w:spacing w:before="100" w:beforeAutospacing="1" w:after="100" w:afterAutospacing="1"/>
              <w:rPr>
                <w:sz w:val="20"/>
                <w:szCs w:val="20"/>
              </w:rPr>
            </w:pPr>
            <w:r>
              <w:rPr>
                <w:sz w:val="20"/>
                <w:szCs w:val="20"/>
              </w:rPr>
              <w:t>Quran</w:t>
            </w:r>
            <w:r>
              <w:rPr>
                <w:sz w:val="20"/>
                <w:szCs w:val="20"/>
              </w:rPr>
              <w:br/>
            </w:r>
            <w:proofErr w:type="spellStart"/>
            <w:r>
              <w:rPr>
                <w:rFonts w:ascii="MS Mincho" w:eastAsia="MS Mincho" w:hAnsi="MS Mincho" w:cs="MS Mincho" w:hint="eastAsia"/>
                <w:sz w:val="20"/>
                <w:szCs w:val="20"/>
              </w:rPr>
              <w:t>可</w:t>
            </w:r>
            <w:r>
              <w:rPr>
                <w:rFonts w:ascii="PingFang TC" w:eastAsia="PingFang TC" w:hAnsi="PingFang TC" w:cs="PingFang TC" w:hint="eastAsia"/>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r>
              <w:rPr>
                <w:sz w:val="20"/>
                <w:szCs w:val="20"/>
              </w:rPr>
              <w:br/>
            </w:r>
            <w:proofErr w:type="spellStart"/>
            <w:r>
              <w:rPr>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Default="00485DF6">
            <w:pPr>
              <w:spacing w:before="100" w:beforeAutospacing="1" w:after="100" w:afterAutospacing="1"/>
              <w:rPr>
                <w:sz w:val="20"/>
                <w:szCs w:val="20"/>
              </w:rPr>
            </w:pPr>
            <w:r>
              <w:rPr>
                <w:sz w:val="20"/>
                <w:szCs w:val="20"/>
              </w:rPr>
              <w:t xml:space="preserve">Author/Date: It is said that the book is written according to prophet Mohammed (570-632). The book is canonized in the seventh century. The earliest Chinese version can be found partially ((1,110,103) in </w:t>
            </w:r>
            <w:proofErr w:type="spellStart"/>
            <w:r>
              <w:rPr>
                <w:sz w:val="20"/>
                <w:szCs w:val="20"/>
              </w:rPr>
              <w:t>TianFanZhiShenBaoShiLu</w:t>
            </w:r>
            <w:proofErr w:type="spellEnd"/>
            <w:r>
              <w:rPr>
                <w:sz w:val="20"/>
                <w:szCs w:val="20"/>
              </w:rPr>
              <w:t> </w:t>
            </w:r>
            <w:proofErr w:type="spellStart"/>
            <w:r>
              <w:rPr>
                <w:rFonts w:ascii="MS Mincho" w:eastAsia="MS Mincho" w:hAnsi="MS Mincho" w:cs="MS Mincho" w:hint="eastAsia"/>
                <w:sz w:val="20"/>
                <w:szCs w:val="20"/>
              </w:rPr>
              <w:t>天方至聖實錄</w:t>
            </w:r>
            <w:proofErr w:type="spellEnd"/>
            <w:r>
              <w:rPr>
                <w:sz w:val="20"/>
                <w:szCs w:val="20"/>
              </w:rPr>
              <w:t xml:space="preserve">, written by </w:t>
            </w:r>
            <w:proofErr w:type="spellStart"/>
            <w:r>
              <w:rPr>
                <w:sz w:val="20"/>
                <w:szCs w:val="20"/>
              </w:rPr>
              <w:t>LiuZhi</w:t>
            </w:r>
            <w:proofErr w:type="spellEnd"/>
            <w:r>
              <w:rPr>
                <w:sz w:val="20"/>
                <w:szCs w:val="20"/>
              </w:rPr>
              <w:t> </w:t>
            </w:r>
            <w:proofErr w:type="spellStart"/>
            <w:r>
              <w:rPr>
                <w:rFonts w:ascii="MS Mincho" w:eastAsia="MS Mincho" w:hAnsi="MS Mincho" w:cs="MS Mincho" w:hint="eastAsia"/>
                <w:sz w:val="20"/>
                <w:szCs w:val="20"/>
              </w:rPr>
              <w:t>劉智</w:t>
            </w:r>
            <w:proofErr w:type="spellEnd"/>
            <w:r>
              <w:rPr>
                <w:sz w:val="20"/>
                <w:szCs w:val="20"/>
              </w:rPr>
              <w:t xml:space="preserve"> (1670-1724). The first vernacular Chinese version began in 1932.</w:t>
            </w:r>
            <w:r>
              <w:rPr>
                <w:sz w:val="20"/>
                <w:szCs w:val="20"/>
              </w:rPr>
              <w:br/>
            </w:r>
            <w:r>
              <w:rPr>
                <w:sz w:val="20"/>
                <w:szCs w:val="20"/>
              </w:rPr>
              <w:br/>
              <w:t>Version: multiple translations and revisions.</w:t>
            </w:r>
          </w:p>
        </w:tc>
      </w:tr>
      <w:tr w:rsidR="00485DF6"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Default="00485DF6">
            <w:pPr>
              <w:spacing w:before="100" w:beforeAutospacing="1" w:after="100" w:afterAutospacing="1"/>
              <w:rPr>
                <w:sz w:val="20"/>
                <w:szCs w:val="20"/>
              </w:rPr>
            </w:pPr>
            <w:r>
              <w:rPr>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Default="00485DF6">
            <w:pPr>
              <w:spacing w:before="100" w:beforeAutospacing="1" w:after="100" w:afterAutospacing="1"/>
              <w:rPr>
                <w:sz w:val="20"/>
                <w:szCs w:val="20"/>
              </w:rPr>
            </w:pPr>
            <w:r>
              <w:rPr>
                <w:sz w:val="20"/>
                <w:szCs w:val="20"/>
              </w:rPr>
              <w:t>Mormon</w:t>
            </w:r>
            <w:r>
              <w:rPr>
                <w:sz w:val="20"/>
                <w:szCs w:val="20"/>
              </w:rPr>
              <w:br/>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r>
            <w:proofErr w:type="spellStart"/>
            <w:r>
              <w:rPr>
                <w:sz w:val="20"/>
                <w:szCs w:val="20"/>
              </w:rPr>
              <w:t>Auth:Joseph</w:t>
            </w:r>
            <w:proofErr w:type="spellEnd"/>
            <w:r>
              <w:rPr>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Default="00485DF6">
            <w:pPr>
              <w:spacing w:before="100" w:beforeAutospacing="1" w:after="100" w:afterAutospacing="1"/>
              <w:rPr>
                <w:sz w:val="20"/>
                <w:szCs w:val="20"/>
              </w:rPr>
            </w:pPr>
            <w:r>
              <w:rPr>
                <w:sz w:val="20"/>
                <w:szCs w:val="20"/>
              </w:rPr>
              <w:t>Author/Date: The original English version was publish by Joseph Smith in 1830 in New York.</w:t>
            </w:r>
            <w:r>
              <w:rPr>
                <w:sz w:val="20"/>
                <w:szCs w:val="20"/>
              </w:rPr>
              <w:br/>
            </w:r>
            <w:r>
              <w:rPr>
                <w:sz w:val="20"/>
                <w:szCs w:val="20"/>
              </w:rPr>
              <w:br/>
              <w:t xml:space="preserve">Version: In the Chinese </w:t>
            </w:r>
            <w:proofErr w:type="gramStart"/>
            <w:r>
              <w:rPr>
                <w:sz w:val="20"/>
                <w:szCs w:val="20"/>
              </w:rPr>
              <w:t>version,  the</w:t>
            </w:r>
            <w:proofErr w:type="gramEnd"/>
            <w:r>
              <w:rPr>
                <w:sz w:val="20"/>
                <w:szCs w:val="20"/>
              </w:rPr>
              <w:t xml:space="preserve"> name of </w:t>
            </w:r>
            <w:proofErr w:type="spellStart"/>
            <w:r>
              <w:rPr>
                <w:sz w:val="20"/>
                <w:szCs w:val="20"/>
              </w:rPr>
              <w:t>MoMenJing</w:t>
            </w:r>
            <w:proofErr w:type="spellEnd"/>
            <w:r>
              <w:rPr>
                <w:sz w:val="20"/>
                <w:szCs w:val="20"/>
              </w:rPr>
              <w:t>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r>
              <w:rPr>
                <w:sz w:val="20"/>
                <w:szCs w:val="20"/>
              </w:rPr>
              <w:t xml:space="preserve"> was modified to be </w:t>
            </w:r>
            <w:proofErr w:type="spellStart"/>
            <w:r>
              <w:rPr>
                <w:sz w:val="20"/>
                <w:szCs w:val="20"/>
              </w:rPr>
              <w:t>MoErMenJing</w:t>
            </w:r>
            <w:proofErr w:type="spellEnd"/>
            <w:r>
              <w:rPr>
                <w:sz w:val="20"/>
                <w:szCs w:val="20"/>
              </w:rPr>
              <w:t xml:space="preserve">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尔门</w:t>
            </w:r>
            <w:r>
              <w:rPr>
                <w:rFonts w:ascii="PingFang TC" w:eastAsia="PingFang TC" w:hAnsi="PingFang TC" w:cs="PingFang TC" w:hint="eastAsia"/>
                <w:sz w:val="20"/>
                <w:szCs w:val="20"/>
              </w:rPr>
              <w:t>经</w:t>
            </w:r>
            <w:proofErr w:type="spellEnd"/>
            <w:r>
              <w:rPr>
                <w:sz w:val="20"/>
                <w:szCs w:val="20"/>
              </w:rPr>
              <w:t xml:space="preserve"> after 2007.</w:t>
            </w:r>
          </w:p>
        </w:tc>
      </w:tr>
    </w:tbl>
    <w:p w14:paraId="6AC2312A" w14:textId="77777777" w:rsidR="00485DF6" w:rsidRDefault="00485DF6" w:rsidP="00485DF6">
      <w:pPr>
        <w:spacing w:after="240"/>
      </w:pPr>
      <w:r>
        <w:br/>
      </w:r>
    </w:p>
    <w:p w14:paraId="38A093D9" w14:textId="77777777" w:rsidR="00485DF6" w:rsidRDefault="00485DF6">
      <w:pPr>
        <w:rPr>
          <w:rFonts w:ascii="Times New Roman" w:eastAsia="Times New Roman" w:hAnsi="Times New Roman" w:cs="Times New Roman"/>
          <w:b/>
          <w:bCs/>
          <w:sz w:val="27"/>
          <w:szCs w:val="27"/>
        </w:rPr>
      </w:pPr>
      <w:r>
        <w:br w:type="page"/>
      </w:r>
    </w:p>
    <w:p w14:paraId="36E512FE" w14:textId="21BF07F2" w:rsidR="00485DF6" w:rsidRDefault="00485DF6" w:rsidP="00485DF6">
      <w:pPr>
        <w:pStyle w:val="Heading3"/>
        <w:jc w:val="center"/>
      </w:pPr>
      <w:r>
        <w:lastRenderedPageBreak/>
        <w:t>Bibliography</w:t>
      </w:r>
    </w:p>
    <w:p w14:paraId="0D1661FC" w14:textId="608881C4" w:rsidR="00485DF6" w:rsidRDefault="00485DF6">
      <w:pPr>
        <w:shd w:val="clear" w:color="auto" w:fill="FFFFFF"/>
        <w:ind w:left="1134" w:hanging="567"/>
        <w:pPrChange w:id="3500" w:author="Terry, George" w:date="2020-04-03T16:58:00Z">
          <w:pPr>
            <w:shd w:val="clear" w:color="auto" w:fill="FFFFFF"/>
            <w:ind w:firstLine="567"/>
          </w:pPr>
        </w:pPrChange>
      </w:pPr>
      <w:proofErr w:type="spellStart"/>
      <w:r>
        <w:t>Akerkar</w:t>
      </w:r>
      <w:proofErr w:type="spellEnd"/>
      <w:r>
        <w:t>, Rajendra. </w:t>
      </w:r>
      <w:r>
        <w:rPr>
          <w:rStyle w:val="HTMLCite"/>
        </w:rPr>
        <w:t>Big Data Computing</w:t>
      </w:r>
      <w:r>
        <w:t>. CRC Press, 2014</w:t>
      </w:r>
      <w:ins w:id="3501" w:author="Terry, George" w:date="2020-04-03T16:58:00Z">
        <w:r w:rsidR="00FF05AD">
          <w:t>.</w:t>
        </w:r>
      </w:ins>
    </w:p>
    <w:p w14:paraId="2EB9AD81" w14:textId="77777777" w:rsidR="00485DF6" w:rsidRDefault="00485DF6">
      <w:pPr>
        <w:spacing w:after="240"/>
        <w:ind w:left="1134" w:hanging="567"/>
        <w:pPrChange w:id="3502" w:author="Terry, George" w:date="2020-04-03T16:58:00Z">
          <w:pPr>
            <w:spacing w:after="240"/>
            <w:ind w:firstLine="567"/>
          </w:pPr>
        </w:pPrChange>
      </w:pPr>
    </w:p>
    <w:p w14:paraId="2442071B" w14:textId="6FE71896" w:rsidR="00485DF6" w:rsidRDefault="00485DF6">
      <w:pPr>
        <w:shd w:val="clear" w:color="auto" w:fill="FFFFFF"/>
        <w:ind w:left="1134" w:hanging="567"/>
        <w:pPrChange w:id="3503" w:author="Terry, George" w:date="2020-04-03T16:58:00Z">
          <w:pPr>
            <w:shd w:val="clear" w:color="auto" w:fill="FFFFFF"/>
            <w:ind w:firstLine="567"/>
          </w:pPr>
        </w:pPrChange>
      </w:pPr>
      <w:r>
        <w:t>Cai, Liang. "When the Founder is Not a Creator: Confucius and Confucianism</w:t>
      </w:r>
      <w:ins w:id="3504" w:author="Terry, George" w:date="2020-04-03T16:57:00Z">
        <w:r w:rsidR="00FF05AD">
          <w:t xml:space="preserve"> </w:t>
        </w:r>
      </w:ins>
      <w:del w:id="3505" w:author="Terry, George" w:date="2020-04-03T16:57:00Z">
        <w:r w:rsidDel="00FF05AD">
          <w:delText xml:space="preserve"> </w:delText>
        </w:r>
      </w:del>
      <w:r>
        <w:t>Reconsidered." In: </w:t>
      </w:r>
      <w:r>
        <w:rPr>
          <w:rStyle w:val="HTMLCite"/>
        </w:rPr>
        <w:t>Varieties of Religious Invention</w:t>
      </w:r>
      <w:r>
        <w:t> (2015)</w:t>
      </w:r>
      <w:ins w:id="3506" w:author="Terry, George" w:date="2020-04-03T16:58:00Z">
        <w:r w:rsidR="00FF05AD">
          <w:t>.</w:t>
        </w:r>
      </w:ins>
    </w:p>
    <w:p w14:paraId="1417571A" w14:textId="77777777" w:rsidR="00485DF6" w:rsidRDefault="00485DF6">
      <w:pPr>
        <w:spacing w:after="240"/>
        <w:ind w:left="1134" w:hanging="567"/>
        <w:pPrChange w:id="3507" w:author="Terry, George" w:date="2020-04-03T16:58:00Z">
          <w:pPr>
            <w:spacing w:after="240"/>
            <w:ind w:firstLine="567"/>
          </w:pPr>
        </w:pPrChange>
      </w:pPr>
    </w:p>
    <w:p w14:paraId="5E752E13" w14:textId="0FA73146" w:rsidR="00485DF6" w:rsidRDefault="00485DF6">
      <w:pPr>
        <w:shd w:val="clear" w:color="auto" w:fill="FFFFFF"/>
        <w:ind w:left="1134" w:hanging="567"/>
        <w:pPrChange w:id="3508" w:author="Terry, George" w:date="2020-04-03T16:58:00Z">
          <w:pPr>
            <w:shd w:val="clear" w:color="auto" w:fill="FFFFFF"/>
            <w:ind w:firstLine="567"/>
          </w:pPr>
        </w:pPrChange>
      </w:pPr>
      <w:r>
        <w:t xml:space="preserve">Cheng, </w:t>
      </w:r>
      <w:proofErr w:type="spellStart"/>
      <w:r>
        <w:t>XiuLi</w:t>
      </w:r>
      <w:proofErr w:type="spellEnd"/>
      <w:r>
        <w:t>. "</w:t>
      </w:r>
      <w:proofErr w:type="spellStart"/>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proofErr w:type="spellEnd"/>
      <w:r>
        <w:t xml:space="preserve"> (</w:t>
      </w:r>
      <w:proofErr w:type="spellStart"/>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proofErr w:type="spellEnd"/>
      <w:r>
        <w:t xml:space="preserve">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Grammatical Features and Development of Zi (Son)". Master Thesis,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http://www.lnnu.edu.cn/, 2000</w:t>
      </w:r>
      <w:ins w:id="3509" w:author="Terry, George" w:date="2020-04-03T16:58:00Z">
        <w:r w:rsidR="00FF05AD">
          <w:t>.</w:t>
        </w:r>
      </w:ins>
    </w:p>
    <w:p w14:paraId="5075807E" w14:textId="77777777" w:rsidR="00485DF6" w:rsidRDefault="00485DF6">
      <w:pPr>
        <w:spacing w:after="240"/>
        <w:ind w:left="1134" w:hanging="567"/>
        <w:pPrChange w:id="3510" w:author="Terry, George" w:date="2020-04-03T16:58:00Z">
          <w:pPr>
            <w:spacing w:after="240"/>
            <w:ind w:firstLine="567"/>
          </w:pPr>
        </w:pPrChange>
      </w:pPr>
    </w:p>
    <w:p w14:paraId="46CF49B3" w14:textId="1C1A0ACC" w:rsidR="00485DF6" w:rsidRDefault="00485DF6">
      <w:pPr>
        <w:shd w:val="clear" w:color="auto" w:fill="FFFFFF"/>
        <w:ind w:left="1134" w:hanging="567"/>
        <w:pPrChange w:id="3511" w:author="Terry, George" w:date="2020-04-03T16:58:00Z">
          <w:pPr>
            <w:shd w:val="clear" w:color="auto" w:fill="FFFFFF"/>
            <w:ind w:firstLine="567"/>
          </w:pPr>
        </w:pPrChange>
      </w:pPr>
      <w:r>
        <w:t xml:space="preserve">Chung, </w:t>
      </w:r>
      <w:proofErr w:type="spellStart"/>
      <w:r>
        <w:t>Tsu</w:t>
      </w:r>
      <w:proofErr w:type="spellEnd"/>
      <w:r>
        <w:t>-Kung. </w:t>
      </w:r>
      <w:r>
        <w:rPr>
          <w:rStyle w:val="HTMLCite"/>
        </w:rPr>
        <w:t>Ripening Harvest: Mission Strategy for Mainland Chinese Intellectuals in North America</w:t>
      </w:r>
      <w:r>
        <w:t>. Ambassadors for Christ Inc and Oversea Campus Magazine, 1995</w:t>
      </w:r>
      <w:ins w:id="3512" w:author="Terry, George" w:date="2020-04-03T16:58:00Z">
        <w:r w:rsidR="00FF05AD">
          <w:t>.</w:t>
        </w:r>
      </w:ins>
    </w:p>
    <w:p w14:paraId="194B2F65" w14:textId="77777777" w:rsidR="00485DF6" w:rsidRDefault="00485DF6">
      <w:pPr>
        <w:spacing w:after="240"/>
        <w:ind w:left="1134" w:hanging="567"/>
        <w:pPrChange w:id="3513" w:author="Terry, George" w:date="2020-04-03T16:58:00Z">
          <w:pPr>
            <w:spacing w:after="240"/>
            <w:ind w:firstLine="567"/>
          </w:pPr>
        </w:pPrChange>
      </w:pPr>
    </w:p>
    <w:p w14:paraId="74660796" w14:textId="2E1CE8B6" w:rsidR="00485DF6" w:rsidRDefault="00485DF6">
      <w:pPr>
        <w:shd w:val="clear" w:color="auto" w:fill="FFFFFF"/>
        <w:ind w:left="1134" w:hanging="567"/>
        <w:pPrChange w:id="3514" w:author="Terry, George" w:date="2020-04-03T16:58:00Z">
          <w:pPr>
            <w:shd w:val="clear" w:color="auto" w:fill="FFFFFF"/>
            <w:ind w:firstLine="567"/>
          </w:pPr>
        </w:pPrChange>
      </w:pPr>
      <w:proofErr w:type="spellStart"/>
      <w:r>
        <w:t>Cloer</w:t>
      </w:r>
      <w:proofErr w:type="spellEnd"/>
      <w:r>
        <w:t xml:space="preserve">, Parnell Clayton. Samuel </w:t>
      </w:r>
      <w:proofErr w:type="spellStart"/>
      <w:r>
        <w:t>Zwemer</w:t>
      </w:r>
      <w:proofErr w:type="spellEnd"/>
      <w:r>
        <w:t>: A Model of Muslim Contextualization. PhD Thesis, Clemson University, 2000</w:t>
      </w:r>
      <w:ins w:id="3515" w:author="Terry, George" w:date="2020-04-03T16:58:00Z">
        <w:r w:rsidR="00FF05AD">
          <w:t>.</w:t>
        </w:r>
      </w:ins>
    </w:p>
    <w:p w14:paraId="093DF3CA" w14:textId="77777777" w:rsidR="00485DF6" w:rsidRDefault="00485DF6">
      <w:pPr>
        <w:spacing w:after="240"/>
        <w:ind w:left="1134" w:hanging="567"/>
        <w:pPrChange w:id="3516" w:author="Terry, George" w:date="2020-04-03T16:58:00Z">
          <w:pPr>
            <w:spacing w:after="240"/>
            <w:ind w:firstLine="567"/>
          </w:pPr>
        </w:pPrChange>
      </w:pPr>
    </w:p>
    <w:p w14:paraId="28BE4E3F" w14:textId="2618553A" w:rsidR="00485DF6" w:rsidRDefault="00485DF6">
      <w:pPr>
        <w:shd w:val="clear" w:color="auto" w:fill="FFFFFF"/>
        <w:ind w:left="1134" w:hanging="567"/>
        <w:pPrChange w:id="3517" w:author="Terry, George" w:date="2020-04-03T16:58:00Z">
          <w:pPr>
            <w:shd w:val="clear" w:color="auto" w:fill="FFFFFF"/>
            <w:ind w:firstLine="567"/>
          </w:pPr>
        </w:pPrChange>
      </w:pPr>
      <w:r>
        <w:t xml:space="preserve">Coe, </w:t>
      </w:r>
      <w:proofErr w:type="spellStart"/>
      <w:r>
        <w:t>Shoki</w:t>
      </w:r>
      <w:proofErr w:type="spellEnd"/>
      <w:r>
        <w:t>.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w:t>
      </w:r>
      <w:ins w:id="3518" w:author="Terry, George" w:date="2020-04-03T16:58:00Z">
        <w:r w:rsidR="00FF05AD">
          <w:t>.</w:t>
        </w:r>
      </w:ins>
    </w:p>
    <w:p w14:paraId="27CC93C4" w14:textId="77777777" w:rsidR="00485DF6" w:rsidRDefault="00485DF6">
      <w:pPr>
        <w:spacing w:after="240"/>
        <w:ind w:left="1134" w:hanging="567"/>
        <w:pPrChange w:id="3519" w:author="Terry, George" w:date="2020-04-03T16:58:00Z">
          <w:pPr>
            <w:spacing w:after="240"/>
            <w:ind w:firstLine="567"/>
          </w:pPr>
        </w:pPrChange>
      </w:pPr>
    </w:p>
    <w:p w14:paraId="6E4D879D" w14:textId="6BC5A492" w:rsidR="00485DF6" w:rsidRDefault="00485DF6">
      <w:pPr>
        <w:shd w:val="clear" w:color="auto" w:fill="FFFFFF"/>
        <w:ind w:left="1134" w:hanging="567"/>
        <w:pPrChange w:id="3520" w:author="Terry, George" w:date="2020-04-03T16:58:00Z">
          <w:pPr>
            <w:shd w:val="clear" w:color="auto" w:fill="FFFFFF"/>
            <w:ind w:firstLine="567"/>
          </w:pPr>
        </w:pPrChange>
      </w:pPr>
      <w:r>
        <w:t xml:space="preserve">Du, </w:t>
      </w:r>
      <w:proofErr w:type="spellStart"/>
      <w:r>
        <w:t>JunPu</w:t>
      </w:r>
      <w:proofErr w:type="spellEnd"/>
      <w:r>
        <w:t>. "</w:t>
      </w:r>
      <w:proofErr w:type="spellStart"/>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proofErr w:type="spellEnd"/>
      <w:r>
        <w:t xml:space="preserve"> (</w:t>
      </w:r>
      <w:proofErr w:type="spellStart"/>
      <w:r>
        <w:rPr>
          <w:rFonts w:ascii="MS Gothic" w:eastAsia="MS Gothic" w:hAnsi="MS Gothic" w:cs="MS Gothic" w:hint="eastAsia"/>
        </w:rPr>
        <w:t>杜君璞</w:t>
      </w:r>
      <w:proofErr w:type="spellEnd"/>
      <w:r>
        <w:t xml:space="preserve"> </w:t>
      </w:r>
      <w:proofErr w:type="spellStart"/>
      <w:r>
        <w:rPr>
          <w:rFonts w:ascii="MS Gothic" w:eastAsia="MS Gothic" w:hAnsi="MS Gothic" w:cs="MS Gothic" w:hint="eastAsia"/>
        </w:rPr>
        <w:t>中共中央党校哲学部</w:t>
      </w:r>
      <w:proofErr w:type="spellEnd"/>
      <w:r>
        <w:t xml:space="preserve">) The Comparison of </w:t>
      </w:r>
      <w:proofErr w:type="spellStart"/>
      <w:r>
        <w:t>JunZi</w:t>
      </w:r>
      <w:proofErr w:type="spellEnd"/>
      <w:r>
        <w:t xml:space="preserve"> (Gentleman) between the Confucianism and Christianity." In: </w:t>
      </w:r>
      <w:proofErr w:type="spellStart"/>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Shanxi Datong </w:t>
      </w:r>
      <w:proofErr w:type="gramStart"/>
      <w:r>
        <w:rPr>
          <w:rStyle w:val="HTMLCite"/>
        </w:rPr>
        <w:t>University(</w:t>
      </w:r>
      <w:proofErr w:type="gramEnd"/>
      <w:r>
        <w:rPr>
          <w:rStyle w:val="HTMLCite"/>
        </w:rPr>
        <w:t>Social Science Edition)</w:t>
      </w:r>
      <w:r>
        <w:t> (4</w:t>
      </w:r>
      <w:ins w:id="3521" w:author="Terry, George" w:date="2020-04-03T16:58:00Z">
        <w:r w:rsidR="00FF05AD">
          <w:t>:</w:t>
        </w:r>
      </w:ins>
      <w:r>
        <w:t xml:space="preserve"> 2017)</w:t>
      </w:r>
      <w:ins w:id="3522" w:author="Terry, George" w:date="2020-04-03T16:58:00Z">
        <w:r w:rsidR="00FF05AD">
          <w:t>.</w:t>
        </w:r>
      </w:ins>
    </w:p>
    <w:p w14:paraId="2F5881D4" w14:textId="77777777" w:rsidR="00485DF6" w:rsidRDefault="00485DF6">
      <w:pPr>
        <w:spacing w:after="240"/>
        <w:ind w:left="1134" w:hanging="567"/>
        <w:pPrChange w:id="3523" w:author="Terry, George" w:date="2020-04-03T16:58:00Z">
          <w:pPr>
            <w:spacing w:after="240"/>
            <w:ind w:firstLine="567"/>
          </w:pPr>
        </w:pPrChange>
      </w:pPr>
    </w:p>
    <w:p w14:paraId="71797C27" w14:textId="184758B2" w:rsidR="00485DF6" w:rsidRDefault="00485DF6">
      <w:pPr>
        <w:shd w:val="clear" w:color="auto" w:fill="FFFFFF"/>
        <w:ind w:left="1134" w:hanging="567"/>
        <w:pPrChange w:id="3524" w:author="Terry, George" w:date="2020-04-03T16:58:00Z">
          <w:pPr>
            <w:shd w:val="clear" w:color="auto" w:fill="FFFFFF"/>
            <w:ind w:firstLine="567"/>
          </w:pPr>
        </w:pPrChange>
      </w:pPr>
      <w:r>
        <w:t xml:space="preserve">Fayyad, Usama and </w:t>
      </w:r>
      <w:proofErr w:type="spellStart"/>
      <w:r>
        <w:t>Piatetsky</w:t>
      </w:r>
      <w:proofErr w:type="spellEnd"/>
      <w:r>
        <w:t>-Shapiro, Gregory and Smyth, Padhraic. "From Data Mining to Knowledge Discovery in Databases." In: </w:t>
      </w:r>
      <w:r>
        <w:rPr>
          <w:rStyle w:val="HTMLCite"/>
        </w:rPr>
        <w:t>AI Magazine</w:t>
      </w:r>
      <w:r>
        <w:t> (Fall 1996)</w:t>
      </w:r>
      <w:ins w:id="3525" w:author="Terry, George" w:date="2020-04-03T16:59:00Z">
        <w:r w:rsidR="00FF05AD">
          <w:t>.</w:t>
        </w:r>
      </w:ins>
    </w:p>
    <w:p w14:paraId="5C9CD1B6" w14:textId="77777777" w:rsidR="00485DF6" w:rsidRDefault="00485DF6">
      <w:pPr>
        <w:spacing w:after="240"/>
        <w:ind w:left="1134" w:hanging="567"/>
        <w:pPrChange w:id="3526" w:author="Terry, George" w:date="2020-04-03T16:58:00Z">
          <w:pPr>
            <w:spacing w:after="240"/>
            <w:ind w:firstLine="567"/>
          </w:pPr>
        </w:pPrChange>
      </w:pPr>
    </w:p>
    <w:p w14:paraId="0726228A" w14:textId="52262253" w:rsidR="00485DF6" w:rsidRDefault="00485DF6">
      <w:pPr>
        <w:shd w:val="clear" w:color="auto" w:fill="FFFFFF"/>
        <w:ind w:left="1134" w:hanging="567"/>
        <w:pPrChange w:id="3527" w:author="Terry, George" w:date="2020-04-03T16:58:00Z">
          <w:pPr>
            <w:shd w:val="clear" w:color="auto" w:fill="FFFFFF"/>
            <w:ind w:firstLine="567"/>
          </w:pPr>
        </w:pPrChange>
      </w:pPr>
      <w:r>
        <w:t xml:space="preserve">Gao, </w:t>
      </w:r>
      <w:proofErr w:type="spellStart"/>
      <w:r>
        <w:t>XiaoBo</w:t>
      </w:r>
      <w:proofErr w:type="spellEnd"/>
      <w:r>
        <w:t>. "</w:t>
      </w:r>
      <w:proofErr w:type="spellStart"/>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proofErr w:type="spellEnd"/>
      <w:r>
        <w:t>--</w:t>
      </w:r>
      <w:proofErr w:type="spellStart"/>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proofErr w:type="spellEnd"/>
      <w:r>
        <w:t xml:space="preserve"> (</w:t>
      </w:r>
      <w:proofErr w:type="spellStart"/>
      <w:r>
        <w:rPr>
          <w:rFonts w:ascii="MS Gothic" w:eastAsia="MS Gothic" w:hAnsi="MS Gothic" w:cs="MS Gothic" w:hint="eastAsia"/>
        </w:rPr>
        <w:t>高小波</w:t>
      </w:r>
      <w:proofErr w:type="spellEnd"/>
      <w:r>
        <w:t xml:space="preserve"> </w:t>
      </w:r>
      <w:proofErr w:type="spellStart"/>
      <w:r>
        <w:rPr>
          <w:rFonts w:ascii="MS Gothic" w:eastAsia="MS Gothic" w:hAnsi="MS Gothic" w:cs="MS Gothic" w:hint="eastAsia"/>
        </w:rPr>
        <w:t>广西民族大学</w:t>
      </w:r>
      <w:proofErr w:type="spellEnd"/>
      <w:r>
        <w:t>) The Research on the Changes of the Belief for Offspring—Taking the belief for offspring for offspring in Henan Wang Village as Example."</w:t>
      </w:r>
      <w:ins w:id="3528" w:author="Terry, George" w:date="2020-04-03T16:59:00Z">
        <w:r w:rsidR="00E20575">
          <w:t xml:space="preserve"> </w:t>
        </w:r>
      </w:ins>
      <w:del w:id="3529" w:author="Terry, George" w:date="2020-04-03T16:59:00Z">
        <w:r w:rsidDel="00E20575">
          <w:delText xml:space="preserve">. </w:delText>
        </w:r>
      </w:del>
      <w:r>
        <w:t xml:space="preserve">Master Thesis, </w:t>
      </w:r>
      <w:proofErr w:type="spellStart"/>
      <w:r>
        <w:rPr>
          <w:rFonts w:ascii="MS Gothic" w:eastAsia="MS Gothic" w:hAnsi="MS Gothic" w:cs="MS Gothic" w:hint="eastAsia"/>
        </w:rPr>
        <w:t>广西民族大学</w:t>
      </w:r>
      <w:proofErr w:type="spellEnd"/>
      <w:r>
        <w:t xml:space="preserve"> (Guangxi Uni. For Nationalities), 2011</w:t>
      </w:r>
      <w:ins w:id="3530" w:author="Terry, George" w:date="2020-04-03T16:59:00Z">
        <w:r w:rsidR="00E20575">
          <w:t>.</w:t>
        </w:r>
      </w:ins>
    </w:p>
    <w:p w14:paraId="5D07BF6E" w14:textId="77777777" w:rsidR="00485DF6" w:rsidRDefault="00485DF6">
      <w:pPr>
        <w:spacing w:after="240"/>
        <w:ind w:left="1134" w:hanging="567"/>
        <w:pPrChange w:id="3531" w:author="Terry, George" w:date="2020-04-03T16:58:00Z">
          <w:pPr>
            <w:spacing w:after="240"/>
            <w:ind w:firstLine="567"/>
          </w:pPr>
        </w:pPrChange>
      </w:pPr>
    </w:p>
    <w:p w14:paraId="0D47BAC0" w14:textId="1BFF9D8D" w:rsidR="00485DF6" w:rsidRDefault="00485DF6">
      <w:pPr>
        <w:shd w:val="clear" w:color="auto" w:fill="FFFFFF"/>
        <w:ind w:left="1134" w:hanging="567"/>
        <w:pPrChange w:id="3532" w:author="Terry, George" w:date="2020-04-03T16:58:00Z">
          <w:pPr>
            <w:shd w:val="clear" w:color="auto" w:fill="FFFFFF"/>
            <w:ind w:firstLine="567"/>
          </w:pPr>
        </w:pPrChange>
      </w:pPr>
      <w:proofErr w:type="spellStart"/>
      <w:r>
        <w:lastRenderedPageBreak/>
        <w:t>Gentz</w:t>
      </w:r>
      <w:proofErr w:type="spellEnd"/>
      <w:r>
        <w:t>, Joachim. </w:t>
      </w:r>
      <w:r>
        <w:rPr>
          <w:rStyle w:val="HTMLCite"/>
        </w:rPr>
        <w:t>Understanding Chinese Religions</w:t>
      </w:r>
      <w:r>
        <w:t>. Dunedin Academic Press Ltd, London, UK, 2013</w:t>
      </w:r>
      <w:ins w:id="3533" w:author="Terry, George" w:date="2020-04-03T16:59:00Z">
        <w:r w:rsidR="00E20575">
          <w:t>.</w:t>
        </w:r>
      </w:ins>
    </w:p>
    <w:p w14:paraId="13D41EC9" w14:textId="77777777" w:rsidR="00485DF6" w:rsidRDefault="00485DF6">
      <w:pPr>
        <w:spacing w:after="240"/>
        <w:ind w:left="1134" w:hanging="567"/>
        <w:pPrChange w:id="3534" w:author="Terry, George" w:date="2020-04-03T16:58:00Z">
          <w:pPr>
            <w:spacing w:after="240"/>
            <w:ind w:firstLine="567"/>
          </w:pPr>
        </w:pPrChange>
      </w:pPr>
    </w:p>
    <w:p w14:paraId="4BADBFFD" w14:textId="384BE411" w:rsidR="00485DF6" w:rsidRDefault="00485DF6">
      <w:pPr>
        <w:shd w:val="clear" w:color="auto" w:fill="FFFFFF"/>
        <w:ind w:left="1134" w:hanging="567"/>
        <w:pPrChange w:id="3535" w:author="Terry, George" w:date="2020-04-03T16:58:00Z">
          <w:pPr>
            <w:shd w:val="clear" w:color="auto" w:fill="FFFFFF"/>
            <w:ind w:left="851" w:hanging="284"/>
          </w:pPr>
        </w:pPrChange>
      </w:pPr>
      <w:r>
        <w:t xml:space="preserve">Greeson, Kevin. . "Effective Bridging and Contextualization" In: Discovering the Mission of God. Ed. by Mike Barnett and Robin Martin. Downers Grove, </w:t>
      </w:r>
      <w:proofErr w:type="spellStart"/>
      <w:proofErr w:type="gramStart"/>
      <w:r>
        <w:t>Illinois:InterVarsity</w:t>
      </w:r>
      <w:proofErr w:type="spellEnd"/>
      <w:proofErr w:type="gramEnd"/>
      <w:r>
        <w:t xml:space="preserve"> Press, 2012</w:t>
      </w:r>
      <w:ins w:id="3536" w:author="Terry, George" w:date="2020-04-03T16:59:00Z">
        <w:r w:rsidR="00E20575">
          <w:t>.</w:t>
        </w:r>
      </w:ins>
    </w:p>
    <w:p w14:paraId="63AB24E0" w14:textId="77777777" w:rsidR="00485DF6" w:rsidRDefault="00485DF6">
      <w:pPr>
        <w:spacing w:after="240"/>
        <w:ind w:left="1134" w:hanging="567"/>
        <w:pPrChange w:id="3537" w:author="Terry, George" w:date="2020-04-03T16:58:00Z">
          <w:pPr>
            <w:spacing w:after="240"/>
            <w:ind w:left="851" w:hanging="284"/>
          </w:pPr>
        </w:pPrChange>
      </w:pPr>
    </w:p>
    <w:p w14:paraId="37B288A8" w14:textId="527942B5" w:rsidR="00485DF6" w:rsidRDefault="00485DF6">
      <w:pPr>
        <w:shd w:val="clear" w:color="auto" w:fill="FFFFFF"/>
        <w:ind w:left="1134" w:hanging="567"/>
        <w:pPrChange w:id="3538" w:author="Terry, George" w:date="2020-04-03T16:58:00Z">
          <w:pPr>
            <w:shd w:val="clear" w:color="auto" w:fill="FFFFFF"/>
            <w:ind w:left="851" w:hanging="284"/>
          </w:pPr>
        </w:pPrChange>
      </w:pPr>
      <w:r>
        <w:t xml:space="preserve">Group, Tech. . "Data Mining." 2019. URL: https://www.sas.com/en_us/insights/analytics/data-mining.html (visited on </w:t>
      </w:r>
      <w:proofErr w:type="gramStart"/>
      <w:r>
        <w:t>2019 )</w:t>
      </w:r>
      <w:proofErr w:type="gramEnd"/>
      <w:ins w:id="3539" w:author="Terry, George" w:date="2020-04-03T16:59:00Z">
        <w:r w:rsidR="00E20575">
          <w:t>.</w:t>
        </w:r>
      </w:ins>
    </w:p>
    <w:p w14:paraId="5731625B" w14:textId="77777777" w:rsidR="00485DF6" w:rsidRDefault="00485DF6">
      <w:pPr>
        <w:spacing w:after="240"/>
        <w:ind w:left="1134" w:hanging="567"/>
        <w:pPrChange w:id="3540" w:author="Terry, George" w:date="2020-04-03T16:58:00Z">
          <w:pPr>
            <w:spacing w:after="240"/>
            <w:ind w:left="851" w:hanging="284"/>
          </w:pPr>
        </w:pPrChange>
      </w:pPr>
    </w:p>
    <w:p w14:paraId="1C972849" w14:textId="1100EE20" w:rsidR="00485DF6" w:rsidRDefault="00485DF6">
      <w:pPr>
        <w:shd w:val="clear" w:color="auto" w:fill="FFFFFF"/>
        <w:ind w:left="1134" w:hanging="567"/>
        <w:pPrChange w:id="3541" w:author="Terry, George" w:date="2020-04-03T16:58:00Z">
          <w:pPr>
            <w:shd w:val="clear" w:color="auto" w:fill="FFFFFF"/>
            <w:ind w:left="851" w:hanging="284"/>
          </w:pPr>
        </w:pPrChange>
      </w:pPr>
      <w:r>
        <w:t xml:space="preserve">Gupta, Das Monica and </w:t>
      </w:r>
      <w:proofErr w:type="spellStart"/>
      <w:r>
        <w:t>Zhenghua</w:t>
      </w:r>
      <w:proofErr w:type="spellEnd"/>
      <w:r>
        <w:t xml:space="preserve">, Jiang and </w:t>
      </w:r>
      <w:proofErr w:type="spellStart"/>
      <w:r>
        <w:t>Bohua</w:t>
      </w:r>
      <w:proofErr w:type="spellEnd"/>
      <w:r>
        <w:t xml:space="preserve">, Li and </w:t>
      </w:r>
      <w:proofErr w:type="spellStart"/>
      <w:r>
        <w:t>Zhenming</w:t>
      </w:r>
      <w:proofErr w:type="spellEnd"/>
      <w:r>
        <w:t xml:space="preserve">, </w:t>
      </w:r>
      <w:proofErr w:type="spellStart"/>
      <w:r>
        <w:t>Xie</w:t>
      </w:r>
      <w:proofErr w:type="spellEnd"/>
      <w:r>
        <w:t xml:space="preserve"> and Chung, </w:t>
      </w:r>
      <w:proofErr w:type="spellStart"/>
      <w:r>
        <w:t>Woojin</w:t>
      </w:r>
      <w:proofErr w:type="spellEnd"/>
      <w:r>
        <w:t xml:space="preserve"> and Hwa-Ok, Bae. "Why is Son preference so persistent in East and South Asia? a cross-country study of China, India and the Republic of Korea." In: </w:t>
      </w:r>
      <w:r>
        <w:rPr>
          <w:rStyle w:val="HTMLCite"/>
        </w:rPr>
        <w:t>The Journal of Development Studies</w:t>
      </w:r>
      <w:r>
        <w:t> (2003)</w:t>
      </w:r>
      <w:ins w:id="3542" w:author="Terry, George" w:date="2020-04-03T16:59:00Z">
        <w:r w:rsidR="00E20575">
          <w:t>.</w:t>
        </w:r>
      </w:ins>
    </w:p>
    <w:p w14:paraId="6DF12938" w14:textId="77777777" w:rsidR="00485DF6" w:rsidRDefault="00485DF6">
      <w:pPr>
        <w:spacing w:after="240"/>
        <w:ind w:left="1134" w:hanging="567"/>
        <w:pPrChange w:id="3543" w:author="Terry, George" w:date="2020-04-03T16:58:00Z">
          <w:pPr>
            <w:spacing w:after="240"/>
            <w:ind w:left="851" w:hanging="284"/>
          </w:pPr>
        </w:pPrChange>
      </w:pPr>
    </w:p>
    <w:p w14:paraId="57C74C18" w14:textId="6BBC0954" w:rsidR="00485DF6" w:rsidRDefault="00485DF6">
      <w:pPr>
        <w:shd w:val="clear" w:color="auto" w:fill="FFFFFF"/>
        <w:ind w:left="1134" w:hanging="567"/>
        <w:pPrChange w:id="3544" w:author="Terry, George" w:date="2020-04-03T16:58:00Z">
          <w:pPr>
            <w:shd w:val="clear" w:color="auto" w:fill="FFFFFF"/>
            <w:ind w:left="851" w:hanging="284"/>
          </w:pPr>
        </w:pPrChange>
      </w:pPr>
      <w:r>
        <w:t xml:space="preserve">Han, </w:t>
      </w:r>
      <w:proofErr w:type="spellStart"/>
      <w:r>
        <w:t>HuaMei</w:t>
      </w:r>
      <w:proofErr w:type="spellEnd"/>
      <w:r>
        <w:t>. "“</w:t>
      </w:r>
      <w:proofErr w:type="spellStart"/>
      <w:r>
        <w:rPr>
          <w:rFonts w:ascii="MS Gothic" w:eastAsia="MS Gothic" w:hAnsi="MS Gothic" w:cs="MS Gothic" w:hint="eastAsia"/>
        </w:rPr>
        <w:t>子</w:t>
      </w:r>
      <w:r>
        <w:t>”</w:t>
      </w:r>
      <w:r>
        <w:rPr>
          <w:rFonts w:ascii="MS Gothic" w:eastAsia="MS Gothic" w:hAnsi="MS Gothic" w:cs="MS Gothic" w:hint="eastAsia"/>
        </w:rPr>
        <w:t>中敬意从何来</w:t>
      </w:r>
      <w:proofErr w:type="spellEnd"/>
      <w:r>
        <w:t>? (</w:t>
      </w:r>
      <w:proofErr w:type="spellStart"/>
      <w:r>
        <w:rPr>
          <w:rFonts w:ascii="Microsoft JhengHei" w:eastAsia="Microsoft JhengHei" w:hAnsi="Microsoft JhengHei" w:cs="Microsoft JhengHei" w:hint="eastAsia"/>
        </w:rPr>
        <w:t>韩华</w:t>
      </w:r>
      <w:r>
        <w:rPr>
          <w:rFonts w:ascii="MS Gothic" w:eastAsia="MS Gothic" w:hAnsi="MS Gothic" w:cs="MS Gothic" w:hint="eastAsia"/>
        </w:rPr>
        <w:t>梅</w:t>
      </w:r>
      <w:proofErr w:type="spellEnd"/>
      <w:r>
        <w:t xml:space="preserve">) How does the Reverence Come from Character </w:t>
      </w:r>
      <w:proofErr w:type="gramStart"/>
      <w:r>
        <w:t>Zi(</w:t>
      </w:r>
      <w:proofErr w:type="gramEnd"/>
      <w:r>
        <w:t>Son)</w:t>
      </w:r>
      <w:del w:id="3545" w:author="Terry, George" w:date="2020-04-03T17:00:00Z">
        <w:r w:rsidDel="00E20575">
          <w:delText xml:space="preserve"> .</w:delText>
        </w:r>
      </w:del>
      <w:r>
        <w:t>" In: </w:t>
      </w:r>
      <w:proofErr w:type="spellStart"/>
      <w:r>
        <w:rPr>
          <w:rStyle w:val="HTMLCite"/>
          <w:rFonts w:ascii="MS Gothic" w:eastAsia="MS Gothic" w:hAnsi="MS Gothic" w:cs="MS Gothic" w:hint="eastAsia"/>
        </w:rPr>
        <w:t>咬文嚼字</w:t>
      </w:r>
      <w:proofErr w:type="spellEnd"/>
      <w:r>
        <w:t> (1997)</w:t>
      </w:r>
      <w:ins w:id="3546" w:author="Terry, George" w:date="2020-04-03T17:00:00Z">
        <w:r w:rsidR="00E20575">
          <w:t>.</w:t>
        </w:r>
      </w:ins>
    </w:p>
    <w:p w14:paraId="13BF0D36" w14:textId="77777777" w:rsidR="00485DF6" w:rsidRDefault="00485DF6">
      <w:pPr>
        <w:spacing w:after="240"/>
        <w:ind w:left="1134" w:hanging="567"/>
        <w:pPrChange w:id="3547" w:author="Terry, George" w:date="2020-04-03T16:58:00Z">
          <w:pPr>
            <w:spacing w:after="240"/>
            <w:ind w:left="851" w:hanging="284"/>
          </w:pPr>
        </w:pPrChange>
      </w:pPr>
    </w:p>
    <w:p w14:paraId="236A97F3" w14:textId="7C145E23" w:rsidR="00485DF6" w:rsidRDefault="00485DF6">
      <w:pPr>
        <w:shd w:val="clear" w:color="auto" w:fill="FFFFFF"/>
        <w:ind w:left="1134" w:hanging="567"/>
        <w:pPrChange w:id="3548" w:author="Terry, George" w:date="2020-04-03T16:58:00Z">
          <w:pPr>
            <w:shd w:val="clear" w:color="auto" w:fill="FFFFFF"/>
            <w:ind w:left="851" w:hanging="284"/>
          </w:pPr>
        </w:pPrChange>
      </w:pPr>
      <w:proofErr w:type="spellStart"/>
      <w:r>
        <w:t>Hesselgrave</w:t>
      </w:r>
      <w:proofErr w:type="spellEnd"/>
      <w:r>
        <w:t xml:space="preserve">, J. David and </w:t>
      </w:r>
      <w:proofErr w:type="spellStart"/>
      <w:r>
        <w:t>Rommen</w:t>
      </w:r>
      <w:proofErr w:type="spellEnd"/>
      <w:r>
        <w:t>, Edward. </w:t>
      </w:r>
      <w:proofErr w:type="spellStart"/>
      <w:r>
        <w:rPr>
          <w:rStyle w:val="HTMLCite"/>
        </w:rPr>
        <w:t>Contextualization:Meaning</w:t>
      </w:r>
      <w:proofErr w:type="spellEnd"/>
      <w:r>
        <w:rPr>
          <w:rStyle w:val="HTMLCite"/>
        </w:rPr>
        <w:t>, Method and Models</w:t>
      </w:r>
      <w:r>
        <w:t xml:space="preserve">. </w:t>
      </w:r>
      <w:ins w:id="3549" w:author="Terry, George" w:date="2020-04-03T17:00:00Z">
        <w:r w:rsidR="00E20575">
          <w:t xml:space="preserve">Pasadena: </w:t>
        </w:r>
      </w:ins>
      <w:r>
        <w:t>William Carey Library, 2000</w:t>
      </w:r>
      <w:ins w:id="3550" w:author="Terry, George" w:date="2020-04-03T17:00:00Z">
        <w:r w:rsidR="00E20575">
          <w:t>.</w:t>
        </w:r>
      </w:ins>
    </w:p>
    <w:p w14:paraId="4B541C1E" w14:textId="77777777" w:rsidR="00485DF6" w:rsidRDefault="00485DF6">
      <w:pPr>
        <w:spacing w:after="240"/>
        <w:ind w:left="1134" w:hanging="567"/>
        <w:pPrChange w:id="3551" w:author="Terry, George" w:date="2020-04-03T16:58:00Z">
          <w:pPr>
            <w:spacing w:after="240"/>
            <w:ind w:left="851" w:hanging="284"/>
          </w:pPr>
        </w:pPrChange>
      </w:pPr>
    </w:p>
    <w:p w14:paraId="74C798BE" w14:textId="346C508A" w:rsidR="00485DF6" w:rsidRDefault="00485DF6">
      <w:pPr>
        <w:shd w:val="clear" w:color="auto" w:fill="FFFFFF"/>
        <w:ind w:left="1134" w:hanging="567"/>
        <w:pPrChange w:id="3552" w:author="Terry, George" w:date="2020-04-03T16:58:00Z">
          <w:pPr>
            <w:shd w:val="clear" w:color="auto" w:fill="FFFFFF"/>
            <w:ind w:left="851" w:hanging="284"/>
          </w:pPr>
        </w:pPrChange>
      </w:pPr>
      <w:r>
        <w:t>Hsu, Chen-</w:t>
      </w:r>
      <w:proofErr w:type="spellStart"/>
      <w:r>
        <w:t>Yih</w:t>
      </w:r>
      <w:proofErr w:type="spellEnd"/>
      <w:r>
        <w:t xml:space="preserve"> Evan. Yuan </w:t>
      </w:r>
      <w:proofErr w:type="spellStart"/>
      <w:r>
        <w:t>Zhiming’s</w:t>
      </w:r>
      <w:proofErr w:type="spellEnd"/>
      <w:r>
        <w:t xml:space="preserve"> Treatment of Dao and Christian Theism: </w:t>
      </w:r>
      <w:proofErr w:type="gramStart"/>
      <w:r>
        <w:t>a</w:t>
      </w:r>
      <w:proofErr w:type="gramEnd"/>
      <w:r>
        <w:t xml:space="preserve"> Study of the Perceptions of Yuan’s Approach to Contextualization Among Contemporary Chinese Intellectuals And Church Leaders. PhD Thesis, Trinity International University, Deerfield, Illinois, 2006</w:t>
      </w:r>
      <w:ins w:id="3553" w:author="Terry, George" w:date="2020-04-03T17:00:00Z">
        <w:r w:rsidR="00E20575">
          <w:t>.</w:t>
        </w:r>
      </w:ins>
    </w:p>
    <w:p w14:paraId="283B95CE" w14:textId="77777777" w:rsidR="00485DF6" w:rsidRDefault="00485DF6">
      <w:pPr>
        <w:spacing w:after="240"/>
        <w:ind w:left="1134" w:hanging="567"/>
        <w:pPrChange w:id="3554" w:author="Terry, George" w:date="2020-04-03T16:58:00Z">
          <w:pPr>
            <w:spacing w:after="240"/>
            <w:ind w:left="851" w:hanging="284"/>
          </w:pPr>
        </w:pPrChange>
      </w:pPr>
    </w:p>
    <w:p w14:paraId="10EEBF27" w14:textId="3A5A804C" w:rsidR="00485DF6" w:rsidRDefault="00485DF6">
      <w:pPr>
        <w:shd w:val="clear" w:color="auto" w:fill="FFFFFF"/>
        <w:ind w:left="1134" w:hanging="567"/>
        <w:pPrChange w:id="3555" w:author="Terry, George" w:date="2020-04-03T16:58:00Z">
          <w:pPr>
            <w:shd w:val="clear" w:color="auto" w:fill="FFFFFF"/>
            <w:ind w:left="851" w:hanging="284"/>
          </w:pPr>
        </w:pPrChange>
      </w:pPr>
      <w:proofErr w:type="spellStart"/>
      <w:r>
        <w:t>Jenne</w:t>
      </w:r>
      <w:proofErr w:type="spellEnd"/>
      <w:r>
        <w:t xml:space="preserve">, Jeremiah. </w:t>
      </w:r>
      <w:del w:id="3556" w:author="Terry, George" w:date="2020-04-03T17:00:00Z">
        <w:r w:rsidDel="00E20575">
          <w:delText>.</w:delText>
        </w:r>
      </w:del>
      <w:r>
        <w:t xml:space="preserve"> "25 Years Ago Today: The Tian </w:t>
      </w:r>
      <w:proofErr w:type="spellStart"/>
      <w:r>
        <w:t>Mingjian</w:t>
      </w:r>
      <w:proofErr w:type="spellEnd"/>
      <w:r>
        <w:t xml:space="preserve"> Incident." 2019. URL: https://radiichina.com/25-years-ago-today-the-tian-mingjian-incident/ (visited on </w:t>
      </w:r>
      <w:proofErr w:type="gramStart"/>
      <w:r>
        <w:t>2020 )</w:t>
      </w:r>
      <w:proofErr w:type="gramEnd"/>
      <w:ins w:id="3557" w:author="Terry, George" w:date="2020-04-03T17:00:00Z">
        <w:r w:rsidR="00E20575">
          <w:t>.</w:t>
        </w:r>
      </w:ins>
    </w:p>
    <w:p w14:paraId="3228014D" w14:textId="77777777" w:rsidR="00485DF6" w:rsidRDefault="00485DF6">
      <w:pPr>
        <w:spacing w:after="240"/>
        <w:ind w:left="1134" w:hanging="567"/>
        <w:pPrChange w:id="3558" w:author="Terry, George" w:date="2020-04-03T16:58:00Z">
          <w:pPr>
            <w:spacing w:after="240"/>
            <w:ind w:left="851" w:hanging="284"/>
          </w:pPr>
        </w:pPrChange>
      </w:pPr>
    </w:p>
    <w:p w14:paraId="43C6C169" w14:textId="77777777" w:rsidR="00485DF6" w:rsidRDefault="00485DF6">
      <w:pPr>
        <w:shd w:val="clear" w:color="auto" w:fill="FFFFFF"/>
        <w:ind w:left="1134" w:hanging="567"/>
        <w:pPrChange w:id="3559" w:author="Terry, George" w:date="2020-04-03T16:58:00Z">
          <w:pPr>
            <w:shd w:val="clear" w:color="auto" w:fill="FFFFFF"/>
            <w:ind w:left="851" w:hanging="284"/>
          </w:pPr>
        </w:pPrChange>
      </w:pPr>
      <w:proofErr w:type="spellStart"/>
      <w:r>
        <w:t>Jin</w:t>
      </w:r>
      <w:proofErr w:type="spellEnd"/>
      <w:r>
        <w:t xml:space="preserve">, </w:t>
      </w:r>
      <w:proofErr w:type="spellStart"/>
      <w:r>
        <w:t>LinKe</w:t>
      </w:r>
      <w:proofErr w:type="spellEnd"/>
      <w:r>
        <w:t>. "“</w:t>
      </w:r>
      <w:proofErr w:type="spellStart"/>
      <w:proofErr w:type="gramStart"/>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proofErr w:type="spellEnd"/>
      <w:proofErr w:type="gramEnd"/>
      <w:r>
        <w:t xml:space="preserve"> (</w:t>
      </w:r>
      <w:proofErr w:type="spellStart"/>
      <w:r>
        <w:rPr>
          <w:rFonts w:ascii="MS Gothic" w:eastAsia="MS Gothic" w:hAnsi="MS Gothic" w:cs="MS Gothic" w:hint="eastAsia"/>
        </w:rPr>
        <w:t>金陵客</w:t>
      </w:r>
      <w:proofErr w:type="spellEnd"/>
      <w:r>
        <w:t xml:space="preserve"> </w:t>
      </w:r>
      <w:proofErr w:type="spellStart"/>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proofErr w:type="spellEnd"/>
      <w:r>
        <w:t>) '</w:t>
      </w:r>
      <w:proofErr w:type="spellStart"/>
      <w:r>
        <w:t>ZiYue</w:t>
      </w:r>
      <w:proofErr w:type="spellEnd"/>
      <w:r>
        <w:t>' is a kind of creation</w:t>
      </w:r>
      <w:del w:id="3560" w:author="Terry, George" w:date="2020-04-03T17:02:00Z">
        <w:r w:rsidDel="00E20575">
          <w:delText xml:space="preserve">. </w:delText>
        </w:r>
      </w:del>
      <w:r>
        <w:t>." In: </w:t>
      </w:r>
      <w:proofErr w:type="spellStart"/>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proofErr w:type="spellEnd"/>
      <w:r>
        <w:t> (2006)</w:t>
      </w:r>
    </w:p>
    <w:p w14:paraId="3AF6BC33" w14:textId="77777777" w:rsidR="00485DF6" w:rsidRDefault="00485DF6">
      <w:pPr>
        <w:spacing w:after="240"/>
        <w:ind w:left="1134" w:hanging="567"/>
        <w:pPrChange w:id="3561" w:author="Terry, George" w:date="2020-04-03T16:58:00Z">
          <w:pPr>
            <w:spacing w:after="240"/>
            <w:ind w:hanging="750"/>
          </w:pPr>
        </w:pPrChange>
      </w:pPr>
    </w:p>
    <w:p w14:paraId="269ECF50" w14:textId="788AB014" w:rsidR="00485DF6" w:rsidRDefault="00485DF6">
      <w:pPr>
        <w:shd w:val="clear" w:color="auto" w:fill="FFFFFF"/>
        <w:ind w:left="1134" w:hanging="567"/>
        <w:pPrChange w:id="3562" w:author="Terry, George" w:date="2020-04-03T16:58:00Z">
          <w:pPr>
            <w:shd w:val="clear" w:color="auto" w:fill="FFFFFF"/>
            <w:ind w:hanging="750"/>
          </w:pPr>
        </w:pPrChange>
      </w:pPr>
      <w:r>
        <w:t>Joseph, P. M. and Huang, Ho Po and Hsu, Victor. </w:t>
      </w:r>
      <w:r>
        <w:rPr>
          <w:rStyle w:val="HTMLCite"/>
        </w:rPr>
        <w:t>Wrestling with God in Context</w:t>
      </w:r>
      <w:r>
        <w:t xml:space="preserve">. </w:t>
      </w:r>
      <w:ins w:id="3563" w:author="Terry, George" w:date="2020-04-03T17:02:00Z">
        <w:r w:rsidR="00E20575">
          <w:t xml:space="preserve">Minneapolis: </w:t>
        </w:r>
      </w:ins>
      <w:r>
        <w:t>Fortress Press, 2018</w:t>
      </w:r>
      <w:ins w:id="3564" w:author="Terry, George" w:date="2020-04-03T17:00:00Z">
        <w:r w:rsidR="00E20575">
          <w:t>.</w:t>
        </w:r>
      </w:ins>
    </w:p>
    <w:p w14:paraId="35840149" w14:textId="77777777" w:rsidR="00485DF6" w:rsidRDefault="00485DF6">
      <w:pPr>
        <w:spacing w:after="240"/>
        <w:ind w:left="1134" w:hanging="567"/>
        <w:pPrChange w:id="3565" w:author="Terry, George" w:date="2020-04-03T16:58:00Z">
          <w:pPr>
            <w:spacing w:after="240"/>
            <w:ind w:hanging="750"/>
          </w:pPr>
        </w:pPrChange>
      </w:pPr>
    </w:p>
    <w:p w14:paraId="24322377" w14:textId="275AAED4" w:rsidR="00485DF6" w:rsidRDefault="00485DF6">
      <w:pPr>
        <w:shd w:val="clear" w:color="auto" w:fill="FFFFFF"/>
        <w:ind w:left="1134" w:hanging="567"/>
        <w:pPrChange w:id="3566" w:author="Terry, George" w:date="2020-04-03T16:58:00Z">
          <w:pPr>
            <w:shd w:val="clear" w:color="auto" w:fill="FFFFFF"/>
            <w:ind w:hanging="750"/>
          </w:pPr>
        </w:pPrChange>
      </w:pPr>
      <w:r>
        <w:t>Kim, Sung-</w:t>
      </w:r>
      <w:proofErr w:type="spellStart"/>
      <w:r>
        <w:t>Hae</w:t>
      </w:r>
      <w:proofErr w:type="spellEnd"/>
      <w:r>
        <w:t xml:space="preserve"> Benedict. "A Comparative Study </w:t>
      </w:r>
      <w:proofErr w:type="gramStart"/>
      <w:r>
        <w:t>Of</w:t>
      </w:r>
      <w:proofErr w:type="gramEnd"/>
      <w:r>
        <w:t xml:space="preserve"> The Concept Of Wisdom In The Book Of Wisdom And The Tad-</w:t>
      </w:r>
      <w:proofErr w:type="spellStart"/>
      <w:r>
        <w:t>Teh</w:t>
      </w:r>
      <w:proofErr w:type="spellEnd"/>
      <w:r>
        <w:t>-Ching</w:t>
      </w:r>
      <w:ins w:id="3567" w:author="Terry, George" w:date="2020-04-03T17:02:00Z">
        <w:r w:rsidR="00E20575">
          <w:t>.</w:t>
        </w:r>
      </w:ins>
      <w:r>
        <w:t>"</w:t>
      </w:r>
      <w:del w:id="3568" w:author="Terry, George" w:date="2020-04-03T17:02:00Z">
        <w:r w:rsidDel="00E20575">
          <w:delText>.</w:delText>
        </w:r>
      </w:del>
      <w:r>
        <w:t xml:space="preserve"> Master Thesis, Marquette University, 1969</w:t>
      </w:r>
      <w:ins w:id="3569" w:author="Terry, George" w:date="2020-04-03T17:03:00Z">
        <w:r w:rsidR="00E20575">
          <w:t>.</w:t>
        </w:r>
      </w:ins>
    </w:p>
    <w:p w14:paraId="32874CD2" w14:textId="77777777" w:rsidR="00485DF6" w:rsidRDefault="00485DF6">
      <w:pPr>
        <w:spacing w:after="240"/>
        <w:ind w:left="1134" w:hanging="567"/>
        <w:pPrChange w:id="3570" w:author="Terry, George" w:date="2020-04-03T16:58:00Z">
          <w:pPr>
            <w:spacing w:after="240"/>
            <w:ind w:hanging="750"/>
          </w:pPr>
        </w:pPrChange>
      </w:pPr>
    </w:p>
    <w:p w14:paraId="0B9ADDCC" w14:textId="5CF1B648" w:rsidR="00485DF6" w:rsidRDefault="00485DF6">
      <w:pPr>
        <w:shd w:val="clear" w:color="auto" w:fill="FFFFFF"/>
        <w:ind w:left="1134" w:hanging="567"/>
        <w:pPrChange w:id="3571" w:author="Terry, George" w:date="2020-04-03T16:58:00Z">
          <w:pPr>
            <w:shd w:val="clear" w:color="auto" w:fill="FFFFFF"/>
            <w:ind w:hanging="750"/>
          </w:pPr>
        </w:pPrChange>
      </w:pPr>
      <w:r>
        <w:t xml:space="preserve">Kong, </w:t>
      </w:r>
      <w:proofErr w:type="spellStart"/>
      <w:r>
        <w:t>DeYu</w:t>
      </w:r>
      <w:proofErr w:type="spellEnd"/>
      <w:r>
        <w:t>. "</w:t>
      </w:r>
      <w:proofErr w:type="spellStart"/>
      <w:proofErr w:type="gramStart"/>
      <w:r>
        <w:rPr>
          <w:rFonts w:ascii="Microsoft JhengHei" w:eastAsia="Microsoft JhengHei" w:hAnsi="Microsoft JhengHei" w:cs="Microsoft JhengHei" w:hint="eastAsia"/>
        </w:rPr>
        <w:t>词</w:t>
      </w:r>
      <w:r>
        <w:rPr>
          <w:rFonts w:ascii="MS Gothic" w:eastAsia="MS Gothic" w:hAnsi="MS Gothic" w:cs="MS Gothic" w:hint="eastAsia"/>
        </w:rPr>
        <w:t>尾</w:t>
      </w:r>
      <w:r>
        <w:t>“</w:t>
      </w:r>
      <w:proofErr w:type="gramEnd"/>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proofErr w:type="spellEnd"/>
      <w:r>
        <w:t xml:space="preserve"> (</w:t>
      </w:r>
      <w:proofErr w:type="spellStart"/>
      <w:r>
        <w:rPr>
          <w:rFonts w:ascii="MS Gothic" w:eastAsia="MS Gothic" w:hAnsi="MS Gothic" w:cs="MS Gothic" w:hint="eastAsia"/>
        </w:rPr>
        <w:t>孔德玉</w:t>
      </w:r>
      <w:proofErr w:type="spellEnd"/>
      <w:r>
        <w:t xml:space="preserve"> </w:t>
      </w:r>
      <w:proofErr w:type="spellStart"/>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The Origin and Development of the Suffix of Zi (Son) in Chinese." In: </w:t>
      </w:r>
      <w:r>
        <w:rPr>
          <w:rStyle w:val="HTMLCite"/>
        </w:rPr>
        <w:t>Journal of Language and Literature Studies</w:t>
      </w:r>
      <w:r>
        <w:t> (6 2009)</w:t>
      </w:r>
      <w:ins w:id="3572" w:author="Terry, George" w:date="2020-04-03T17:03:00Z">
        <w:r w:rsidR="00E20575">
          <w:t>.</w:t>
        </w:r>
      </w:ins>
    </w:p>
    <w:p w14:paraId="4F3B95DA" w14:textId="77777777" w:rsidR="00485DF6" w:rsidRDefault="00485DF6">
      <w:pPr>
        <w:spacing w:after="240"/>
        <w:ind w:left="1134" w:hanging="567"/>
        <w:pPrChange w:id="3573" w:author="Terry, George" w:date="2020-04-03T16:58:00Z">
          <w:pPr>
            <w:spacing w:after="240"/>
            <w:ind w:hanging="750"/>
          </w:pPr>
        </w:pPrChange>
      </w:pPr>
    </w:p>
    <w:p w14:paraId="3BF0B59F" w14:textId="79FA9FBE" w:rsidR="00485DF6" w:rsidRDefault="00485DF6">
      <w:pPr>
        <w:shd w:val="clear" w:color="auto" w:fill="FFFFFF"/>
        <w:ind w:left="1134" w:hanging="567"/>
        <w:pPrChange w:id="3574" w:author="Terry, George" w:date="2020-04-03T16:58:00Z">
          <w:pPr>
            <w:shd w:val="clear" w:color="auto" w:fill="FFFFFF"/>
            <w:ind w:hanging="750"/>
          </w:pPr>
        </w:pPrChange>
      </w:pPr>
      <w:r>
        <w:t>L, Brent and au. </w:t>
      </w:r>
      <w:r>
        <w:rPr>
          <w:rStyle w:val="HTMLCite"/>
        </w:rPr>
        <w:t>Revelation of the Magi: The Lost Tale of the Wise Men's Journey to Bethlehem</w:t>
      </w:r>
      <w:r>
        <w:t xml:space="preserve">. </w:t>
      </w:r>
      <w:ins w:id="3575" w:author="Terry, George" w:date="2020-04-03T17:03:00Z">
        <w:r w:rsidR="00E20575">
          <w:t xml:space="preserve">NY: </w:t>
        </w:r>
      </w:ins>
      <w:proofErr w:type="spellStart"/>
      <w:r>
        <w:t>Haper</w:t>
      </w:r>
      <w:proofErr w:type="spellEnd"/>
      <w:ins w:id="3576" w:author="Terry, George" w:date="2020-04-03T17:03:00Z">
        <w:r w:rsidR="00E20575">
          <w:t xml:space="preserve"> </w:t>
        </w:r>
      </w:ins>
      <w:r>
        <w:t xml:space="preserve">Collins Publisher, </w:t>
      </w:r>
      <w:del w:id="3577" w:author="Terry, George" w:date="2020-04-03T17:03:00Z">
        <w:r w:rsidDel="00E20575">
          <w:delText xml:space="preserve">NY, </w:delText>
        </w:r>
      </w:del>
      <w:r>
        <w:t>2010</w:t>
      </w:r>
      <w:ins w:id="3578" w:author="Terry, George" w:date="2020-04-03T17:03:00Z">
        <w:r w:rsidR="00E20575">
          <w:t>.</w:t>
        </w:r>
      </w:ins>
    </w:p>
    <w:p w14:paraId="1C745E0B" w14:textId="77777777" w:rsidR="00485DF6" w:rsidRDefault="00485DF6">
      <w:pPr>
        <w:spacing w:after="240"/>
        <w:ind w:left="1134" w:hanging="567"/>
        <w:pPrChange w:id="3579" w:author="Terry, George" w:date="2020-04-03T16:58:00Z">
          <w:pPr>
            <w:spacing w:after="240"/>
            <w:ind w:hanging="750"/>
          </w:pPr>
        </w:pPrChange>
      </w:pPr>
    </w:p>
    <w:p w14:paraId="37489833" w14:textId="1ECF2CA5" w:rsidR="00485DF6" w:rsidRDefault="00485DF6">
      <w:pPr>
        <w:shd w:val="clear" w:color="auto" w:fill="FFFFFF"/>
        <w:ind w:left="1134" w:hanging="567"/>
        <w:pPrChange w:id="3580" w:author="Terry, George" w:date="2020-04-03T16:58:00Z">
          <w:pPr>
            <w:shd w:val="clear" w:color="auto" w:fill="FFFFFF"/>
            <w:ind w:hanging="750"/>
          </w:pPr>
        </w:pPrChange>
      </w:pPr>
      <w:r>
        <w:t xml:space="preserve">Li, </w:t>
      </w:r>
      <w:proofErr w:type="spellStart"/>
      <w:r>
        <w:t>ChangTai</w:t>
      </w:r>
      <w:proofErr w:type="spellEnd"/>
      <w:r>
        <w:t>. "</w:t>
      </w:r>
      <w:proofErr w:type="spellStart"/>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proofErr w:type="spellEnd"/>
      <w:r>
        <w:t xml:space="preserve"> </w:t>
      </w:r>
      <w:proofErr w:type="spellStart"/>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proofErr w:type="spellEnd"/>
      <w:r>
        <w:t xml:space="preserve">) The Origin and Teaching of the </w:t>
      </w:r>
      <w:proofErr w:type="spellStart"/>
      <w:r>
        <w:t>JunZi</w:t>
      </w:r>
      <w:proofErr w:type="spellEnd"/>
      <w:r>
        <w:t xml:space="preserve"> (Gentleman) in Confucianism." In: </w:t>
      </w:r>
      <w:proofErr w:type="spellStart"/>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t>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Hunan Agricultural </w:t>
      </w:r>
      <w:proofErr w:type="gramStart"/>
      <w:r>
        <w:rPr>
          <w:rStyle w:val="HTMLCite"/>
        </w:rPr>
        <w:t>University(</w:t>
      </w:r>
      <w:proofErr w:type="gramEnd"/>
      <w:r>
        <w:rPr>
          <w:rStyle w:val="HTMLCite"/>
        </w:rPr>
        <w:t>Social Sciences)</w:t>
      </w:r>
      <w:r>
        <w:t> (04 2009)</w:t>
      </w:r>
      <w:ins w:id="3581" w:author="Terry, George" w:date="2020-04-03T17:03:00Z">
        <w:r w:rsidR="00E20575">
          <w:t>.</w:t>
        </w:r>
      </w:ins>
    </w:p>
    <w:p w14:paraId="7703ABF3" w14:textId="77777777" w:rsidR="00485DF6" w:rsidRDefault="00485DF6">
      <w:pPr>
        <w:spacing w:after="240"/>
        <w:ind w:left="1134" w:hanging="567"/>
        <w:pPrChange w:id="3582" w:author="Terry, George" w:date="2020-04-03T16:58:00Z">
          <w:pPr>
            <w:spacing w:after="240"/>
            <w:ind w:hanging="750"/>
          </w:pPr>
        </w:pPrChange>
      </w:pPr>
    </w:p>
    <w:p w14:paraId="62E877CB" w14:textId="7E147F06" w:rsidR="00485DF6" w:rsidRDefault="00485DF6">
      <w:pPr>
        <w:shd w:val="clear" w:color="auto" w:fill="FFFFFF"/>
        <w:ind w:left="1134" w:hanging="567"/>
        <w:pPrChange w:id="3583" w:author="Terry, George" w:date="2020-04-03T16:58:00Z">
          <w:pPr>
            <w:shd w:val="clear" w:color="auto" w:fill="FFFFFF"/>
            <w:ind w:hanging="750"/>
          </w:pPr>
        </w:pPrChange>
      </w:pPr>
      <w:r>
        <w:t>Li, Qi. "</w:t>
      </w:r>
      <w:proofErr w:type="spellStart"/>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proofErr w:type="spellEnd"/>
      <w:r>
        <w:t xml:space="preserve"> (</w:t>
      </w:r>
      <w:proofErr w:type="spellStart"/>
      <w:r>
        <w:rPr>
          <w:rFonts w:ascii="MS Gothic" w:eastAsia="MS Gothic" w:hAnsi="MS Gothic" w:cs="MS Gothic" w:hint="eastAsia"/>
        </w:rPr>
        <w:t>李琦</w:t>
      </w:r>
      <w:proofErr w:type="spellEnd"/>
      <w:r>
        <w:t xml:space="preserve"> </w:t>
      </w:r>
      <w:proofErr w:type="spellStart"/>
      <w:r>
        <w:rPr>
          <w:rFonts w:ascii="MS Gothic" w:eastAsia="MS Gothic" w:hAnsi="MS Gothic" w:cs="MS Gothic" w:hint="eastAsia"/>
        </w:rPr>
        <w:t>河南大学</w:t>
      </w:r>
      <w:proofErr w:type="spellEnd"/>
      <w:r>
        <w:t>) The Study of Modern Chinese Suffix of Zi (Son)</w:t>
      </w:r>
      <w:ins w:id="3584" w:author="Terry, George" w:date="2020-04-03T17:03:00Z">
        <w:r w:rsidR="00E20575">
          <w:t>.</w:t>
        </w:r>
      </w:ins>
      <w:r>
        <w:t>"</w:t>
      </w:r>
      <w:del w:id="3585" w:author="Terry, George" w:date="2020-04-03T17:03:00Z">
        <w:r w:rsidDel="00E20575">
          <w:delText>.</w:delText>
        </w:r>
      </w:del>
      <w:r>
        <w:t xml:space="preserve"> Master Thesis, </w:t>
      </w:r>
      <w:proofErr w:type="spellStart"/>
      <w:r>
        <w:rPr>
          <w:rFonts w:ascii="MS Gothic" w:eastAsia="MS Gothic" w:hAnsi="MS Gothic" w:cs="MS Gothic" w:hint="eastAsia"/>
        </w:rPr>
        <w:t>河南大学</w:t>
      </w:r>
      <w:proofErr w:type="spellEnd"/>
      <w:r>
        <w:t>, 2003</w:t>
      </w:r>
      <w:ins w:id="3586" w:author="Terry, George" w:date="2020-04-03T17:03:00Z">
        <w:r w:rsidR="00E20575">
          <w:t>.</w:t>
        </w:r>
      </w:ins>
    </w:p>
    <w:p w14:paraId="0B48A3F4" w14:textId="77777777" w:rsidR="00485DF6" w:rsidRDefault="00485DF6">
      <w:pPr>
        <w:spacing w:after="240"/>
        <w:ind w:left="1134" w:hanging="567"/>
        <w:pPrChange w:id="3587" w:author="Terry, George" w:date="2020-04-03T16:58:00Z">
          <w:pPr>
            <w:spacing w:after="240"/>
            <w:ind w:hanging="750"/>
          </w:pPr>
        </w:pPrChange>
      </w:pPr>
    </w:p>
    <w:p w14:paraId="7CC68F1E" w14:textId="7359F872" w:rsidR="00485DF6" w:rsidRDefault="00485DF6">
      <w:pPr>
        <w:shd w:val="clear" w:color="auto" w:fill="FFFFFF"/>
        <w:ind w:left="1134" w:hanging="567"/>
        <w:pPrChange w:id="3588" w:author="Terry, George" w:date="2020-04-03T16:58:00Z">
          <w:pPr>
            <w:shd w:val="clear" w:color="auto" w:fill="FFFFFF"/>
            <w:ind w:hanging="750"/>
          </w:pPr>
        </w:pPrChange>
      </w:pPr>
      <w:r>
        <w:t xml:space="preserve">Li, </w:t>
      </w:r>
      <w:proofErr w:type="spellStart"/>
      <w:r>
        <w:t>TianZhu</w:t>
      </w:r>
      <w:proofErr w:type="spellEnd"/>
      <w:r>
        <w:t>. "</w:t>
      </w:r>
      <w:proofErr w:type="spellStart"/>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proofErr w:type="spellEnd"/>
      <w:r>
        <w:t>——</w:t>
      </w:r>
      <w:proofErr w:type="spellStart"/>
      <w:r>
        <w:rPr>
          <w:rFonts w:ascii="Microsoft JhengHei" w:eastAsia="Microsoft JhengHei" w:hAnsi="Microsoft JhengHei" w:cs="Microsoft JhengHei" w:hint="eastAsia"/>
        </w:rPr>
        <w:t>评</w:t>
      </w:r>
      <w:r>
        <w:rPr>
          <w:rFonts w:ascii="MS Gothic" w:eastAsia="MS Gothic" w:hAnsi="MS Gothic" w:cs="MS Gothic" w:hint="eastAsia"/>
        </w:rPr>
        <w:t>《</w:t>
      </w:r>
      <w:proofErr w:type="gramStart"/>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proofErr w:type="spellEnd"/>
      <w:proofErr w:type="gramEnd"/>
      <w:r>
        <w:rPr>
          <w:rFonts w:ascii="MS Gothic" w:eastAsia="MS Gothic" w:hAnsi="MS Gothic" w:cs="MS Gothic" w:hint="eastAsia"/>
        </w:rPr>
        <w:t>》</w:t>
      </w:r>
      <w:r>
        <w:t>(</w:t>
      </w:r>
      <w:proofErr w:type="spellStart"/>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proofErr w:type="spellEnd"/>
      <w:r>
        <w:t>) Review the Origin of Spring Sources of Chinese Philosophy." In: </w:t>
      </w:r>
      <w:proofErr w:type="spellStart"/>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proofErr w:type="gramStart"/>
      <w:r>
        <w:rPr>
          <w:rStyle w:val="HTMLCite"/>
        </w:rPr>
        <w:t>) ,Journal</w:t>
      </w:r>
      <w:proofErr w:type="gramEnd"/>
      <w:r>
        <w:rPr>
          <w:rStyle w:val="HTMLCite"/>
        </w:rPr>
        <w:t xml:space="preserve"> of </w:t>
      </w:r>
      <w:proofErr w:type="spellStart"/>
      <w:r>
        <w:rPr>
          <w:rStyle w:val="HTMLCite"/>
        </w:rPr>
        <w:t>Yanshan</w:t>
      </w:r>
      <w:proofErr w:type="spellEnd"/>
      <w:r>
        <w:rPr>
          <w:rStyle w:val="HTMLCite"/>
        </w:rPr>
        <w:t xml:space="preserve"> University(Philosophy and Social Science Edition)</w:t>
      </w:r>
      <w:r>
        <w:t> (01 2008)</w:t>
      </w:r>
      <w:ins w:id="3589" w:author="Terry, George" w:date="2020-04-03T17:03:00Z">
        <w:r w:rsidR="00E20575">
          <w:t>.</w:t>
        </w:r>
      </w:ins>
    </w:p>
    <w:p w14:paraId="686D7D0A" w14:textId="77777777" w:rsidR="00485DF6" w:rsidRDefault="00485DF6">
      <w:pPr>
        <w:spacing w:after="240"/>
        <w:ind w:left="1134" w:hanging="567"/>
        <w:pPrChange w:id="3590" w:author="Terry, George" w:date="2020-04-03T16:58:00Z">
          <w:pPr>
            <w:spacing w:after="240"/>
            <w:ind w:hanging="750"/>
          </w:pPr>
        </w:pPrChange>
      </w:pPr>
    </w:p>
    <w:p w14:paraId="4B62CE4F" w14:textId="706AA979" w:rsidR="00485DF6" w:rsidRDefault="00485DF6">
      <w:pPr>
        <w:shd w:val="clear" w:color="auto" w:fill="FFFFFF"/>
        <w:ind w:left="1134" w:hanging="567"/>
        <w:pPrChange w:id="3591" w:author="Terry, George" w:date="2020-04-03T16:58:00Z">
          <w:pPr>
            <w:shd w:val="clear" w:color="auto" w:fill="FFFFFF"/>
            <w:ind w:hanging="750"/>
          </w:pPr>
        </w:pPrChange>
      </w:pPr>
      <w:r>
        <w:t xml:space="preserve">Li, </w:t>
      </w:r>
      <w:proofErr w:type="spellStart"/>
      <w:r>
        <w:t>WeiJie</w:t>
      </w:r>
      <w:proofErr w:type="spellEnd"/>
      <w:r>
        <w:t>. "</w:t>
      </w:r>
      <w:proofErr w:type="spellStart"/>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proofErr w:type="spellEnd"/>
      <w:r>
        <w:t xml:space="preserve"> </w:t>
      </w:r>
      <w:proofErr w:type="spellStart"/>
      <w:r>
        <w:rPr>
          <w:rFonts w:ascii="MS Gothic" w:eastAsia="MS Gothic" w:hAnsi="MS Gothic" w:cs="MS Gothic" w:hint="eastAsia"/>
        </w:rPr>
        <w:t>河南大学</w:t>
      </w:r>
      <w:proofErr w:type="spellEnd"/>
      <w:r>
        <w:t>) The Gentleman and the Gentleman Culture of the Spring and Autumn Period</w:t>
      </w:r>
      <w:ins w:id="3592" w:author="Terry, George" w:date="2020-04-03T17:03:00Z">
        <w:r w:rsidR="00E20575">
          <w:t>.</w:t>
        </w:r>
      </w:ins>
      <w:r>
        <w:t>"</w:t>
      </w:r>
      <w:del w:id="3593" w:author="Terry, George" w:date="2020-04-03T17:03:00Z">
        <w:r w:rsidDel="00E20575">
          <w:delText>.</w:delText>
        </w:r>
      </w:del>
      <w:r>
        <w:t xml:space="preserve"> Master Thesis, </w:t>
      </w:r>
      <w:proofErr w:type="spellStart"/>
      <w:r>
        <w:rPr>
          <w:rFonts w:ascii="MS Gothic" w:eastAsia="MS Gothic" w:hAnsi="MS Gothic" w:cs="MS Gothic" w:hint="eastAsia"/>
        </w:rPr>
        <w:t>河南大学</w:t>
      </w:r>
      <w:proofErr w:type="spellEnd"/>
      <w:r>
        <w:t xml:space="preserve"> (Henan University), 2015</w:t>
      </w:r>
      <w:ins w:id="3594" w:author="Terry, George" w:date="2020-04-03T17:03:00Z">
        <w:r w:rsidR="00E20575">
          <w:t>.</w:t>
        </w:r>
      </w:ins>
    </w:p>
    <w:p w14:paraId="28919932" w14:textId="77777777" w:rsidR="00485DF6" w:rsidRDefault="00485DF6">
      <w:pPr>
        <w:spacing w:after="240"/>
        <w:ind w:left="1134" w:hanging="567"/>
        <w:pPrChange w:id="3595" w:author="Terry, George" w:date="2020-04-03T16:58:00Z">
          <w:pPr>
            <w:spacing w:after="240"/>
            <w:ind w:hanging="750"/>
          </w:pPr>
        </w:pPrChange>
      </w:pPr>
    </w:p>
    <w:p w14:paraId="74AEED9A" w14:textId="46F47673" w:rsidR="00485DF6" w:rsidRDefault="00485DF6">
      <w:pPr>
        <w:shd w:val="clear" w:color="auto" w:fill="FFFFFF"/>
        <w:ind w:left="1134" w:hanging="567"/>
        <w:pPrChange w:id="3596" w:author="Terry, George" w:date="2020-04-03T16:58:00Z">
          <w:pPr>
            <w:shd w:val="clear" w:color="auto" w:fill="FFFFFF"/>
            <w:ind w:hanging="750"/>
          </w:pPr>
        </w:pPrChange>
      </w:pPr>
      <w:r>
        <w:t>May, Stan. . "Ugly Americans or Ambassadors of Christ?." 2005. URL: https://missionexus.org/ugly-americans-or-ambassadors-of-christ/ (visited on 2019</w:t>
      </w:r>
      <w:del w:id="3597" w:author="Terry, George" w:date="2020-04-03T17:03:00Z">
        <w:r w:rsidDel="00E20575">
          <w:delText xml:space="preserve"> </w:delText>
        </w:r>
      </w:del>
      <w:r>
        <w:t>)</w:t>
      </w:r>
      <w:ins w:id="3598" w:author="Terry, George" w:date="2020-04-03T17:03:00Z">
        <w:r w:rsidR="00E20575">
          <w:t>.</w:t>
        </w:r>
      </w:ins>
    </w:p>
    <w:p w14:paraId="75DE0FFF" w14:textId="77777777" w:rsidR="00485DF6" w:rsidRDefault="00485DF6">
      <w:pPr>
        <w:spacing w:after="240"/>
        <w:ind w:left="1134" w:hanging="567"/>
        <w:pPrChange w:id="3599" w:author="Terry, George" w:date="2020-04-03T16:58:00Z">
          <w:pPr>
            <w:spacing w:after="240"/>
            <w:ind w:hanging="750"/>
          </w:pPr>
        </w:pPrChange>
      </w:pPr>
    </w:p>
    <w:p w14:paraId="6318AEEF" w14:textId="19229DA0" w:rsidR="00485DF6" w:rsidRDefault="00485DF6">
      <w:pPr>
        <w:shd w:val="clear" w:color="auto" w:fill="FFFFFF"/>
        <w:ind w:left="1134" w:hanging="567"/>
        <w:pPrChange w:id="3600" w:author="Terry, George" w:date="2020-04-03T16:58:00Z">
          <w:pPr>
            <w:shd w:val="clear" w:color="auto" w:fill="FFFFFF"/>
            <w:ind w:hanging="750"/>
          </w:pPr>
        </w:pPrChange>
      </w:pPr>
      <w:r>
        <w:lastRenderedPageBreak/>
        <w:t>Na, Zhao. "</w:t>
      </w:r>
      <w:proofErr w:type="spellStart"/>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w:t>
      </w:r>
      <w:proofErr w:type="gramStart"/>
      <w:r>
        <w:rPr>
          <w:rFonts w:ascii="MS Gothic" w:eastAsia="MS Gothic" w:hAnsi="MS Gothic" w:cs="MS Gothic" w:hint="eastAsia"/>
        </w:rPr>
        <w:t>中的</w:t>
      </w:r>
      <w:r>
        <w:t>“</w:t>
      </w:r>
      <w:proofErr w:type="gramEnd"/>
      <w:r>
        <w:rPr>
          <w:rFonts w:ascii="MS Gothic" w:eastAsia="MS Gothic" w:hAnsi="MS Gothic" w:cs="MS Gothic" w:hint="eastAsia"/>
        </w:rPr>
        <w:t>君子</w:t>
      </w:r>
      <w:r>
        <w:t>”</w:t>
      </w:r>
      <w:r>
        <w:rPr>
          <w:rFonts w:ascii="MS Gothic" w:eastAsia="MS Gothic" w:hAnsi="MS Gothic" w:cs="MS Gothic" w:hint="eastAsia"/>
        </w:rPr>
        <w:t>看周人的人格范型</w:t>
      </w:r>
      <w:proofErr w:type="spellEnd"/>
      <w:r>
        <w:t xml:space="preserve"> (</w:t>
      </w:r>
      <w:proofErr w:type="spellStart"/>
      <w:r>
        <w:rPr>
          <w:rFonts w:ascii="Microsoft JhengHei" w:eastAsia="Microsoft JhengHei" w:hAnsi="Microsoft JhengHei" w:cs="Microsoft JhengHei" w:hint="eastAsia"/>
        </w:rPr>
        <w:t>赵</w:t>
      </w:r>
      <w:r>
        <w:rPr>
          <w:rFonts w:ascii="MS Gothic" w:eastAsia="MS Gothic" w:hAnsi="MS Gothic" w:cs="MS Gothic" w:hint="eastAsia"/>
        </w:rPr>
        <w:t>娜</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xml:space="preserve">) The Personality of People in Zhou Dynasty from the Book of </w:t>
      </w:r>
      <w:proofErr w:type="spellStart"/>
      <w:r>
        <w:t>ShiJing</w:t>
      </w:r>
      <w:proofErr w:type="spellEnd"/>
      <w:ins w:id="3601" w:author="Terry, George" w:date="2020-04-03T17:04:00Z">
        <w:r w:rsidR="00E20575">
          <w:t>,</w:t>
        </w:r>
      </w:ins>
      <w:del w:id="3602" w:author="Terry, George" w:date="2020-04-03T17:04:00Z">
        <w:r w:rsidDel="00E20575">
          <w:delText>.</w:delText>
        </w:r>
      </w:del>
      <w:r>
        <w:t xml:space="preserve">" </w:t>
      </w:r>
      <w:ins w:id="3603" w:author="Terry, George" w:date="2020-04-03T17:04:00Z">
        <w:r w:rsidR="00E20575">
          <w:t>i</w:t>
        </w:r>
      </w:ins>
      <w:del w:id="3604" w:author="Terry, George" w:date="2020-04-03T17:04:00Z">
        <w:r w:rsidDel="00E20575">
          <w:delText>I</w:delText>
        </w:r>
      </w:del>
      <w:r>
        <w:t>n: </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proofErr w:type="spellEnd"/>
      <w:r>
        <w:rPr>
          <w:rStyle w:val="HTMLCite"/>
        </w:rPr>
        <w:t xml:space="preserve"> (Journal of Language and Literature Studies)</w:t>
      </w:r>
      <w:r>
        <w:t> (5 2012)</w:t>
      </w:r>
      <w:ins w:id="3605" w:author="Terry, George" w:date="2020-04-03T17:03:00Z">
        <w:r w:rsidR="00E20575">
          <w:t>.</w:t>
        </w:r>
      </w:ins>
    </w:p>
    <w:p w14:paraId="44FBE60F" w14:textId="77777777" w:rsidR="00485DF6" w:rsidRDefault="00485DF6">
      <w:pPr>
        <w:spacing w:after="240"/>
        <w:ind w:left="1134" w:hanging="567"/>
        <w:pPrChange w:id="3606" w:author="Terry, George" w:date="2020-04-03T16:58:00Z">
          <w:pPr>
            <w:spacing w:after="240"/>
            <w:ind w:hanging="750"/>
          </w:pPr>
        </w:pPrChange>
      </w:pPr>
    </w:p>
    <w:p w14:paraId="0EB5A21F" w14:textId="649028C9" w:rsidR="00485DF6" w:rsidRDefault="00485DF6">
      <w:pPr>
        <w:shd w:val="clear" w:color="auto" w:fill="FFFFFF"/>
        <w:ind w:left="1134" w:hanging="567"/>
        <w:pPrChange w:id="3607" w:author="Terry, George" w:date="2020-04-03T16:58:00Z">
          <w:pPr>
            <w:shd w:val="clear" w:color="auto" w:fill="FFFFFF"/>
            <w:ind w:hanging="750"/>
          </w:pPr>
        </w:pPrChange>
      </w:pPr>
      <w:r>
        <w:t>Olson, A. Duane. "Contextualization—Everybody's Doing It</w:t>
      </w:r>
      <w:ins w:id="3608" w:author="Terry, George" w:date="2020-04-03T17:04:00Z">
        <w:r w:rsidR="00E20575">
          <w:t>,</w:t>
        </w:r>
      </w:ins>
      <w:del w:id="3609" w:author="Terry, George" w:date="2020-04-03T17:04:00Z">
        <w:r w:rsidDel="00E20575">
          <w:delText>.</w:delText>
        </w:r>
      </w:del>
      <w:r>
        <w:t xml:space="preserve">" </w:t>
      </w:r>
      <w:ins w:id="3610" w:author="Terry, George" w:date="2020-04-03T17:04:00Z">
        <w:r w:rsidR="00E20575">
          <w:t>i</w:t>
        </w:r>
      </w:ins>
      <w:del w:id="3611" w:author="Terry, George" w:date="2020-04-03T17:04:00Z">
        <w:r w:rsidDel="00E20575">
          <w:delText>I</w:delText>
        </w:r>
      </w:del>
      <w:r>
        <w:t>n: </w:t>
      </w:r>
      <w:r>
        <w:rPr>
          <w:rStyle w:val="HTMLCite"/>
        </w:rPr>
        <w:t>Word &amp; World</w:t>
      </w:r>
      <w:r>
        <w:t> (1990)</w:t>
      </w:r>
    </w:p>
    <w:p w14:paraId="69193C7A" w14:textId="77777777" w:rsidR="00485DF6" w:rsidRDefault="00485DF6">
      <w:pPr>
        <w:spacing w:after="240"/>
        <w:ind w:left="1134" w:hanging="567"/>
        <w:pPrChange w:id="3612" w:author="Terry, George" w:date="2020-04-03T16:58:00Z">
          <w:pPr>
            <w:spacing w:after="240"/>
            <w:ind w:hanging="750"/>
          </w:pPr>
        </w:pPrChange>
      </w:pPr>
    </w:p>
    <w:p w14:paraId="0831FD86" w14:textId="6EE87F5C" w:rsidR="00485DF6" w:rsidRDefault="00485DF6">
      <w:pPr>
        <w:shd w:val="clear" w:color="auto" w:fill="FFFFFF"/>
        <w:ind w:left="1134" w:hanging="567"/>
        <w:pPrChange w:id="3613" w:author="Terry, George" w:date="2020-04-03T16:58:00Z">
          <w:pPr>
            <w:shd w:val="clear" w:color="auto" w:fill="FFFFFF"/>
            <w:ind w:hanging="750"/>
          </w:pPr>
        </w:pPrChange>
      </w:pPr>
      <w:r>
        <w:t>Petersen, L. David. </w:t>
      </w:r>
      <w:r>
        <w:rPr>
          <w:rStyle w:val="HTMLCite"/>
        </w:rPr>
        <w:t>The Prophetic Literature: An Introduction</w:t>
      </w:r>
      <w:r>
        <w:t xml:space="preserve">. </w:t>
      </w:r>
      <w:ins w:id="3614" w:author="Terry, George" w:date="2020-04-03T17:04:00Z">
        <w:r w:rsidR="00E20575">
          <w:t xml:space="preserve">Louisville, Kentucky: </w:t>
        </w:r>
      </w:ins>
      <w:proofErr w:type="spellStart"/>
      <w:r>
        <w:t>Westminister</w:t>
      </w:r>
      <w:proofErr w:type="spellEnd"/>
      <w:r>
        <w:t xml:space="preserve"> John Knox Press, </w:t>
      </w:r>
      <w:del w:id="3615" w:author="Terry, George" w:date="2020-04-03T17:04:00Z">
        <w:r w:rsidDel="00E20575">
          <w:delText xml:space="preserve">Louisville Kentucky, </w:delText>
        </w:r>
      </w:del>
      <w:r>
        <w:t>2002</w:t>
      </w:r>
      <w:ins w:id="3616" w:author="Terry, George" w:date="2020-04-03T17:04:00Z">
        <w:r w:rsidR="00E20575">
          <w:t>.</w:t>
        </w:r>
      </w:ins>
    </w:p>
    <w:p w14:paraId="00D7B20F" w14:textId="77777777" w:rsidR="00485DF6" w:rsidRDefault="00485DF6">
      <w:pPr>
        <w:spacing w:after="240"/>
        <w:ind w:left="1134" w:hanging="567"/>
        <w:pPrChange w:id="3617" w:author="Terry, George" w:date="2020-04-03T16:58:00Z">
          <w:pPr>
            <w:spacing w:after="240"/>
            <w:ind w:hanging="750"/>
          </w:pPr>
        </w:pPrChange>
      </w:pPr>
    </w:p>
    <w:p w14:paraId="6DD69BA6" w14:textId="159ABF25" w:rsidR="00485DF6" w:rsidRDefault="00485DF6">
      <w:pPr>
        <w:shd w:val="clear" w:color="auto" w:fill="FFFFFF"/>
        <w:ind w:left="1134" w:hanging="567"/>
        <w:pPrChange w:id="3618" w:author="Terry, George" w:date="2020-04-03T16:58:00Z">
          <w:pPr>
            <w:shd w:val="clear" w:color="auto" w:fill="FFFFFF"/>
            <w:ind w:hanging="750"/>
          </w:pPr>
        </w:pPrChange>
      </w:pPr>
      <w:proofErr w:type="spellStart"/>
      <w:r>
        <w:t>Rheenen</w:t>
      </w:r>
      <w:proofErr w:type="spellEnd"/>
      <w:r>
        <w:t xml:space="preserve">, Van </w:t>
      </w:r>
      <w:proofErr w:type="spellStart"/>
      <w:r>
        <w:t>Gailyn</w:t>
      </w:r>
      <w:proofErr w:type="spellEnd"/>
      <w:r>
        <w:t xml:space="preserve">. </w:t>
      </w:r>
      <w:del w:id="3619" w:author="Terry, George" w:date="2020-04-03T17:04:00Z">
        <w:r w:rsidDel="00E20575">
          <w:delText xml:space="preserve">. </w:delText>
        </w:r>
      </w:del>
      <w:r>
        <w:t>"</w:t>
      </w:r>
      <w:ins w:id="3620" w:author="Terry, George" w:date="2020-04-03T17:04:00Z">
        <w:r w:rsidR="00E20575">
          <w:t>C</w:t>
        </w:r>
      </w:ins>
      <w:del w:id="3621" w:author="Terry, George" w:date="2020-04-03T17:04:00Z">
        <w:r w:rsidDel="00E20575">
          <w:delText>c</w:delText>
        </w:r>
      </w:del>
      <w:r>
        <w:t xml:space="preserve">ontextualization and </w:t>
      </w:r>
      <w:ins w:id="3622" w:author="Terry, George" w:date="2020-04-03T17:04:00Z">
        <w:r w:rsidR="00E20575">
          <w:t>S</w:t>
        </w:r>
      </w:ins>
      <w:del w:id="3623" w:author="Terry, George" w:date="2020-04-03T17:04:00Z">
        <w:r w:rsidDel="00E20575">
          <w:delText>s</w:delText>
        </w:r>
      </w:del>
      <w:r>
        <w:t xml:space="preserve">yncretism." 2019. URL: http://www.missionalive.org/ma/index.php/resources/articlesmenu/86-contextualization-and-syncretism (visited on </w:t>
      </w:r>
      <w:proofErr w:type="gramStart"/>
      <w:r>
        <w:t>2019 )</w:t>
      </w:r>
      <w:proofErr w:type="gramEnd"/>
      <w:ins w:id="3624" w:author="Terry, George" w:date="2020-04-03T17:04:00Z">
        <w:r w:rsidR="00E20575">
          <w:t>.</w:t>
        </w:r>
      </w:ins>
    </w:p>
    <w:p w14:paraId="5D1E23F8" w14:textId="77777777" w:rsidR="00485DF6" w:rsidRDefault="00485DF6">
      <w:pPr>
        <w:spacing w:after="240"/>
        <w:ind w:left="1134" w:hanging="567"/>
        <w:pPrChange w:id="3625" w:author="Terry, George" w:date="2020-04-03T16:58:00Z">
          <w:pPr>
            <w:spacing w:after="240"/>
            <w:ind w:hanging="750"/>
          </w:pPr>
        </w:pPrChange>
      </w:pPr>
    </w:p>
    <w:p w14:paraId="6856BF6D" w14:textId="3248D4B6" w:rsidR="00485DF6" w:rsidRDefault="00485DF6">
      <w:pPr>
        <w:shd w:val="clear" w:color="auto" w:fill="FFFFFF"/>
        <w:ind w:left="1134" w:hanging="567"/>
        <w:pPrChange w:id="3626" w:author="Terry, George" w:date="2020-04-03T16:58:00Z">
          <w:pPr>
            <w:shd w:val="clear" w:color="auto" w:fill="FFFFFF"/>
            <w:ind w:hanging="750"/>
          </w:pPr>
        </w:pPrChange>
      </w:pPr>
      <w:r>
        <w:t>Shelley, Dr. Bruce L. </w:t>
      </w:r>
      <w:r>
        <w:rPr>
          <w:rStyle w:val="HTMLCite"/>
        </w:rPr>
        <w:t>Church History in Plain Language</w:t>
      </w:r>
      <w:r>
        <w:t xml:space="preserve">. </w:t>
      </w:r>
      <w:ins w:id="3627" w:author="Terry, George" w:date="2020-04-03T17:07:00Z">
        <w:r w:rsidR="00E20575">
          <w:t>Nashville: Thomas Nelson Publis</w:t>
        </w:r>
      </w:ins>
      <w:ins w:id="3628" w:author="Terry, George" w:date="2020-04-03T17:08:00Z">
        <w:r w:rsidR="00E20575">
          <w:t xml:space="preserve">hers, 2013, Fourth Edition. </w:t>
        </w:r>
      </w:ins>
      <w:r>
        <w:t>Kindle Edition.</w:t>
      </w:r>
      <w:del w:id="3629" w:author="Terry, George" w:date="2020-04-03T17:08:00Z">
        <w:r w:rsidDel="00E20575">
          <w:delText>, 2013</w:delText>
        </w:r>
      </w:del>
      <w:r>
        <w:t xml:space="preserve"> </w:t>
      </w:r>
      <w:del w:id="3630" w:author="Terry, George" w:date="2020-04-03T17:08:00Z">
        <w:r w:rsidDel="00E20575">
          <w:delText>Fourth Edition</w:delText>
        </w:r>
      </w:del>
    </w:p>
    <w:p w14:paraId="62FAACBC" w14:textId="77777777" w:rsidR="00485DF6" w:rsidRDefault="00485DF6">
      <w:pPr>
        <w:spacing w:after="240"/>
        <w:ind w:left="1134" w:hanging="567"/>
        <w:pPrChange w:id="3631" w:author="Terry, George" w:date="2020-04-03T16:58:00Z">
          <w:pPr>
            <w:spacing w:after="240"/>
            <w:ind w:hanging="750"/>
          </w:pPr>
        </w:pPrChange>
      </w:pPr>
    </w:p>
    <w:p w14:paraId="45C196F7" w14:textId="691E7D1F" w:rsidR="00485DF6" w:rsidRDefault="00485DF6">
      <w:pPr>
        <w:shd w:val="clear" w:color="auto" w:fill="FFFFFF"/>
        <w:ind w:left="1134" w:hanging="567"/>
        <w:pPrChange w:id="3632" w:author="Terry, George" w:date="2020-04-03T16:58:00Z">
          <w:pPr>
            <w:shd w:val="clear" w:color="auto" w:fill="FFFFFF"/>
            <w:ind w:hanging="750"/>
          </w:pPr>
        </w:pPrChange>
      </w:pPr>
      <w:r>
        <w:t>Sills, David M.. </w:t>
      </w:r>
      <w:r>
        <w:rPr>
          <w:rStyle w:val="HTMLCite"/>
        </w:rPr>
        <w:t>Reaching and Teaching: A Call to Great Commission Obedience</w:t>
      </w:r>
      <w:r>
        <w:t xml:space="preserve">. </w:t>
      </w:r>
      <w:ins w:id="3633" w:author="Terry, George" w:date="2020-04-03T17:08:00Z">
        <w:r w:rsidR="00E20575">
          <w:t xml:space="preserve">Chicago: </w:t>
        </w:r>
      </w:ins>
      <w:r>
        <w:t xml:space="preserve">Moody Publisher, </w:t>
      </w:r>
      <w:del w:id="3634" w:author="Terry, George" w:date="2020-04-03T17:08:00Z">
        <w:r w:rsidDel="00E20575">
          <w:delText xml:space="preserve">Chicago, </w:delText>
        </w:r>
      </w:del>
      <w:r>
        <w:t>2010</w:t>
      </w:r>
      <w:ins w:id="3635" w:author="Terry, George" w:date="2020-04-03T17:08:00Z">
        <w:r w:rsidR="00E20575">
          <w:t>.</w:t>
        </w:r>
      </w:ins>
    </w:p>
    <w:p w14:paraId="2EC9666F" w14:textId="77777777" w:rsidR="00485DF6" w:rsidRDefault="00485DF6">
      <w:pPr>
        <w:spacing w:after="240"/>
        <w:ind w:left="1134" w:hanging="567"/>
        <w:pPrChange w:id="3636" w:author="Terry, George" w:date="2020-04-03T16:58:00Z">
          <w:pPr>
            <w:spacing w:after="240"/>
            <w:ind w:hanging="750"/>
          </w:pPr>
        </w:pPrChange>
      </w:pPr>
    </w:p>
    <w:p w14:paraId="7F6B8EF5" w14:textId="65B3FAFC" w:rsidR="00485DF6" w:rsidRDefault="00485DF6">
      <w:pPr>
        <w:shd w:val="clear" w:color="auto" w:fill="FFFFFF"/>
        <w:ind w:left="1134" w:hanging="567"/>
        <w:pPrChange w:id="3637" w:author="Terry, George" w:date="2020-04-03T16:58:00Z">
          <w:pPr>
            <w:shd w:val="clear" w:color="auto" w:fill="FFFFFF"/>
            <w:ind w:hanging="750"/>
          </w:pPr>
        </w:pPrChange>
      </w:pPr>
      <w:r>
        <w:t xml:space="preserve">Stanley, N. Gundry. </w:t>
      </w:r>
      <w:del w:id="3638" w:author="Terry, George" w:date="2020-04-03T17:09:00Z">
        <w:r w:rsidDel="00E20575">
          <w:delText>.</w:delText>
        </w:r>
      </w:del>
      <w:del w:id="3639" w:author="Terry, George" w:date="2020-04-03T17:08:00Z">
        <w:r w:rsidDel="00E20575">
          <w:delText xml:space="preserve"> </w:delText>
        </w:r>
      </w:del>
      <w:r>
        <w:t>"</w:t>
      </w:r>
      <w:del w:id="3640" w:author="Terry, George" w:date="2020-04-03T17:08:00Z">
        <w:r w:rsidDel="00E20575">
          <w:delText>EVANGELICAL THEOLOGY</w:delText>
        </w:r>
      </w:del>
      <w:ins w:id="3641" w:author="Terry, George" w:date="2020-04-03T17:08:00Z">
        <w:r w:rsidR="00E20575">
          <w:t>Eva</w:t>
        </w:r>
      </w:ins>
      <w:ins w:id="3642" w:author="Terry, George" w:date="2020-04-03T17:09:00Z">
        <w:r w:rsidR="00E20575">
          <w:t>ngelical Theology</w:t>
        </w:r>
      </w:ins>
      <w:r>
        <w:t xml:space="preserve">: </w:t>
      </w:r>
      <w:del w:id="3643" w:author="Terry, George" w:date="2020-04-03T17:09:00Z">
        <w:r w:rsidDel="00E20575">
          <w:delText>WHERE SHOULD WE BE GOING</w:delText>
        </w:r>
      </w:del>
      <w:ins w:id="3644" w:author="Terry, George" w:date="2020-04-03T17:09:00Z">
        <w:r w:rsidR="00E20575">
          <w:t>Where Should We Be Going</w:t>
        </w:r>
      </w:ins>
      <w:r>
        <w:t>?</w:t>
      </w:r>
      <w:del w:id="3645" w:author="Terry, George" w:date="2020-04-03T17:09:00Z">
        <w:r w:rsidDel="00E20575">
          <w:delText>.</w:delText>
        </w:r>
      </w:del>
      <w:r>
        <w:t xml:space="preserve">" 1979. URL: https://www.etsjets.org/JETS/22_1 (visited on </w:t>
      </w:r>
      <w:proofErr w:type="gramStart"/>
      <w:r>
        <w:t>2019 )</w:t>
      </w:r>
      <w:proofErr w:type="gramEnd"/>
      <w:ins w:id="3646" w:author="Terry, George" w:date="2020-04-03T17:09:00Z">
        <w:r w:rsidR="00E20575">
          <w:t>.</w:t>
        </w:r>
      </w:ins>
    </w:p>
    <w:p w14:paraId="5C5836A7" w14:textId="77777777" w:rsidR="00485DF6" w:rsidRDefault="00485DF6">
      <w:pPr>
        <w:spacing w:after="240"/>
        <w:ind w:left="1134" w:hanging="567"/>
        <w:pPrChange w:id="3647" w:author="Terry, George" w:date="2020-04-03T16:58:00Z">
          <w:pPr>
            <w:spacing w:after="240"/>
            <w:ind w:hanging="750"/>
          </w:pPr>
        </w:pPrChange>
      </w:pPr>
    </w:p>
    <w:p w14:paraId="3F358301" w14:textId="3AFB4940" w:rsidR="00485DF6" w:rsidRDefault="00485DF6">
      <w:pPr>
        <w:shd w:val="clear" w:color="auto" w:fill="FFFFFF"/>
        <w:ind w:left="1134" w:hanging="567"/>
        <w:pPrChange w:id="3648" w:author="Terry, George" w:date="2020-04-03T16:58:00Z">
          <w:pPr>
            <w:shd w:val="clear" w:color="auto" w:fill="FFFFFF"/>
            <w:ind w:hanging="750"/>
          </w:pPr>
        </w:pPrChange>
      </w:pPr>
      <w:r>
        <w:t xml:space="preserve">Van </w:t>
      </w:r>
      <w:proofErr w:type="spellStart"/>
      <w:r>
        <w:t>Rheenen</w:t>
      </w:r>
      <w:proofErr w:type="spellEnd"/>
      <w:r>
        <w:t xml:space="preserve">, </w:t>
      </w:r>
      <w:proofErr w:type="spellStart"/>
      <w:r>
        <w:t>Gailyn</w:t>
      </w:r>
      <w:proofErr w:type="spellEnd"/>
      <w:r>
        <w:t>. </w:t>
      </w:r>
      <w:r>
        <w:rPr>
          <w:rStyle w:val="HTMLCite"/>
        </w:rPr>
        <w:t>Contextualization and Syncretism: Navigating Cultural Currents</w:t>
      </w:r>
      <w:r>
        <w:t xml:space="preserve">. </w:t>
      </w:r>
      <w:ins w:id="3649" w:author="Terry, George" w:date="2020-04-03T17:09:00Z">
        <w:r w:rsidR="00E20575">
          <w:t xml:space="preserve">Pasadena: </w:t>
        </w:r>
      </w:ins>
      <w:r>
        <w:t>William Carey Library Publishing.</w:t>
      </w:r>
      <w:ins w:id="3650" w:author="Terry, George" w:date="2020-04-03T17:09:00Z">
        <w:r w:rsidR="00E20575">
          <w:t xml:space="preserve">, 2006. </w:t>
        </w:r>
      </w:ins>
      <w:r>
        <w:t xml:space="preserve"> Kindle Edition</w:t>
      </w:r>
      <w:del w:id="3651" w:author="Terry, George" w:date="2020-04-03T17:09:00Z">
        <w:r w:rsidDel="00E20575">
          <w:delText>., 2006</w:delText>
        </w:r>
      </w:del>
      <w:ins w:id="3652" w:author="Terry, George" w:date="2020-04-03T17:09:00Z">
        <w:r w:rsidR="00E20575">
          <w:t>.</w:t>
        </w:r>
      </w:ins>
    </w:p>
    <w:p w14:paraId="02EF8B25" w14:textId="77777777" w:rsidR="00485DF6" w:rsidRDefault="00485DF6">
      <w:pPr>
        <w:spacing w:after="240"/>
        <w:ind w:left="1134" w:hanging="567"/>
        <w:pPrChange w:id="3653" w:author="Terry, George" w:date="2020-04-03T16:58:00Z">
          <w:pPr>
            <w:spacing w:after="240"/>
            <w:ind w:hanging="750"/>
          </w:pPr>
        </w:pPrChange>
      </w:pPr>
    </w:p>
    <w:p w14:paraId="3AB9AC62" w14:textId="5535FD6E" w:rsidR="00485DF6" w:rsidRDefault="00485DF6">
      <w:pPr>
        <w:shd w:val="clear" w:color="auto" w:fill="FFFFFF"/>
        <w:ind w:left="1134" w:hanging="567"/>
        <w:pPrChange w:id="3654" w:author="Terry, George" w:date="2020-04-03T16:58:00Z">
          <w:pPr>
            <w:shd w:val="clear" w:color="auto" w:fill="FFFFFF"/>
            <w:ind w:hanging="750"/>
          </w:pPr>
        </w:pPrChange>
      </w:pPr>
      <w:r>
        <w:t xml:space="preserve">Wang, </w:t>
      </w:r>
      <w:proofErr w:type="spellStart"/>
      <w:r>
        <w:t>GuangCong</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rPr>
          <w:rFonts w:ascii="MS Gothic" w:eastAsia="MS Gothic" w:hAnsi="MS Gothic" w:cs="MS Gothic" w:hint="eastAsia"/>
        </w:rPr>
        <w:t>》</w:t>
      </w:r>
      <w:proofErr w:type="gramStart"/>
      <w:r>
        <w:rPr>
          <w:rFonts w:ascii="MS Gothic" w:eastAsia="MS Gothic" w:hAnsi="MS Gothic" w:cs="MS Gothic" w:hint="eastAsia"/>
        </w:rPr>
        <w:t>中</w:t>
      </w:r>
      <w:r>
        <w:t>“</w:t>
      </w:r>
      <w:proofErr w:type="gramEnd"/>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proofErr w:type="spellEnd"/>
      <w:r>
        <w:t xml:space="preserve"> (</w:t>
      </w:r>
      <w:proofErr w:type="spellStart"/>
      <w:r>
        <w:rPr>
          <w:rFonts w:ascii="MS Gothic" w:eastAsia="MS Gothic" w:hAnsi="MS Gothic" w:cs="MS Gothic" w:hint="eastAsia"/>
        </w:rPr>
        <w:t>王广</w:t>
      </w:r>
      <w:r>
        <w:rPr>
          <w:rFonts w:ascii="Microsoft JhengHei" w:eastAsia="Microsoft JhengHei" w:hAnsi="Microsoft JhengHei" w:cs="Microsoft JhengHei" w:hint="eastAsia"/>
        </w:rPr>
        <w:t>聪</w:t>
      </w:r>
      <w:proofErr w:type="spellEnd"/>
      <w:r>
        <w:t xml:space="preserve">) Multiple Usages of Zi (Son) in the Book of </w:t>
      </w:r>
      <w:proofErr w:type="spellStart"/>
      <w:r>
        <w:t>ShiJing</w:t>
      </w:r>
      <w:proofErr w:type="spellEnd"/>
      <w:r>
        <w:t>." In: </w:t>
      </w:r>
      <w:proofErr w:type="spellStart"/>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The Second Northwest Institute </w:t>
      </w:r>
      <w:proofErr w:type="gramStart"/>
      <w:r>
        <w:rPr>
          <w:rStyle w:val="HTMLCite"/>
        </w:rPr>
        <w:t>For</w:t>
      </w:r>
      <w:proofErr w:type="gramEnd"/>
      <w:r>
        <w:rPr>
          <w:rStyle w:val="HTMLCite"/>
        </w:rPr>
        <w:t xml:space="preserve"> Ethnic Minorities</w:t>
      </w:r>
      <w:r>
        <w:t> (3 1992)</w:t>
      </w:r>
      <w:ins w:id="3655" w:author="Terry, George" w:date="2020-04-03T17:09:00Z">
        <w:r w:rsidR="00E20575">
          <w:t>.</w:t>
        </w:r>
      </w:ins>
    </w:p>
    <w:p w14:paraId="00171050" w14:textId="77777777" w:rsidR="00485DF6" w:rsidRDefault="00485DF6">
      <w:pPr>
        <w:spacing w:after="240"/>
        <w:ind w:left="1134" w:hanging="567"/>
        <w:pPrChange w:id="3656" w:author="Terry, George" w:date="2020-04-03T16:58:00Z">
          <w:pPr>
            <w:spacing w:after="240"/>
            <w:ind w:hanging="750"/>
          </w:pPr>
        </w:pPrChange>
      </w:pPr>
    </w:p>
    <w:p w14:paraId="0FD975FA" w14:textId="50F66C92" w:rsidR="00485DF6" w:rsidRDefault="00485DF6">
      <w:pPr>
        <w:shd w:val="clear" w:color="auto" w:fill="FFFFFF"/>
        <w:ind w:left="1134" w:hanging="567"/>
        <w:pPrChange w:id="3657" w:author="Terry, George" w:date="2020-04-03T16:58:00Z">
          <w:pPr>
            <w:shd w:val="clear" w:color="auto" w:fill="FFFFFF"/>
            <w:ind w:hanging="750"/>
          </w:pPr>
        </w:pPrChange>
      </w:pPr>
      <w:r>
        <w:t>Welch, Holmes. </w:t>
      </w:r>
      <w:r>
        <w:rPr>
          <w:rStyle w:val="HTMLCite"/>
        </w:rPr>
        <w:t>Taoism: The Parting of the Way</w:t>
      </w:r>
      <w:r>
        <w:t xml:space="preserve">. </w:t>
      </w:r>
      <w:ins w:id="3658" w:author="Terry, George" w:date="2020-04-03T17:09:00Z">
        <w:r w:rsidR="00E20575">
          <w:t xml:space="preserve">Boston: </w:t>
        </w:r>
      </w:ins>
      <w:r>
        <w:t>The Beacon Press</w:t>
      </w:r>
      <w:del w:id="3659" w:author="Terry, George" w:date="2020-04-03T17:09:00Z">
        <w:r w:rsidDel="00E20575">
          <w:delText>, Boston</w:delText>
        </w:r>
      </w:del>
      <w:r>
        <w:t>, 1957</w:t>
      </w:r>
      <w:ins w:id="3660" w:author="Terry, George" w:date="2020-04-03T17:10:00Z">
        <w:r w:rsidR="00E20575">
          <w:t>.</w:t>
        </w:r>
      </w:ins>
    </w:p>
    <w:p w14:paraId="248FB20B" w14:textId="77777777" w:rsidR="00485DF6" w:rsidRDefault="00485DF6">
      <w:pPr>
        <w:spacing w:after="240"/>
        <w:ind w:left="1134" w:hanging="567"/>
        <w:pPrChange w:id="3661" w:author="Terry, George" w:date="2020-04-03T16:58:00Z">
          <w:pPr>
            <w:spacing w:after="240"/>
            <w:ind w:hanging="750"/>
          </w:pPr>
        </w:pPrChange>
      </w:pPr>
    </w:p>
    <w:p w14:paraId="37AE164C" w14:textId="18B001BF" w:rsidR="00485DF6" w:rsidRDefault="00485DF6">
      <w:pPr>
        <w:shd w:val="clear" w:color="auto" w:fill="FFFFFF"/>
        <w:ind w:left="1134" w:hanging="567"/>
        <w:pPrChange w:id="3662" w:author="Terry, George" w:date="2020-04-03T16:58:00Z">
          <w:pPr>
            <w:shd w:val="clear" w:color="auto" w:fill="FFFFFF"/>
            <w:ind w:hanging="750"/>
          </w:pPr>
        </w:pPrChange>
      </w:pPr>
      <w:r>
        <w:t xml:space="preserve">Wheeler, Ray. "The Legacy of </w:t>
      </w:r>
      <w:proofErr w:type="spellStart"/>
      <w:r>
        <w:t>Shoki</w:t>
      </w:r>
      <w:proofErr w:type="spellEnd"/>
      <w:r>
        <w:t xml:space="preserve"> Coe." In: </w:t>
      </w:r>
      <w:r>
        <w:rPr>
          <w:rStyle w:val="HTMLCite"/>
        </w:rPr>
        <w:t>International Bulletin of Missionary Research</w:t>
      </w:r>
      <w:r>
        <w:t> (April 2002)</w:t>
      </w:r>
      <w:ins w:id="3663" w:author="Terry, George" w:date="2020-04-03T17:10:00Z">
        <w:r w:rsidR="00E20575">
          <w:t>.</w:t>
        </w:r>
      </w:ins>
    </w:p>
    <w:p w14:paraId="2C9A421E" w14:textId="77777777" w:rsidR="00485DF6" w:rsidRDefault="00485DF6">
      <w:pPr>
        <w:spacing w:after="240"/>
        <w:ind w:left="1134" w:hanging="567"/>
        <w:pPrChange w:id="3664" w:author="Terry, George" w:date="2020-04-03T16:58:00Z">
          <w:pPr>
            <w:spacing w:after="240"/>
            <w:ind w:hanging="750"/>
          </w:pPr>
        </w:pPrChange>
      </w:pPr>
    </w:p>
    <w:p w14:paraId="34E750F1" w14:textId="033B1D6D" w:rsidR="00485DF6" w:rsidRDefault="00485DF6">
      <w:pPr>
        <w:shd w:val="clear" w:color="auto" w:fill="FFFFFF"/>
        <w:ind w:left="1134" w:hanging="567"/>
        <w:pPrChange w:id="3665" w:author="Terry, George" w:date="2020-04-03T16:58:00Z">
          <w:pPr>
            <w:shd w:val="clear" w:color="auto" w:fill="FFFFFF"/>
            <w:ind w:hanging="750"/>
          </w:pPr>
        </w:pPrChange>
      </w:pPr>
      <w:r>
        <w:t>Wu, Jackson. </w:t>
      </w:r>
      <w:r>
        <w:rPr>
          <w:rStyle w:val="HTMLCite"/>
        </w:rPr>
        <w:t>One Gospel for All Nations: A Practical Approach to Biblical Contextualization</w:t>
      </w:r>
      <w:r>
        <w:t xml:space="preserve">. </w:t>
      </w:r>
      <w:ins w:id="3666" w:author="Terry, George" w:date="2020-04-03T17:10:00Z">
        <w:r w:rsidR="00E20575">
          <w:t xml:space="preserve">Pasadena: </w:t>
        </w:r>
      </w:ins>
      <w:r>
        <w:t>William Carey Library</w:t>
      </w:r>
      <w:ins w:id="3667" w:author="Terry, George" w:date="2020-04-03T17:10:00Z">
        <w:r w:rsidR="00E20575">
          <w:t>, 2015</w:t>
        </w:r>
      </w:ins>
      <w:r>
        <w:t>. Kindle Edition</w:t>
      </w:r>
      <w:ins w:id="3668" w:author="Terry, George" w:date="2020-04-03T17:10:00Z">
        <w:r w:rsidR="00E20575">
          <w:t>.</w:t>
        </w:r>
      </w:ins>
      <w:del w:id="3669" w:author="Terry, George" w:date="2020-04-03T17:10:00Z">
        <w:r w:rsidDel="00E20575">
          <w:delText>., 2015</w:delText>
        </w:r>
      </w:del>
    </w:p>
    <w:p w14:paraId="2918F170" w14:textId="77777777" w:rsidR="00485DF6" w:rsidRDefault="00485DF6">
      <w:pPr>
        <w:spacing w:after="240"/>
        <w:ind w:left="1134" w:hanging="567"/>
        <w:pPrChange w:id="3670" w:author="Terry, George" w:date="2020-04-03T16:58:00Z">
          <w:pPr>
            <w:spacing w:after="240"/>
            <w:ind w:hanging="750"/>
          </w:pPr>
        </w:pPrChange>
      </w:pPr>
    </w:p>
    <w:p w14:paraId="3CF31EE5" w14:textId="03F7E64F" w:rsidR="00485DF6" w:rsidRDefault="00485DF6">
      <w:pPr>
        <w:shd w:val="clear" w:color="auto" w:fill="FFFFFF"/>
        <w:ind w:left="1134" w:hanging="567"/>
        <w:pPrChange w:id="3671" w:author="Terry, George" w:date="2020-04-03T16:58:00Z">
          <w:pPr>
            <w:shd w:val="clear" w:color="auto" w:fill="FFFFFF"/>
            <w:ind w:hanging="750"/>
          </w:pPr>
        </w:pPrChange>
      </w:pPr>
      <w:r>
        <w:t xml:space="preserve">Xia, </w:t>
      </w:r>
      <w:proofErr w:type="spellStart"/>
      <w:r>
        <w:t>XianPei</w:t>
      </w:r>
      <w:proofErr w:type="spellEnd"/>
      <w:r>
        <w:t>.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w:t>
      </w:r>
      <w:proofErr w:type="gramStart"/>
      <w:r>
        <w:rPr>
          <w:rFonts w:ascii="MS Gothic" w:eastAsia="MS Gothic" w:hAnsi="MS Gothic" w:cs="MS Gothic" w:hint="eastAsia"/>
        </w:rPr>
        <w:t>的</w:t>
      </w:r>
      <w:r>
        <w:t>“</w:t>
      </w:r>
      <w:proofErr w:type="spellStart"/>
      <w:proofErr w:type="gramEnd"/>
      <w:r>
        <w:rPr>
          <w:rFonts w:ascii="MS Gothic" w:eastAsia="MS Gothic" w:hAnsi="MS Gothic" w:cs="MS Gothic" w:hint="eastAsia"/>
        </w:rPr>
        <w:t>吾子</w:t>
      </w:r>
      <w:proofErr w:type="spellEnd"/>
      <w:r>
        <w:t>”“</w:t>
      </w:r>
      <w:proofErr w:type="spellStart"/>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proofErr w:type="spellEnd"/>
      <w:r>
        <w:t xml:space="preserve"> (</w:t>
      </w:r>
      <w:proofErr w:type="spellStart"/>
      <w:r>
        <w:rPr>
          <w:rFonts w:ascii="MS Gothic" w:eastAsia="MS Gothic" w:hAnsi="MS Gothic" w:cs="MS Gothic" w:hint="eastAsia"/>
        </w:rPr>
        <w:t>夏先培</w:t>
      </w:r>
      <w:proofErr w:type="spellEnd"/>
      <w:r>
        <w:t xml:space="preserve"> </w:t>
      </w:r>
      <w:proofErr w:type="spellStart"/>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proofErr w:type="spellEnd"/>
      <w:r>
        <w:t xml:space="preserve">) The Analysis of the Structure of Wu-Zi and Fu-Zi in the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proofErr w:type="spellEnd"/>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ins w:id="3672" w:author="Terry, George" w:date="2020-04-03T17:10:00Z">
        <w:r w:rsidR="00E20575">
          <w:rPr>
            <w:rStyle w:val="HTMLCite"/>
            <w:rFonts w:ascii="MS Gothic" w:eastAsia="MS Gothic" w:hAnsi="MS Gothic" w:cs="MS Gothic" w:hint="eastAsia"/>
          </w:rPr>
          <w:t>:</w:t>
        </w:r>
        <w:r w:rsidR="00E20575">
          <w:rPr>
            <w:rStyle w:val="HTMLCite"/>
            <w:rFonts w:ascii="MS Gothic" w:eastAsia="MS Gothic" w:hAnsi="MS Gothic" w:cs="MS Gothic"/>
          </w:rPr>
          <w:t xml:space="preserve"> </w:t>
        </w:r>
      </w:ins>
      <w:del w:id="3673" w:author="Terry, George" w:date="2020-04-03T17:10:00Z">
        <w:r w:rsidDel="00E20575">
          <w:rPr>
            <w:rStyle w:val="HTMLCite"/>
            <w:rFonts w:ascii="MS Gothic" w:eastAsia="MS Gothic" w:hAnsi="MS Gothic" w:cs="MS Gothic" w:hint="eastAsia"/>
          </w:rPr>
          <w:delText>：</w:delText>
        </w:r>
      </w:del>
      <w:r>
        <w:rPr>
          <w:rStyle w:val="HTMLCite"/>
        </w:rPr>
        <w:t>1004-8839</w:t>
      </w:r>
      <w:r>
        <w:t> (1</w:t>
      </w:r>
      <w:ins w:id="3674" w:author="Terry, George" w:date="2020-04-03T17:10:00Z">
        <w:r w:rsidR="00E20575">
          <w:t>:</w:t>
        </w:r>
      </w:ins>
      <w:del w:id="3675" w:author="Terry, George" w:date="2020-04-03T17:10:00Z">
        <w:r w:rsidDel="00E20575">
          <w:delText xml:space="preserve"> </w:delText>
        </w:r>
      </w:del>
      <w:r>
        <w:t>1997)</w:t>
      </w:r>
      <w:ins w:id="3676" w:author="Terry, George" w:date="2020-04-03T17:10:00Z">
        <w:r w:rsidR="00E20575">
          <w:t>.</w:t>
        </w:r>
      </w:ins>
    </w:p>
    <w:p w14:paraId="55F4FC6D" w14:textId="77777777" w:rsidR="00485DF6" w:rsidRDefault="00485DF6">
      <w:pPr>
        <w:spacing w:after="240"/>
        <w:ind w:left="1134" w:hanging="567"/>
        <w:pPrChange w:id="3677" w:author="Terry, George" w:date="2020-04-03T16:58:00Z">
          <w:pPr>
            <w:spacing w:after="240"/>
            <w:ind w:hanging="750"/>
          </w:pPr>
        </w:pPrChange>
      </w:pPr>
    </w:p>
    <w:p w14:paraId="3284B525" w14:textId="584B1DF1" w:rsidR="00485DF6" w:rsidRDefault="00485DF6">
      <w:pPr>
        <w:shd w:val="clear" w:color="auto" w:fill="FFFFFF"/>
        <w:ind w:left="1134" w:hanging="567"/>
        <w:pPrChange w:id="3678" w:author="Terry, George" w:date="2020-04-03T16:58:00Z">
          <w:pPr>
            <w:shd w:val="clear" w:color="auto" w:fill="FFFFFF"/>
            <w:ind w:hanging="750"/>
          </w:pPr>
        </w:pPrChange>
      </w:pPr>
      <w:proofErr w:type="spellStart"/>
      <w:r>
        <w:t>XianPei</w:t>
      </w:r>
      <w:proofErr w:type="spellEnd"/>
      <w:r>
        <w:t>, Xia.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w:t>
      </w:r>
      <w:proofErr w:type="gramStart"/>
      <w:r>
        <w:rPr>
          <w:rFonts w:ascii="MS Gothic" w:eastAsia="MS Gothic" w:hAnsi="MS Gothic" w:cs="MS Gothic" w:hint="eastAsia"/>
        </w:rPr>
        <w:t>称</w:t>
      </w:r>
      <w:r>
        <w:rPr>
          <w:rFonts w:ascii="Microsoft JhengHei" w:eastAsia="Microsoft JhengHei" w:hAnsi="Microsoft JhengHei" w:cs="Microsoft JhengHei" w:hint="eastAsia"/>
        </w:rPr>
        <w:t>谓词</w:t>
      </w:r>
      <w:r>
        <w:t>“</w:t>
      </w:r>
      <w:proofErr w:type="gramEnd"/>
      <w:r>
        <w:rPr>
          <w:rFonts w:ascii="MS Gothic" w:eastAsia="MS Gothic" w:hAnsi="MS Gothic" w:cs="MS Gothic" w:hint="eastAsia"/>
        </w:rPr>
        <w:t>子</w:t>
      </w:r>
      <w:r>
        <w:t>”</w:t>
      </w:r>
      <w:r>
        <w:rPr>
          <w:rFonts w:ascii="MS Gothic" w:eastAsia="MS Gothic" w:hAnsi="MS Gothic" w:cs="MS Gothic" w:hint="eastAsia"/>
        </w:rPr>
        <w:t>的考察</w:t>
      </w:r>
      <w:proofErr w:type="spellEnd"/>
      <w:r>
        <w:t xml:space="preserve"> (</w:t>
      </w:r>
      <w:proofErr w:type="spellStart"/>
      <w:r>
        <w:rPr>
          <w:rFonts w:ascii="MS Gothic" w:eastAsia="MS Gothic" w:hAnsi="MS Gothic" w:cs="MS Gothic" w:hint="eastAsia"/>
        </w:rPr>
        <w:t>夏先培</w:t>
      </w:r>
      <w:proofErr w:type="spellEnd"/>
      <w:r>
        <w:t xml:space="preserve">) The Study of Sonship in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Changsha University of Science &amp; Technology</w:t>
      </w:r>
      <w:r>
        <w:t> (04 1992)</w:t>
      </w:r>
      <w:ins w:id="3679" w:author="Terry, George" w:date="2020-04-03T17:10:00Z">
        <w:r w:rsidR="00E20575">
          <w:t>.</w:t>
        </w:r>
      </w:ins>
    </w:p>
    <w:p w14:paraId="28261439" w14:textId="77777777" w:rsidR="00485DF6" w:rsidRDefault="00485DF6">
      <w:pPr>
        <w:spacing w:after="240"/>
        <w:ind w:left="1134" w:hanging="567"/>
        <w:pPrChange w:id="3680" w:author="Terry, George" w:date="2020-04-03T16:58:00Z">
          <w:pPr>
            <w:spacing w:after="240"/>
            <w:ind w:hanging="750"/>
          </w:pPr>
        </w:pPrChange>
      </w:pPr>
    </w:p>
    <w:p w14:paraId="57E2A8FF" w14:textId="54C89E0F" w:rsidR="00485DF6" w:rsidRDefault="00485DF6">
      <w:pPr>
        <w:shd w:val="clear" w:color="auto" w:fill="FFFFFF"/>
        <w:ind w:left="1134" w:hanging="567"/>
        <w:pPrChange w:id="3681" w:author="Terry, George" w:date="2020-04-03T16:58:00Z">
          <w:pPr>
            <w:shd w:val="clear" w:color="auto" w:fill="FFFFFF"/>
            <w:ind w:hanging="750"/>
          </w:pPr>
        </w:pPrChange>
      </w:pPr>
      <w:r>
        <w:t xml:space="preserve">Xu, </w:t>
      </w:r>
      <w:proofErr w:type="spellStart"/>
      <w:r>
        <w:t>GuanLan</w:t>
      </w:r>
      <w:proofErr w:type="spellEnd"/>
      <w:r>
        <w:t>. "</w:t>
      </w:r>
      <w:proofErr w:type="spellStart"/>
      <w:proofErr w:type="gramStart"/>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proofErr w:type="gramEnd"/>
      <w:r>
        <w:rPr>
          <w:rFonts w:ascii="MS Gothic" w:eastAsia="MS Gothic" w:hAnsi="MS Gothic" w:cs="MS Gothic" w:hint="eastAsia"/>
        </w:rPr>
        <w:t>子</w:t>
      </w:r>
      <w:proofErr w:type="spellEnd"/>
      <w:r>
        <w:t>*”</w:t>
      </w:r>
      <w:proofErr w:type="spellStart"/>
      <w:r>
        <w:rPr>
          <w:rFonts w:ascii="MS Gothic" w:eastAsia="MS Gothic" w:hAnsi="MS Gothic" w:cs="MS Gothic" w:hint="eastAsia"/>
        </w:rPr>
        <w:t>式字探微</w:t>
      </w:r>
      <w:proofErr w:type="spellEnd"/>
      <w:r>
        <w:t xml:space="preserve"> (</w:t>
      </w:r>
      <w:proofErr w:type="spellStart"/>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proofErr w:type="spellEnd"/>
      <w:r>
        <w:t>) The Pattern of Zi-* Used in the Names during Pre-Qin and Han Era." In: </w:t>
      </w:r>
      <w:proofErr w:type="spellStart"/>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w:t>
      </w:r>
      <w:proofErr w:type="spellStart"/>
      <w:r>
        <w:rPr>
          <w:rStyle w:val="HTMLCite"/>
        </w:rPr>
        <w:t>Anqing</w:t>
      </w:r>
      <w:proofErr w:type="spellEnd"/>
      <w:r>
        <w:rPr>
          <w:rStyle w:val="HTMLCite"/>
        </w:rPr>
        <w:t xml:space="preserve"> Teachers </w:t>
      </w:r>
      <w:proofErr w:type="gramStart"/>
      <w:r>
        <w:rPr>
          <w:rStyle w:val="HTMLCite"/>
        </w:rPr>
        <w:t>College(</w:t>
      </w:r>
      <w:proofErr w:type="gramEnd"/>
      <w:r>
        <w:rPr>
          <w:rStyle w:val="HTMLCite"/>
        </w:rPr>
        <w:t>Social Science Edition)</w:t>
      </w:r>
      <w:r>
        <w:t> (01 2010)</w:t>
      </w:r>
      <w:ins w:id="3682" w:author="Terry, George" w:date="2020-04-03T17:10:00Z">
        <w:r w:rsidR="00E20575">
          <w:t>.</w:t>
        </w:r>
      </w:ins>
    </w:p>
    <w:p w14:paraId="2D7A13C2" w14:textId="77777777" w:rsidR="00485DF6" w:rsidRDefault="00485DF6">
      <w:pPr>
        <w:spacing w:after="240"/>
        <w:ind w:left="1134" w:hanging="567"/>
        <w:pPrChange w:id="3683" w:author="Terry, George" w:date="2020-04-03T16:58:00Z">
          <w:pPr>
            <w:spacing w:after="240"/>
            <w:ind w:hanging="750"/>
          </w:pPr>
        </w:pPrChange>
      </w:pPr>
    </w:p>
    <w:p w14:paraId="3F54BA24" w14:textId="2F649ACA" w:rsidR="00485DF6" w:rsidRDefault="00485DF6">
      <w:pPr>
        <w:shd w:val="clear" w:color="auto" w:fill="FFFFFF"/>
        <w:ind w:left="1134" w:hanging="567"/>
        <w:pPrChange w:id="3684" w:author="Terry, George" w:date="2020-04-03T16:58:00Z">
          <w:pPr>
            <w:shd w:val="clear" w:color="auto" w:fill="FFFFFF"/>
            <w:ind w:hanging="750"/>
          </w:pPr>
        </w:pPrChange>
      </w:pPr>
      <w:r>
        <w:t>Yan, Li.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w:t>
      </w:r>
      <w:proofErr w:type="gramStart"/>
      <w:r>
        <w:rPr>
          <w:rFonts w:ascii="MS Gothic" w:eastAsia="MS Gothic" w:hAnsi="MS Gothic" w:cs="MS Gothic" w:hint="eastAsia"/>
        </w:rPr>
        <w:t>人物称名中</w:t>
      </w:r>
      <w:r>
        <w:t>“</w:t>
      </w:r>
      <w:proofErr w:type="gramEnd"/>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proofErr w:type="spellEnd"/>
      <w:r>
        <w:t xml:space="preserve"> (</w:t>
      </w:r>
      <w:proofErr w:type="spellStart"/>
      <w:r>
        <w:rPr>
          <w:rFonts w:ascii="Microsoft JhengHei" w:eastAsia="Microsoft JhengHei" w:hAnsi="Microsoft JhengHei" w:cs="Microsoft JhengHei" w:hint="eastAsia"/>
        </w:rPr>
        <w:t>闫丽</w:t>
      </w:r>
      <w:proofErr w:type="spellEnd"/>
      <w:r>
        <w:t xml:space="preserve"> </w:t>
      </w:r>
      <w:proofErr w:type="spellStart"/>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proofErr w:type="spellEnd"/>
      <w:r>
        <w:t xml:space="preserve">) Interpretation of the Sonship in the Book of </w:t>
      </w:r>
      <w:proofErr w:type="spellStart"/>
      <w:r>
        <w:t>ZuoZhuan</w:t>
      </w:r>
      <w:proofErr w:type="spellEnd"/>
      <w:r>
        <w:t>." In: </w:t>
      </w:r>
      <w:proofErr w:type="spellStart"/>
      <w:r>
        <w:rPr>
          <w:rStyle w:val="HTMLCite"/>
          <w:rFonts w:ascii="MS Gothic" w:eastAsia="MS Gothic" w:hAnsi="MS Gothic" w:cs="MS Gothic" w:hint="eastAsia"/>
        </w:rPr>
        <w:t>古籍整理研究学刊</w:t>
      </w:r>
      <w:proofErr w:type="spellEnd"/>
      <w:r>
        <w:rPr>
          <w:rStyle w:val="HTMLCite"/>
        </w:rPr>
        <w:t xml:space="preserve"> Journal of Ancient Books Collation and Studies</w:t>
      </w:r>
      <w:r>
        <w:t> (01 2008)</w:t>
      </w:r>
      <w:ins w:id="3685" w:author="Terry, George" w:date="2020-04-03T17:10:00Z">
        <w:r w:rsidR="00E20575">
          <w:t>.</w:t>
        </w:r>
      </w:ins>
    </w:p>
    <w:p w14:paraId="3075C78D" w14:textId="77777777" w:rsidR="00485DF6" w:rsidRDefault="00485DF6">
      <w:pPr>
        <w:spacing w:after="240"/>
        <w:ind w:left="1134" w:hanging="567"/>
        <w:pPrChange w:id="3686" w:author="Terry, George" w:date="2020-04-03T16:58:00Z">
          <w:pPr>
            <w:spacing w:after="240"/>
            <w:ind w:hanging="750"/>
          </w:pPr>
        </w:pPrChange>
      </w:pPr>
    </w:p>
    <w:p w14:paraId="31754936" w14:textId="3EDDEDD9" w:rsidR="00485DF6" w:rsidRDefault="00485DF6">
      <w:pPr>
        <w:shd w:val="clear" w:color="auto" w:fill="FFFFFF"/>
        <w:ind w:left="1134" w:hanging="567"/>
        <w:pPrChange w:id="3687" w:author="Terry, George" w:date="2020-04-03T16:58:00Z">
          <w:pPr>
            <w:shd w:val="clear" w:color="auto" w:fill="FFFFFF"/>
            <w:ind w:hanging="750"/>
          </w:pPr>
        </w:pPrChange>
      </w:pPr>
      <w:r>
        <w:t xml:space="preserve">Zhang, </w:t>
      </w:r>
      <w:proofErr w:type="spellStart"/>
      <w:r>
        <w:t>LiXia</w:t>
      </w:r>
      <w:proofErr w:type="spellEnd"/>
      <w:r>
        <w:t>. "</w:t>
      </w:r>
      <w:proofErr w:type="spellStart"/>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proofErr w:type="spellEnd"/>
      <w:r>
        <w:t>——</w:t>
      </w:r>
      <w:proofErr w:type="spellStart"/>
      <w:proofErr w:type="gramStart"/>
      <w:r>
        <w:rPr>
          <w:rFonts w:ascii="MS Gothic" w:eastAsia="MS Gothic" w:hAnsi="MS Gothic" w:cs="MS Gothic" w:hint="eastAsia"/>
        </w:rPr>
        <w:t>从</w:t>
      </w:r>
      <w:r>
        <w:t>“</w:t>
      </w:r>
      <w:proofErr w:type="gramEnd"/>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proofErr w:type="spellEnd"/>
      <w:r>
        <w:t xml:space="preserve"> (</w:t>
      </w:r>
      <w:proofErr w:type="spellStart"/>
      <w:r>
        <w:rPr>
          <w:rFonts w:ascii="Microsoft JhengHei" w:eastAsia="Microsoft JhengHei" w:hAnsi="Microsoft JhengHei" w:cs="Microsoft JhengHei" w:hint="eastAsia"/>
        </w:rPr>
        <w:t>张丽</w:t>
      </w:r>
      <w:r>
        <w:rPr>
          <w:rFonts w:ascii="MS Gothic" w:eastAsia="MS Gothic" w:hAnsi="MS Gothic" w:cs="MS Gothic" w:hint="eastAsia"/>
        </w:rPr>
        <w:t>霞</w:t>
      </w:r>
      <w:proofErr w:type="spellEnd"/>
      <w:r>
        <w:t xml:space="preserve"> </w:t>
      </w:r>
      <w:proofErr w:type="spellStart"/>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proofErr w:type="spellEnd"/>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 xml:space="preserve">255049) The Trend of Double Syllable in Chinese--suffix of Zi(Son) and </w:t>
      </w:r>
      <w:proofErr w:type="spellStart"/>
      <w:r>
        <w:t>Er</w:t>
      </w:r>
      <w:proofErr w:type="spellEnd"/>
      <w:r>
        <w:t>(Child) in Chinese." In: </w:t>
      </w:r>
      <w:proofErr w:type="spellStart"/>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Shandong University of Technology</w:t>
      </w:r>
      <w:ins w:id="3688" w:author="Terry, George" w:date="2020-04-03T17:10:00Z">
        <w:r w:rsidR="00E20575">
          <w:rPr>
            <w:rStyle w:val="HTMLCite"/>
          </w:rPr>
          <w:t xml:space="preserve"> </w:t>
        </w:r>
      </w:ins>
      <w:r w:rsidRPr="00E20575">
        <w:rPr>
          <w:rStyle w:val="HTMLCite"/>
          <w:i w:val="0"/>
          <w:iCs w:val="0"/>
          <w:rPrChange w:id="3689" w:author="Terry, George" w:date="2020-04-03T17:11:00Z">
            <w:rPr>
              <w:rStyle w:val="HTMLCite"/>
            </w:rPr>
          </w:rPrChange>
        </w:rPr>
        <w:t>(Social Sciences Edition)</w:t>
      </w:r>
      <w:r w:rsidRPr="00E20575">
        <w:t> </w:t>
      </w:r>
      <w:r>
        <w:t>(3 2007)</w:t>
      </w:r>
      <w:ins w:id="3690" w:author="Terry, George" w:date="2020-04-03T17:11:00Z">
        <w:r w:rsidR="00E20575">
          <w:t>.</w:t>
        </w:r>
      </w:ins>
    </w:p>
    <w:p w14:paraId="7B86600D" w14:textId="77777777" w:rsidR="00485DF6" w:rsidRDefault="00485DF6">
      <w:pPr>
        <w:spacing w:after="240"/>
        <w:ind w:left="1134" w:hanging="567"/>
        <w:pPrChange w:id="3691" w:author="Terry, George" w:date="2020-04-03T16:58:00Z">
          <w:pPr>
            <w:spacing w:after="240"/>
            <w:ind w:hanging="750"/>
          </w:pPr>
        </w:pPrChange>
      </w:pPr>
    </w:p>
    <w:p w14:paraId="6D1FBED7" w14:textId="62FA8275" w:rsidR="00485DF6" w:rsidRDefault="00485DF6">
      <w:pPr>
        <w:shd w:val="clear" w:color="auto" w:fill="FFFFFF"/>
        <w:ind w:left="1134" w:hanging="567"/>
        <w:pPrChange w:id="3692" w:author="Terry, George" w:date="2020-04-03T16:58:00Z">
          <w:pPr>
            <w:shd w:val="clear" w:color="auto" w:fill="FFFFFF"/>
            <w:ind w:hanging="750"/>
          </w:pPr>
        </w:pPrChange>
      </w:pPr>
      <w:r>
        <w:t xml:space="preserve">Zhang, </w:t>
      </w:r>
      <w:proofErr w:type="spellStart"/>
      <w:r>
        <w:t>YiMing</w:t>
      </w:r>
      <w:proofErr w:type="spellEnd"/>
      <w:r>
        <w:t>. "</w:t>
      </w:r>
      <w:proofErr w:type="spellStart"/>
      <w:r>
        <w:rPr>
          <w:rFonts w:ascii="MS Gothic" w:eastAsia="MS Gothic" w:hAnsi="MS Gothic" w:cs="MS Gothic" w:hint="eastAsia"/>
        </w:rPr>
        <w:t>孔子君子</w:t>
      </w:r>
      <w:r>
        <w:rPr>
          <w:rFonts w:ascii="Microsoft JhengHei" w:eastAsia="Microsoft JhengHei" w:hAnsi="Microsoft JhengHei" w:cs="Microsoft JhengHei" w:hint="eastAsia"/>
        </w:rPr>
        <w:t>观</w:t>
      </w:r>
      <w:proofErr w:type="spellEnd"/>
      <w:r>
        <w:t xml:space="preserve"> (</w:t>
      </w:r>
      <w:proofErr w:type="spellStart"/>
      <w:r>
        <w:rPr>
          <w:rFonts w:ascii="Microsoft JhengHei" w:eastAsia="Microsoft JhengHei" w:hAnsi="Microsoft JhengHei" w:cs="Microsoft JhengHei" w:hint="eastAsia"/>
        </w:rPr>
        <w:t>张贻</w:t>
      </w:r>
      <w:r>
        <w:rPr>
          <w:rFonts w:ascii="MS Gothic" w:eastAsia="MS Gothic" w:hAnsi="MS Gothic" w:cs="MS Gothic" w:hint="eastAsia"/>
        </w:rPr>
        <w:t>珉</w:t>
      </w:r>
      <w:proofErr w:type="spellEnd"/>
      <w:r>
        <w:t xml:space="preserve">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The Worldview of </w:t>
      </w:r>
      <w:proofErr w:type="spellStart"/>
      <w:r>
        <w:t>JunZi</w:t>
      </w:r>
      <w:proofErr w:type="spellEnd"/>
      <w:r>
        <w:t xml:space="preserve"> (Gentleman)". Master Thesis,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(North China University of Technology</w:t>
      </w:r>
      <w:del w:id="3693" w:author="Terry, George" w:date="2020-04-03T17:11:00Z">
        <w:r w:rsidDel="00E20575">
          <w:delText xml:space="preserve"> </w:delText>
        </w:r>
      </w:del>
      <w:r>
        <w:t>), 2018</w:t>
      </w:r>
      <w:ins w:id="3694" w:author="Terry, George" w:date="2020-04-03T17:11:00Z">
        <w:r w:rsidR="00E20575">
          <w:t>.</w:t>
        </w:r>
      </w:ins>
    </w:p>
    <w:p w14:paraId="75E94280" w14:textId="77777777" w:rsidR="00485DF6" w:rsidRDefault="00485DF6">
      <w:pPr>
        <w:spacing w:after="240"/>
        <w:ind w:left="1134" w:hanging="567"/>
        <w:pPrChange w:id="3695" w:author="Terry, George" w:date="2020-04-03T16:58:00Z">
          <w:pPr>
            <w:spacing w:after="240"/>
            <w:ind w:hanging="750"/>
          </w:pPr>
        </w:pPrChange>
      </w:pPr>
    </w:p>
    <w:p w14:paraId="10A92735" w14:textId="23C60F2E" w:rsidR="00485DF6" w:rsidRDefault="00485DF6">
      <w:pPr>
        <w:shd w:val="clear" w:color="auto" w:fill="FFFFFF"/>
        <w:ind w:left="1134" w:hanging="567"/>
        <w:pPrChange w:id="3696" w:author="Terry, George" w:date="2020-04-03T16:58:00Z">
          <w:pPr>
            <w:shd w:val="clear" w:color="auto" w:fill="FFFFFF"/>
            <w:ind w:hanging="750"/>
          </w:pPr>
        </w:pPrChange>
      </w:pPr>
      <w:proofErr w:type="spellStart"/>
      <w:r>
        <w:lastRenderedPageBreak/>
        <w:t>Zhiming</w:t>
      </w:r>
      <w:proofErr w:type="spellEnd"/>
      <w:r>
        <w:t>, Yuan. </w:t>
      </w:r>
      <w:proofErr w:type="spellStart"/>
      <w:r>
        <w:rPr>
          <w:rStyle w:val="HTMLCite"/>
          <w:rFonts w:ascii="MS Gothic" w:eastAsia="MS Gothic" w:hAnsi="MS Gothic" w:cs="MS Gothic" w:hint="eastAsia"/>
        </w:rPr>
        <w:t>老子</w:t>
      </w:r>
      <w:proofErr w:type="spellEnd"/>
      <w:r>
        <w:rPr>
          <w:rStyle w:val="HTMLCite"/>
        </w:rPr>
        <w:t xml:space="preserve"> VS </w:t>
      </w:r>
      <w:proofErr w:type="spellStart"/>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proofErr w:type="spellEnd"/>
      <w:r>
        <w:rPr>
          <w:rStyle w:val="HTMLCite"/>
        </w:rPr>
        <w:t xml:space="preserve"> [Lao Tzu and The Bible: A Meeting Transcending Time and Space]</w:t>
      </w:r>
      <w:r>
        <w:t xml:space="preserve">. </w:t>
      </w:r>
      <w:proofErr w:type="spellStart"/>
      <w:r>
        <w:rPr>
          <w:rFonts w:ascii="MS Gothic" w:eastAsia="MS Gothic" w:hAnsi="MS Gothic" w:cs="MS Gothic" w:hint="eastAsia"/>
        </w:rPr>
        <w:t>宇宙光出版社</w:t>
      </w:r>
      <w:proofErr w:type="spellEnd"/>
      <w:r>
        <w:t xml:space="preserve"> </w:t>
      </w:r>
      <w:proofErr w:type="spellStart"/>
      <w:r>
        <w:t>AuthorHouse</w:t>
      </w:r>
      <w:proofErr w:type="spellEnd"/>
      <w:r>
        <w:t>, 1997,</w:t>
      </w:r>
      <w:ins w:id="3697" w:author="Terry, George" w:date="2020-04-03T17:11:00Z">
        <w:r w:rsidR="00E20575">
          <w:t xml:space="preserve"> </w:t>
        </w:r>
      </w:ins>
      <w:r>
        <w:t>2010</w:t>
      </w:r>
      <w:ins w:id="3698" w:author="Terry, George" w:date="2020-04-03T17:11:00Z">
        <w:r w:rsidR="00E20575">
          <w:t>.</w:t>
        </w:r>
      </w:ins>
    </w:p>
    <w:p w14:paraId="4451D5B9" w14:textId="77777777" w:rsidR="00485DF6" w:rsidRDefault="00485DF6">
      <w:pPr>
        <w:spacing w:after="240"/>
        <w:ind w:left="1134" w:hanging="567"/>
        <w:pPrChange w:id="3699" w:author="Terry, George" w:date="2020-04-03T16:58:00Z">
          <w:pPr>
            <w:spacing w:after="240"/>
            <w:ind w:hanging="750"/>
          </w:pPr>
        </w:pPrChange>
      </w:pPr>
    </w:p>
    <w:p w14:paraId="12810043" w14:textId="00410F29" w:rsidR="00485DF6" w:rsidRDefault="00485DF6">
      <w:pPr>
        <w:shd w:val="clear" w:color="auto" w:fill="FFFFFF"/>
        <w:ind w:left="1134" w:hanging="567"/>
        <w:pPrChange w:id="3700" w:author="Terry, George" w:date="2020-04-03T16:58:00Z">
          <w:pPr>
            <w:shd w:val="clear" w:color="auto" w:fill="FFFFFF"/>
            <w:ind w:hanging="750"/>
          </w:pPr>
        </w:pPrChange>
      </w:pPr>
      <w:r>
        <w:t xml:space="preserve">Zhou, </w:t>
      </w:r>
      <w:proofErr w:type="spellStart"/>
      <w:r>
        <w:t>XueXi</w:t>
      </w:r>
      <w:proofErr w:type="spellEnd"/>
      <w:r>
        <w:t>. "</w:t>
      </w:r>
      <w:proofErr w:type="spellStart"/>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proofErr w:type="spellEnd"/>
      <w:r>
        <w:t xml:space="preserve"> (</w:t>
      </w:r>
      <w:proofErr w:type="spellStart"/>
      <w:r>
        <w:rPr>
          <w:rFonts w:ascii="MS Gothic" w:eastAsia="MS Gothic" w:hAnsi="MS Gothic" w:cs="MS Gothic" w:hint="eastAsia"/>
        </w:rPr>
        <w:t>周学熙</w:t>
      </w:r>
      <w:proofErr w:type="spellEnd"/>
      <w:r>
        <w:t xml:space="preserve"> </w:t>
      </w:r>
      <w:proofErr w:type="spellStart"/>
      <w:r>
        <w:rPr>
          <w:rFonts w:ascii="MS Gothic" w:eastAsia="MS Gothic" w:hAnsi="MS Gothic" w:cs="MS Gothic" w:hint="eastAsia"/>
        </w:rPr>
        <w:t>河北大学</w:t>
      </w:r>
      <w:proofErr w:type="spellEnd"/>
      <w:r>
        <w:t xml:space="preserve">) Research on the Idea of Junzi (Gentleman) in Pre-Qin". Master Thesis, </w:t>
      </w:r>
      <w:proofErr w:type="spellStart"/>
      <w:r>
        <w:rPr>
          <w:rFonts w:ascii="MS Gothic" w:eastAsia="MS Gothic" w:hAnsi="MS Gothic" w:cs="MS Gothic" w:hint="eastAsia"/>
        </w:rPr>
        <w:t>河北大学</w:t>
      </w:r>
      <w:proofErr w:type="spellEnd"/>
      <w:r>
        <w:t xml:space="preserve"> (Hebei University), 2016</w:t>
      </w:r>
      <w:ins w:id="3701" w:author="Terry, George" w:date="2020-04-03T17:11:00Z">
        <w:r w:rsidR="00E20575">
          <w:t>.</w:t>
        </w:r>
      </w:ins>
    </w:p>
    <w:p w14:paraId="79F3CCF3" w14:textId="77777777" w:rsidR="00485DF6" w:rsidRDefault="00485DF6">
      <w:pPr>
        <w:spacing w:after="240"/>
        <w:ind w:left="1134" w:hanging="567"/>
        <w:pPrChange w:id="3702" w:author="Terry, George" w:date="2020-04-03T16:58:00Z">
          <w:pPr>
            <w:spacing w:after="240"/>
            <w:ind w:hanging="750"/>
          </w:pPr>
        </w:pPrChange>
      </w:pPr>
    </w:p>
    <w:p w14:paraId="190A727A" w14:textId="5AEF5B41" w:rsidR="00485DF6" w:rsidRDefault="00485DF6">
      <w:pPr>
        <w:shd w:val="clear" w:color="auto" w:fill="FFFFFF"/>
        <w:ind w:left="1134" w:hanging="567"/>
        <w:pPrChange w:id="3703" w:author="Terry, George" w:date="2020-04-03T16:58:00Z">
          <w:pPr>
            <w:shd w:val="clear" w:color="auto" w:fill="FFFFFF"/>
            <w:ind w:hanging="750"/>
          </w:pPr>
        </w:pPrChange>
      </w:pPr>
      <w:r>
        <w:t xml:space="preserve">Zhu, </w:t>
      </w:r>
      <w:proofErr w:type="spellStart"/>
      <w:r>
        <w:t>XiaoNa</w:t>
      </w:r>
      <w:proofErr w:type="spellEnd"/>
      <w:r>
        <w:t>. "</w:t>
      </w:r>
      <w:proofErr w:type="spellStart"/>
      <w:proofErr w:type="gramStart"/>
      <w:r>
        <w:rPr>
          <w:rFonts w:ascii="Microsoft JhengHei" w:eastAsia="Microsoft JhengHei" w:hAnsi="Microsoft JhengHei" w:cs="Microsoft JhengHei" w:hint="eastAsia"/>
        </w:rPr>
        <w:t>说说</w:t>
      </w:r>
      <w:r>
        <w:t>“</w:t>
      </w:r>
      <w:proofErr w:type="gramEnd"/>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proofErr w:type="spellEnd"/>
      <w:r>
        <w:t>” (</w:t>
      </w:r>
      <w:proofErr w:type="spellStart"/>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proofErr w:type="spellEnd"/>
      <w:r>
        <w:t xml:space="preserve">) About </w:t>
      </w:r>
      <w:proofErr w:type="spellStart"/>
      <w:r>
        <w:t>Er</w:t>
      </w:r>
      <w:proofErr w:type="spellEnd"/>
      <w:r>
        <w:t>(Child) and Zi(Son) for Sonship." In: </w:t>
      </w:r>
      <w:proofErr w:type="spellStart"/>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proofErr w:type="spellEnd"/>
      <w:r>
        <w:rPr>
          <w:rStyle w:val="HTMLCite"/>
        </w:rPr>
        <w:t>(</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proofErr w:type="spellEnd"/>
      <w:r>
        <w:rPr>
          <w:rStyle w:val="HTMLCite"/>
        </w:rPr>
        <w:t>) Modern Chinese</w:t>
      </w:r>
      <w:r>
        <w:t> (5 2008)</w:t>
      </w:r>
      <w:ins w:id="3704" w:author="Terry, George" w:date="2020-04-03T17:11:00Z">
        <w:r w:rsidR="00E20575">
          <w:t>.</w:t>
        </w:r>
      </w:ins>
    </w:p>
    <w:p w14:paraId="40D670E3" w14:textId="77777777" w:rsidR="00485DF6" w:rsidRDefault="00485DF6">
      <w:pPr>
        <w:spacing w:after="240"/>
        <w:ind w:left="1134" w:hanging="567"/>
        <w:pPrChange w:id="3705" w:author="Terry, George" w:date="2020-04-03T16:58:00Z">
          <w:pPr>
            <w:spacing w:after="240"/>
            <w:ind w:hanging="750"/>
          </w:pPr>
        </w:pPrChange>
      </w:pPr>
    </w:p>
    <w:p w14:paraId="7DB581A3" w14:textId="2B8CB1C5" w:rsidR="00485DF6" w:rsidRDefault="00485DF6">
      <w:pPr>
        <w:shd w:val="clear" w:color="auto" w:fill="FFFFFF"/>
        <w:ind w:left="1134" w:hanging="567"/>
        <w:pPrChange w:id="3706" w:author="Terry, George" w:date="2020-04-03T16:58:00Z">
          <w:pPr>
            <w:shd w:val="clear" w:color="auto" w:fill="FFFFFF"/>
            <w:ind w:hanging="750"/>
          </w:pPr>
        </w:pPrChange>
      </w:pPr>
      <w:r>
        <w:t xml:space="preserve">Zhuang, </w:t>
      </w:r>
      <w:proofErr w:type="spellStart"/>
      <w:r>
        <w:t>YuJie</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proofErr w:type="spellEnd"/>
      <w:r>
        <w:rPr>
          <w:rFonts w:ascii="MS Gothic" w:eastAsia="MS Gothic" w:hAnsi="MS Gothic" w:cs="MS Gothic" w:hint="eastAsia"/>
        </w:rPr>
        <w:t>》</w:t>
      </w:r>
      <w:r>
        <w:t>“</w:t>
      </w:r>
      <w:proofErr w:type="spellStart"/>
      <w:r>
        <w:rPr>
          <w:rFonts w:ascii="MS Gothic" w:eastAsia="MS Gothic" w:hAnsi="MS Gothic" w:cs="MS Gothic" w:hint="eastAsia"/>
        </w:rPr>
        <w:t>子</w:t>
      </w:r>
      <w:r>
        <w:t>”</w:t>
      </w:r>
      <w:r>
        <w:rPr>
          <w:rFonts w:ascii="MS Gothic" w:eastAsia="MS Gothic" w:hAnsi="MS Gothic" w:cs="MS Gothic" w:hint="eastAsia"/>
        </w:rPr>
        <w:t>的浅析</w:t>
      </w:r>
      <w:proofErr w:type="spellEnd"/>
      <w:r>
        <w:t xml:space="preserve"> (</w:t>
      </w:r>
      <w:proofErr w:type="spellStart"/>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Analysis of Zi (Son) in </w:t>
      </w:r>
      <w:proofErr w:type="spellStart"/>
      <w:r>
        <w:t>GuoFeng</w:t>
      </w:r>
      <w:proofErr w:type="spellEnd"/>
      <w:r>
        <w:t xml:space="preserve"> of the Book of </w:t>
      </w:r>
      <w:proofErr w:type="spellStart"/>
      <w:r>
        <w:t>ShiJing</w:t>
      </w:r>
      <w:proofErr w:type="spellEnd"/>
      <w:r>
        <w:t xml:space="preserve">". Master Thesis,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(Shanxi Normal University), 2014</w:t>
      </w:r>
      <w:ins w:id="3707" w:author="Terry, George" w:date="2020-04-03T17:11:00Z">
        <w:r w:rsidR="00E20575">
          <w:t>.</w:t>
        </w:r>
      </w:ins>
    </w:p>
    <w:p w14:paraId="373B4DDD" w14:textId="77777777" w:rsidR="00485DF6" w:rsidRDefault="00485DF6">
      <w:pPr>
        <w:spacing w:after="240"/>
        <w:ind w:left="1134" w:hanging="567"/>
        <w:pPrChange w:id="3708" w:author="Terry, George" w:date="2020-04-03T16:58:00Z">
          <w:pPr>
            <w:spacing w:after="240"/>
            <w:ind w:hanging="750"/>
          </w:pPr>
        </w:pPrChange>
      </w:pPr>
    </w:p>
    <w:p w14:paraId="7926F6AA" w14:textId="4F8C9CAB" w:rsidR="00485DF6" w:rsidRDefault="00485DF6">
      <w:pPr>
        <w:shd w:val="clear" w:color="auto" w:fill="FFFFFF"/>
        <w:ind w:left="1134" w:hanging="567"/>
        <w:pPrChange w:id="3709" w:author="Terry, George" w:date="2020-04-03T16:58:00Z">
          <w:pPr>
            <w:shd w:val="clear" w:color="auto" w:fill="FFFFFF"/>
            <w:ind w:hanging="750"/>
          </w:pPr>
        </w:pPrChange>
      </w:pPr>
      <w:proofErr w:type="spellStart"/>
      <w:r>
        <w:rPr>
          <w:rFonts w:ascii="MS Gothic" w:eastAsia="MS Gothic" w:hAnsi="MS Gothic" w:cs="MS Gothic" w:hint="eastAsia"/>
        </w:rPr>
        <w:t>王怡</w:t>
      </w:r>
      <w:proofErr w:type="spellEnd"/>
      <w:r>
        <w:t xml:space="preserve">, </w:t>
      </w:r>
      <w:proofErr w:type="spellStart"/>
      <w:r>
        <w:t>WangYi</w:t>
      </w:r>
      <w:proofErr w:type="spellEnd"/>
      <w:r>
        <w:t>. . "</w:t>
      </w:r>
      <w:proofErr w:type="spellStart"/>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proofErr w:type="spellEnd"/>
      <w:r>
        <w:t xml:space="preserve"> [The Protestant Reformation and the Challenge of Chinese Culture]." 2017.12.09. URL: https://www.youtube.com/watch?v=_7ezPKm6BvI&amp;t=298s (visited on </w:t>
      </w:r>
      <w:proofErr w:type="gramStart"/>
      <w:r>
        <w:t>2020 )</w:t>
      </w:r>
      <w:proofErr w:type="gramEnd"/>
      <w:ins w:id="3710" w:author="Terry, George" w:date="2020-04-03T17:11:00Z">
        <w:r w:rsidR="00E20575">
          <w:t>.</w:t>
        </w:r>
      </w:ins>
    </w:p>
    <w:p w14:paraId="66D1E0BA" w14:textId="77777777" w:rsidR="00485DF6" w:rsidRDefault="00485DF6">
      <w:pPr>
        <w:spacing w:after="240"/>
        <w:ind w:left="1134" w:hanging="567"/>
        <w:pPrChange w:id="3711" w:author="Terry, George" w:date="2020-04-03T16:58:00Z">
          <w:pPr>
            <w:spacing w:after="240"/>
            <w:ind w:hanging="750"/>
          </w:pPr>
        </w:pPrChange>
      </w:pPr>
    </w:p>
    <w:p w14:paraId="1CA71AE9" w14:textId="60633E9C" w:rsidR="00485DF6" w:rsidRDefault="00485DF6">
      <w:pPr>
        <w:shd w:val="clear" w:color="auto" w:fill="FFFFFF"/>
        <w:ind w:left="1134" w:hanging="567"/>
        <w:pPrChange w:id="3712" w:author="Terry, George" w:date="2020-04-03T16:58:00Z">
          <w:pPr>
            <w:shd w:val="clear" w:color="auto" w:fill="FFFFFF"/>
            <w:ind w:hanging="750"/>
          </w:pPr>
        </w:pPrChange>
      </w:pPr>
      <w:proofErr w:type="spellStart"/>
      <w:r>
        <w:rPr>
          <w:rFonts w:ascii="MS Gothic" w:eastAsia="MS Gothic" w:hAnsi="MS Gothic" w:cs="MS Gothic" w:hint="eastAsia"/>
        </w:rPr>
        <w:t>王珊</w:t>
      </w:r>
      <w:proofErr w:type="spellEnd"/>
      <w:r>
        <w:t xml:space="preserve">. </w:t>
      </w:r>
      <w:proofErr w:type="spellStart"/>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proofErr w:type="spellEnd"/>
      <w:r>
        <w:t xml:space="preserve">[Study on Chinese Christian Socialism and Latin American Liberation Theology]. PhD Thesis, </w:t>
      </w:r>
      <w:proofErr w:type="spellStart"/>
      <w:proofErr w:type="gramStart"/>
      <w:r>
        <w:rPr>
          <w:rFonts w:ascii="MS Gothic" w:eastAsia="MS Gothic" w:hAnsi="MS Gothic" w:cs="MS Gothic" w:hint="eastAsia"/>
        </w:rPr>
        <w:t>中共中央党校</w:t>
      </w:r>
      <w:proofErr w:type="spellEnd"/>
      <w:r>
        <w:t>[</w:t>
      </w:r>
      <w:proofErr w:type="gramEnd"/>
      <w:r>
        <w:t>School of Central Committee of the Communist Party], 2017</w:t>
      </w:r>
      <w:ins w:id="3713" w:author="Terry, George" w:date="2020-04-03T17:11:00Z">
        <w:r w:rsidR="00E20575">
          <w:t>.</w:t>
        </w:r>
      </w:ins>
    </w:p>
    <w:p w14:paraId="51C0203B" w14:textId="77777777" w:rsidR="00485DF6" w:rsidRDefault="00485DF6">
      <w:pPr>
        <w:spacing w:after="240"/>
        <w:ind w:left="1134" w:hanging="567"/>
        <w:pPrChange w:id="3714" w:author="Terry, George" w:date="2020-04-03T16:58:00Z">
          <w:pPr>
            <w:spacing w:after="240"/>
            <w:ind w:hanging="750"/>
          </w:pPr>
        </w:pPrChange>
      </w:pPr>
    </w:p>
    <w:p w14:paraId="52A14B21" w14:textId="5A65D57D" w:rsidR="00485DF6" w:rsidRDefault="00485DF6">
      <w:pPr>
        <w:shd w:val="clear" w:color="auto" w:fill="FFFFFF"/>
        <w:ind w:left="1134" w:hanging="567"/>
        <w:pPrChange w:id="3715" w:author="Terry, George" w:date="2020-04-03T16:58:00Z">
          <w:pPr>
            <w:shd w:val="clear" w:color="auto" w:fill="FFFFFF"/>
            <w:ind w:hanging="750"/>
          </w:pPr>
        </w:pPrChange>
      </w:pPr>
      <w:proofErr w:type="spellStart"/>
      <w:r>
        <w:rPr>
          <w:rFonts w:ascii="Microsoft JhengHei" w:eastAsia="Microsoft JhengHei" w:hAnsi="Microsoft JhengHei" w:cs="Microsoft JhengHei" w:hint="eastAsia"/>
        </w:rPr>
        <w:t>苏</w:t>
      </w:r>
      <w:r>
        <w:rPr>
          <w:rFonts w:ascii="MS Gothic" w:eastAsia="MS Gothic" w:hAnsi="MS Gothic" w:cs="MS Gothic" w:hint="eastAsia"/>
        </w:rPr>
        <w:t>蓓蓓</w:t>
      </w:r>
      <w:proofErr w:type="spellEnd"/>
      <w:r>
        <w:t xml:space="preserve">. </w:t>
      </w:r>
      <w:proofErr w:type="spellStart"/>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proofErr w:type="spellEnd"/>
      <w:r>
        <w:t xml:space="preserve">[Comparison between </w:t>
      </w:r>
      <w:proofErr w:type="spellStart"/>
      <w:r>
        <w:t>KongZi</w:t>
      </w:r>
      <w:proofErr w:type="spellEnd"/>
      <w:r>
        <w:t xml:space="preserve"> and Jesus on </w:t>
      </w:r>
      <w:proofErr w:type="spellStart"/>
      <w:r>
        <w:t>Wealthview</w:t>
      </w:r>
      <w:proofErr w:type="spellEnd"/>
      <w:r>
        <w:t xml:space="preserve">]. PhD Thesis, </w:t>
      </w:r>
      <w:proofErr w:type="spellStart"/>
      <w:r>
        <w:rPr>
          <w:rFonts w:ascii="MS Gothic" w:eastAsia="MS Gothic" w:hAnsi="MS Gothic" w:cs="MS Gothic" w:hint="eastAsia"/>
        </w:rPr>
        <w:t>中共中央党校</w:t>
      </w:r>
      <w:proofErr w:type="spellEnd"/>
      <w:r>
        <w:t xml:space="preserve"> [School of Central Committee of the Communist Party], 2019</w:t>
      </w:r>
      <w:ins w:id="3716" w:author="Terry, George" w:date="2020-04-03T17:11:00Z">
        <w:r w:rsidR="00E20575">
          <w:t>.</w:t>
        </w:r>
      </w:ins>
    </w:p>
    <w:p w14:paraId="10CC06B6" w14:textId="77777777" w:rsidR="00485DF6" w:rsidRDefault="00485DF6">
      <w:pPr>
        <w:ind w:left="1134" w:hanging="567"/>
        <w:pPrChange w:id="3717" w:author="Terry, George" w:date="2020-04-03T16:58:00Z">
          <w:pPr/>
        </w:pPrChange>
      </w:pPr>
    </w:p>
    <w:p w14:paraId="3BB002C0" w14:textId="77777777" w:rsidR="00087F77" w:rsidRDefault="00087F77">
      <w:pPr>
        <w:spacing w:before="100" w:beforeAutospacing="1" w:after="100" w:afterAutospacing="1"/>
        <w:ind w:left="1134" w:hanging="567"/>
        <w:outlineLvl w:val="2"/>
        <w:pPrChange w:id="3718" w:author="Terry, George" w:date="2020-04-03T16:58:00Z">
          <w:pPr>
            <w:spacing w:before="100" w:beforeAutospacing="1" w:after="100" w:afterAutospacing="1"/>
            <w:outlineLvl w:val="2"/>
          </w:pPr>
        </w:pPrChange>
      </w:pPr>
    </w:p>
    <w:sectPr w:rsidR="00087F77" w:rsidSect="00BA47F7">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erry, George" w:date="2020-04-03T11:15:00Z" w:initials="TG">
    <w:p w14:paraId="5D0107AE" w14:textId="021B8A13" w:rsidR="009917F5" w:rsidRDefault="009917F5">
      <w:pPr>
        <w:pStyle w:val="CommentText"/>
      </w:pPr>
      <w:r>
        <w:rPr>
          <w:rStyle w:val="CommentReference"/>
        </w:rPr>
        <w:annotationRef/>
      </w:r>
      <w:r>
        <w:t>The Contextualization Potential of the Concept of “Son” in Pre-China Documents: A Missiological Intercultural Study</w:t>
      </w:r>
    </w:p>
  </w:comment>
  <w:comment w:id="17" w:author="Terry, George" w:date="2020-04-02T20:12:00Z" w:initials="TG">
    <w:p w14:paraId="494BF6D9" w14:textId="77777777" w:rsidR="009917F5" w:rsidRDefault="009917F5" w:rsidP="00DD77C3">
      <w:pPr>
        <w:pStyle w:val="CommentText"/>
      </w:pPr>
      <w:r>
        <w:rPr>
          <w:rStyle w:val="CommentReference"/>
        </w:rPr>
        <w:annotationRef/>
      </w:r>
      <w:r>
        <w:rPr>
          <w:rStyle w:val="CommentReference"/>
        </w:rPr>
        <w:annotationRef/>
      </w:r>
      <w:r>
        <w:t>Most people would not see in this practice a mystery/question needing to be answered. In what way is this mysterious? The meaning “son of….” Seems obvious. Here in Malaysia it is common for boys to be named after their father</w:t>
      </w:r>
      <w:proofErr w:type="gramStart"/>
      <w:r>
        <w:t>…”Henry</w:t>
      </w:r>
      <w:proofErr w:type="gramEnd"/>
      <w:r>
        <w:t xml:space="preserve"> son of </w:t>
      </w:r>
      <w:proofErr w:type="spellStart"/>
      <w:r>
        <w:t>Unjar</w:t>
      </w:r>
      <w:proofErr w:type="spellEnd"/>
      <w:r>
        <w:t xml:space="preserve">”—that is literally Henrys’ full name. </w:t>
      </w:r>
    </w:p>
    <w:p w14:paraId="6233E004" w14:textId="77777777" w:rsidR="009917F5" w:rsidRDefault="009917F5" w:rsidP="00DD77C3">
      <w:pPr>
        <w:pStyle w:val="CommentText"/>
      </w:pPr>
    </w:p>
    <w:p w14:paraId="1724A78A" w14:textId="2DDAE0E4" w:rsidR="009917F5" w:rsidRDefault="009917F5" w:rsidP="00DD77C3">
      <w:pPr>
        <w:pStyle w:val="CommentText"/>
      </w:pPr>
      <w:r>
        <w:t xml:space="preserve">Your introduction needs to establish the need for this study. As written, it does not provide a clear explanation of the “mystery” of the term “son.” There does not need to by “mystery” to warrant this study. You could just simply state that the pre-China documents use of the term “son” are prophetic pictures that point toward the coming Son of God. If you bring up the idea of “mystery,” you need to indicate what exactly that mystery is. </w:t>
      </w:r>
    </w:p>
    <w:p w14:paraId="02C4F2E5" w14:textId="743C1AEB" w:rsidR="009917F5" w:rsidRDefault="009917F5">
      <w:pPr>
        <w:pStyle w:val="CommentText"/>
      </w:pPr>
    </w:p>
  </w:comment>
  <w:comment w:id="31" w:author="Terry, George" w:date="2020-04-02T20:22:00Z" w:initials="TG">
    <w:p w14:paraId="5B6C5EAB" w14:textId="7D5B4C43" w:rsidR="009917F5" w:rsidRDefault="009917F5">
      <w:pPr>
        <w:pStyle w:val="CommentText"/>
      </w:pPr>
      <w:r>
        <w:rPr>
          <w:rStyle w:val="CommentReference"/>
        </w:rPr>
        <w:annotationRef/>
      </w:r>
      <w:r>
        <w:t>This is confusing—who are the seven noble sons? There is only one Son prophesied in Isa 9:6, with four titles.</w:t>
      </w:r>
    </w:p>
  </w:comment>
  <w:comment w:id="40" w:author="Terry, George" w:date="2020-04-02T20:26:00Z" w:initials="TG">
    <w:p w14:paraId="20A111D9" w14:textId="68DB7B98" w:rsidR="009917F5" w:rsidRDefault="009917F5">
      <w:pPr>
        <w:pStyle w:val="CommentText"/>
      </w:pPr>
      <w:r>
        <w:rPr>
          <w:rStyle w:val="CommentReference"/>
        </w:rPr>
        <w:annotationRef/>
      </w:r>
      <w:r>
        <w:t xml:space="preserve">Reword—this discovery provides a meaningful way to contextualize the gospel to the Chinese. </w:t>
      </w:r>
    </w:p>
  </w:comment>
  <w:comment w:id="53" w:author="Terry, George" w:date="2020-04-02T20:50:00Z" w:initials="TG">
    <w:p w14:paraId="5B92B9A5" w14:textId="7F419ABD" w:rsidR="009917F5" w:rsidRDefault="009917F5">
      <w:pPr>
        <w:pStyle w:val="CommentText"/>
      </w:pPr>
      <w:r>
        <w:rPr>
          <w:rStyle w:val="CommentReference"/>
        </w:rPr>
        <w:annotationRef/>
      </w:r>
      <w:r>
        <w:t>Delete the extra line space between paragraphs throughout the entire paper</w:t>
      </w:r>
    </w:p>
  </w:comment>
  <w:comment w:id="68" w:author="Terry, George" w:date="2020-04-02T20:55:00Z" w:initials="TG">
    <w:p w14:paraId="766CFF4E" w14:textId="4D7919E3" w:rsidR="009917F5" w:rsidRDefault="009917F5">
      <w:pPr>
        <w:pStyle w:val="CommentText"/>
      </w:pPr>
      <w:r>
        <w:rPr>
          <w:rStyle w:val="CommentReference"/>
        </w:rPr>
        <w:annotationRef/>
      </w:r>
      <w:r>
        <w:t>This is confusing</w:t>
      </w:r>
    </w:p>
  </w:comment>
  <w:comment w:id="69" w:author="Terry, George" w:date="2020-04-03T11:24:00Z" w:initials="TG">
    <w:p w14:paraId="6BF9D7F7" w14:textId="3BDDAC32" w:rsidR="009917F5" w:rsidRDefault="009917F5">
      <w:pPr>
        <w:pStyle w:val="CommentText"/>
      </w:pPr>
      <w:r>
        <w:rPr>
          <w:rStyle w:val="CommentReference"/>
        </w:rPr>
        <w:annotationRef/>
      </w:r>
      <w:r>
        <w:t>You need to define each of these terms in a footnote at their initial occurrence in the paper.</w:t>
      </w:r>
    </w:p>
  </w:comment>
  <w:comment w:id="158" w:author="Terry, George" w:date="2020-04-03T11:46:00Z" w:initials="TG">
    <w:p w14:paraId="31DAFB37" w14:textId="1D3A7D99" w:rsidR="009917F5" w:rsidRDefault="009917F5">
      <w:pPr>
        <w:pStyle w:val="CommentText"/>
      </w:pPr>
      <w:r>
        <w:rPr>
          <w:rStyle w:val="CommentReference"/>
        </w:rPr>
        <w:annotationRef/>
      </w:r>
      <w:r>
        <w:t>Correct the line spacing problem</w:t>
      </w:r>
    </w:p>
  </w:comment>
  <w:comment w:id="220" w:author="Terry, George" w:date="2020-04-03T12:05:00Z" w:initials="TG">
    <w:p w14:paraId="11BBAEA9" w14:textId="29FD1EB2" w:rsidR="009917F5" w:rsidRDefault="009917F5" w:rsidP="00636A04">
      <w:pPr>
        <w:rPr>
          <w:rFonts w:ascii="Times New Roman" w:eastAsia="Times New Roman" w:hAnsi="Times New Roman" w:cs="Times New Roman"/>
          <w:lang w:val="en-MY" w:eastAsia="en-GB"/>
        </w:rPr>
      </w:pPr>
      <w:r>
        <w:rPr>
          <w:rStyle w:val="CommentReference"/>
        </w:rPr>
        <w:annotationRef/>
      </w:r>
      <w:r>
        <w:rPr>
          <w:rFonts w:ascii="Times New Roman" w:eastAsia="Times New Roman" w:hAnsi="Times New Roman" w:cs="Times New Roman"/>
          <w:lang w:val="en-MY" w:eastAsia="en-GB"/>
        </w:rPr>
        <w:t>However, some affirm that t</w:t>
      </w:r>
      <w:r w:rsidRPr="00636A04">
        <w:rPr>
          <w:rFonts w:ascii="Times New Roman" w:eastAsia="Times New Roman" w:hAnsi="Times New Roman" w:cs="Times New Roman"/>
          <w:lang w:val="en-MY" w:eastAsia="en-GB"/>
        </w:rPr>
        <w:t>he Nestorian faith broke off from the mainstream Christianity in 428 A.D. and began to spread eastward from Rome. Through Syria and Persia, the Nestorian faith reached Xinjiang of China between the 5</w:t>
      </w:r>
      <w:r w:rsidRPr="00636A04">
        <w:rPr>
          <w:rFonts w:ascii="Times New Roman" w:eastAsia="Times New Roman" w:hAnsi="Times New Roman" w:cs="Times New Roman"/>
          <w:vertAlign w:val="superscript"/>
          <w:lang w:val="en-MY" w:eastAsia="en-GB"/>
        </w:rPr>
        <w:t>th</w:t>
      </w:r>
      <w:r w:rsidRPr="00636A04">
        <w:rPr>
          <w:rFonts w:ascii="Times New Roman" w:eastAsia="Times New Roman" w:hAnsi="Times New Roman" w:cs="Times New Roman"/>
          <w:lang w:val="en-MY" w:eastAsia="en-GB"/>
        </w:rPr>
        <w:t xml:space="preserve"> and the 6</w:t>
      </w:r>
      <w:r w:rsidRPr="00636A04">
        <w:rPr>
          <w:rFonts w:ascii="Times New Roman" w:eastAsia="Times New Roman" w:hAnsi="Times New Roman" w:cs="Times New Roman"/>
          <w:vertAlign w:val="superscript"/>
          <w:lang w:val="en-MY" w:eastAsia="en-GB"/>
        </w:rPr>
        <w:t>th</w:t>
      </w:r>
      <w:r w:rsidRPr="00636A04">
        <w:rPr>
          <w:rFonts w:ascii="Times New Roman" w:eastAsia="Times New Roman" w:hAnsi="Times New Roman" w:cs="Times New Roman"/>
          <w:lang w:val="en-MY" w:eastAsia="en-GB"/>
        </w:rPr>
        <w:t xml:space="preserve"> century. The Chinese referred to the Nestorian faith as the </w:t>
      </w:r>
      <w:proofErr w:type="spellStart"/>
      <w:r w:rsidRPr="00636A04">
        <w:rPr>
          <w:rFonts w:ascii="Times New Roman" w:eastAsia="Times New Roman" w:hAnsi="Times New Roman" w:cs="Times New Roman"/>
          <w:lang w:val="en-MY" w:eastAsia="en-GB"/>
        </w:rPr>
        <w:t>Jinjiao</w:t>
      </w:r>
      <w:proofErr w:type="spellEnd"/>
      <w:r w:rsidRPr="00636A04">
        <w:rPr>
          <w:rFonts w:ascii="Times New Roman" w:eastAsia="Times New Roman" w:hAnsi="Times New Roman" w:cs="Times New Roman"/>
          <w:lang w:val="en-MY" w:eastAsia="en-GB"/>
        </w:rPr>
        <w:t xml:space="preserve">, the Persian faith or the </w:t>
      </w:r>
      <w:proofErr w:type="spellStart"/>
      <w:r w:rsidRPr="00636A04">
        <w:rPr>
          <w:rFonts w:ascii="Times New Roman" w:eastAsia="Times New Roman" w:hAnsi="Times New Roman" w:cs="Times New Roman"/>
          <w:lang w:val="en-MY" w:eastAsia="en-GB"/>
        </w:rPr>
        <w:t>Nishike</w:t>
      </w:r>
      <w:proofErr w:type="spellEnd"/>
      <w:r w:rsidRPr="00636A04">
        <w:rPr>
          <w:rFonts w:ascii="Times New Roman" w:eastAsia="Times New Roman" w:hAnsi="Times New Roman" w:cs="Times New Roman"/>
          <w:lang w:val="en-MY" w:eastAsia="en-GB"/>
        </w:rPr>
        <w:t xml:space="preserve"> faith. </w:t>
      </w:r>
    </w:p>
    <w:p w14:paraId="6E8F4E74" w14:textId="0AC1B666" w:rsidR="009917F5" w:rsidRDefault="009917F5" w:rsidP="00636A04">
      <w:pPr>
        <w:rPr>
          <w:rFonts w:ascii="Times New Roman" w:eastAsia="Times New Roman" w:hAnsi="Times New Roman" w:cs="Times New Roman"/>
          <w:lang w:val="en-MY" w:eastAsia="en-GB"/>
        </w:rPr>
      </w:pPr>
    </w:p>
    <w:p w14:paraId="447F1D14" w14:textId="579E4042" w:rsidR="009917F5" w:rsidRPr="00636A04" w:rsidRDefault="009917F5" w:rsidP="00636A04">
      <w:pP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 xml:space="preserve">The early Chinese characters appear to give evidence of access to the Genesis creation account. </w:t>
      </w:r>
      <w:r w:rsidRPr="00636A04">
        <w:rPr>
          <w:rFonts w:ascii="Times New Roman" w:eastAsia="Times New Roman" w:hAnsi="Times New Roman" w:cs="Times New Roman"/>
          <w:lang w:val="en-MY" w:eastAsia="en-GB"/>
        </w:rPr>
        <w:t>http://www.yutopian.com/religion/words/</w:t>
      </w:r>
    </w:p>
    <w:p w14:paraId="12D8492E" w14:textId="682844BC" w:rsidR="009917F5" w:rsidRDefault="009917F5">
      <w:pPr>
        <w:pStyle w:val="CommentText"/>
      </w:pPr>
    </w:p>
  </w:comment>
  <w:comment w:id="233" w:author="Terry, George" w:date="2020-04-03T12:37:00Z" w:initials="TG">
    <w:p w14:paraId="192C802D" w14:textId="48EA3FBF" w:rsidR="009917F5" w:rsidRDefault="009917F5">
      <w:pPr>
        <w:pStyle w:val="CommentText"/>
      </w:pPr>
      <w:r>
        <w:rPr>
          <w:rStyle w:val="CommentReference"/>
        </w:rPr>
        <w:annotationRef/>
      </w:r>
      <w:r>
        <w:t>Need a source (footnote) for this statement</w:t>
      </w:r>
    </w:p>
  </w:comment>
  <w:comment w:id="234" w:author="Terry, George" w:date="2020-04-03T12:41:00Z" w:initials="TG">
    <w:p w14:paraId="795785DB" w14:textId="22B79D9C" w:rsidR="009917F5" w:rsidRDefault="009917F5">
      <w:pPr>
        <w:pStyle w:val="CommentText"/>
      </w:pPr>
      <w:r>
        <w:rPr>
          <w:rStyle w:val="CommentReference"/>
        </w:rPr>
        <w:annotationRef/>
      </w:r>
      <w:r>
        <w:t xml:space="preserve">Give dates </w:t>
      </w:r>
    </w:p>
  </w:comment>
  <w:comment w:id="239" w:author="Terry, George" w:date="2020-04-03T12:43:00Z" w:initials="TG">
    <w:p w14:paraId="7B944767" w14:textId="7A08DE01" w:rsidR="009917F5" w:rsidRDefault="009917F5">
      <w:pPr>
        <w:pStyle w:val="CommentText"/>
      </w:pPr>
      <w:r>
        <w:rPr>
          <w:rStyle w:val="CommentReference"/>
        </w:rPr>
        <w:annotationRef/>
      </w:r>
      <w:r>
        <w:t>This statement needs a source in footnote</w:t>
      </w:r>
    </w:p>
  </w:comment>
  <w:comment w:id="361" w:author="Terry, George" w:date="2020-04-03T13:21:00Z" w:initials="TG">
    <w:p w14:paraId="644E20BA" w14:textId="3C2A1441" w:rsidR="009917F5" w:rsidRDefault="009917F5">
      <w:pPr>
        <w:pStyle w:val="CommentText"/>
      </w:pPr>
      <w:r>
        <w:rPr>
          <w:rStyle w:val="CommentReference"/>
        </w:rPr>
        <w:annotationRef/>
      </w:r>
      <w:r>
        <w:t>But the serpent promised knowledge of good and evil—which is different than the value of mysticism that people are not able to know</w:t>
      </w:r>
    </w:p>
  </w:comment>
  <w:comment w:id="439" w:author="Terry, George" w:date="2020-04-03T13:50:00Z" w:initials="TG">
    <w:p w14:paraId="6E143CCE" w14:textId="33A188D2" w:rsidR="009917F5" w:rsidRDefault="009917F5">
      <w:pPr>
        <w:pStyle w:val="CommentText"/>
      </w:pPr>
      <w:r>
        <w:rPr>
          <w:rStyle w:val="CommentReference"/>
        </w:rPr>
        <w:annotationRef/>
      </w:r>
      <w:r>
        <w:t>“in the following one-hundred years” refers to a period different than the pre-China documents--</w:t>
      </w:r>
    </w:p>
  </w:comment>
  <w:comment w:id="491" w:author="Terry, George" w:date="2020-04-03T14:04:00Z" w:initials="TG">
    <w:p w14:paraId="5E7F0000" w14:textId="2956FC06" w:rsidR="009917F5" w:rsidRDefault="009917F5">
      <w:pPr>
        <w:pStyle w:val="CommentText"/>
      </w:pPr>
      <w:r>
        <w:rPr>
          <w:rStyle w:val="CommentReference"/>
        </w:rPr>
        <w:annotationRef/>
      </w:r>
      <w:r>
        <w:t>This is unclear—restate this sentence more clearly</w:t>
      </w:r>
    </w:p>
  </w:comment>
  <w:comment w:id="541" w:author="Terry, George" w:date="2020-04-03T14:17:00Z" w:initials="TG">
    <w:p w14:paraId="24EC21C5" w14:textId="7359DC53" w:rsidR="009917F5" w:rsidRDefault="009917F5">
      <w:pPr>
        <w:pStyle w:val="CommentText"/>
      </w:pPr>
      <w:r>
        <w:rPr>
          <w:rStyle w:val="CommentReference"/>
        </w:rPr>
        <w:annotationRef/>
      </w:r>
      <w:r>
        <w:t>What does this mean?</w:t>
      </w:r>
    </w:p>
  </w:comment>
  <w:comment w:id="579" w:author="Terry, George" w:date="2020-04-03T15:36:00Z" w:initials="TG">
    <w:p w14:paraId="020E63DA" w14:textId="77777777" w:rsidR="009917F5" w:rsidRPr="00C409A1" w:rsidRDefault="009917F5" w:rsidP="00C409A1">
      <w:pPr>
        <w:rPr>
          <w:rFonts w:ascii="Times New Roman" w:eastAsia="Times New Roman" w:hAnsi="Times New Roman" w:cs="Times New Roman"/>
          <w:lang w:val="en-MY" w:eastAsia="en-GB"/>
        </w:rPr>
      </w:pPr>
      <w:r>
        <w:rPr>
          <w:rStyle w:val="CommentReference"/>
        </w:rPr>
        <w:annotationRef/>
      </w:r>
      <w:r w:rsidRPr="00C409A1">
        <w:rPr>
          <w:rFonts w:ascii="Times New Roman" w:eastAsia="Times New Roman" w:hAnsi="Times New Roman" w:cs="Times New Roman"/>
          <w:lang w:val="en-MY" w:eastAsia="en-GB"/>
        </w:rPr>
        <w:br/>
        <w:t xml:space="preserve">https://www.google.com/amp/s/amp.scmp.com/news/china/policies-politics/article/2040544/chinas-demographic-time-bomb-still-ticking-worlds-most </w:t>
      </w:r>
    </w:p>
    <w:p w14:paraId="1E96FBAB" w14:textId="7D19482E" w:rsidR="009917F5" w:rsidRDefault="009917F5">
      <w:pPr>
        <w:pStyle w:val="CommentText"/>
      </w:pPr>
    </w:p>
  </w:comment>
  <w:comment w:id="741" w:author="Terry, George" w:date="2020-04-04T17:33:00Z" w:initials="TG">
    <w:p w14:paraId="369D3705" w14:textId="41E14B58" w:rsidR="009917F5" w:rsidRDefault="009917F5">
      <w:pPr>
        <w:pStyle w:val="CommentText"/>
      </w:pPr>
      <w:r>
        <w:rPr>
          <w:rStyle w:val="CommentReference"/>
        </w:rPr>
        <w:annotationRef/>
      </w:r>
      <w:r>
        <w:t>need a source --endnote</w:t>
      </w:r>
    </w:p>
  </w:comment>
  <w:comment w:id="747" w:author="Terry, George" w:date="2020-04-04T17:34:00Z" w:initials="TG">
    <w:p w14:paraId="3F917E0E" w14:textId="4487E3F5" w:rsidR="009917F5" w:rsidRDefault="009917F5">
      <w:pPr>
        <w:pStyle w:val="CommentText"/>
      </w:pPr>
      <w:r>
        <w:rPr>
          <w:rStyle w:val="CommentReference"/>
        </w:rPr>
        <w:annotationRef/>
      </w:r>
      <w:r>
        <w:t>need a source-- in endnote</w:t>
      </w:r>
    </w:p>
  </w:comment>
  <w:comment w:id="748" w:author="Terry, George" w:date="2020-04-04T17:35:00Z" w:initials="TG">
    <w:p w14:paraId="2C40F70F" w14:textId="79EF2356" w:rsidR="009917F5" w:rsidRDefault="009917F5">
      <w:pPr>
        <w:pStyle w:val="CommentText"/>
      </w:pPr>
      <w:r>
        <w:rPr>
          <w:rStyle w:val="CommentReference"/>
        </w:rPr>
        <w:annotationRef/>
      </w:r>
      <w:r>
        <w:t>need a source--endnote</w:t>
      </w:r>
    </w:p>
  </w:comment>
  <w:comment w:id="782" w:author="Terry, George" w:date="2020-04-04T17:41:00Z" w:initials="TG">
    <w:p w14:paraId="5D9E083F" w14:textId="27D42D4A" w:rsidR="009917F5" w:rsidRDefault="009917F5">
      <w:pPr>
        <w:pStyle w:val="CommentText"/>
      </w:pPr>
      <w:r>
        <w:rPr>
          <w:rStyle w:val="CommentReference"/>
        </w:rPr>
        <w:annotationRef/>
      </w:r>
      <w:r>
        <w:t>need to be consistent—put all references in an endnote—do not put in the text like this</w:t>
      </w:r>
    </w:p>
  </w:comment>
  <w:comment w:id="948" w:author="Terry, George" w:date="2020-04-04T18:02:00Z" w:initials="TG">
    <w:p w14:paraId="67E5453A" w14:textId="6D29B3DB" w:rsidR="009917F5" w:rsidRDefault="009917F5">
      <w:pPr>
        <w:pStyle w:val="CommentText"/>
      </w:pPr>
      <w:r>
        <w:rPr>
          <w:rStyle w:val="CommentReference"/>
        </w:rPr>
        <w:annotationRef/>
      </w:r>
      <w:r>
        <w:t>these two concepts are not clear—need to clarify</w:t>
      </w:r>
    </w:p>
  </w:comment>
  <w:comment w:id="1508" w:author="Terry, George" w:date="2020-04-06T11:47:00Z" w:initials="TG">
    <w:p w14:paraId="2110B58B" w14:textId="445E61B0" w:rsidR="009917F5" w:rsidRDefault="009917F5">
      <w:pPr>
        <w:pStyle w:val="CommentText"/>
      </w:pPr>
      <w:r>
        <w:rPr>
          <w:rStyle w:val="CommentReference"/>
        </w:rPr>
        <w:annotationRef/>
      </w:r>
      <w:r>
        <w:t>It would be good to have a source here—in the endnote</w:t>
      </w:r>
    </w:p>
  </w:comment>
  <w:comment w:id="1518" w:author="Terry, George" w:date="2020-04-06T11:50:00Z" w:initials="TG">
    <w:p w14:paraId="4C338334" w14:textId="20003E2B" w:rsidR="009917F5" w:rsidRDefault="009917F5">
      <w:pPr>
        <w:pStyle w:val="CommentText"/>
      </w:pPr>
      <w:r>
        <w:rPr>
          <w:rStyle w:val="CommentReference"/>
        </w:rPr>
        <w:annotationRef/>
      </w:r>
      <w:r>
        <w:t>This needs correcting—there is only one son prophesied who as four titles</w:t>
      </w:r>
    </w:p>
  </w:comment>
  <w:comment w:id="1614" w:author="Terry, George" w:date="2020-04-06T12:08:00Z" w:initials="TG">
    <w:p w14:paraId="4516C970" w14:textId="3157738B" w:rsidR="009917F5" w:rsidRDefault="009917F5">
      <w:pPr>
        <w:pStyle w:val="CommentText"/>
      </w:pPr>
      <w:r>
        <w:rPr>
          <w:rStyle w:val="CommentReference"/>
        </w:rPr>
        <w:annotationRef/>
      </w:r>
      <w:r>
        <w:t>Need source in endnote</w:t>
      </w:r>
    </w:p>
  </w:comment>
  <w:comment w:id="1615" w:author="Terry, George" w:date="2020-04-06T12:17:00Z" w:initials="TG">
    <w:p w14:paraId="31260073" w14:textId="0EF05CAC" w:rsidR="009917F5" w:rsidRDefault="009917F5">
      <w:pPr>
        <w:pStyle w:val="CommentText"/>
      </w:pPr>
      <w:r>
        <w:rPr>
          <w:rStyle w:val="CommentReference"/>
        </w:rPr>
        <w:annotationRef/>
      </w:r>
      <w:r>
        <w:t>But this undermines the uniqueness of the Bible—implying that other documents are equal in inspiration to Scripture.</w:t>
      </w:r>
    </w:p>
  </w:comment>
  <w:comment w:id="1619" w:author="Terry, George" w:date="2020-04-06T12:21:00Z" w:initials="TG">
    <w:p w14:paraId="02470EB7" w14:textId="0C68F46D" w:rsidR="009917F5" w:rsidRDefault="009917F5">
      <w:pPr>
        <w:pStyle w:val="CommentText"/>
      </w:pPr>
      <w:r>
        <w:rPr>
          <w:rStyle w:val="CommentReference"/>
        </w:rPr>
        <w:annotationRef/>
      </w:r>
      <w:r>
        <w:t>True!</w:t>
      </w:r>
    </w:p>
  </w:comment>
  <w:comment w:id="1741" w:author="Terry, George" w:date="2020-04-06T13:48:00Z" w:initials="TG">
    <w:p w14:paraId="7FD9C6C2" w14:textId="2221C337" w:rsidR="009917F5" w:rsidRDefault="009917F5">
      <w:pPr>
        <w:pStyle w:val="CommentText"/>
      </w:pPr>
      <w:r>
        <w:rPr>
          <w:rStyle w:val="CommentReference"/>
        </w:rPr>
        <w:annotationRef/>
      </w:r>
      <w:r>
        <w:t>Confusing—t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0107AE" w15:done="0"/>
  <w15:commentEx w15:paraId="02C4F2E5" w15:done="0"/>
  <w15:commentEx w15:paraId="5B6C5EAB" w15:done="0"/>
  <w15:commentEx w15:paraId="20A111D9" w15:done="0"/>
  <w15:commentEx w15:paraId="5B92B9A5" w15:done="0"/>
  <w15:commentEx w15:paraId="766CFF4E" w15:done="0"/>
  <w15:commentEx w15:paraId="6BF9D7F7" w15:done="0"/>
  <w15:commentEx w15:paraId="31DAFB37" w15:done="0"/>
  <w15:commentEx w15:paraId="12D8492E" w15:done="0"/>
  <w15:commentEx w15:paraId="192C802D" w15:done="0"/>
  <w15:commentEx w15:paraId="795785DB" w15:done="0"/>
  <w15:commentEx w15:paraId="7B944767" w15:done="0"/>
  <w15:commentEx w15:paraId="644E20BA" w15:done="0"/>
  <w15:commentEx w15:paraId="6E143CCE" w15:done="0"/>
  <w15:commentEx w15:paraId="5E7F0000" w15:done="0"/>
  <w15:commentEx w15:paraId="24EC21C5" w15:done="0"/>
  <w15:commentEx w15:paraId="1E96FBAB" w15:done="0"/>
  <w15:commentEx w15:paraId="369D3705" w15:done="0"/>
  <w15:commentEx w15:paraId="3F917E0E" w15:done="0"/>
  <w15:commentEx w15:paraId="2C40F70F" w15:done="0"/>
  <w15:commentEx w15:paraId="5D9E083F" w15:done="0"/>
  <w15:commentEx w15:paraId="67E5453A" w15:done="0"/>
  <w15:commentEx w15:paraId="2110B58B" w15:done="0"/>
  <w15:commentEx w15:paraId="4C338334" w15:done="0"/>
  <w15:commentEx w15:paraId="4516C970" w15:done="0"/>
  <w15:commentEx w15:paraId="31260073" w15:done="0"/>
  <w15:commentEx w15:paraId="02470EB7" w15:done="0"/>
  <w15:commentEx w15:paraId="7FD9C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0107AE" w16cid:durableId="2231995B"/>
  <w16cid:commentId w16cid:paraId="02C4F2E5" w16cid:durableId="2230C5BC"/>
  <w16cid:commentId w16cid:paraId="5B6C5EAB" w16cid:durableId="2230C7F2"/>
  <w16cid:commentId w16cid:paraId="20A111D9" w16cid:durableId="2230C8DB"/>
  <w16cid:commentId w16cid:paraId="5B92B9A5" w16cid:durableId="2230CE8B"/>
  <w16cid:commentId w16cid:paraId="766CFF4E" w16cid:durableId="2230CFD9"/>
  <w16cid:commentId w16cid:paraId="6BF9D7F7" w16cid:durableId="22319B64"/>
  <w16cid:commentId w16cid:paraId="31DAFB37" w16cid:durableId="2231A0A1"/>
  <w16cid:commentId w16cid:paraId="12D8492E" w16cid:durableId="2231A51A"/>
  <w16cid:commentId w16cid:paraId="192C802D" w16cid:durableId="2231AC90"/>
  <w16cid:commentId w16cid:paraId="795785DB" w16cid:durableId="2231AD96"/>
  <w16cid:commentId w16cid:paraId="7B944767" w16cid:durableId="2231ADD6"/>
  <w16cid:commentId w16cid:paraId="644E20BA" w16cid:durableId="2231B6C0"/>
  <w16cid:commentId w16cid:paraId="6E143CCE" w16cid:durableId="2231BDAC"/>
  <w16cid:commentId w16cid:paraId="5E7F0000" w16cid:durableId="2231C109"/>
  <w16cid:commentId w16cid:paraId="24EC21C5" w16cid:durableId="2231C3FB"/>
  <w16cid:commentId w16cid:paraId="1E96FBAB" w16cid:durableId="2231D68E"/>
  <w16cid:commentId w16cid:paraId="369D3705" w16cid:durableId="2233436A"/>
  <w16cid:commentId w16cid:paraId="3F917E0E" w16cid:durableId="223343BF"/>
  <w16cid:commentId w16cid:paraId="2C40F70F" w16cid:durableId="223343F0"/>
  <w16cid:commentId w16cid:paraId="5D9E083F" w16cid:durableId="22334542"/>
  <w16cid:commentId w16cid:paraId="67E5453A" w16cid:durableId="22334A40"/>
  <w16cid:commentId w16cid:paraId="2110B58B" w16cid:durableId="22359537"/>
  <w16cid:commentId w16cid:paraId="4C338334" w16cid:durableId="22359610"/>
  <w16cid:commentId w16cid:paraId="4516C970" w16cid:durableId="22359A3A"/>
  <w16cid:commentId w16cid:paraId="31260073" w16cid:durableId="22359C74"/>
  <w16cid:commentId w16cid:paraId="02470EB7" w16cid:durableId="22359D5A"/>
  <w16cid:commentId w16cid:paraId="7FD9C6C2" w16cid:durableId="2235B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FA61C" w14:textId="77777777" w:rsidR="00FA1FB9" w:rsidRDefault="00FA1FB9" w:rsidP="00BA47F7">
      <w:r>
        <w:separator/>
      </w:r>
    </w:p>
  </w:endnote>
  <w:endnote w:type="continuationSeparator" w:id="0">
    <w:p w14:paraId="41EE4988" w14:textId="77777777" w:rsidR="00FA1FB9" w:rsidRDefault="00FA1FB9"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4566624"/>
      <w:docPartObj>
        <w:docPartGallery w:val="Page Numbers (Bottom of Page)"/>
        <w:docPartUnique/>
      </w:docPartObj>
    </w:sdtPr>
    <w:sdtContent>
      <w:p w14:paraId="61CBFCA8" w14:textId="1DFD6E40" w:rsidR="009917F5" w:rsidRDefault="009917F5"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9917F5" w:rsidRDefault="009917F5"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6219752"/>
      <w:docPartObj>
        <w:docPartGallery w:val="Page Numbers (Bottom of Page)"/>
        <w:docPartUnique/>
      </w:docPartObj>
    </w:sdtPr>
    <w:sdtContent>
      <w:p w14:paraId="57E5FE31" w14:textId="46A5AFEF" w:rsidR="009917F5" w:rsidRDefault="009917F5"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9917F5" w:rsidRDefault="009917F5"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9917F5" w:rsidRDefault="009917F5" w:rsidP="00BA47F7">
    <w:pPr>
      <w:pStyle w:val="Footer"/>
      <w:jc w:val="center"/>
      <w:rPr>
        <w:rStyle w:val="PageNumber"/>
      </w:rPr>
    </w:pPr>
  </w:p>
  <w:p w14:paraId="5390B9C4" w14:textId="77777777" w:rsidR="009917F5" w:rsidRDefault="009917F5"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77E21" w14:textId="77777777" w:rsidR="00FA1FB9" w:rsidRDefault="00FA1FB9" w:rsidP="00BA47F7">
      <w:r>
        <w:separator/>
      </w:r>
    </w:p>
  </w:footnote>
  <w:footnote w:type="continuationSeparator" w:id="0">
    <w:p w14:paraId="5928216E" w14:textId="77777777" w:rsidR="00FA1FB9" w:rsidRDefault="00FA1FB9"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53D26C6"/>
    <w:multiLevelType w:val="multilevel"/>
    <w:tmpl w:val="58FA0B0C"/>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15:restartNumberingAfterBreak="0">
    <w:nsid w:val="05636410"/>
    <w:multiLevelType w:val="hybridMultilevel"/>
    <w:tmpl w:val="7878F4DC"/>
    <w:lvl w:ilvl="0" w:tplc="12F827F0">
      <w:start w:val="2"/>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2031E64"/>
    <w:multiLevelType w:val="multilevel"/>
    <w:tmpl w:val="162C1AFE"/>
    <w:lvl w:ilvl="0">
      <w:start w:val="1"/>
      <w:numFmt w:val="decimal"/>
      <w:lvlText w:val="%1."/>
      <w:lvlJc w:val="left"/>
      <w:pPr>
        <w:tabs>
          <w:tab w:val="num" w:pos="2520"/>
        </w:tabs>
        <w:ind w:left="2520" w:hanging="360"/>
      </w:pPr>
    </w:lvl>
    <w:lvl w:ilvl="1">
      <w:start w:val="1"/>
      <w:numFmt w:val="upperLetter"/>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 w15:restartNumberingAfterBreak="0">
    <w:nsid w:val="14E53E6D"/>
    <w:multiLevelType w:val="multilevel"/>
    <w:tmpl w:val="57B06B0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85805"/>
    <w:multiLevelType w:val="multilevel"/>
    <w:tmpl w:val="3A52D5C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659DD"/>
    <w:multiLevelType w:val="multilevel"/>
    <w:tmpl w:val="F8AC6C7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1" w15:restartNumberingAfterBreak="0">
    <w:nsid w:val="2A72051E"/>
    <w:multiLevelType w:val="multilevel"/>
    <w:tmpl w:val="204C480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BFC167E"/>
    <w:multiLevelType w:val="multilevel"/>
    <w:tmpl w:val="434AEE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778A6"/>
    <w:multiLevelType w:val="multilevel"/>
    <w:tmpl w:val="94CE0C60"/>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449A7CA7"/>
    <w:multiLevelType w:val="hybridMultilevel"/>
    <w:tmpl w:val="396E874E"/>
    <w:lvl w:ilvl="0" w:tplc="3BDCBA86">
      <w:start w:val="2"/>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6" w15:restartNumberingAfterBreak="0">
    <w:nsid w:val="489D6370"/>
    <w:multiLevelType w:val="multilevel"/>
    <w:tmpl w:val="E926EE0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rPr>
        <w:rFonts w:ascii="Times New Roman" w:eastAsia="Times New Roman" w:hAnsi="Times New Roman" w:cs="Times New Roman"/>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4A166DC6"/>
    <w:multiLevelType w:val="hybridMultilevel"/>
    <w:tmpl w:val="3F2CF424"/>
    <w:lvl w:ilvl="0" w:tplc="4EB4E600">
      <w:start w:val="2"/>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629A1"/>
    <w:multiLevelType w:val="hybridMultilevel"/>
    <w:tmpl w:val="C7CA1602"/>
    <w:lvl w:ilvl="0" w:tplc="2E3AEB34">
      <w:start w:val="4"/>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D4F0D"/>
    <w:multiLevelType w:val="multilevel"/>
    <w:tmpl w:val="F8AC6C7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6"/>
  </w:num>
  <w:num w:numId="3">
    <w:abstractNumId w:val="28"/>
  </w:num>
  <w:num w:numId="4">
    <w:abstractNumId w:val="23"/>
  </w:num>
  <w:num w:numId="5">
    <w:abstractNumId w:val="7"/>
  </w:num>
  <w:num w:numId="6">
    <w:abstractNumId w:val="19"/>
  </w:num>
  <w:num w:numId="7">
    <w:abstractNumId w:val="25"/>
  </w:num>
  <w:num w:numId="8">
    <w:abstractNumId w:val="29"/>
  </w:num>
  <w:num w:numId="9">
    <w:abstractNumId w:val="6"/>
  </w:num>
  <w:num w:numId="10">
    <w:abstractNumId w:val="21"/>
  </w:num>
  <w:num w:numId="11">
    <w:abstractNumId w:val="27"/>
  </w:num>
  <w:num w:numId="12">
    <w:abstractNumId w:val="13"/>
  </w:num>
  <w:num w:numId="13">
    <w:abstractNumId w:val="4"/>
  </w:num>
  <w:num w:numId="14">
    <w:abstractNumId w:val="2"/>
  </w:num>
  <w:num w:numId="15">
    <w:abstractNumId w:val="5"/>
  </w:num>
  <w:num w:numId="16">
    <w:abstractNumId w:val="8"/>
  </w:num>
  <w:num w:numId="17">
    <w:abstractNumId w:val="24"/>
  </w:num>
  <w:num w:numId="18">
    <w:abstractNumId w:val="18"/>
  </w:num>
  <w:num w:numId="19">
    <w:abstractNumId w:val="11"/>
  </w:num>
  <w:num w:numId="20">
    <w:abstractNumId w:val="14"/>
  </w:num>
  <w:num w:numId="21">
    <w:abstractNumId w:val="1"/>
  </w:num>
  <w:num w:numId="22">
    <w:abstractNumId w:val="12"/>
  </w:num>
  <w:num w:numId="23">
    <w:abstractNumId w:val="9"/>
  </w:num>
  <w:num w:numId="24">
    <w:abstractNumId w:val="0"/>
  </w:num>
  <w:num w:numId="25">
    <w:abstractNumId w:val="16"/>
  </w:num>
  <w:num w:numId="26">
    <w:abstractNumId w:val="20"/>
  </w:num>
  <w:num w:numId="27">
    <w:abstractNumId w:val="17"/>
  </w:num>
  <w:num w:numId="28">
    <w:abstractNumId w:val="10"/>
  </w:num>
  <w:num w:numId="29">
    <w:abstractNumId w:val="3"/>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ry, George">
    <w15:presenceInfo w15:providerId="AD" w15:userId="S::george227257@msnpath.com::267d30ad-36ce-4303-8bd9-2407e2a12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01667"/>
    <w:rsid w:val="000179D0"/>
    <w:rsid w:val="00022C91"/>
    <w:rsid w:val="0002506D"/>
    <w:rsid w:val="0006444D"/>
    <w:rsid w:val="000720C3"/>
    <w:rsid w:val="0007409A"/>
    <w:rsid w:val="00081664"/>
    <w:rsid w:val="00087F77"/>
    <w:rsid w:val="000C03A5"/>
    <w:rsid w:val="000D42A6"/>
    <w:rsid w:val="000D59AD"/>
    <w:rsid w:val="000E219F"/>
    <w:rsid w:val="000F51B2"/>
    <w:rsid w:val="00106A7D"/>
    <w:rsid w:val="00106D3F"/>
    <w:rsid w:val="00110C38"/>
    <w:rsid w:val="00115A67"/>
    <w:rsid w:val="00145B24"/>
    <w:rsid w:val="00147A3A"/>
    <w:rsid w:val="00160654"/>
    <w:rsid w:val="001A5A3D"/>
    <w:rsid w:val="001E7312"/>
    <w:rsid w:val="001F4F3A"/>
    <w:rsid w:val="00227EAD"/>
    <w:rsid w:val="00234901"/>
    <w:rsid w:val="00247BD7"/>
    <w:rsid w:val="00252234"/>
    <w:rsid w:val="00264CB8"/>
    <w:rsid w:val="00276504"/>
    <w:rsid w:val="002A2C3F"/>
    <w:rsid w:val="002C5C3A"/>
    <w:rsid w:val="002D5BF9"/>
    <w:rsid w:val="002E4BA4"/>
    <w:rsid w:val="00302416"/>
    <w:rsid w:val="003028DA"/>
    <w:rsid w:val="003362A4"/>
    <w:rsid w:val="003553E1"/>
    <w:rsid w:val="0044207B"/>
    <w:rsid w:val="004464FB"/>
    <w:rsid w:val="00463C4F"/>
    <w:rsid w:val="00485DF6"/>
    <w:rsid w:val="004E5792"/>
    <w:rsid w:val="004F3B3F"/>
    <w:rsid w:val="0052021D"/>
    <w:rsid w:val="00535BA9"/>
    <w:rsid w:val="00560075"/>
    <w:rsid w:val="00574327"/>
    <w:rsid w:val="005A0A6B"/>
    <w:rsid w:val="005A7F4B"/>
    <w:rsid w:val="005C604A"/>
    <w:rsid w:val="00636A04"/>
    <w:rsid w:val="00663141"/>
    <w:rsid w:val="00694EBF"/>
    <w:rsid w:val="006968DA"/>
    <w:rsid w:val="006B1256"/>
    <w:rsid w:val="006C5AF8"/>
    <w:rsid w:val="006D2220"/>
    <w:rsid w:val="0074300F"/>
    <w:rsid w:val="007A3799"/>
    <w:rsid w:val="007B471B"/>
    <w:rsid w:val="007B587D"/>
    <w:rsid w:val="007D4727"/>
    <w:rsid w:val="007E384D"/>
    <w:rsid w:val="007F4252"/>
    <w:rsid w:val="00813D82"/>
    <w:rsid w:val="0082612D"/>
    <w:rsid w:val="00835A73"/>
    <w:rsid w:val="00841164"/>
    <w:rsid w:val="00847333"/>
    <w:rsid w:val="00876F3C"/>
    <w:rsid w:val="00890B79"/>
    <w:rsid w:val="008B1FE2"/>
    <w:rsid w:val="008C3AFE"/>
    <w:rsid w:val="0092581F"/>
    <w:rsid w:val="009917F5"/>
    <w:rsid w:val="009E1C33"/>
    <w:rsid w:val="009E59C5"/>
    <w:rsid w:val="009E78F5"/>
    <w:rsid w:val="00A8182F"/>
    <w:rsid w:val="00AD7D7A"/>
    <w:rsid w:val="00B21589"/>
    <w:rsid w:val="00B25466"/>
    <w:rsid w:val="00B32193"/>
    <w:rsid w:val="00B61CC7"/>
    <w:rsid w:val="00B87EFD"/>
    <w:rsid w:val="00B94402"/>
    <w:rsid w:val="00BA47F7"/>
    <w:rsid w:val="00BB139A"/>
    <w:rsid w:val="00BC71D1"/>
    <w:rsid w:val="00BE06B3"/>
    <w:rsid w:val="00BE2FE8"/>
    <w:rsid w:val="00C122A8"/>
    <w:rsid w:val="00C310E0"/>
    <w:rsid w:val="00C409A1"/>
    <w:rsid w:val="00C87DEB"/>
    <w:rsid w:val="00C96A4F"/>
    <w:rsid w:val="00CB6FFD"/>
    <w:rsid w:val="00CE24D2"/>
    <w:rsid w:val="00CE7105"/>
    <w:rsid w:val="00D0686E"/>
    <w:rsid w:val="00D06A0A"/>
    <w:rsid w:val="00D078E2"/>
    <w:rsid w:val="00D22C73"/>
    <w:rsid w:val="00D232EE"/>
    <w:rsid w:val="00D241F6"/>
    <w:rsid w:val="00D33813"/>
    <w:rsid w:val="00D4222C"/>
    <w:rsid w:val="00D43888"/>
    <w:rsid w:val="00D7341A"/>
    <w:rsid w:val="00DC6E9B"/>
    <w:rsid w:val="00DD77C3"/>
    <w:rsid w:val="00E20575"/>
    <w:rsid w:val="00E2655F"/>
    <w:rsid w:val="00E26A12"/>
    <w:rsid w:val="00E47FAE"/>
    <w:rsid w:val="00E90DEC"/>
    <w:rsid w:val="00E96038"/>
    <w:rsid w:val="00EB6765"/>
    <w:rsid w:val="00EF068E"/>
    <w:rsid w:val="00F23459"/>
    <w:rsid w:val="00F33AD0"/>
    <w:rsid w:val="00F5490D"/>
    <w:rsid w:val="00FA1FB9"/>
    <w:rsid w:val="00FA2B29"/>
    <w:rsid w:val="00FC3A77"/>
    <w:rsid w:val="00FE150F"/>
    <w:rsid w:val="00FF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DD77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77C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77C3"/>
    <w:rPr>
      <w:sz w:val="16"/>
      <w:szCs w:val="16"/>
    </w:rPr>
  </w:style>
  <w:style w:type="paragraph" w:styleId="CommentText">
    <w:name w:val="annotation text"/>
    <w:basedOn w:val="Normal"/>
    <w:link w:val="CommentTextChar"/>
    <w:uiPriority w:val="99"/>
    <w:semiHidden/>
    <w:unhideWhenUsed/>
    <w:rsid w:val="00DD77C3"/>
    <w:rPr>
      <w:sz w:val="20"/>
      <w:szCs w:val="20"/>
    </w:rPr>
  </w:style>
  <w:style w:type="character" w:customStyle="1" w:styleId="CommentTextChar">
    <w:name w:val="Comment Text Char"/>
    <w:basedOn w:val="DefaultParagraphFont"/>
    <w:link w:val="CommentText"/>
    <w:uiPriority w:val="99"/>
    <w:semiHidden/>
    <w:rsid w:val="00DD77C3"/>
    <w:rPr>
      <w:sz w:val="20"/>
      <w:szCs w:val="20"/>
    </w:rPr>
  </w:style>
  <w:style w:type="paragraph" w:styleId="CommentSubject">
    <w:name w:val="annotation subject"/>
    <w:basedOn w:val="CommentText"/>
    <w:next w:val="CommentText"/>
    <w:link w:val="CommentSubjectChar"/>
    <w:uiPriority w:val="99"/>
    <w:semiHidden/>
    <w:unhideWhenUsed/>
    <w:rsid w:val="00DD77C3"/>
    <w:rPr>
      <w:b/>
      <w:bCs/>
    </w:rPr>
  </w:style>
  <w:style w:type="character" w:customStyle="1" w:styleId="CommentSubjectChar">
    <w:name w:val="Comment Subject Char"/>
    <w:basedOn w:val="CommentTextChar"/>
    <w:link w:val="CommentSubject"/>
    <w:uiPriority w:val="99"/>
    <w:semiHidden/>
    <w:rsid w:val="00DD77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368144917">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789397215">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120</Pages>
  <Words>27919</Words>
  <Characters>159140</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Terry, George</cp:lastModifiedBy>
  <cp:revision>7</cp:revision>
  <cp:lastPrinted>2020-03-30T17:08:00Z</cp:lastPrinted>
  <dcterms:created xsi:type="dcterms:W3CDTF">2020-04-04T14:50:00Z</dcterms:created>
  <dcterms:modified xsi:type="dcterms:W3CDTF">2020-04-06T07:16:00Z</dcterms:modified>
</cp:coreProperties>
</file>